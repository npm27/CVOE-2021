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FF078" w14:textId="6989A866" w:rsidR="00117BF2" w:rsidRPr="003225A0" w:rsidRDefault="003225A0" w:rsidP="00117BF2">
      <w:pPr>
        <w:spacing w:after="0" w:line="240" w:lineRule="auto"/>
        <w:rPr>
          <w:rFonts w:ascii="Times New Roman" w:eastAsia="Times New Roman" w:hAnsi="Times New Roman" w:cs="Times New Roman"/>
          <w:b/>
          <w:bCs/>
          <w:kern w:val="0"/>
          <w:sz w:val="24"/>
          <w:szCs w:val="24"/>
          <w14:ligatures w14:val="none"/>
        </w:rPr>
      </w:pPr>
      <w:r w:rsidRPr="003225A0">
        <w:rPr>
          <w:rFonts w:ascii="Times New Roman" w:eastAsia="Times New Roman" w:hAnsi="Times New Roman" w:cs="Times New Roman"/>
          <w:b/>
          <w:bCs/>
          <w:kern w:val="0"/>
          <w:sz w:val="24"/>
          <w:szCs w:val="24"/>
          <w14:ligatures w14:val="none"/>
        </w:rPr>
        <w:t>Action Editor</w:t>
      </w:r>
    </w:p>
    <w:p w14:paraId="351420C6" w14:textId="77777777" w:rsidR="00117BF2" w:rsidRPr="00117BF2" w:rsidRDefault="00117BF2" w:rsidP="00117BF2">
      <w:pPr>
        <w:spacing w:after="0" w:line="240" w:lineRule="auto"/>
        <w:rPr>
          <w:rFonts w:ascii="Times New Roman" w:eastAsia="Times New Roman" w:hAnsi="Times New Roman" w:cs="Times New Roman"/>
          <w:kern w:val="0"/>
          <w:sz w:val="24"/>
          <w:szCs w:val="24"/>
          <w14:ligatures w14:val="none"/>
        </w:rPr>
      </w:pPr>
    </w:p>
    <w:p w14:paraId="31C7A43C" w14:textId="2B2BA29A" w:rsidR="00EC3868" w:rsidRPr="00EC3868" w:rsidRDefault="00EC3868" w:rsidP="00EC3868">
      <w:pPr>
        <w:spacing w:after="0" w:line="240" w:lineRule="auto"/>
        <w:contextualSpacing/>
        <w:rPr>
          <w:rFonts w:ascii="Times New Roman" w:hAnsi="Times New Roman" w:cs="Times New Roman"/>
          <w:kern w:val="0"/>
          <w:sz w:val="24"/>
          <w:szCs w:val="24"/>
          <w14:ligatures w14:val="none"/>
        </w:rPr>
      </w:pPr>
      <w:r w:rsidRPr="00EC3868">
        <w:rPr>
          <w:rFonts w:ascii="Times New Roman" w:hAnsi="Times New Roman" w:cs="Times New Roman"/>
          <w:kern w:val="0"/>
          <w:sz w:val="24"/>
          <w:szCs w:val="24"/>
          <w14:ligatures w14:val="none"/>
        </w:rPr>
        <w:t xml:space="preserve">Dear </w:t>
      </w:r>
      <w:proofErr w:type="gramStart"/>
      <w:r w:rsidRPr="00EC3868">
        <w:rPr>
          <w:rFonts w:ascii="Times New Roman" w:hAnsi="Times New Roman" w:cs="Times New Roman"/>
          <w:kern w:val="0"/>
          <w:sz w:val="24"/>
          <w:szCs w:val="24"/>
          <w14:ligatures w14:val="none"/>
        </w:rPr>
        <w:t>Dr.</w:t>
      </w:r>
      <w:proofErr w:type="gramEnd"/>
      <w:r w:rsidRPr="00EC3868">
        <w:rPr>
          <w:rFonts w:ascii="Times New Roman" w:hAnsi="Times New Roman" w:cs="Times New Roman"/>
          <w:kern w:val="0"/>
          <w:sz w:val="24"/>
          <w:szCs w:val="24"/>
          <w14:ligatures w14:val="none"/>
        </w:rPr>
        <w:t xml:space="preserve"> </w:t>
      </w:r>
      <w:proofErr w:type="spellStart"/>
      <w:r w:rsidR="00DB4A96">
        <w:rPr>
          <w:rFonts w:ascii="Times New Roman" w:hAnsi="Times New Roman" w:cs="Times New Roman"/>
          <w:kern w:val="0"/>
          <w:sz w:val="24"/>
          <w:szCs w:val="24"/>
          <w14:ligatures w14:val="none"/>
        </w:rPr>
        <w:t>Steinhauser</w:t>
      </w:r>
      <w:proofErr w:type="spellEnd"/>
      <w:r w:rsidRPr="00EC3868">
        <w:rPr>
          <w:rFonts w:ascii="Times New Roman" w:hAnsi="Times New Roman" w:cs="Times New Roman"/>
          <w:kern w:val="0"/>
          <w:sz w:val="24"/>
          <w:szCs w:val="24"/>
          <w14:ligatures w14:val="none"/>
        </w:rPr>
        <w:t>,</w:t>
      </w:r>
    </w:p>
    <w:p w14:paraId="52F4577B" w14:textId="77777777" w:rsidR="00EC3868" w:rsidRPr="00EC3868" w:rsidRDefault="00EC3868" w:rsidP="00EC3868">
      <w:pPr>
        <w:spacing w:after="0" w:line="240" w:lineRule="auto"/>
        <w:contextualSpacing/>
        <w:rPr>
          <w:rFonts w:ascii="Times New Roman" w:hAnsi="Times New Roman" w:cs="Times New Roman"/>
          <w:kern w:val="0"/>
          <w:sz w:val="24"/>
          <w:szCs w:val="24"/>
          <w14:ligatures w14:val="none"/>
        </w:rPr>
      </w:pPr>
    </w:p>
    <w:p w14:paraId="02CCE0AE" w14:textId="24467343" w:rsidR="00EC3868" w:rsidRPr="00EC3868" w:rsidRDefault="00EC3868" w:rsidP="00EC3868">
      <w:pPr>
        <w:spacing w:after="0" w:line="240" w:lineRule="auto"/>
        <w:contextualSpacing/>
        <w:rPr>
          <w:rFonts w:ascii="Times New Roman" w:hAnsi="Times New Roman" w:cs="Times New Roman"/>
          <w:i/>
          <w:kern w:val="0"/>
          <w:sz w:val="24"/>
          <w:szCs w:val="24"/>
          <w14:ligatures w14:val="none"/>
        </w:rPr>
      </w:pPr>
      <w:r w:rsidRPr="00EC3868">
        <w:rPr>
          <w:rFonts w:ascii="Times New Roman" w:hAnsi="Times New Roman" w:cs="Times New Roman"/>
          <w:kern w:val="0"/>
          <w:sz w:val="24"/>
          <w:szCs w:val="24"/>
          <w14:ligatures w14:val="none"/>
        </w:rPr>
        <w:t xml:space="preserve">We have submitted a revised version of our manuscript </w:t>
      </w:r>
      <w:r w:rsidR="00A07AAA">
        <w:rPr>
          <w:rFonts w:ascii="Times New Roman" w:hAnsi="Times New Roman" w:cs="Times New Roman"/>
          <w:kern w:val="0"/>
          <w:sz w:val="24"/>
          <w:szCs w:val="24"/>
          <w14:ligatures w14:val="none"/>
        </w:rPr>
        <w:t>#</w:t>
      </w:r>
      <w:r w:rsidR="00A07AAA" w:rsidRPr="00A07AAA">
        <w:rPr>
          <w:rFonts w:ascii="Times New Roman" w:hAnsi="Times New Roman" w:cs="Times New Roman"/>
          <w:kern w:val="0"/>
          <w:sz w:val="24"/>
          <w:szCs w:val="24"/>
          <w14:ligatures w14:val="none"/>
        </w:rPr>
        <w:t xml:space="preserve">1191329 </w:t>
      </w:r>
      <w:r w:rsidRPr="00EC3868">
        <w:rPr>
          <w:rFonts w:ascii="Times New Roman" w:hAnsi="Times New Roman" w:cs="Times New Roman"/>
          <w:kern w:val="0"/>
          <w:sz w:val="24"/>
          <w:szCs w:val="24"/>
          <w14:ligatures w14:val="none"/>
        </w:rPr>
        <w:t>“Predictive Alternating Runs and Random Task-Switching Sequences Produce Dissociative Switch Costs in the Consonant-Vowel/Odd-Even Task</w:t>
      </w:r>
      <w:r>
        <w:rPr>
          <w:rFonts w:ascii="Times New Roman" w:hAnsi="Times New Roman" w:cs="Times New Roman"/>
          <w:color w:val="000000" w:themeColor="text1"/>
          <w:kern w:val="0"/>
          <w:sz w:val="24"/>
          <w:szCs w:val="24"/>
          <w14:ligatures w14:val="none"/>
        </w:rPr>
        <w:t xml:space="preserve">” and have </w:t>
      </w:r>
      <w:r w:rsidR="00792C9D">
        <w:rPr>
          <w:rFonts w:ascii="Times New Roman" w:hAnsi="Times New Roman" w:cs="Times New Roman"/>
          <w:color w:val="000000" w:themeColor="text1"/>
          <w:kern w:val="0"/>
          <w:sz w:val="24"/>
          <w:szCs w:val="24"/>
          <w14:ligatures w14:val="none"/>
        </w:rPr>
        <w:t>uploaded</w:t>
      </w:r>
      <w:r>
        <w:rPr>
          <w:rFonts w:ascii="Times New Roman" w:hAnsi="Times New Roman" w:cs="Times New Roman"/>
          <w:color w:val="000000" w:themeColor="text1"/>
          <w:kern w:val="0"/>
          <w:sz w:val="24"/>
          <w:szCs w:val="24"/>
          <w14:ligatures w14:val="none"/>
        </w:rPr>
        <w:t xml:space="preserve"> our responses to Reviewer 3’s comments. We are encouraged by t</w:t>
      </w:r>
      <w:r w:rsidR="00AD0B6B">
        <w:rPr>
          <w:rFonts w:ascii="Times New Roman" w:hAnsi="Times New Roman" w:cs="Times New Roman"/>
          <w:color w:val="000000" w:themeColor="text1"/>
          <w:kern w:val="0"/>
          <w:sz w:val="24"/>
          <w:szCs w:val="24"/>
          <w14:ligatures w14:val="none"/>
        </w:rPr>
        <w:t xml:space="preserve">his set of </w:t>
      </w:r>
      <w:r>
        <w:rPr>
          <w:rFonts w:ascii="Times New Roman" w:hAnsi="Times New Roman" w:cs="Times New Roman"/>
          <w:color w:val="000000" w:themeColor="text1"/>
          <w:kern w:val="0"/>
          <w:sz w:val="24"/>
          <w:szCs w:val="24"/>
          <w14:ligatures w14:val="none"/>
        </w:rPr>
        <w:t xml:space="preserve">reviews, particularly </w:t>
      </w:r>
      <w:r w:rsidR="00CF7B97">
        <w:rPr>
          <w:rFonts w:ascii="Times New Roman" w:hAnsi="Times New Roman" w:cs="Times New Roman"/>
          <w:color w:val="000000" w:themeColor="text1"/>
          <w:kern w:val="0"/>
          <w:sz w:val="24"/>
          <w:szCs w:val="24"/>
          <w14:ligatures w14:val="none"/>
        </w:rPr>
        <w:t>that each reviewer</w:t>
      </w:r>
      <w:r w:rsidR="00A07AAA">
        <w:rPr>
          <w:rFonts w:ascii="Times New Roman" w:hAnsi="Times New Roman" w:cs="Times New Roman"/>
          <w:color w:val="000000" w:themeColor="text1"/>
          <w:kern w:val="0"/>
          <w:sz w:val="24"/>
          <w:szCs w:val="24"/>
          <w14:ligatures w14:val="none"/>
        </w:rPr>
        <w:t xml:space="preserve"> noted the quality of the writing and scientific rigor of our </w:t>
      </w:r>
      <w:r w:rsidR="00CF7B97">
        <w:rPr>
          <w:rFonts w:ascii="Times New Roman" w:hAnsi="Times New Roman" w:cs="Times New Roman"/>
          <w:color w:val="000000" w:themeColor="text1"/>
          <w:kern w:val="0"/>
          <w:sz w:val="24"/>
          <w:szCs w:val="24"/>
          <w14:ligatures w14:val="none"/>
        </w:rPr>
        <w:t>analyses</w:t>
      </w:r>
      <w:r w:rsidR="00792C9D">
        <w:rPr>
          <w:rFonts w:ascii="Times New Roman" w:hAnsi="Times New Roman" w:cs="Times New Roman"/>
          <w:color w:val="000000" w:themeColor="text1"/>
          <w:kern w:val="0"/>
          <w:sz w:val="24"/>
          <w:szCs w:val="24"/>
          <w14:ligatures w14:val="none"/>
        </w:rPr>
        <w:t xml:space="preserve"> in their response</w:t>
      </w:r>
      <w:r w:rsidR="00A07AAA">
        <w:rPr>
          <w:rFonts w:ascii="Times New Roman" w:hAnsi="Times New Roman" w:cs="Times New Roman"/>
          <w:color w:val="000000" w:themeColor="text1"/>
          <w:kern w:val="0"/>
          <w:sz w:val="24"/>
          <w:szCs w:val="24"/>
          <w14:ligatures w14:val="none"/>
        </w:rPr>
        <w:t xml:space="preserve">. </w:t>
      </w:r>
      <w:r>
        <w:rPr>
          <w:rFonts w:ascii="Times New Roman" w:hAnsi="Times New Roman" w:cs="Times New Roman"/>
          <w:color w:val="000000" w:themeColor="text1"/>
          <w:kern w:val="0"/>
          <w:sz w:val="24"/>
          <w:szCs w:val="24"/>
          <w14:ligatures w14:val="none"/>
        </w:rPr>
        <w:t xml:space="preserve">We were similarly encouraged by the </w:t>
      </w:r>
      <w:del w:id="0" w:author="Mark Huff" w:date="2023-05-19T13:37:00Z">
        <w:r w:rsidDel="004107ED">
          <w:rPr>
            <w:rFonts w:ascii="Times New Roman" w:hAnsi="Times New Roman" w:cs="Times New Roman"/>
            <w:color w:val="000000" w:themeColor="text1"/>
            <w:kern w:val="0"/>
            <w:sz w:val="24"/>
            <w:szCs w:val="24"/>
            <w14:ligatures w14:val="none"/>
          </w:rPr>
          <w:delText xml:space="preserve">verboseness </w:delText>
        </w:r>
      </w:del>
      <w:ins w:id="1" w:author="Mark Huff" w:date="2023-05-19T13:37:00Z">
        <w:r w:rsidR="004107ED">
          <w:rPr>
            <w:rFonts w:ascii="Times New Roman" w:hAnsi="Times New Roman" w:cs="Times New Roman"/>
            <w:color w:val="000000" w:themeColor="text1"/>
            <w:kern w:val="0"/>
            <w:sz w:val="24"/>
            <w:szCs w:val="24"/>
            <w14:ligatures w14:val="none"/>
          </w:rPr>
          <w:t xml:space="preserve">depth </w:t>
        </w:r>
      </w:ins>
      <w:r>
        <w:rPr>
          <w:rFonts w:ascii="Times New Roman" w:hAnsi="Times New Roman" w:cs="Times New Roman"/>
          <w:color w:val="000000" w:themeColor="text1"/>
          <w:kern w:val="0"/>
          <w:sz w:val="24"/>
          <w:szCs w:val="24"/>
          <w14:ligatures w14:val="none"/>
        </w:rPr>
        <w:t xml:space="preserve">of Review 3’s comments, as such feedback is critical in facilitating scientific development. We note, however, that Reviewer 3 requested an extensive rewrite of our introduction and general discussion which would severely alter the purpose of </w:t>
      </w:r>
      <w:r w:rsidR="00AD0B6B">
        <w:rPr>
          <w:rFonts w:ascii="Times New Roman" w:hAnsi="Times New Roman" w:cs="Times New Roman"/>
          <w:color w:val="000000" w:themeColor="text1"/>
          <w:kern w:val="0"/>
          <w:sz w:val="24"/>
          <w:szCs w:val="24"/>
          <w14:ligatures w14:val="none"/>
        </w:rPr>
        <w:t>our paper</w:t>
      </w:r>
      <w:r>
        <w:rPr>
          <w:rFonts w:ascii="Times New Roman" w:hAnsi="Times New Roman" w:cs="Times New Roman"/>
          <w:color w:val="000000" w:themeColor="text1"/>
          <w:kern w:val="0"/>
          <w:sz w:val="24"/>
          <w:szCs w:val="24"/>
          <w14:ligatures w14:val="none"/>
        </w:rPr>
        <w:t xml:space="preserve">. In lieu of </w:t>
      </w:r>
      <w:r w:rsidR="00792C9D">
        <w:rPr>
          <w:rFonts w:ascii="Times New Roman" w:hAnsi="Times New Roman" w:cs="Times New Roman"/>
          <w:color w:val="000000" w:themeColor="text1"/>
          <w:kern w:val="0"/>
          <w:sz w:val="24"/>
          <w:szCs w:val="24"/>
          <w14:ligatures w14:val="none"/>
        </w:rPr>
        <w:t xml:space="preserve">modifying </w:t>
      </w:r>
      <w:r>
        <w:rPr>
          <w:rFonts w:ascii="Times New Roman" w:hAnsi="Times New Roman" w:cs="Times New Roman"/>
          <w:color w:val="000000" w:themeColor="text1"/>
          <w:kern w:val="0"/>
          <w:sz w:val="24"/>
          <w:szCs w:val="24"/>
          <w14:ligatures w14:val="none"/>
        </w:rPr>
        <w:t>our predictions post-hoc,</w:t>
      </w:r>
      <w:r w:rsidR="00E623C6">
        <w:rPr>
          <w:rFonts w:ascii="Times New Roman" w:hAnsi="Times New Roman" w:cs="Times New Roman"/>
          <w:color w:val="000000" w:themeColor="text1"/>
          <w:kern w:val="0"/>
          <w:sz w:val="24"/>
          <w:szCs w:val="24"/>
          <w14:ligatures w14:val="none"/>
        </w:rPr>
        <w:t xml:space="preserve"> </w:t>
      </w:r>
      <w:ins w:id="2" w:author="Mark Huff" w:date="2023-05-19T13:38:00Z">
        <w:r w:rsidR="004107ED">
          <w:rPr>
            <w:rFonts w:ascii="Times New Roman" w:hAnsi="Times New Roman" w:cs="Times New Roman"/>
            <w:color w:val="000000" w:themeColor="text1"/>
            <w:kern w:val="0"/>
            <w:sz w:val="24"/>
            <w:szCs w:val="24"/>
            <w14:ligatures w14:val="none"/>
          </w:rPr>
          <w:t xml:space="preserve">and because 2 other reviewers recommended publication of our manuscript </w:t>
        </w:r>
        <w:proofErr w:type="gramStart"/>
        <w:r w:rsidR="004107ED">
          <w:rPr>
            <w:rFonts w:ascii="Times New Roman" w:hAnsi="Times New Roman" w:cs="Times New Roman"/>
            <w:color w:val="000000" w:themeColor="text1"/>
            <w:kern w:val="0"/>
            <w:sz w:val="24"/>
            <w:szCs w:val="24"/>
            <w14:ligatures w14:val="none"/>
          </w:rPr>
          <w:t>with the exception of</w:t>
        </w:r>
        <w:proofErr w:type="gramEnd"/>
        <w:r w:rsidR="004107ED">
          <w:rPr>
            <w:rFonts w:ascii="Times New Roman" w:hAnsi="Times New Roman" w:cs="Times New Roman"/>
            <w:color w:val="000000" w:themeColor="text1"/>
            <w:kern w:val="0"/>
            <w:sz w:val="24"/>
            <w:szCs w:val="24"/>
            <w14:ligatures w14:val="none"/>
          </w:rPr>
          <w:t xml:space="preserve"> small writing edits, </w:t>
        </w:r>
      </w:ins>
      <w:r w:rsidR="00CF7B97">
        <w:rPr>
          <w:rFonts w:ascii="Times New Roman" w:hAnsi="Times New Roman" w:cs="Times New Roman"/>
          <w:color w:val="000000" w:themeColor="text1"/>
          <w:kern w:val="0"/>
          <w:sz w:val="24"/>
          <w:szCs w:val="24"/>
          <w14:ligatures w14:val="none"/>
        </w:rPr>
        <w:t xml:space="preserve">we </w:t>
      </w:r>
      <w:r w:rsidR="00AD0B6B">
        <w:rPr>
          <w:rFonts w:ascii="Times New Roman" w:hAnsi="Times New Roman" w:cs="Times New Roman"/>
          <w:color w:val="000000" w:themeColor="text1"/>
          <w:kern w:val="0"/>
          <w:sz w:val="24"/>
          <w:szCs w:val="24"/>
          <w14:ligatures w14:val="none"/>
        </w:rPr>
        <w:t xml:space="preserve">have </w:t>
      </w:r>
      <w:r w:rsidR="00CF7B97">
        <w:rPr>
          <w:rFonts w:ascii="Times New Roman" w:hAnsi="Times New Roman" w:cs="Times New Roman"/>
          <w:color w:val="000000" w:themeColor="text1"/>
          <w:kern w:val="0"/>
          <w:sz w:val="24"/>
          <w:szCs w:val="24"/>
          <w14:ligatures w14:val="none"/>
        </w:rPr>
        <w:t xml:space="preserve">instead focused our revision </w:t>
      </w:r>
      <w:r w:rsidR="00AD0B6B">
        <w:rPr>
          <w:rFonts w:ascii="Times New Roman" w:hAnsi="Times New Roman" w:cs="Times New Roman"/>
          <w:color w:val="000000" w:themeColor="text1"/>
          <w:kern w:val="0"/>
          <w:sz w:val="24"/>
          <w:szCs w:val="24"/>
          <w14:ligatures w14:val="none"/>
        </w:rPr>
        <w:t>on clarifying our</w:t>
      </w:r>
      <w:r w:rsidR="00CF7B97">
        <w:rPr>
          <w:rFonts w:ascii="Times New Roman" w:hAnsi="Times New Roman" w:cs="Times New Roman"/>
          <w:color w:val="000000" w:themeColor="text1"/>
          <w:kern w:val="0"/>
          <w:sz w:val="24"/>
          <w:szCs w:val="24"/>
          <w14:ligatures w14:val="none"/>
        </w:rPr>
        <w:t xml:space="preserve"> working memory account </w:t>
      </w:r>
      <w:r w:rsidR="00AD0B6B">
        <w:rPr>
          <w:rFonts w:ascii="Times New Roman" w:hAnsi="Times New Roman" w:cs="Times New Roman"/>
          <w:color w:val="000000" w:themeColor="text1"/>
          <w:kern w:val="0"/>
          <w:sz w:val="24"/>
          <w:szCs w:val="24"/>
          <w14:ligatures w14:val="none"/>
        </w:rPr>
        <w:t xml:space="preserve">of task-switch costs </w:t>
      </w:r>
      <w:r w:rsidR="00E623C6">
        <w:rPr>
          <w:rFonts w:ascii="Times New Roman" w:hAnsi="Times New Roman" w:cs="Times New Roman"/>
          <w:color w:val="000000" w:themeColor="text1"/>
          <w:kern w:val="0"/>
          <w:sz w:val="24"/>
          <w:szCs w:val="24"/>
          <w14:ligatures w14:val="none"/>
        </w:rPr>
        <w:t>(</w:t>
      </w:r>
      <w:r w:rsidR="00CF7B97">
        <w:rPr>
          <w:rFonts w:ascii="Times New Roman" w:hAnsi="Times New Roman" w:cs="Times New Roman"/>
          <w:color w:val="000000" w:themeColor="text1"/>
          <w:kern w:val="0"/>
          <w:sz w:val="24"/>
          <w:szCs w:val="24"/>
          <w14:ligatures w14:val="none"/>
        </w:rPr>
        <w:t xml:space="preserve">see </w:t>
      </w:r>
      <w:r w:rsidR="00E623C6">
        <w:rPr>
          <w:rFonts w:ascii="Times New Roman" w:hAnsi="Times New Roman" w:cs="Times New Roman"/>
          <w:color w:val="000000" w:themeColor="text1"/>
          <w:kern w:val="0"/>
          <w:sz w:val="24"/>
          <w:szCs w:val="24"/>
          <w14:ligatures w14:val="none"/>
        </w:rPr>
        <w:t xml:space="preserve">pg. </w:t>
      </w:r>
      <w:r w:rsidR="00BA5981">
        <w:rPr>
          <w:rFonts w:ascii="Times New Roman" w:hAnsi="Times New Roman" w:cs="Times New Roman"/>
          <w:color w:val="000000" w:themeColor="text1"/>
          <w:kern w:val="0"/>
          <w:sz w:val="24"/>
          <w:szCs w:val="24"/>
          <w14:ligatures w14:val="none"/>
        </w:rPr>
        <w:t>11</w:t>
      </w:r>
      <w:r w:rsidR="00E623C6">
        <w:rPr>
          <w:rFonts w:ascii="Times New Roman" w:hAnsi="Times New Roman" w:cs="Times New Roman"/>
          <w:color w:val="000000" w:themeColor="text1"/>
          <w:kern w:val="0"/>
          <w:sz w:val="24"/>
          <w:szCs w:val="24"/>
          <w14:ligatures w14:val="none"/>
        </w:rPr>
        <w:t xml:space="preserve">) while </w:t>
      </w:r>
      <w:r w:rsidR="00AD0B6B">
        <w:rPr>
          <w:rFonts w:ascii="Times New Roman" w:hAnsi="Times New Roman" w:cs="Times New Roman"/>
          <w:color w:val="000000" w:themeColor="text1"/>
          <w:kern w:val="0"/>
          <w:sz w:val="24"/>
          <w:szCs w:val="24"/>
          <w14:ligatures w14:val="none"/>
        </w:rPr>
        <w:t>additionally</w:t>
      </w:r>
      <w:r w:rsidR="00CF7B97">
        <w:rPr>
          <w:rFonts w:ascii="Times New Roman" w:hAnsi="Times New Roman" w:cs="Times New Roman"/>
          <w:color w:val="000000" w:themeColor="text1"/>
          <w:kern w:val="0"/>
          <w:sz w:val="24"/>
          <w:szCs w:val="24"/>
          <w14:ligatures w14:val="none"/>
        </w:rPr>
        <w:t xml:space="preserve"> </w:t>
      </w:r>
      <w:r w:rsidR="00E623C6">
        <w:rPr>
          <w:rFonts w:ascii="Times New Roman" w:hAnsi="Times New Roman" w:cs="Times New Roman"/>
          <w:color w:val="000000" w:themeColor="text1"/>
          <w:kern w:val="0"/>
          <w:sz w:val="24"/>
          <w:szCs w:val="24"/>
          <w14:ligatures w14:val="none"/>
        </w:rPr>
        <w:t>streamlining our results section</w:t>
      </w:r>
      <w:del w:id="3" w:author="Mark Huff" w:date="2023-05-19T13:38:00Z">
        <w:r w:rsidR="00792C9D" w:rsidDel="004107ED">
          <w:rPr>
            <w:rFonts w:ascii="Times New Roman" w:hAnsi="Times New Roman" w:cs="Times New Roman"/>
            <w:color w:val="000000" w:themeColor="text1"/>
            <w:kern w:val="0"/>
            <w:sz w:val="24"/>
            <w:szCs w:val="24"/>
            <w14:ligatures w14:val="none"/>
          </w:rPr>
          <w:delText>,</w:delText>
        </w:r>
      </w:del>
      <w:r w:rsidR="00792C9D">
        <w:rPr>
          <w:rFonts w:ascii="Times New Roman" w:hAnsi="Times New Roman" w:cs="Times New Roman"/>
          <w:color w:val="000000" w:themeColor="text1"/>
          <w:kern w:val="0"/>
          <w:sz w:val="24"/>
          <w:szCs w:val="24"/>
          <w14:ligatures w14:val="none"/>
        </w:rPr>
        <w:t xml:space="preserve"> </w:t>
      </w:r>
      <w:ins w:id="4" w:author="Mark Huff" w:date="2023-05-19T13:38:00Z">
        <w:r w:rsidR="004107ED">
          <w:rPr>
            <w:rFonts w:ascii="Times New Roman" w:hAnsi="Times New Roman" w:cs="Times New Roman"/>
            <w:color w:val="000000" w:themeColor="text1"/>
            <w:kern w:val="0"/>
            <w:sz w:val="24"/>
            <w:szCs w:val="24"/>
            <w14:ligatures w14:val="none"/>
          </w:rPr>
          <w:t>(</w:t>
        </w:r>
      </w:ins>
      <w:r w:rsidR="00792C9D">
        <w:rPr>
          <w:rFonts w:ascii="Times New Roman" w:hAnsi="Times New Roman" w:cs="Times New Roman"/>
          <w:color w:val="000000" w:themeColor="text1"/>
          <w:kern w:val="0"/>
          <w:sz w:val="24"/>
          <w:szCs w:val="24"/>
          <w14:ligatures w14:val="none"/>
        </w:rPr>
        <w:t>as suggested by Reviewer 3</w:t>
      </w:r>
      <w:ins w:id="5" w:author="Mark Huff" w:date="2023-05-19T13:38:00Z">
        <w:r w:rsidR="004107ED">
          <w:rPr>
            <w:rFonts w:ascii="Times New Roman" w:hAnsi="Times New Roman" w:cs="Times New Roman"/>
            <w:color w:val="000000" w:themeColor="text1"/>
            <w:kern w:val="0"/>
            <w:sz w:val="24"/>
            <w:szCs w:val="24"/>
            <w14:ligatures w14:val="none"/>
          </w:rPr>
          <w:t>)</w:t>
        </w:r>
      </w:ins>
      <w:r w:rsidR="00792C9D">
        <w:rPr>
          <w:rFonts w:ascii="Times New Roman" w:hAnsi="Times New Roman" w:cs="Times New Roman"/>
          <w:color w:val="000000" w:themeColor="text1"/>
          <w:kern w:val="0"/>
          <w:sz w:val="24"/>
          <w:szCs w:val="24"/>
          <w14:ligatures w14:val="none"/>
        </w:rPr>
        <w:t>.</w:t>
      </w:r>
      <w:r>
        <w:rPr>
          <w:rFonts w:ascii="Times New Roman" w:hAnsi="Times New Roman" w:cs="Times New Roman"/>
          <w:color w:val="000000" w:themeColor="text1"/>
          <w:kern w:val="0"/>
          <w:sz w:val="24"/>
          <w:szCs w:val="24"/>
          <w14:ligatures w14:val="none"/>
        </w:rPr>
        <w:t xml:space="preserve"> We hope that our revised manuscript is now suitable for publication in </w:t>
      </w:r>
      <w:r w:rsidRPr="00EC3868">
        <w:rPr>
          <w:rFonts w:ascii="Times New Roman" w:hAnsi="Times New Roman" w:cs="Times New Roman"/>
          <w:i/>
          <w:iCs/>
          <w:color w:val="000000" w:themeColor="text1"/>
          <w:kern w:val="0"/>
          <w:sz w:val="24"/>
          <w:szCs w:val="24"/>
          <w14:ligatures w14:val="none"/>
        </w:rPr>
        <w:t>Frontiers in Psychology</w:t>
      </w:r>
      <w:r>
        <w:rPr>
          <w:rFonts w:ascii="Times New Roman" w:hAnsi="Times New Roman" w:cs="Times New Roman"/>
          <w:color w:val="000000" w:themeColor="text1"/>
          <w:kern w:val="0"/>
          <w:sz w:val="24"/>
          <w:szCs w:val="24"/>
          <w14:ligatures w14:val="none"/>
        </w:rPr>
        <w:t>.</w:t>
      </w:r>
    </w:p>
    <w:p w14:paraId="08D42245" w14:textId="77777777" w:rsidR="00EC3868" w:rsidRPr="00EC3868" w:rsidRDefault="00EC3868" w:rsidP="00EC3868">
      <w:pPr>
        <w:spacing w:after="0" w:line="240" w:lineRule="auto"/>
        <w:contextualSpacing/>
        <w:rPr>
          <w:rFonts w:ascii="Times New Roman" w:hAnsi="Times New Roman" w:cs="Times New Roman"/>
          <w:kern w:val="0"/>
          <w:sz w:val="24"/>
          <w:szCs w:val="24"/>
          <w14:ligatures w14:val="none"/>
        </w:rPr>
      </w:pPr>
    </w:p>
    <w:p w14:paraId="1296A465" w14:textId="7C93BAD9" w:rsidR="00117BF2" w:rsidRDefault="00117BF2" w:rsidP="003225A0">
      <w:pPr>
        <w:spacing w:after="0" w:line="240" w:lineRule="auto"/>
      </w:pPr>
      <w:r w:rsidRPr="00117BF2">
        <w:rPr>
          <w:rFonts w:ascii="Times New Roman" w:eastAsia="Times New Roman" w:hAnsi="Times New Roman" w:cs="Times New Roman"/>
          <w:kern w:val="0"/>
          <w:sz w:val="24"/>
          <w:szCs w:val="24"/>
          <w14:ligatures w14:val="none"/>
        </w:rPr>
        <w:br/>
      </w:r>
    </w:p>
    <w:p w14:paraId="363D000E" w14:textId="1439CD96" w:rsidR="00117BF2" w:rsidRDefault="007E7AA7" w:rsidP="007E7AA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R</w:t>
      </w:r>
      <w:r w:rsidR="00117BF2" w:rsidRPr="00117BF2">
        <w:rPr>
          <w:rFonts w:ascii="Times New Roman" w:eastAsia="Times New Roman" w:hAnsi="Times New Roman" w:cs="Times New Roman"/>
          <w:b/>
          <w:bCs/>
          <w:kern w:val="0"/>
          <w:sz w:val="24"/>
          <w:szCs w:val="24"/>
          <w14:ligatures w14:val="none"/>
        </w:rPr>
        <w:t>eviewer 3</w:t>
      </w:r>
      <w:r w:rsidR="00117BF2" w:rsidRPr="00117BF2">
        <w:rPr>
          <w:rFonts w:ascii="Times New Roman" w:eastAsia="Times New Roman" w:hAnsi="Times New Roman" w:cs="Times New Roman"/>
          <w:kern w:val="0"/>
          <w:sz w:val="24"/>
          <w:szCs w:val="24"/>
          <w14:ligatures w14:val="none"/>
        </w:rPr>
        <w:t xml:space="preserve"> </w:t>
      </w:r>
    </w:p>
    <w:p w14:paraId="09C9604A" w14:textId="77777777" w:rsidR="007C02D6" w:rsidRPr="00117BF2" w:rsidRDefault="007C02D6" w:rsidP="007E7AA7">
      <w:pPr>
        <w:spacing w:after="0" w:line="240" w:lineRule="auto"/>
        <w:rPr>
          <w:rFonts w:ascii="Times New Roman" w:eastAsia="Times New Roman" w:hAnsi="Times New Roman" w:cs="Times New Roman"/>
          <w:kern w:val="0"/>
          <w:sz w:val="24"/>
          <w:szCs w:val="24"/>
          <w14:ligatures w14:val="none"/>
        </w:rPr>
      </w:pPr>
    </w:p>
    <w:p w14:paraId="3785BC94" w14:textId="77777777" w:rsidR="00EC3868" w:rsidRDefault="00117BF2" w:rsidP="00117BF2">
      <w:pPr>
        <w:spacing w:after="0" w:line="240" w:lineRule="auto"/>
        <w:rPr>
          <w:rFonts w:ascii="Times New Roman" w:eastAsia="Times New Roman" w:hAnsi="Times New Roman" w:cs="Times New Roman"/>
          <w:kern w:val="0"/>
          <w:sz w:val="24"/>
          <w:szCs w:val="24"/>
          <w14:ligatures w14:val="none"/>
        </w:rPr>
      </w:pPr>
      <w:r w:rsidRPr="00117BF2">
        <w:rPr>
          <w:rFonts w:ascii="Times New Roman" w:eastAsia="Times New Roman" w:hAnsi="Times New Roman" w:cs="Times New Roman"/>
          <w:b/>
          <w:bCs/>
          <w:kern w:val="0"/>
          <w:sz w:val="24"/>
          <w:szCs w:val="24"/>
          <w14:ligatures w14:val="none"/>
        </w:rPr>
        <w:t>Part One: Question on Abductive Reasoning</w:t>
      </w:r>
      <w:r w:rsidRPr="00117BF2">
        <w:rPr>
          <w:rFonts w:ascii="Times New Roman" w:eastAsia="Times New Roman" w:hAnsi="Times New Roman" w:cs="Times New Roman"/>
          <w:b/>
          <w:bCs/>
          <w:kern w:val="0"/>
          <w:sz w:val="24"/>
          <w:szCs w:val="24"/>
          <w14:ligatures w14:val="none"/>
        </w:rPr>
        <w:br/>
      </w:r>
      <w:r w:rsidRPr="00117BF2">
        <w:rPr>
          <w:rFonts w:ascii="Times New Roman" w:eastAsia="Times New Roman" w:hAnsi="Times New Roman" w:cs="Times New Roman"/>
          <w:kern w:val="0"/>
          <w:sz w:val="24"/>
          <w:szCs w:val="24"/>
          <w14:ligatures w14:val="none"/>
        </w:rPr>
        <w:br/>
      </w:r>
      <w:r w:rsidRPr="00117BF2">
        <w:rPr>
          <w:rFonts w:ascii="Times New Roman" w:eastAsia="Times New Roman" w:hAnsi="Times New Roman" w:cs="Times New Roman"/>
          <w:b/>
          <w:bCs/>
          <w:kern w:val="0"/>
          <w:sz w:val="24"/>
          <w:szCs w:val="24"/>
          <w14:ligatures w14:val="none"/>
        </w:rPr>
        <w:t>Comment 1:</w:t>
      </w:r>
      <w:r w:rsidR="007E7AA7">
        <w:rPr>
          <w:rFonts w:ascii="Times New Roman" w:eastAsia="Times New Roman" w:hAnsi="Times New Roman" w:cs="Times New Roman"/>
          <w:kern w:val="0"/>
          <w:sz w:val="24"/>
          <w:szCs w:val="24"/>
          <w14:ligatures w14:val="none"/>
        </w:rPr>
        <w:t xml:space="preserve"> </w:t>
      </w:r>
      <w:r w:rsidRPr="00117BF2">
        <w:rPr>
          <w:rFonts w:ascii="Times New Roman" w:eastAsia="Times New Roman" w:hAnsi="Times New Roman" w:cs="Times New Roman"/>
          <w:kern w:val="0"/>
          <w:sz w:val="24"/>
          <w:szCs w:val="24"/>
          <w14:ligatures w14:val="none"/>
        </w:rPr>
        <w:t xml:space="preserve">The local and global switching costs are determined by comparing the differences between three types of trials: pure block, repeat, and switch trials. Specifically, </w:t>
      </w:r>
      <w:proofErr w:type="gramStart"/>
      <w:r w:rsidRPr="00117BF2">
        <w:rPr>
          <w:rFonts w:ascii="Times New Roman" w:eastAsia="Times New Roman" w:hAnsi="Times New Roman" w:cs="Times New Roman"/>
          <w:kern w:val="0"/>
          <w:sz w:val="24"/>
          <w:szCs w:val="24"/>
          <w14:ligatures w14:val="none"/>
        </w:rPr>
        <w:t>assuming that</w:t>
      </w:r>
      <w:proofErr w:type="gramEnd"/>
      <w:r w:rsidRPr="00117BF2">
        <w:rPr>
          <w:rFonts w:ascii="Times New Roman" w:eastAsia="Times New Roman" w:hAnsi="Times New Roman" w:cs="Times New Roman"/>
          <w:kern w:val="0"/>
          <w:sz w:val="24"/>
          <w:szCs w:val="24"/>
          <w14:ligatures w14:val="none"/>
        </w:rPr>
        <w:t xml:space="preserve"> the reaction time (RT) for the pure block and switch trials are held constant, then </w:t>
      </w:r>
      <w:proofErr w:type="gramStart"/>
      <w:r w:rsidRPr="00117BF2">
        <w:rPr>
          <w:rFonts w:ascii="Times New Roman" w:eastAsia="Times New Roman" w:hAnsi="Times New Roman" w:cs="Times New Roman"/>
          <w:kern w:val="0"/>
          <w:sz w:val="24"/>
          <w:szCs w:val="24"/>
          <w14:ligatures w14:val="none"/>
        </w:rPr>
        <w:t>increase</w:t>
      </w:r>
      <w:proofErr w:type="gramEnd"/>
      <w:r w:rsidRPr="00117BF2">
        <w:rPr>
          <w:rFonts w:ascii="Times New Roman" w:eastAsia="Times New Roman" w:hAnsi="Times New Roman" w:cs="Times New Roman"/>
          <w:kern w:val="0"/>
          <w:sz w:val="24"/>
          <w:szCs w:val="24"/>
          <w14:ligatures w14:val="none"/>
        </w:rPr>
        <w:t xml:space="preserve"> the RT for the repeat trial will result in both an increase in global switch cost and a decrease in local switch cost. This suggests that the increase in global switch cost and the decrease in local switch cost are two sides of the same </w:t>
      </w:r>
      <w:proofErr w:type="gramStart"/>
      <w:r w:rsidRPr="00117BF2">
        <w:rPr>
          <w:rFonts w:ascii="Times New Roman" w:eastAsia="Times New Roman" w:hAnsi="Times New Roman" w:cs="Times New Roman"/>
          <w:kern w:val="0"/>
          <w:sz w:val="24"/>
          <w:szCs w:val="24"/>
          <w14:ligatures w14:val="none"/>
        </w:rPr>
        <w:t>coin, and</w:t>
      </w:r>
      <w:proofErr w:type="gramEnd"/>
      <w:r w:rsidRPr="00117BF2">
        <w:rPr>
          <w:rFonts w:ascii="Times New Roman" w:eastAsia="Times New Roman" w:hAnsi="Times New Roman" w:cs="Times New Roman"/>
          <w:kern w:val="0"/>
          <w:sz w:val="24"/>
          <w:szCs w:val="24"/>
          <w14:ligatures w14:val="none"/>
        </w:rPr>
        <w:t xml:space="preserve"> are equivalent. Notably, in this experiment, the RT of pure block and switch trials can be considered fixed. The pure block trial was only measured once and therefore cannot be altered. While the switch trial was measured twice under alt-run and random conditions, the results were quite similar (1414 vs. 1451 for alt-run vs. random, respectively) and there were likely no significant differences between them. It is worth mentioning that the error rate (ER) for alt-run switch trial (6.12%) was higher than that of the random switch trial (5.17%). Thus, even if the alt-run switch trial exhibited some advantages in RT, it may be due to a trade-off between speed and accuracy.</w:t>
      </w:r>
      <w:r w:rsidRPr="00117BF2">
        <w:rPr>
          <w:rFonts w:ascii="Times New Roman" w:eastAsia="Times New Roman" w:hAnsi="Times New Roman" w:cs="Times New Roman"/>
          <w:kern w:val="0"/>
          <w:sz w:val="24"/>
          <w:szCs w:val="24"/>
          <w14:ligatures w14:val="none"/>
        </w:rPr>
        <w:br/>
      </w:r>
      <w:r w:rsidRPr="00117BF2">
        <w:rPr>
          <w:rFonts w:ascii="Times New Roman" w:eastAsia="Times New Roman" w:hAnsi="Times New Roman" w:cs="Times New Roman"/>
          <w:kern w:val="0"/>
          <w:sz w:val="24"/>
          <w:szCs w:val="24"/>
          <w14:ligatures w14:val="none"/>
        </w:rPr>
        <w:br/>
        <w:t xml:space="preserve">To further illustrate my argument, consider the following analogy. Tom and Bob are two fully grown adults whose heights are fixed. Tom is short, standing at 160cm, while Bob is taller, measuring 190cm. Mark, on the other hand, is a </w:t>
      </w:r>
      <w:proofErr w:type="gramStart"/>
      <w:r w:rsidRPr="00117BF2">
        <w:rPr>
          <w:rFonts w:ascii="Times New Roman" w:eastAsia="Times New Roman" w:hAnsi="Times New Roman" w:cs="Times New Roman"/>
          <w:kern w:val="0"/>
          <w:sz w:val="24"/>
          <w:szCs w:val="24"/>
          <w14:ligatures w14:val="none"/>
        </w:rPr>
        <w:t>teenage</w:t>
      </w:r>
      <w:proofErr w:type="gramEnd"/>
      <w:r w:rsidRPr="00117BF2">
        <w:rPr>
          <w:rFonts w:ascii="Times New Roman" w:eastAsia="Times New Roman" w:hAnsi="Times New Roman" w:cs="Times New Roman"/>
          <w:kern w:val="0"/>
          <w:sz w:val="24"/>
          <w:szCs w:val="24"/>
          <w14:ligatures w14:val="none"/>
        </w:rPr>
        <w:t xml:space="preserve"> whose height is constantly changing. A year ago, Mark's height was 175cm, resulting in a 15cm difference in height with both Tom and Bob. However, a year later, Mark has grown to 180cm. As a result, we observe a decrease in the absolute difference between Mark and Bob's heights, while the absolute difference between Mark and Tom's heights has increased. Of course, we don't need to explain the opposite direction of the changes in these two absolute differences because they are both due to Mark's increase in </w:t>
      </w:r>
      <w:r w:rsidRPr="00117BF2">
        <w:rPr>
          <w:rFonts w:ascii="Times New Roman" w:eastAsia="Times New Roman" w:hAnsi="Times New Roman" w:cs="Times New Roman"/>
          <w:kern w:val="0"/>
          <w:sz w:val="24"/>
          <w:szCs w:val="24"/>
          <w14:ligatures w14:val="none"/>
        </w:rPr>
        <w:lastRenderedPageBreak/>
        <w:t>height. If there is anything that requires explanation, it is why Mark has grown taller.</w:t>
      </w:r>
      <w:r w:rsidRPr="00117BF2">
        <w:rPr>
          <w:rFonts w:ascii="Times New Roman" w:eastAsia="Times New Roman" w:hAnsi="Times New Roman" w:cs="Times New Roman"/>
          <w:kern w:val="0"/>
          <w:sz w:val="24"/>
          <w:szCs w:val="24"/>
          <w14:ligatures w14:val="none"/>
        </w:rPr>
        <w:br/>
      </w:r>
      <w:r w:rsidRPr="00117BF2">
        <w:rPr>
          <w:rFonts w:ascii="Times New Roman" w:eastAsia="Times New Roman" w:hAnsi="Times New Roman" w:cs="Times New Roman"/>
          <w:kern w:val="0"/>
          <w:sz w:val="24"/>
          <w:szCs w:val="24"/>
          <w14:ligatures w14:val="none"/>
        </w:rPr>
        <w:br/>
        <w:t>So, returning to our experiment from the issue of Mark's height, applying the same logic, I would argue that it is not necessary to further explain why the global switch cost and the local switch cost are developing in opposite directions. Instead, we only need to explain why the RT of the repeat trial is longer in the alt-run condition compared to the random condition (alt-run repeat vs. random repeat = 1328 vs. 1260). In this article, the author suggests that this may be because in the alt-run condition, participants need to use extra working memory load to remember the task sequence to ensure that they know what task to perform next. However, I have two concerns with this explanation:</w:t>
      </w:r>
      <w:r w:rsidRPr="00117BF2">
        <w:rPr>
          <w:rFonts w:ascii="Times New Roman" w:eastAsia="Times New Roman" w:hAnsi="Times New Roman" w:cs="Times New Roman"/>
          <w:kern w:val="0"/>
          <w:sz w:val="24"/>
          <w:szCs w:val="24"/>
          <w14:ligatures w14:val="none"/>
        </w:rPr>
        <w:br/>
      </w:r>
      <w:r w:rsidRPr="00117BF2">
        <w:rPr>
          <w:rFonts w:ascii="Times New Roman" w:eastAsia="Times New Roman" w:hAnsi="Times New Roman" w:cs="Times New Roman"/>
          <w:kern w:val="0"/>
          <w:sz w:val="24"/>
          <w:szCs w:val="24"/>
          <w14:ligatures w14:val="none"/>
        </w:rPr>
        <w:br/>
        <w:t>1.Obviously, under the alt-run condition, participants need to use additional working memory load to remember the task sequence for both repeat trials and switch trials, but why is it that only the RT for alt-run repeat trials increases compared to the random condition, while the RT for alt-run switch trials and random switch trials show no significant difference? (In fact, the RT for alt-run switch trials is even slightly smaller than that for random switch trials: 1414 vs. 1451; we have discussed this issue earlier in comment 1.) In other words, the increase in working memory load should extend the overall RT for participants under the alt-run condition, not just the RT for alt-run repeat trials. The author needs to add an additional mechanism to further explain why this interaction between trial type (switch, repeat) × working memory load (alt-run, random) occurs. Simply blaming everything on working memory load is not a viable solution.</w:t>
      </w:r>
      <w:r w:rsidRPr="00117BF2">
        <w:rPr>
          <w:rFonts w:ascii="Times New Roman" w:eastAsia="Times New Roman" w:hAnsi="Times New Roman" w:cs="Times New Roman"/>
          <w:kern w:val="0"/>
          <w:sz w:val="24"/>
          <w:szCs w:val="24"/>
          <w14:ligatures w14:val="none"/>
        </w:rPr>
        <w:br/>
      </w:r>
      <w:r w:rsidRPr="00117BF2">
        <w:rPr>
          <w:rFonts w:ascii="Times New Roman" w:eastAsia="Times New Roman" w:hAnsi="Times New Roman" w:cs="Times New Roman"/>
          <w:kern w:val="0"/>
          <w:sz w:val="24"/>
          <w:szCs w:val="24"/>
          <w14:ligatures w14:val="none"/>
        </w:rPr>
        <w:br/>
        <w:t xml:space="preserve">2.I carefully read the author's method section and my understanding is that, regardless of whether the participant is in the alt-run or random condition, the prompt (which is usually called a task cue BTW) always appears above the target stimuli. If that's the case, why do participants need to spend additional working memory load to remember the task sequence? Participants can simply follow the prompt to complete the corresponding task under the alt-run condition. I think this is indeed a difficult issue to address in terms of experimental design. If there were no prompt in the alt-run condition but there were prompt in the random condition, the presence or absence of the prompt would become a systematic confounding variable. </w:t>
      </w:r>
      <w:r w:rsidRPr="00117BF2">
        <w:rPr>
          <w:rFonts w:ascii="Times New Roman" w:eastAsia="Times New Roman" w:hAnsi="Times New Roman" w:cs="Times New Roman"/>
          <w:kern w:val="0"/>
          <w:sz w:val="24"/>
          <w:szCs w:val="24"/>
          <w14:ligatures w14:val="none"/>
        </w:rPr>
        <w:br/>
      </w:r>
      <w:r w:rsidRPr="00117BF2">
        <w:rPr>
          <w:rFonts w:ascii="Times New Roman" w:eastAsia="Times New Roman" w:hAnsi="Times New Roman" w:cs="Times New Roman"/>
          <w:kern w:val="0"/>
          <w:sz w:val="24"/>
          <w:szCs w:val="24"/>
          <w14:ligatures w14:val="none"/>
        </w:rPr>
        <w:br/>
        <w:t xml:space="preserve">Unfortunately, in this paper, I have further evidence to suggest that participants may not have </w:t>
      </w:r>
      <w:proofErr w:type="gramStart"/>
      <w:r w:rsidRPr="00117BF2">
        <w:rPr>
          <w:rFonts w:ascii="Times New Roman" w:eastAsia="Times New Roman" w:hAnsi="Times New Roman" w:cs="Times New Roman"/>
          <w:kern w:val="0"/>
          <w:sz w:val="24"/>
          <w:szCs w:val="24"/>
          <w14:ligatures w14:val="none"/>
        </w:rPr>
        <w:t>actually memorized</w:t>
      </w:r>
      <w:proofErr w:type="gramEnd"/>
      <w:r w:rsidRPr="00117BF2">
        <w:rPr>
          <w:rFonts w:ascii="Times New Roman" w:eastAsia="Times New Roman" w:hAnsi="Times New Roman" w:cs="Times New Roman"/>
          <w:kern w:val="0"/>
          <w:sz w:val="24"/>
          <w:szCs w:val="24"/>
          <w14:ligatures w14:val="none"/>
        </w:rPr>
        <w:t xml:space="preserve"> the task sequence under the alt-run condition. According to task reconfiguration theory, knowing in advance that the next trial requires switching to a new task is very helpful in reducing the RT for switch trials. Therefore, if participants in the alt-run condition did devote a portion of their working memory load to remembering the task sequence, they would be able to prepare the </w:t>
      </w:r>
      <w:proofErr w:type="spellStart"/>
      <w:r w:rsidRPr="00117BF2">
        <w:rPr>
          <w:rFonts w:ascii="Times New Roman" w:eastAsia="Times New Roman" w:hAnsi="Times New Roman" w:cs="Times New Roman"/>
          <w:kern w:val="0"/>
          <w:sz w:val="24"/>
          <w:szCs w:val="24"/>
          <w14:ligatures w14:val="none"/>
        </w:rPr>
        <w:t>up coming</w:t>
      </w:r>
      <w:proofErr w:type="spellEnd"/>
      <w:r w:rsidRPr="00117BF2">
        <w:rPr>
          <w:rFonts w:ascii="Times New Roman" w:eastAsia="Times New Roman" w:hAnsi="Times New Roman" w:cs="Times New Roman"/>
          <w:kern w:val="0"/>
          <w:sz w:val="24"/>
          <w:szCs w:val="24"/>
          <w14:ligatures w14:val="none"/>
        </w:rPr>
        <w:t xml:space="preserve"> task-set 500 </w:t>
      </w:r>
      <w:proofErr w:type="spellStart"/>
      <w:r w:rsidRPr="00117BF2">
        <w:rPr>
          <w:rFonts w:ascii="Times New Roman" w:eastAsia="Times New Roman" w:hAnsi="Times New Roman" w:cs="Times New Roman"/>
          <w:kern w:val="0"/>
          <w:sz w:val="24"/>
          <w:szCs w:val="24"/>
          <w14:ligatures w14:val="none"/>
        </w:rPr>
        <w:t>ms</w:t>
      </w:r>
      <w:proofErr w:type="spellEnd"/>
      <w:r w:rsidRPr="00117BF2">
        <w:rPr>
          <w:rFonts w:ascii="Times New Roman" w:eastAsia="Times New Roman" w:hAnsi="Times New Roman" w:cs="Times New Roman"/>
          <w:kern w:val="0"/>
          <w:sz w:val="24"/>
          <w:szCs w:val="24"/>
          <w14:ligatures w14:val="none"/>
        </w:rPr>
        <w:t xml:space="preserve"> earlier (since the inter-trial interval in this study is 500 </w:t>
      </w:r>
      <w:proofErr w:type="spellStart"/>
      <w:r w:rsidRPr="00117BF2">
        <w:rPr>
          <w:rFonts w:ascii="Times New Roman" w:eastAsia="Times New Roman" w:hAnsi="Times New Roman" w:cs="Times New Roman"/>
          <w:kern w:val="0"/>
          <w:sz w:val="24"/>
          <w:szCs w:val="24"/>
          <w14:ligatures w14:val="none"/>
        </w:rPr>
        <w:t>ms</w:t>
      </w:r>
      <w:proofErr w:type="spellEnd"/>
      <w:r w:rsidRPr="00117BF2">
        <w:rPr>
          <w:rFonts w:ascii="Times New Roman" w:eastAsia="Times New Roman" w:hAnsi="Times New Roman" w:cs="Times New Roman"/>
          <w:kern w:val="0"/>
          <w:sz w:val="24"/>
          <w:szCs w:val="24"/>
          <w14:ligatures w14:val="none"/>
        </w:rPr>
        <w:t>) than participants in the random condition and thus reduce their RT for switch trials. However</w:t>
      </w:r>
      <w:proofErr w:type="gramStart"/>
      <w:r w:rsidRPr="00117BF2">
        <w:rPr>
          <w:rFonts w:ascii="Times New Roman" w:eastAsia="Times New Roman" w:hAnsi="Times New Roman" w:cs="Times New Roman"/>
          <w:kern w:val="0"/>
          <w:sz w:val="24"/>
          <w:szCs w:val="24"/>
          <w14:ligatures w14:val="none"/>
        </w:rPr>
        <w:t>, in reality, there</w:t>
      </w:r>
      <w:proofErr w:type="gramEnd"/>
      <w:r w:rsidRPr="00117BF2">
        <w:rPr>
          <w:rFonts w:ascii="Times New Roman" w:eastAsia="Times New Roman" w:hAnsi="Times New Roman" w:cs="Times New Roman"/>
          <w:kern w:val="0"/>
          <w:sz w:val="24"/>
          <w:szCs w:val="24"/>
          <w14:ligatures w14:val="none"/>
        </w:rPr>
        <w:t xml:space="preserve"> is no significant difference in RT between switch trials under the alt-run and random conditions. Therefore, I boldly speculate that participants did not memorize the task sequence under the alt-run condition.</w:t>
      </w:r>
      <w:r w:rsidRPr="00117BF2">
        <w:rPr>
          <w:rFonts w:ascii="Times New Roman" w:eastAsia="Times New Roman" w:hAnsi="Times New Roman" w:cs="Times New Roman"/>
          <w:kern w:val="0"/>
          <w:sz w:val="24"/>
          <w:szCs w:val="24"/>
          <w14:ligatures w14:val="none"/>
        </w:rPr>
        <w:br/>
      </w:r>
      <w:r w:rsidRPr="00117BF2">
        <w:rPr>
          <w:rFonts w:ascii="Times New Roman" w:eastAsia="Times New Roman" w:hAnsi="Times New Roman" w:cs="Times New Roman"/>
          <w:kern w:val="0"/>
          <w:sz w:val="24"/>
          <w:szCs w:val="24"/>
          <w14:ligatures w14:val="none"/>
        </w:rPr>
        <w:br/>
        <w:t xml:space="preserve">In summary, in this comment, I offer two suggestions. Firstly, the author does not need to explain why the global switch cost increases and the local switch cost decreases under the alt-run condition because, according to the author's experimental design and results, they are equivalent. Secondly, we suggest that the author focus on explaining why the RT for repeat trials is longer in </w:t>
      </w:r>
      <w:r w:rsidRPr="00117BF2">
        <w:rPr>
          <w:rFonts w:ascii="Times New Roman" w:eastAsia="Times New Roman" w:hAnsi="Times New Roman" w:cs="Times New Roman"/>
          <w:kern w:val="0"/>
          <w:sz w:val="24"/>
          <w:szCs w:val="24"/>
          <w14:ligatures w14:val="none"/>
        </w:rPr>
        <w:lastRenderedPageBreak/>
        <w:t xml:space="preserve">the alt-run condition compared to the random condition. Moreover, I provide two reasons why attributing this phenomenon solely to the increase in working memory load may not be viable. </w:t>
      </w:r>
    </w:p>
    <w:p w14:paraId="71C63B27" w14:textId="77777777" w:rsidR="008714FC" w:rsidRDefault="008714FC" w:rsidP="00117BF2">
      <w:pPr>
        <w:spacing w:after="0" w:line="240" w:lineRule="auto"/>
        <w:rPr>
          <w:rFonts w:ascii="Times New Roman" w:eastAsia="Times New Roman" w:hAnsi="Times New Roman" w:cs="Times New Roman"/>
          <w:kern w:val="0"/>
          <w:sz w:val="24"/>
          <w:szCs w:val="24"/>
          <w14:ligatures w14:val="none"/>
        </w:rPr>
      </w:pPr>
    </w:p>
    <w:p w14:paraId="1F9860EF" w14:textId="3C25EABD" w:rsidR="00FA401C" w:rsidRDefault="00EC3868" w:rsidP="00117BF2">
      <w:pPr>
        <w:spacing w:after="0" w:line="240" w:lineRule="auto"/>
        <w:rPr>
          <w:rFonts w:ascii="Times New Roman" w:eastAsia="Times New Roman" w:hAnsi="Times New Roman" w:cs="Times New Roman"/>
          <w:kern w:val="0"/>
          <w:sz w:val="24"/>
          <w:szCs w:val="24"/>
          <w14:ligatures w14:val="none"/>
        </w:rPr>
      </w:pPr>
      <w:r w:rsidRPr="00C17097">
        <w:rPr>
          <w:rFonts w:ascii="Times New Roman" w:eastAsia="Times New Roman" w:hAnsi="Times New Roman" w:cs="Times New Roman"/>
          <w:b/>
          <w:bCs/>
          <w:i/>
          <w:iCs/>
          <w:kern w:val="0"/>
          <w:sz w:val="24"/>
          <w:szCs w:val="24"/>
          <w14:ligatures w14:val="none"/>
          <w:rPrChange w:id="6" w:author="Mark Huff" w:date="2023-05-19T13:35:00Z">
            <w:rPr>
              <w:rFonts w:ascii="Times New Roman" w:eastAsia="Times New Roman" w:hAnsi="Times New Roman" w:cs="Times New Roman"/>
              <w:b/>
              <w:bCs/>
              <w:kern w:val="0"/>
              <w:sz w:val="24"/>
              <w:szCs w:val="24"/>
              <w14:ligatures w14:val="none"/>
            </w:rPr>
          </w:rPrChange>
        </w:rPr>
        <w:t>Response</w:t>
      </w:r>
      <w:r w:rsidRPr="00EC3868">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Thank you for taking the time to review our manuscript. While </w:t>
      </w:r>
      <w:r w:rsidR="00FA401C">
        <w:rPr>
          <w:rFonts w:ascii="Times New Roman" w:eastAsia="Times New Roman" w:hAnsi="Times New Roman" w:cs="Times New Roman"/>
          <w:kern w:val="0"/>
          <w:sz w:val="24"/>
          <w:szCs w:val="24"/>
          <w14:ligatures w14:val="none"/>
        </w:rPr>
        <w:t xml:space="preserve">we </w:t>
      </w:r>
      <w:r>
        <w:rPr>
          <w:rFonts w:ascii="Times New Roman" w:eastAsia="Times New Roman" w:hAnsi="Times New Roman" w:cs="Times New Roman"/>
          <w:kern w:val="0"/>
          <w:sz w:val="24"/>
          <w:szCs w:val="24"/>
          <w14:ligatures w14:val="none"/>
        </w:rPr>
        <w:t xml:space="preserve">understand your concerns regarding the relationship between local and global switch costs, </w:t>
      </w:r>
      <w:r w:rsidR="00FA401C">
        <w:rPr>
          <w:rFonts w:ascii="Times New Roman" w:eastAsia="Times New Roman" w:hAnsi="Times New Roman" w:cs="Times New Roman"/>
          <w:kern w:val="0"/>
          <w:sz w:val="24"/>
          <w:szCs w:val="24"/>
          <w14:ligatures w14:val="none"/>
        </w:rPr>
        <w:t xml:space="preserve">we disagree with </w:t>
      </w:r>
      <w:r w:rsidR="004371FC">
        <w:rPr>
          <w:rFonts w:ascii="Times New Roman" w:eastAsia="Times New Roman" w:hAnsi="Times New Roman" w:cs="Times New Roman"/>
          <w:kern w:val="0"/>
          <w:sz w:val="24"/>
          <w:szCs w:val="24"/>
          <w14:ligatures w14:val="none"/>
        </w:rPr>
        <w:t>your assumption</w:t>
      </w:r>
      <w:r w:rsidR="00FA401C">
        <w:rPr>
          <w:rFonts w:ascii="Times New Roman" w:eastAsia="Times New Roman" w:hAnsi="Times New Roman" w:cs="Times New Roman"/>
          <w:kern w:val="0"/>
          <w:sz w:val="24"/>
          <w:szCs w:val="24"/>
          <w14:ligatures w14:val="none"/>
        </w:rPr>
        <w:t xml:space="preserve"> that RTs are constant between pure and switch trials</w:t>
      </w:r>
      <w:r w:rsidR="004371FC">
        <w:rPr>
          <w:rFonts w:ascii="Times New Roman" w:eastAsia="Times New Roman" w:hAnsi="Times New Roman" w:cs="Times New Roman"/>
          <w:kern w:val="0"/>
          <w:sz w:val="24"/>
          <w:szCs w:val="24"/>
          <w14:ligatures w14:val="none"/>
        </w:rPr>
        <w:t xml:space="preserve">, as this view </w:t>
      </w:r>
      <w:r w:rsidR="00FA401C">
        <w:rPr>
          <w:rFonts w:ascii="Times New Roman" w:eastAsia="Times New Roman" w:hAnsi="Times New Roman" w:cs="Times New Roman"/>
          <w:kern w:val="0"/>
          <w:sz w:val="24"/>
          <w:szCs w:val="24"/>
          <w14:ligatures w14:val="none"/>
        </w:rPr>
        <w:t xml:space="preserve">oversimplifies the relationship between </w:t>
      </w:r>
      <w:r w:rsidR="004371FC">
        <w:rPr>
          <w:rFonts w:ascii="Times New Roman" w:eastAsia="Times New Roman" w:hAnsi="Times New Roman" w:cs="Times New Roman"/>
          <w:kern w:val="0"/>
          <w:sz w:val="24"/>
          <w:szCs w:val="24"/>
          <w14:ligatures w14:val="none"/>
        </w:rPr>
        <w:t>trial types.</w:t>
      </w:r>
      <w:r w:rsidR="00FA401C">
        <w:rPr>
          <w:rFonts w:ascii="Times New Roman" w:eastAsia="Times New Roman" w:hAnsi="Times New Roman" w:cs="Times New Roman"/>
          <w:kern w:val="0"/>
          <w:sz w:val="24"/>
          <w:szCs w:val="24"/>
          <w14:ligatures w14:val="none"/>
        </w:rPr>
        <w:t xml:space="preserve"> </w:t>
      </w:r>
      <w:r w:rsidR="00D85E2B">
        <w:rPr>
          <w:rFonts w:ascii="Times New Roman" w:eastAsia="Times New Roman" w:hAnsi="Times New Roman" w:cs="Times New Roman"/>
          <w:kern w:val="0"/>
          <w:sz w:val="24"/>
          <w:szCs w:val="24"/>
          <w14:ligatures w14:val="none"/>
        </w:rPr>
        <w:t xml:space="preserve">The </w:t>
      </w:r>
      <w:r w:rsidR="00FA401C">
        <w:rPr>
          <w:rFonts w:ascii="Times New Roman" w:eastAsia="Times New Roman" w:hAnsi="Times New Roman" w:cs="Times New Roman"/>
          <w:kern w:val="0"/>
          <w:sz w:val="24"/>
          <w:szCs w:val="24"/>
          <w14:ligatures w14:val="none"/>
        </w:rPr>
        <w:t>difference between pure and switch trials fluctuates numerically, even if th</w:t>
      </w:r>
      <w:r w:rsidR="00D85E2B">
        <w:rPr>
          <w:rFonts w:ascii="Times New Roman" w:eastAsia="Times New Roman" w:hAnsi="Times New Roman" w:cs="Times New Roman"/>
          <w:kern w:val="0"/>
          <w:sz w:val="24"/>
          <w:szCs w:val="24"/>
          <w14:ligatures w14:val="none"/>
        </w:rPr>
        <w:t>is</w:t>
      </w:r>
      <w:r w:rsidR="00FA401C">
        <w:rPr>
          <w:rFonts w:ascii="Times New Roman" w:eastAsia="Times New Roman" w:hAnsi="Times New Roman" w:cs="Times New Roman"/>
          <w:kern w:val="0"/>
          <w:sz w:val="24"/>
          <w:szCs w:val="24"/>
          <w14:ligatures w14:val="none"/>
        </w:rPr>
        <w:t xml:space="preserve"> difference does not reach conventional significance. However, because switch costs reflect difference scores, </w:t>
      </w:r>
      <w:del w:id="7" w:author="Mark Huff" w:date="2023-05-19T13:35:00Z">
        <w:r w:rsidR="00FA401C" w:rsidDel="00C17097">
          <w:rPr>
            <w:rFonts w:ascii="Times New Roman" w:eastAsia="Times New Roman" w:hAnsi="Times New Roman" w:cs="Times New Roman"/>
            <w:kern w:val="0"/>
            <w:sz w:val="24"/>
            <w:szCs w:val="24"/>
            <w14:ligatures w14:val="none"/>
          </w:rPr>
          <w:delText xml:space="preserve">these </w:delText>
        </w:r>
      </w:del>
      <w:ins w:id="8" w:author="Mark Huff" w:date="2023-05-19T13:35:00Z">
        <w:r w:rsidR="00C17097">
          <w:rPr>
            <w:rFonts w:ascii="Times New Roman" w:eastAsia="Times New Roman" w:hAnsi="Times New Roman" w:cs="Times New Roman"/>
            <w:kern w:val="0"/>
            <w:sz w:val="24"/>
            <w:szCs w:val="24"/>
            <w14:ligatures w14:val="none"/>
          </w:rPr>
          <w:t xml:space="preserve">numerical </w:t>
        </w:r>
      </w:ins>
      <w:del w:id="9" w:author="Mark Huff" w:date="2023-05-19T13:51:00Z">
        <w:r w:rsidR="00FA401C" w:rsidDel="00A11D92">
          <w:rPr>
            <w:rFonts w:ascii="Times New Roman" w:eastAsia="Times New Roman" w:hAnsi="Times New Roman" w:cs="Times New Roman"/>
            <w:kern w:val="0"/>
            <w:sz w:val="24"/>
            <w:szCs w:val="24"/>
            <w14:ligatures w14:val="none"/>
          </w:rPr>
          <w:delText xml:space="preserve">fluctuations </w:delText>
        </w:r>
      </w:del>
      <w:ins w:id="10" w:author="Mark Huff" w:date="2023-05-19T13:51:00Z">
        <w:r w:rsidR="00A11D92">
          <w:rPr>
            <w:rFonts w:ascii="Times New Roman" w:eastAsia="Times New Roman" w:hAnsi="Times New Roman" w:cs="Times New Roman"/>
            <w:kern w:val="0"/>
            <w:sz w:val="24"/>
            <w:szCs w:val="24"/>
            <w14:ligatures w14:val="none"/>
          </w:rPr>
          <w:t xml:space="preserve">differences in switch trials </w:t>
        </w:r>
      </w:ins>
      <w:r w:rsidR="00D85E2B">
        <w:rPr>
          <w:rFonts w:ascii="Times New Roman" w:eastAsia="Times New Roman" w:hAnsi="Times New Roman" w:cs="Times New Roman"/>
          <w:kern w:val="0"/>
          <w:sz w:val="24"/>
          <w:szCs w:val="24"/>
          <w14:ligatures w14:val="none"/>
        </w:rPr>
        <w:t>can</w:t>
      </w:r>
      <w:ins w:id="11" w:author="Mark Huff" w:date="2023-05-19T13:35:00Z">
        <w:r w:rsidR="00C17097">
          <w:rPr>
            <w:rFonts w:ascii="Times New Roman" w:eastAsia="Times New Roman" w:hAnsi="Times New Roman" w:cs="Times New Roman"/>
            <w:kern w:val="0"/>
            <w:sz w:val="24"/>
            <w:szCs w:val="24"/>
            <w14:ligatures w14:val="none"/>
          </w:rPr>
          <w:t>, and in our experiment, do</w:t>
        </w:r>
      </w:ins>
      <w:r w:rsidR="00D85E2B">
        <w:rPr>
          <w:rFonts w:ascii="Times New Roman" w:eastAsia="Times New Roman" w:hAnsi="Times New Roman" w:cs="Times New Roman"/>
          <w:kern w:val="0"/>
          <w:sz w:val="24"/>
          <w:szCs w:val="24"/>
          <w14:ligatures w14:val="none"/>
        </w:rPr>
        <w:t xml:space="preserve"> </w:t>
      </w:r>
      <w:del w:id="12" w:author="Mark Huff" w:date="2023-05-19T13:51:00Z">
        <w:r w:rsidR="00D85E2B" w:rsidDel="00A11D92">
          <w:rPr>
            <w:rFonts w:ascii="Times New Roman" w:eastAsia="Times New Roman" w:hAnsi="Times New Roman" w:cs="Times New Roman"/>
            <w:kern w:val="0"/>
            <w:sz w:val="24"/>
            <w:szCs w:val="24"/>
            <w14:ligatures w14:val="none"/>
          </w:rPr>
          <w:delText>differentially affect each cost type</w:delText>
        </w:r>
      </w:del>
      <w:ins w:id="13" w:author="Mark Huff" w:date="2023-05-19T13:51:00Z">
        <w:r w:rsidR="00A11D92">
          <w:rPr>
            <w:rFonts w:ascii="Times New Roman" w:eastAsia="Times New Roman" w:hAnsi="Times New Roman" w:cs="Times New Roman"/>
            <w:kern w:val="0"/>
            <w:sz w:val="24"/>
            <w:szCs w:val="24"/>
            <w14:ligatures w14:val="none"/>
          </w:rPr>
          <w:t>contribute to differential switch costs</w:t>
        </w:r>
      </w:ins>
      <w:r w:rsidR="00D85E2B">
        <w:rPr>
          <w:rFonts w:ascii="Times New Roman" w:eastAsia="Times New Roman" w:hAnsi="Times New Roman" w:cs="Times New Roman"/>
          <w:kern w:val="0"/>
          <w:sz w:val="24"/>
          <w:szCs w:val="24"/>
          <w14:ligatures w14:val="none"/>
        </w:rPr>
        <w:t>.</w:t>
      </w:r>
      <w:r w:rsidR="00470ACC">
        <w:rPr>
          <w:rFonts w:ascii="Times New Roman" w:eastAsia="Times New Roman" w:hAnsi="Times New Roman" w:cs="Times New Roman"/>
          <w:kern w:val="0"/>
          <w:sz w:val="24"/>
          <w:szCs w:val="24"/>
          <w14:ligatures w14:val="none"/>
        </w:rPr>
        <w:t xml:space="preserve"> Thus, we disagree with your suggestion </w:t>
      </w:r>
      <w:r w:rsidR="00F31A19">
        <w:rPr>
          <w:rFonts w:ascii="Times New Roman" w:eastAsia="Times New Roman" w:hAnsi="Times New Roman" w:cs="Times New Roman"/>
          <w:kern w:val="0"/>
          <w:sz w:val="24"/>
          <w:szCs w:val="24"/>
          <w14:ligatures w14:val="none"/>
        </w:rPr>
        <w:t>that we shift the focus of our manuscript</w:t>
      </w:r>
      <w:ins w:id="14" w:author="Mark Huff" w:date="2023-05-19T13:52:00Z">
        <w:r w:rsidR="00A11D92">
          <w:rPr>
            <w:rFonts w:ascii="Times New Roman" w:eastAsia="Times New Roman" w:hAnsi="Times New Roman" w:cs="Times New Roman"/>
            <w:kern w:val="0"/>
            <w:sz w:val="24"/>
            <w:szCs w:val="24"/>
            <w14:ligatures w14:val="none"/>
          </w:rPr>
          <w:t xml:space="preserve"> entirely</w:t>
        </w:r>
      </w:ins>
      <w:r w:rsidR="00F31A19">
        <w:rPr>
          <w:rFonts w:ascii="Times New Roman" w:eastAsia="Times New Roman" w:hAnsi="Times New Roman" w:cs="Times New Roman"/>
          <w:kern w:val="0"/>
          <w:sz w:val="24"/>
          <w:szCs w:val="24"/>
          <w14:ligatures w14:val="none"/>
        </w:rPr>
        <w:t xml:space="preserve"> from explaining switch costs to focusing on changes in non-switch trials.</w:t>
      </w:r>
    </w:p>
    <w:p w14:paraId="46D9F442" w14:textId="77777777" w:rsidR="00FA401C" w:rsidRDefault="00FA401C" w:rsidP="00117BF2">
      <w:pPr>
        <w:spacing w:after="0" w:line="240" w:lineRule="auto"/>
        <w:rPr>
          <w:rFonts w:ascii="Times New Roman" w:eastAsia="Times New Roman" w:hAnsi="Times New Roman" w:cs="Times New Roman"/>
          <w:kern w:val="0"/>
          <w:sz w:val="24"/>
          <w:szCs w:val="24"/>
          <w14:ligatures w14:val="none"/>
        </w:rPr>
      </w:pPr>
    </w:p>
    <w:p w14:paraId="5E510193" w14:textId="33EDAB1C" w:rsidR="00047E05" w:rsidRDefault="00F31A19" w:rsidP="00117BF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As for your concerns regarding our working memory account of switch costs</w:t>
      </w:r>
      <w:r w:rsidR="00FA401C">
        <w:rPr>
          <w:rFonts w:ascii="Times New Roman" w:eastAsia="Times New Roman" w:hAnsi="Times New Roman" w:cs="Times New Roman"/>
          <w:kern w:val="0"/>
          <w:sz w:val="24"/>
          <w:szCs w:val="24"/>
          <w14:ligatures w14:val="none"/>
        </w:rPr>
        <w:t>,</w:t>
      </w:r>
      <w:r w:rsidR="00D85E2B">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our initial submission already included an “additional mechanism” beyond working memory load to explain the dissociation between switch costs. A</w:t>
      </w:r>
      <w:r w:rsidR="00D85E2B">
        <w:rPr>
          <w:rFonts w:ascii="Times New Roman" w:eastAsia="Times New Roman" w:hAnsi="Times New Roman" w:cs="Times New Roman"/>
          <w:kern w:val="0"/>
          <w:sz w:val="24"/>
          <w:szCs w:val="24"/>
          <w14:ligatures w14:val="none"/>
        </w:rPr>
        <w:t xml:space="preserve">s noted on page </w:t>
      </w:r>
      <w:r w:rsidR="00D80D47">
        <w:rPr>
          <w:rFonts w:ascii="Times New Roman" w:eastAsia="Times New Roman" w:hAnsi="Times New Roman" w:cs="Times New Roman"/>
          <w:kern w:val="0"/>
          <w:sz w:val="24"/>
          <w:szCs w:val="24"/>
          <w14:ligatures w14:val="none"/>
        </w:rPr>
        <w:t>20</w:t>
      </w:r>
      <w:r w:rsidR="00D85E2B">
        <w:rPr>
          <w:rFonts w:ascii="Times New Roman" w:eastAsia="Times New Roman" w:hAnsi="Times New Roman" w:cs="Times New Roman"/>
          <w:kern w:val="0"/>
          <w:sz w:val="24"/>
          <w:szCs w:val="24"/>
          <w14:ligatures w14:val="none"/>
        </w:rPr>
        <w:t xml:space="preserve"> of our initial submission, increased global costs on alternating runs trials reflect a combination of working memory load </w:t>
      </w:r>
      <w:r w:rsidR="00D80D47" w:rsidRPr="00D80D47">
        <w:rPr>
          <w:rFonts w:ascii="Times New Roman" w:eastAsia="Times New Roman" w:hAnsi="Times New Roman" w:cs="Times New Roman"/>
          <w:i/>
          <w:iCs/>
          <w:kern w:val="0"/>
          <w:sz w:val="24"/>
          <w:szCs w:val="24"/>
          <w14:ligatures w14:val="none"/>
        </w:rPr>
        <w:t>a</w:t>
      </w:r>
      <w:r w:rsidR="009D678D" w:rsidRPr="00D80D47">
        <w:rPr>
          <w:rFonts w:ascii="Times New Roman" w:eastAsia="Times New Roman" w:hAnsi="Times New Roman" w:cs="Times New Roman"/>
          <w:i/>
          <w:iCs/>
          <w:kern w:val="0"/>
          <w:sz w:val="24"/>
          <w:szCs w:val="24"/>
          <w14:ligatures w14:val="none"/>
        </w:rPr>
        <w:t>nd</w:t>
      </w:r>
      <w:r w:rsidR="009D678D">
        <w:rPr>
          <w:rFonts w:ascii="Times New Roman" w:eastAsia="Times New Roman" w:hAnsi="Times New Roman" w:cs="Times New Roman"/>
          <w:kern w:val="0"/>
          <w:sz w:val="24"/>
          <w:szCs w:val="24"/>
          <w14:ligatures w14:val="none"/>
        </w:rPr>
        <w:t xml:space="preserve"> participants additionally monitoring their progress through each set of runs. </w:t>
      </w:r>
      <w:r w:rsidR="00047E05">
        <w:rPr>
          <w:rFonts w:ascii="Times New Roman" w:eastAsia="Times New Roman" w:hAnsi="Times New Roman" w:cs="Times New Roman"/>
          <w:kern w:val="0"/>
          <w:sz w:val="24"/>
          <w:szCs w:val="24"/>
          <w14:ligatures w14:val="none"/>
        </w:rPr>
        <w:t xml:space="preserve">When a switch is detected, participants then must disengage from the current task-set, activate the alternate task-set in working memory, and then re-engage the task, while repeating the monitoring process. </w:t>
      </w:r>
      <w:r>
        <w:rPr>
          <w:rFonts w:ascii="Times New Roman" w:eastAsia="Times New Roman" w:hAnsi="Times New Roman" w:cs="Times New Roman"/>
          <w:kern w:val="0"/>
          <w:sz w:val="24"/>
          <w:szCs w:val="24"/>
          <w14:ligatures w14:val="none"/>
        </w:rPr>
        <w:t xml:space="preserve">However, participants would be less likely to engage in this type of monitoring in the random block, given the unpredictable nature of task changes. </w:t>
      </w:r>
      <w:r w:rsidR="00047E05">
        <w:rPr>
          <w:rFonts w:ascii="Times New Roman" w:eastAsia="Times New Roman" w:hAnsi="Times New Roman" w:cs="Times New Roman"/>
          <w:kern w:val="0"/>
          <w:sz w:val="24"/>
          <w:szCs w:val="24"/>
          <w14:ligatures w14:val="none"/>
        </w:rPr>
        <w:t xml:space="preserve">We have updated </w:t>
      </w:r>
      <w:r w:rsidR="00E623C6">
        <w:rPr>
          <w:rFonts w:ascii="Times New Roman" w:eastAsia="Times New Roman" w:hAnsi="Times New Roman" w:cs="Times New Roman"/>
          <w:kern w:val="0"/>
          <w:sz w:val="24"/>
          <w:szCs w:val="24"/>
          <w14:ligatures w14:val="none"/>
        </w:rPr>
        <w:t>our</w:t>
      </w:r>
      <w:r w:rsidR="00047E05">
        <w:rPr>
          <w:rFonts w:ascii="Times New Roman" w:eastAsia="Times New Roman" w:hAnsi="Times New Roman" w:cs="Times New Roman"/>
          <w:kern w:val="0"/>
          <w:sz w:val="24"/>
          <w:szCs w:val="24"/>
          <w14:ligatures w14:val="none"/>
        </w:rPr>
        <w:t xml:space="preserve"> description of this account (pg. </w:t>
      </w:r>
      <w:r w:rsidR="00D80D47">
        <w:rPr>
          <w:rFonts w:ascii="Times New Roman" w:eastAsia="Times New Roman" w:hAnsi="Times New Roman" w:cs="Times New Roman"/>
          <w:kern w:val="0"/>
          <w:sz w:val="24"/>
          <w:szCs w:val="24"/>
          <w14:ligatures w14:val="none"/>
        </w:rPr>
        <w:t>11</w:t>
      </w:r>
      <w:r w:rsidR="00047E05">
        <w:rPr>
          <w:rFonts w:ascii="Times New Roman" w:eastAsia="Times New Roman" w:hAnsi="Times New Roman" w:cs="Times New Roman"/>
          <w:kern w:val="0"/>
          <w:sz w:val="24"/>
          <w:szCs w:val="24"/>
          <w14:ligatures w14:val="none"/>
        </w:rPr>
        <w:t>) to convey our position more clearly</w:t>
      </w:r>
      <w:r w:rsidR="00E623C6">
        <w:rPr>
          <w:rFonts w:ascii="Times New Roman" w:eastAsia="Times New Roman" w:hAnsi="Times New Roman" w:cs="Times New Roman"/>
          <w:kern w:val="0"/>
          <w:sz w:val="24"/>
          <w:szCs w:val="24"/>
          <w14:ligatures w14:val="none"/>
        </w:rPr>
        <w:t xml:space="preserve"> and clarify the role of monitoring in this process.</w:t>
      </w:r>
    </w:p>
    <w:p w14:paraId="40FCC57C" w14:textId="77777777" w:rsidR="00047E05" w:rsidRDefault="00047E05" w:rsidP="00117BF2">
      <w:pPr>
        <w:spacing w:after="0" w:line="240" w:lineRule="auto"/>
        <w:rPr>
          <w:rFonts w:ascii="Times New Roman" w:eastAsia="Times New Roman" w:hAnsi="Times New Roman" w:cs="Times New Roman"/>
          <w:kern w:val="0"/>
          <w:sz w:val="24"/>
          <w:szCs w:val="24"/>
          <w14:ligatures w14:val="none"/>
        </w:rPr>
      </w:pPr>
    </w:p>
    <w:p w14:paraId="6803A922" w14:textId="79879B92" w:rsidR="00FA401C" w:rsidRDefault="00377631" w:rsidP="00117BF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Regarding </w:t>
      </w:r>
      <w:r w:rsidR="000F4316">
        <w:rPr>
          <w:rFonts w:ascii="Times New Roman" w:eastAsia="Times New Roman" w:hAnsi="Times New Roman" w:cs="Times New Roman"/>
          <w:kern w:val="0"/>
          <w:sz w:val="24"/>
          <w:szCs w:val="24"/>
          <w14:ligatures w14:val="none"/>
        </w:rPr>
        <w:t>our inclusion</w:t>
      </w:r>
      <w:r>
        <w:rPr>
          <w:rFonts w:ascii="Times New Roman" w:eastAsia="Times New Roman" w:hAnsi="Times New Roman" w:cs="Times New Roman"/>
          <w:kern w:val="0"/>
          <w:sz w:val="24"/>
          <w:szCs w:val="24"/>
          <w14:ligatures w14:val="none"/>
        </w:rPr>
        <w:t xml:space="preserve"> of </w:t>
      </w:r>
      <w:proofErr w:type="gramStart"/>
      <w:r w:rsidR="000F4316">
        <w:rPr>
          <w:rFonts w:ascii="Times New Roman" w:eastAsia="Times New Roman" w:hAnsi="Times New Roman" w:cs="Times New Roman"/>
          <w:kern w:val="0"/>
          <w:sz w:val="24"/>
          <w:szCs w:val="24"/>
          <w14:ligatures w14:val="none"/>
        </w:rPr>
        <w:t>task-cues</w:t>
      </w:r>
      <w:proofErr w:type="gramEnd"/>
      <w:r>
        <w:rPr>
          <w:rFonts w:ascii="Times New Roman" w:eastAsia="Times New Roman" w:hAnsi="Times New Roman" w:cs="Times New Roman"/>
          <w:kern w:val="0"/>
          <w:sz w:val="24"/>
          <w:szCs w:val="24"/>
          <w14:ligatures w14:val="none"/>
        </w:rPr>
        <w:t xml:space="preserve"> </w:t>
      </w:r>
      <w:r w:rsidR="006C4A22">
        <w:rPr>
          <w:rFonts w:ascii="Times New Roman" w:eastAsia="Times New Roman" w:hAnsi="Times New Roman" w:cs="Times New Roman"/>
          <w:kern w:val="0"/>
          <w:sz w:val="24"/>
          <w:szCs w:val="24"/>
          <w14:ligatures w14:val="none"/>
        </w:rPr>
        <w:t>within both switch blocks</w:t>
      </w:r>
      <w:r>
        <w:rPr>
          <w:rFonts w:ascii="Times New Roman" w:eastAsia="Times New Roman" w:hAnsi="Times New Roman" w:cs="Times New Roman"/>
          <w:kern w:val="0"/>
          <w:sz w:val="24"/>
          <w:szCs w:val="24"/>
          <w14:ligatures w14:val="none"/>
        </w:rPr>
        <w:t xml:space="preserve">, </w:t>
      </w:r>
      <w:r w:rsidR="00720939">
        <w:rPr>
          <w:rFonts w:ascii="Times New Roman" w:eastAsia="Times New Roman" w:hAnsi="Times New Roman" w:cs="Times New Roman"/>
          <w:kern w:val="0"/>
          <w:sz w:val="24"/>
          <w:szCs w:val="24"/>
          <w14:ligatures w14:val="none"/>
        </w:rPr>
        <w:t>we agree that excluding the</w:t>
      </w:r>
      <w:r w:rsidR="00526456">
        <w:rPr>
          <w:rFonts w:ascii="Times New Roman" w:eastAsia="Times New Roman" w:hAnsi="Times New Roman" w:cs="Times New Roman"/>
          <w:kern w:val="0"/>
          <w:sz w:val="24"/>
          <w:szCs w:val="24"/>
          <w14:ligatures w14:val="none"/>
        </w:rPr>
        <w:t>se</w:t>
      </w:r>
      <w:r w:rsidR="00720939">
        <w:rPr>
          <w:rFonts w:ascii="Times New Roman" w:eastAsia="Times New Roman" w:hAnsi="Times New Roman" w:cs="Times New Roman"/>
          <w:kern w:val="0"/>
          <w:sz w:val="24"/>
          <w:szCs w:val="24"/>
          <w14:ligatures w14:val="none"/>
        </w:rPr>
        <w:t xml:space="preserve"> </w:t>
      </w:r>
      <w:r w:rsidR="00526456">
        <w:rPr>
          <w:rFonts w:ascii="Times New Roman" w:eastAsia="Times New Roman" w:hAnsi="Times New Roman" w:cs="Times New Roman"/>
          <w:kern w:val="0"/>
          <w:sz w:val="24"/>
          <w:szCs w:val="24"/>
          <w14:ligatures w14:val="none"/>
        </w:rPr>
        <w:t>prompts</w:t>
      </w:r>
      <w:r w:rsidR="006C4A22">
        <w:rPr>
          <w:rFonts w:ascii="Times New Roman" w:eastAsia="Times New Roman" w:hAnsi="Times New Roman" w:cs="Times New Roman"/>
          <w:kern w:val="0"/>
          <w:sz w:val="24"/>
          <w:szCs w:val="24"/>
          <w14:ligatures w14:val="none"/>
        </w:rPr>
        <w:t xml:space="preserve"> from the alternating runs block</w:t>
      </w:r>
      <w:r w:rsidR="00720939">
        <w:rPr>
          <w:rFonts w:ascii="Times New Roman" w:eastAsia="Times New Roman" w:hAnsi="Times New Roman" w:cs="Times New Roman"/>
          <w:kern w:val="0"/>
          <w:sz w:val="24"/>
          <w:szCs w:val="24"/>
          <w14:ligatures w14:val="none"/>
        </w:rPr>
        <w:t xml:space="preserve"> could introduce potential confounds</w:t>
      </w:r>
      <w:r w:rsidR="00526456">
        <w:rPr>
          <w:rFonts w:ascii="Times New Roman" w:eastAsia="Times New Roman" w:hAnsi="Times New Roman" w:cs="Times New Roman"/>
          <w:kern w:val="0"/>
          <w:sz w:val="24"/>
          <w:szCs w:val="24"/>
          <w14:ligatures w14:val="none"/>
        </w:rPr>
        <w:t xml:space="preserve">, as task-cues are necessary to signal changes in the random switch block. </w:t>
      </w:r>
      <w:r w:rsidR="00720939">
        <w:rPr>
          <w:rFonts w:ascii="Times New Roman" w:eastAsia="Times New Roman" w:hAnsi="Times New Roman" w:cs="Times New Roman"/>
          <w:kern w:val="0"/>
          <w:sz w:val="24"/>
          <w:szCs w:val="24"/>
          <w14:ligatures w14:val="none"/>
        </w:rPr>
        <w:t xml:space="preserve">However, </w:t>
      </w:r>
      <w:r w:rsidR="009D678D">
        <w:rPr>
          <w:rFonts w:ascii="Times New Roman" w:eastAsia="Times New Roman" w:hAnsi="Times New Roman" w:cs="Times New Roman"/>
          <w:kern w:val="0"/>
          <w:sz w:val="24"/>
          <w:szCs w:val="24"/>
          <w14:ligatures w14:val="none"/>
        </w:rPr>
        <w:t xml:space="preserve">we note that if participants </w:t>
      </w:r>
      <w:r>
        <w:rPr>
          <w:rFonts w:ascii="Times New Roman" w:eastAsia="Times New Roman" w:hAnsi="Times New Roman" w:cs="Times New Roman"/>
          <w:kern w:val="0"/>
          <w:sz w:val="24"/>
          <w:szCs w:val="24"/>
          <w14:ligatures w14:val="none"/>
        </w:rPr>
        <w:t xml:space="preserve">were relying </w:t>
      </w:r>
      <w:r w:rsidR="009D678D">
        <w:rPr>
          <w:rFonts w:ascii="Times New Roman" w:eastAsia="Times New Roman" w:hAnsi="Times New Roman" w:cs="Times New Roman"/>
          <w:kern w:val="0"/>
          <w:sz w:val="24"/>
          <w:szCs w:val="24"/>
          <w14:ligatures w14:val="none"/>
        </w:rPr>
        <w:t>solely on the prompts</w:t>
      </w:r>
      <w:r w:rsidR="00720939">
        <w:rPr>
          <w:rFonts w:ascii="Times New Roman" w:eastAsia="Times New Roman" w:hAnsi="Times New Roman" w:cs="Times New Roman"/>
          <w:kern w:val="0"/>
          <w:sz w:val="24"/>
          <w:szCs w:val="24"/>
          <w14:ligatures w14:val="none"/>
        </w:rPr>
        <w:t xml:space="preserve"> in the alternating runs block</w:t>
      </w:r>
      <w:r w:rsidR="009D678D">
        <w:rPr>
          <w:rFonts w:ascii="Times New Roman" w:eastAsia="Times New Roman" w:hAnsi="Times New Roman" w:cs="Times New Roman"/>
          <w:kern w:val="0"/>
          <w:sz w:val="24"/>
          <w:szCs w:val="24"/>
          <w14:ligatures w14:val="none"/>
        </w:rPr>
        <w:t xml:space="preserve">, we would expect their responses to be slowed relative to what we report. Furthermore, it is likely that as participants progress through the </w:t>
      </w:r>
      <w:del w:id="15" w:author="Mark Huff" w:date="2023-05-19T13:37:00Z">
        <w:r w:rsidR="009D678D" w:rsidDel="00C17097">
          <w:rPr>
            <w:rFonts w:ascii="Times New Roman" w:eastAsia="Times New Roman" w:hAnsi="Times New Roman" w:cs="Times New Roman"/>
            <w:kern w:val="0"/>
            <w:sz w:val="24"/>
            <w:szCs w:val="24"/>
            <w14:ligatures w14:val="none"/>
          </w:rPr>
          <w:delText xml:space="preserve">alternating </w:delText>
        </w:r>
      </w:del>
      <w:ins w:id="16" w:author="Mark Huff" w:date="2023-05-19T13:37:00Z">
        <w:r w:rsidR="00C17097">
          <w:rPr>
            <w:rFonts w:ascii="Times New Roman" w:eastAsia="Times New Roman" w:hAnsi="Times New Roman" w:cs="Times New Roman"/>
            <w:kern w:val="0"/>
            <w:sz w:val="24"/>
            <w:szCs w:val="24"/>
            <w14:ligatures w14:val="none"/>
          </w:rPr>
          <w:t>alternating-</w:t>
        </w:r>
      </w:ins>
      <w:r w:rsidR="009D678D">
        <w:rPr>
          <w:rFonts w:ascii="Times New Roman" w:eastAsia="Times New Roman" w:hAnsi="Times New Roman" w:cs="Times New Roman"/>
          <w:kern w:val="0"/>
          <w:sz w:val="24"/>
          <w:szCs w:val="24"/>
          <w14:ligatures w14:val="none"/>
        </w:rPr>
        <w:t xml:space="preserve">runs sequence, they </w:t>
      </w:r>
      <w:del w:id="17" w:author="Mark Huff" w:date="2023-05-19T13:36:00Z">
        <w:r w:rsidR="009D678D" w:rsidDel="00C17097">
          <w:rPr>
            <w:rFonts w:ascii="Times New Roman" w:eastAsia="Times New Roman" w:hAnsi="Times New Roman" w:cs="Times New Roman"/>
            <w:kern w:val="0"/>
            <w:sz w:val="24"/>
            <w:szCs w:val="24"/>
            <w14:ligatures w14:val="none"/>
          </w:rPr>
          <w:delText>begin to pick up on</w:delText>
        </w:r>
      </w:del>
      <w:ins w:id="18" w:author="Mark Huff" w:date="2023-05-19T13:36:00Z">
        <w:r w:rsidR="00C17097">
          <w:rPr>
            <w:rFonts w:ascii="Times New Roman" w:eastAsia="Times New Roman" w:hAnsi="Times New Roman" w:cs="Times New Roman"/>
            <w:kern w:val="0"/>
            <w:sz w:val="24"/>
            <w:szCs w:val="24"/>
            <w14:ligatures w14:val="none"/>
          </w:rPr>
          <w:t>become aware of</w:t>
        </w:r>
      </w:ins>
      <w:r w:rsidR="009D678D">
        <w:rPr>
          <w:rFonts w:ascii="Times New Roman" w:eastAsia="Times New Roman" w:hAnsi="Times New Roman" w:cs="Times New Roman"/>
          <w:kern w:val="0"/>
          <w:sz w:val="24"/>
          <w:szCs w:val="24"/>
          <w14:ligatures w14:val="none"/>
        </w:rPr>
        <w:t xml:space="preserve"> the pattern, resulting in them monitoring their progress to a greater extent relative to the random presentation block</w:t>
      </w:r>
      <w:r>
        <w:rPr>
          <w:rFonts w:ascii="Times New Roman" w:eastAsia="Times New Roman" w:hAnsi="Times New Roman" w:cs="Times New Roman"/>
          <w:kern w:val="0"/>
          <w:sz w:val="24"/>
          <w:szCs w:val="24"/>
          <w14:ligatures w14:val="none"/>
        </w:rPr>
        <w:t xml:space="preserve"> where </w:t>
      </w:r>
      <w:r w:rsidR="009D678D">
        <w:rPr>
          <w:rFonts w:ascii="Times New Roman" w:eastAsia="Times New Roman" w:hAnsi="Times New Roman" w:cs="Times New Roman"/>
          <w:kern w:val="0"/>
          <w:sz w:val="24"/>
          <w:szCs w:val="24"/>
          <w14:ligatures w14:val="none"/>
        </w:rPr>
        <w:t>no discernable pattern is present.</w:t>
      </w:r>
    </w:p>
    <w:p w14:paraId="1FAB5314" w14:textId="77777777" w:rsidR="0095334B" w:rsidRDefault="00117BF2" w:rsidP="00117BF2">
      <w:pPr>
        <w:spacing w:after="0" w:line="240" w:lineRule="auto"/>
        <w:rPr>
          <w:rFonts w:ascii="Times New Roman" w:eastAsia="Times New Roman" w:hAnsi="Times New Roman" w:cs="Times New Roman"/>
          <w:kern w:val="0"/>
          <w:sz w:val="24"/>
          <w:szCs w:val="24"/>
          <w14:ligatures w14:val="none"/>
        </w:rPr>
      </w:pPr>
      <w:r w:rsidRPr="00117BF2">
        <w:rPr>
          <w:rFonts w:ascii="Times New Roman" w:eastAsia="Times New Roman" w:hAnsi="Times New Roman" w:cs="Times New Roman"/>
          <w:kern w:val="0"/>
          <w:sz w:val="24"/>
          <w:szCs w:val="24"/>
          <w14:ligatures w14:val="none"/>
        </w:rPr>
        <w:br/>
      </w:r>
      <w:r w:rsidRPr="00117BF2">
        <w:rPr>
          <w:rFonts w:ascii="Times New Roman" w:eastAsia="Times New Roman" w:hAnsi="Times New Roman" w:cs="Times New Roman"/>
          <w:b/>
          <w:bCs/>
          <w:kern w:val="0"/>
          <w:sz w:val="24"/>
          <w:szCs w:val="24"/>
          <w14:ligatures w14:val="none"/>
        </w:rPr>
        <w:t>Comment 2:</w:t>
      </w:r>
      <w:r w:rsidR="007E7AA7">
        <w:rPr>
          <w:rFonts w:ascii="Times New Roman" w:eastAsia="Times New Roman" w:hAnsi="Times New Roman" w:cs="Times New Roman"/>
          <w:kern w:val="0"/>
          <w:sz w:val="24"/>
          <w:szCs w:val="24"/>
          <w14:ligatures w14:val="none"/>
        </w:rPr>
        <w:t xml:space="preserve"> </w:t>
      </w:r>
      <w:r w:rsidRPr="00117BF2">
        <w:rPr>
          <w:rFonts w:ascii="Times New Roman" w:eastAsia="Times New Roman" w:hAnsi="Times New Roman" w:cs="Times New Roman"/>
          <w:kern w:val="0"/>
          <w:sz w:val="24"/>
          <w:szCs w:val="24"/>
          <w14:ligatures w14:val="none"/>
        </w:rPr>
        <w:t xml:space="preserve">Regarding the result that participants' RT in repeat trials is longer in the alt-run condition than in the random condition, I can provide an explanation for the author beside working memory load, which is "task hierarchy". In short, many studies have suggested that based on task sequence, participants might form some high-level task (e.g., Schneider &amp; Logan, 2006; JEP: general; 2015; </w:t>
      </w:r>
      <w:proofErr w:type="spellStart"/>
      <w:r w:rsidRPr="00117BF2">
        <w:rPr>
          <w:rFonts w:ascii="Times New Roman" w:eastAsia="Times New Roman" w:hAnsi="Times New Roman" w:cs="Times New Roman"/>
          <w:kern w:val="0"/>
          <w:sz w:val="24"/>
          <w:szCs w:val="24"/>
          <w14:ligatures w14:val="none"/>
        </w:rPr>
        <w:t>Psychom</w:t>
      </w:r>
      <w:proofErr w:type="spellEnd"/>
      <w:r w:rsidRPr="00117BF2">
        <w:rPr>
          <w:rFonts w:ascii="Times New Roman" w:eastAsia="Times New Roman" w:hAnsi="Times New Roman" w:cs="Times New Roman"/>
          <w:kern w:val="0"/>
          <w:sz w:val="24"/>
          <w:szCs w:val="24"/>
          <w14:ligatures w14:val="none"/>
        </w:rPr>
        <w:t xml:space="preserve"> Bull Rev). For example, in an </w:t>
      </w:r>
      <w:proofErr w:type="spellStart"/>
      <w:r w:rsidRPr="00117BF2">
        <w:rPr>
          <w:rFonts w:ascii="Times New Roman" w:eastAsia="Times New Roman" w:hAnsi="Times New Roman" w:cs="Times New Roman"/>
          <w:kern w:val="0"/>
          <w:sz w:val="24"/>
          <w:szCs w:val="24"/>
          <w14:ligatures w14:val="none"/>
        </w:rPr>
        <w:t>aabbaabb</w:t>
      </w:r>
      <w:proofErr w:type="spellEnd"/>
      <w:r w:rsidRPr="00117BF2">
        <w:rPr>
          <w:rFonts w:ascii="Times New Roman" w:eastAsia="Times New Roman" w:hAnsi="Times New Roman" w:cs="Times New Roman"/>
          <w:kern w:val="0"/>
          <w:sz w:val="24"/>
          <w:szCs w:val="24"/>
          <w14:ligatures w14:val="none"/>
        </w:rPr>
        <w:t xml:space="preserve"> sequence, participants might chunk two adjacent tasks together (i.e., aa=A, bb=B). Hence, </w:t>
      </w:r>
      <w:proofErr w:type="spellStart"/>
      <w:r w:rsidRPr="00117BF2">
        <w:rPr>
          <w:rFonts w:ascii="Times New Roman" w:eastAsia="Times New Roman" w:hAnsi="Times New Roman" w:cs="Times New Roman"/>
          <w:kern w:val="0"/>
          <w:sz w:val="24"/>
          <w:szCs w:val="24"/>
          <w14:ligatures w14:val="none"/>
        </w:rPr>
        <w:t>aabbaabb</w:t>
      </w:r>
      <w:proofErr w:type="spellEnd"/>
      <w:r w:rsidRPr="00117BF2">
        <w:rPr>
          <w:rFonts w:ascii="Times New Roman" w:eastAsia="Times New Roman" w:hAnsi="Times New Roman" w:cs="Times New Roman"/>
          <w:kern w:val="0"/>
          <w:sz w:val="24"/>
          <w:szCs w:val="24"/>
          <w14:ligatures w14:val="none"/>
        </w:rPr>
        <w:t xml:space="preserve"> becomes ABAB. In this case, although we can divide trials into switch and repeat cases from the perspective of low-level tasks (represented by lowercase letters), from the perspective of high-level tasks (represented by uppercase letters), all trials are switch trials. </w:t>
      </w:r>
      <w:proofErr w:type="gramStart"/>
      <w:r w:rsidRPr="00117BF2">
        <w:rPr>
          <w:rFonts w:ascii="Times New Roman" w:eastAsia="Times New Roman" w:hAnsi="Times New Roman" w:cs="Times New Roman"/>
          <w:kern w:val="0"/>
          <w:sz w:val="24"/>
          <w:szCs w:val="24"/>
          <w14:ligatures w14:val="none"/>
        </w:rPr>
        <w:t>That is to say, under</w:t>
      </w:r>
      <w:proofErr w:type="gramEnd"/>
      <w:r w:rsidRPr="00117BF2">
        <w:rPr>
          <w:rFonts w:ascii="Times New Roman" w:eastAsia="Times New Roman" w:hAnsi="Times New Roman" w:cs="Times New Roman"/>
          <w:kern w:val="0"/>
          <w:sz w:val="24"/>
          <w:szCs w:val="24"/>
          <w14:ligatures w14:val="none"/>
        </w:rPr>
        <w:t xml:space="preserve"> the alt-run condition, all repeat trials are in fact switch trials from a high-level perspective, which increases participants RT in repeat trials due to the high-level task switch. However, for switch trials, participants need to reconfigure the task-set anyways, so it does not cause much impact </w:t>
      </w:r>
      <w:r w:rsidRPr="00117BF2">
        <w:rPr>
          <w:rFonts w:ascii="Times New Roman" w:eastAsia="Times New Roman" w:hAnsi="Times New Roman" w:cs="Times New Roman"/>
          <w:kern w:val="0"/>
          <w:sz w:val="24"/>
          <w:szCs w:val="24"/>
          <w14:ligatures w14:val="none"/>
        </w:rPr>
        <w:lastRenderedPageBreak/>
        <w:t xml:space="preserve">(note that in the </w:t>
      </w:r>
      <w:proofErr w:type="spellStart"/>
      <w:r w:rsidRPr="00117BF2">
        <w:rPr>
          <w:rFonts w:ascii="Times New Roman" w:eastAsia="Times New Roman" w:hAnsi="Times New Roman" w:cs="Times New Roman"/>
          <w:kern w:val="0"/>
          <w:sz w:val="24"/>
          <w:szCs w:val="24"/>
          <w14:ligatures w14:val="none"/>
        </w:rPr>
        <w:t>aabbaabb</w:t>
      </w:r>
      <w:proofErr w:type="spellEnd"/>
      <w:r w:rsidRPr="00117BF2">
        <w:rPr>
          <w:rFonts w:ascii="Times New Roman" w:eastAsia="Times New Roman" w:hAnsi="Times New Roman" w:cs="Times New Roman"/>
          <w:kern w:val="0"/>
          <w:sz w:val="24"/>
          <w:szCs w:val="24"/>
          <w14:ligatures w14:val="none"/>
        </w:rPr>
        <w:t xml:space="preserve"> case, the task set that needs to be reconfigured for both high-level and low-level switches is consistent, so high-level task switching won’t cause any extra efforts). This perfectly explains why there is not much change in participants' RT in switch trials under the alt-run and random conditions, but there is a significant difference in RT in repeat trials under the alt-run condition compared to the random condition.</w:t>
      </w:r>
      <w:r w:rsidRPr="00117BF2">
        <w:rPr>
          <w:rFonts w:ascii="Times New Roman" w:eastAsia="Times New Roman" w:hAnsi="Times New Roman" w:cs="Times New Roman"/>
          <w:kern w:val="0"/>
          <w:sz w:val="24"/>
          <w:szCs w:val="24"/>
          <w14:ligatures w14:val="none"/>
        </w:rPr>
        <w:br/>
      </w:r>
      <w:r w:rsidRPr="00117BF2">
        <w:rPr>
          <w:rFonts w:ascii="Times New Roman" w:eastAsia="Times New Roman" w:hAnsi="Times New Roman" w:cs="Times New Roman"/>
          <w:kern w:val="0"/>
          <w:sz w:val="24"/>
          <w:szCs w:val="24"/>
          <w14:ligatures w14:val="none"/>
        </w:rPr>
        <w:br/>
        <w:t>Of course, if explained in this way, it completely changes the agenda of the paper. The author may not be able to propose their research hypothesis from the perspective of working memory load.</w:t>
      </w:r>
      <w:r w:rsidRPr="00117BF2">
        <w:rPr>
          <w:rFonts w:ascii="Times New Roman" w:eastAsia="Times New Roman" w:hAnsi="Times New Roman" w:cs="Times New Roman"/>
          <w:kern w:val="0"/>
          <w:sz w:val="24"/>
          <w:szCs w:val="24"/>
          <w14:ligatures w14:val="none"/>
        </w:rPr>
        <w:br/>
      </w:r>
    </w:p>
    <w:p w14:paraId="7C6708AA" w14:textId="2BCD4A87" w:rsidR="00FC5656" w:rsidRDefault="0095334B" w:rsidP="00117BF2">
      <w:pPr>
        <w:spacing w:after="0" w:line="240" w:lineRule="auto"/>
        <w:rPr>
          <w:rFonts w:ascii="Times New Roman" w:eastAsia="Times New Roman" w:hAnsi="Times New Roman" w:cs="Times New Roman"/>
          <w:kern w:val="0"/>
          <w:sz w:val="24"/>
          <w:szCs w:val="24"/>
          <w14:ligatures w14:val="none"/>
        </w:rPr>
      </w:pPr>
      <w:r w:rsidRPr="0095334B">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FC5656">
        <w:rPr>
          <w:rFonts w:ascii="Times New Roman" w:eastAsia="Times New Roman" w:hAnsi="Times New Roman" w:cs="Times New Roman"/>
          <w:kern w:val="0"/>
          <w:sz w:val="24"/>
          <w:szCs w:val="24"/>
          <w14:ligatures w14:val="none"/>
        </w:rPr>
        <w:t xml:space="preserve">We appreciate you providing us with an alternate account to explain the changes </w:t>
      </w:r>
      <w:r w:rsidR="007C4BBB">
        <w:rPr>
          <w:rFonts w:ascii="Times New Roman" w:eastAsia="Times New Roman" w:hAnsi="Times New Roman" w:cs="Times New Roman"/>
          <w:kern w:val="0"/>
          <w:sz w:val="24"/>
          <w:szCs w:val="24"/>
          <w14:ligatures w14:val="none"/>
        </w:rPr>
        <w:t>observed on</w:t>
      </w:r>
      <w:r w:rsidR="00FC5656">
        <w:rPr>
          <w:rFonts w:ascii="Times New Roman" w:eastAsia="Times New Roman" w:hAnsi="Times New Roman" w:cs="Times New Roman"/>
          <w:kern w:val="0"/>
          <w:sz w:val="24"/>
          <w:szCs w:val="24"/>
          <w14:ligatures w14:val="none"/>
        </w:rPr>
        <w:t xml:space="preserve"> RTs for non-switch trials between the alternating runs and random switch blocks. However, by adopting this account, we would be substantially altering our original predictions post-hoc. Furthermore, as noted in our response to Comment 1, our working memory load account similarly explains these differences, particularly when accounting for </w:t>
      </w:r>
      <w:r w:rsidR="007C4BBB">
        <w:rPr>
          <w:rFonts w:ascii="Times New Roman" w:eastAsia="Times New Roman" w:hAnsi="Times New Roman" w:cs="Times New Roman"/>
          <w:kern w:val="0"/>
          <w:sz w:val="24"/>
          <w:szCs w:val="24"/>
          <w14:ligatures w14:val="none"/>
        </w:rPr>
        <w:t>th</w:t>
      </w:r>
      <w:r w:rsidR="002A203F">
        <w:rPr>
          <w:rFonts w:ascii="Times New Roman" w:eastAsia="Times New Roman" w:hAnsi="Times New Roman" w:cs="Times New Roman"/>
          <w:kern w:val="0"/>
          <w:sz w:val="24"/>
          <w:szCs w:val="24"/>
          <w14:ligatures w14:val="none"/>
        </w:rPr>
        <w:t>e</w:t>
      </w:r>
      <w:r w:rsidR="007C4BBB">
        <w:rPr>
          <w:rFonts w:ascii="Times New Roman" w:eastAsia="Times New Roman" w:hAnsi="Times New Roman" w:cs="Times New Roman"/>
          <w:kern w:val="0"/>
          <w:sz w:val="24"/>
          <w:szCs w:val="24"/>
          <w14:ligatures w14:val="none"/>
        </w:rPr>
        <w:t xml:space="preserve"> </w:t>
      </w:r>
      <w:r w:rsidR="00FC5656">
        <w:rPr>
          <w:rFonts w:ascii="Times New Roman" w:eastAsia="Times New Roman" w:hAnsi="Times New Roman" w:cs="Times New Roman"/>
          <w:kern w:val="0"/>
          <w:sz w:val="24"/>
          <w:szCs w:val="24"/>
          <w14:ligatures w14:val="none"/>
        </w:rPr>
        <w:t>additional monitoring processes</w:t>
      </w:r>
      <w:r w:rsidR="007C4BBB">
        <w:rPr>
          <w:rFonts w:ascii="Times New Roman" w:eastAsia="Times New Roman" w:hAnsi="Times New Roman" w:cs="Times New Roman"/>
          <w:kern w:val="0"/>
          <w:sz w:val="24"/>
          <w:szCs w:val="24"/>
          <w14:ligatures w14:val="none"/>
        </w:rPr>
        <w:t xml:space="preserve"> occurring when</w:t>
      </w:r>
      <w:r w:rsidR="002A203F">
        <w:rPr>
          <w:rFonts w:ascii="Times New Roman" w:eastAsia="Times New Roman" w:hAnsi="Times New Roman" w:cs="Times New Roman"/>
          <w:kern w:val="0"/>
          <w:sz w:val="24"/>
          <w:szCs w:val="24"/>
          <w14:ligatures w14:val="none"/>
        </w:rPr>
        <w:t>ever</w:t>
      </w:r>
      <w:r w:rsidR="007C4BBB">
        <w:rPr>
          <w:rFonts w:ascii="Times New Roman" w:eastAsia="Times New Roman" w:hAnsi="Times New Roman" w:cs="Times New Roman"/>
          <w:kern w:val="0"/>
          <w:sz w:val="24"/>
          <w:szCs w:val="24"/>
          <w14:ligatures w14:val="none"/>
        </w:rPr>
        <w:t xml:space="preserve"> participants complete the alternating runs sequence.</w:t>
      </w:r>
    </w:p>
    <w:p w14:paraId="619EC6C1" w14:textId="77777777" w:rsidR="00FC5656" w:rsidRDefault="00117BF2" w:rsidP="00117BF2">
      <w:pPr>
        <w:spacing w:after="0" w:line="240" w:lineRule="auto"/>
        <w:rPr>
          <w:rFonts w:ascii="Times New Roman" w:eastAsia="Times New Roman" w:hAnsi="Times New Roman" w:cs="Times New Roman"/>
          <w:kern w:val="0"/>
          <w:sz w:val="24"/>
          <w:szCs w:val="24"/>
          <w14:ligatures w14:val="none"/>
        </w:rPr>
      </w:pPr>
      <w:r w:rsidRPr="00117BF2">
        <w:rPr>
          <w:rFonts w:ascii="Times New Roman" w:eastAsia="Times New Roman" w:hAnsi="Times New Roman" w:cs="Times New Roman"/>
          <w:kern w:val="0"/>
          <w:sz w:val="24"/>
          <w:szCs w:val="24"/>
          <w14:ligatures w14:val="none"/>
        </w:rPr>
        <w:br/>
      </w:r>
      <w:r w:rsidRPr="00117BF2">
        <w:rPr>
          <w:rFonts w:ascii="Times New Roman" w:eastAsia="Times New Roman" w:hAnsi="Times New Roman" w:cs="Times New Roman"/>
          <w:b/>
          <w:bCs/>
          <w:kern w:val="0"/>
          <w:sz w:val="24"/>
          <w:szCs w:val="24"/>
          <w14:ligatures w14:val="none"/>
        </w:rPr>
        <w:t>Comment</w:t>
      </w:r>
      <w:r w:rsidR="00FC5656">
        <w:rPr>
          <w:rFonts w:ascii="Times New Roman" w:eastAsia="Times New Roman" w:hAnsi="Times New Roman" w:cs="Times New Roman"/>
          <w:b/>
          <w:bCs/>
          <w:kern w:val="0"/>
          <w:sz w:val="24"/>
          <w:szCs w:val="24"/>
          <w14:ligatures w14:val="none"/>
        </w:rPr>
        <w:t xml:space="preserve"> </w:t>
      </w:r>
      <w:r w:rsidRPr="00117BF2">
        <w:rPr>
          <w:rFonts w:ascii="Times New Roman" w:eastAsia="Times New Roman" w:hAnsi="Times New Roman" w:cs="Times New Roman"/>
          <w:b/>
          <w:bCs/>
          <w:kern w:val="0"/>
          <w:sz w:val="24"/>
          <w:szCs w:val="24"/>
          <w14:ligatures w14:val="none"/>
        </w:rPr>
        <w:t>3:</w:t>
      </w:r>
      <w:r w:rsidR="007E7AA7">
        <w:rPr>
          <w:rFonts w:ascii="Times New Roman" w:eastAsia="Times New Roman" w:hAnsi="Times New Roman" w:cs="Times New Roman"/>
          <w:kern w:val="0"/>
          <w:sz w:val="24"/>
          <w:szCs w:val="24"/>
          <w14:ligatures w14:val="none"/>
        </w:rPr>
        <w:t xml:space="preserve"> </w:t>
      </w:r>
      <w:r w:rsidRPr="00117BF2">
        <w:rPr>
          <w:rFonts w:ascii="Times New Roman" w:eastAsia="Times New Roman" w:hAnsi="Times New Roman" w:cs="Times New Roman"/>
          <w:kern w:val="0"/>
          <w:sz w:val="24"/>
          <w:szCs w:val="24"/>
          <w14:ligatures w14:val="none"/>
        </w:rPr>
        <w:t>I think the author's agenda in the discussion section should also change dramatically. Specifically, I do not think the results of this study can be well compared with previous studies based on special participants. One reason for this is, of course, as I proposed in Comment 1 and Comment 2, I do not believe that the results of this experiment are due to the additional working memory (or attentional control) burden on participants caused by remembering task sequences.</w:t>
      </w:r>
      <w:r w:rsidRPr="00117BF2">
        <w:rPr>
          <w:rFonts w:ascii="Times New Roman" w:eastAsia="Times New Roman" w:hAnsi="Times New Roman" w:cs="Times New Roman"/>
          <w:kern w:val="0"/>
          <w:sz w:val="24"/>
          <w:szCs w:val="24"/>
          <w14:ligatures w14:val="none"/>
        </w:rPr>
        <w:br/>
      </w:r>
      <w:r w:rsidRPr="00117BF2">
        <w:rPr>
          <w:rFonts w:ascii="Times New Roman" w:eastAsia="Times New Roman" w:hAnsi="Times New Roman" w:cs="Times New Roman"/>
          <w:kern w:val="0"/>
          <w:sz w:val="24"/>
          <w:szCs w:val="24"/>
          <w14:ligatures w14:val="none"/>
        </w:rPr>
        <w:br/>
        <w:t>Furthermore, even if we step back and assume that the results of this study are indeed due to an increase in working memory load, we should also note that the increase in working memory load caused by remembering task sequences in normal participants and the impairment of working memory function caused by structural changes in the brain in special participants (such as older adults or Alzheimer's patients) are two completely different things. They are incomparable. I suggest that the author should compare the conclusions of this study with those of other studies that also increase the working memory load of normal participants.</w:t>
      </w:r>
    </w:p>
    <w:p w14:paraId="462B3587" w14:textId="77777777" w:rsidR="00FC5656" w:rsidRDefault="00FC5656" w:rsidP="00117BF2">
      <w:pPr>
        <w:spacing w:after="0" w:line="240" w:lineRule="auto"/>
        <w:rPr>
          <w:rFonts w:ascii="Times New Roman" w:eastAsia="Times New Roman" w:hAnsi="Times New Roman" w:cs="Times New Roman"/>
          <w:kern w:val="0"/>
          <w:sz w:val="24"/>
          <w:szCs w:val="24"/>
          <w14:ligatures w14:val="none"/>
        </w:rPr>
      </w:pPr>
    </w:p>
    <w:p w14:paraId="53E254CF" w14:textId="0A52CD43" w:rsidR="00914BE9" w:rsidRDefault="00FC5656" w:rsidP="00117BF2">
      <w:pPr>
        <w:spacing w:after="0" w:line="240" w:lineRule="auto"/>
        <w:rPr>
          <w:rFonts w:ascii="Times New Roman" w:eastAsia="Times New Roman" w:hAnsi="Times New Roman" w:cs="Times New Roman"/>
          <w:kern w:val="0"/>
          <w:sz w:val="24"/>
          <w:szCs w:val="24"/>
          <w14:ligatures w14:val="none"/>
        </w:rPr>
      </w:pPr>
      <w:r w:rsidRPr="00FC5656">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In our </w:t>
      </w:r>
      <w:r w:rsidR="003C5FAB">
        <w:rPr>
          <w:rFonts w:ascii="Times New Roman" w:eastAsia="Times New Roman" w:hAnsi="Times New Roman" w:cs="Times New Roman"/>
          <w:kern w:val="0"/>
          <w:sz w:val="24"/>
          <w:szCs w:val="24"/>
          <w14:ligatures w14:val="none"/>
        </w:rPr>
        <w:t>General Discussion</w:t>
      </w:r>
      <w:r w:rsidR="006955EE">
        <w:rPr>
          <w:rFonts w:ascii="Times New Roman" w:eastAsia="Times New Roman" w:hAnsi="Times New Roman" w:cs="Times New Roman"/>
          <w:kern w:val="0"/>
          <w:sz w:val="24"/>
          <w:szCs w:val="24"/>
          <w14:ligatures w14:val="none"/>
        </w:rPr>
        <w:t xml:space="preserve">, we compare our findings with studies </w:t>
      </w:r>
      <w:r w:rsidR="008E5F0F">
        <w:rPr>
          <w:rFonts w:ascii="Times New Roman" w:eastAsia="Times New Roman" w:hAnsi="Times New Roman" w:cs="Times New Roman"/>
          <w:kern w:val="0"/>
          <w:sz w:val="24"/>
          <w:szCs w:val="24"/>
          <w14:ligatures w14:val="none"/>
        </w:rPr>
        <w:t xml:space="preserve">which </w:t>
      </w:r>
      <w:r w:rsidR="001079A1">
        <w:rPr>
          <w:rFonts w:ascii="Times New Roman" w:eastAsia="Times New Roman" w:hAnsi="Times New Roman" w:cs="Times New Roman"/>
          <w:kern w:val="0"/>
          <w:sz w:val="24"/>
          <w:szCs w:val="24"/>
          <w14:ligatures w14:val="none"/>
        </w:rPr>
        <w:t xml:space="preserve">assessed both </w:t>
      </w:r>
      <w:r w:rsidR="006955EE">
        <w:rPr>
          <w:rFonts w:ascii="Times New Roman" w:eastAsia="Times New Roman" w:hAnsi="Times New Roman" w:cs="Times New Roman"/>
          <w:kern w:val="0"/>
          <w:sz w:val="24"/>
          <w:szCs w:val="24"/>
          <w14:ligatures w14:val="none"/>
        </w:rPr>
        <w:t>older and younger adults because</w:t>
      </w:r>
      <w:r w:rsidR="00222163">
        <w:rPr>
          <w:rFonts w:ascii="Times New Roman" w:eastAsia="Times New Roman" w:hAnsi="Times New Roman" w:cs="Times New Roman"/>
          <w:kern w:val="0"/>
          <w:sz w:val="24"/>
          <w:szCs w:val="24"/>
          <w14:ligatures w14:val="none"/>
        </w:rPr>
        <w:t xml:space="preserve">, as noted on page 7 of our </w:t>
      </w:r>
      <w:r w:rsidR="003C5FAB">
        <w:rPr>
          <w:rFonts w:ascii="Times New Roman" w:eastAsia="Times New Roman" w:hAnsi="Times New Roman" w:cs="Times New Roman"/>
          <w:kern w:val="0"/>
          <w:sz w:val="24"/>
          <w:szCs w:val="24"/>
          <w14:ligatures w14:val="none"/>
        </w:rPr>
        <w:t>I</w:t>
      </w:r>
      <w:r w:rsidR="00222163">
        <w:rPr>
          <w:rFonts w:ascii="Times New Roman" w:eastAsia="Times New Roman" w:hAnsi="Times New Roman" w:cs="Times New Roman"/>
          <w:kern w:val="0"/>
          <w:sz w:val="24"/>
          <w:szCs w:val="24"/>
          <w14:ligatures w14:val="none"/>
        </w:rPr>
        <w:t>ntroduction,</w:t>
      </w:r>
      <w:r w:rsidR="006955EE">
        <w:rPr>
          <w:rFonts w:ascii="Times New Roman" w:eastAsia="Times New Roman" w:hAnsi="Times New Roman" w:cs="Times New Roman"/>
          <w:kern w:val="0"/>
          <w:sz w:val="24"/>
          <w:szCs w:val="24"/>
          <w14:ligatures w14:val="none"/>
        </w:rPr>
        <w:t xml:space="preserve"> </w:t>
      </w:r>
      <w:r w:rsidR="00222163">
        <w:rPr>
          <w:rFonts w:ascii="Times New Roman" w:eastAsia="Times New Roman" w:hAnsi="Times New Roman" w:cs="Times New Roman"/>
          <w:kern w:val="0"/>
          <w:sz w:val="24"/>
          <w:szCs w:val="24"/>
          <w14:ligatures w14:val="none"/>
        </w:rPr>
        <w:t>bivalent switch tasks like</w:t>
      </w:r>
      <w:r w:rsidR="006955EE">
        <w:rPr>
          <w:rFonts w:ascii="Times New Roman" w:eastAsia="Times New Roman" w:hAnsi="Times New Roman" w:cs="Times New Roman"/>
          <w:kern w:val="0"/>
          <w:sz w:val="24"/>
          <w:szCs w:val="24"/>
          <w14:ligatures w14:val="none"/>
        </w:rPr>
        <w:t xml:space="preserve"> </w:t>
      </w:r>
      <w:r w:rsidR="00222163">
        <w:rPr>
          <w:rFonts w:ascii="Times New Roman" w:eastAsia="Times New Roman" w:hAnsi="Times New Roman" w:cs="Times New Roman"/>
          <w:kern w:val="0"/>
          <w:sz w:val="24"/>
          <w:szCs w:val="24"/>
          <w14:ligatures w14:val="none"/>
        </w:rPr>
        <w:t xml:space="preserve">the </w:t>
      </w:r>
      <w:r w:rsidR="006955EE">
        <w:rPr>
          <w:rFonts w:ascii="Times New Roman" w:eastAsia="Times New Roman" w:hAnsi="Times New Roman" w:cs="Times New Roman"/>
          <w:kern w:val="0"/>
          <w:sz w:val="24"/>
          <w:szCs w:val="24"/>
          <w14:ligatures w14:val="none"/>
        </w:rPr>
        <w:t xml:space="preserve">CVOE </w:t>
      </w:r>
      <w:r w:rsidR="00222163">
        <w:rPr>
          <w:rFonts w:ascii="Times New Roman" w:eastAsia="Times New Roman" w:hAnsi="Times New Roman" w:cs="Times New Roman"/>
          <w:kern w:val="0"/>
          <w:sz w:val="24"/>
          <w:szCs w:val="24"/>
          <w14:ligatures w14:val="none"/>
        </w:rPr>
        <w:t>have</w:t>
      </w:r>
      <w:r w:rsidR="006955EE">
        <w:rPr>
          <w:rFonts w:ascii="Times New Roman" w:eastAsia="Times New Roman" w:hAnsi="Times New Roman" w:cs="Times New Roman"/>
          <w:kern w:val="0"/>
          <w:sz w:val="24"/>
          <w:szCs w:val="24"/>
          <w14:ligatures w14:val="none"/>
        </w:rPr>
        <w:t xml:space="preserve"> commonly been used to investigate breakdowns in attentional control and working memory processes </w:t>
      </w:r>
      <w:r w:rsidR="001079A1">
        <w:rPr>
          <w:rFonts w:ascii="Times New Roman" w:eastAsia="Times New Roman" w:hAnsi="Times New Roman" w:cs="Times New Roman"/>
          <w:kern w:val="0"/>
          <w:sz w:val="24"/>
          <w:szCs w:val="24"/>
          <w14:ligatures w14:val="none"/>
        </w:rPr>
        <w:t>that arise due to aging</w:t>
      </w:r>
      <w:r w:rsidR="00222163">
        <w:rPr>
          <w:rFonts w:ascii="Times New Roman" w:eastAsia="Times New Roman" w:hAnsi="Times New Roman" w:cs="Times New Roman"/>
          <w:kern w:val="0"/>
          <w:sz w:val="24"/>
          <w:szCs w:val="24"/>
          <w14:ligatures w14:val="none"/>
        </w:rPr>
        <w:t>.</w:t>
      </w:r>
      <w:r w:rsidR="001079A1">
        <w:rPr>
          <w:rFonts w:ascii="Times New Roman" w:eastAsia="Times New Roman" w:hAnsi="Times New Roman" w:cs="Times New Roman"/>
          <w:kern w:val="0"/>
          <w:sz w:val="24"/>
          <w:szCs w:val="24"/>
          <w14:ligatures w14:val="none"/>
        </w:rPr>
        <w:t xml:space="preserve"> </w:t>
      </w:r>
      <w:r w:rsidR="00FC0038">
        <w:rPr>
          <w:rFonts w:ascii="Times New Roman" w:eastAsia="Times New Roman" w:hAnsi="Times New Roman" w:cs="Times New Roman"/>
          <w:kern w:val="0"/>
          <w:sz w:val="24"/>
          <w:szCs w:val="24"/>
          <w14:ligatures w14:val="none"/>
        </w:rPr>
        <w:t xml:space="preserve">By omitting these studies, we would be ignoring much of the previous literature using the CVOE task. While </w:t>
      </w:r>
      <w:r w:rsidR="006955EE">
        <w:rPr>
          <w:rFonts w:ascii="Times New Roman" w:eastAsia="Times New Roman" w:hAnsi="Times New Roman" w:cs="Times New Roman"/>
          <w:kern w:val="0"/>
          <w:sz w:val="24"/>
          <w:szCs w:val="24"/>
          <w14:ligatures w14:val="none"/>
        </w:rPr>
        <w:t xml:space="preserve">the underlying mechanisms behind </w:t>
      </w:r>
      <w:r w:rsidR="00304FA6">
        <w:rPr>
          <w:rFonts w:ascii="Times New Roman" w:eastAsia="Times New Roman" w:hAnsi="Times New Roman" w:cs="Times New Roman"/>
          <w:kern w:val="0"/>
          <w:sz w:val="24"/>
          <w:szCs w:val="24"/>
          <w14:ligatures w14:val="none"/>
        </w:rPr>
        <w:t xml:space="preserve">age-related changes in the brain are separate from </w:t>
      </w:r>
      <w:r w:rsidR="001079A1">
        <w:rPr>
          <w:rFonts w:ascii="Times New Roman" w:eastAsia="Times New Roman" w:hAnsi="Times New Roman" w:cs="Times New Roman"/>
          <w:kern w:val="0"/>
          <w:sz w:val="24"/>
          <w:szCs w:val="24"/>
          <w14:ligatures w14:val="none"/>
        </w:rPr>
        <w:t xml:space="preserve">changes induced via </w:t>
      </w:r>
      <w:r w:rsidR="00304FA6">
        <w:rPr>
          <w:rFonts w:ascii="Times New Roman" w:eastAsia="Times New Roman" w:hAnsi="Times New Roman" w:cs="Times New Roman"/>
          <w:kern w:val="0"/>
          <w:sz w:val="24"/>
          <w:szCs w:val="24"/>
          <w14:ligatures w14:val="none"/>
        </w:rPr>
        <w:t>working memory load</w:t>
      </w:r>
      <w:r w:rsidR="00FC0038">
        <w:rPr>
          <w:rFonts w:ascii="Times New Roman" w:eastAsia="Times New Roman" w:hAnsi="Times New Roman" w:cs="Times New Roman"/>
          <w:kern w:val="0"/>
          <w:sz w:val="24"/>
          <w:szCs w:val="24"/>
          <w14:ligatures w14:val="none"/>
        </w:rPr>
        <w:t xml:space="preserve">, </w:t>
      </w:r>
      <w:ins w:id="19" w:author="Mark Huff" w:date="2023-05-19T13:32:00Z">
        <w:r w:rsidR="00C17097">
          <w:rPr>
            <w:rFonts w:ascii="Times New Roman" w:eastAsia="Times New Roman" w:hAnsi="Times New Roman" w:cs="Times New Roman"/>
            <w:kern w:val="0"/>
            <w:sz w:val="24"/>
            <w:szCs w:val="24"/>
            <w14:ligatures w14:val="none"/>
          </w:rPr>
          <w:t>b</w:t>
        </w:r>
      </w:ins>
      <w:ins w:id="20" w:author="Mark Huff" w:date="2023-05-19T13:33:00Z">
        <w:r w:rsidR="00C17097">
          <w:rPr>
            <w:rFonts w:ascii="Times New Roman" w:eastAsia="Times New Roman" w:hAnsi="Times New Roman" w:cs="Times New Roman"/>
            <w:kern w:val="0"/>
            <w:sz w:val="24"/>
            <w:szCs w:val="24"/>
            <w14:ligatures w14:val="none"/>
          </w:rPr>
          <w:t>oth produce similar patterns behaviorally</w:t>
        </w:r>
      </w:ins>
      <w:del w:id="21" w:author="Mark Huff" w:date="2023-05-19T13:33:00Z">
        <w:r w:rsidR="00FC0038" w:rsidDel="00C17097">
          <w:rPr>
            <w:rFonts w:ascii="Times New Roman" w:eastAsia="Times New Roman" w:hAnsi="Times New Roman" w:cs="Times New Roman"/>
            <w:kern w:val="0"/>
            <w:sz w:val="24"/>
            <w:szCs w:val="24"/>
            <w14:ligatures w14:val="none"/>
          </w:rPr>
          <w:delText xml:space="preserve">we note that </w:delText>
        </w:r>
        <w:r w:rsidR="00304FA6" w:rsidDel="00C17097">
          <w:rPr>
            <w:rFonts w:ascii="Times New Roman" w:eastAsia="Times New Roman" w:hAnsi="Times New Roman" w:cs="Times New Roman"/>
            <w:kern w:val="0"/>
            <w:sz w:val="24"/>
            <w:szCs w:val="24"/>
            <w14:ligatures w14:val="none"/>
          </w:rPr>
          <w:delText>both aging and working memory load are taxing to working memory systems, leading to comparable behavioral patterns</w:delText>
        </w:r>
        <w:r w:rsidR="001079A1" w:rsidDel="00C17097">
          <w:rPr>
            <w:rFonts w:ascii="Times New Roman" w:eastAsia="Times New Roman" w:hAnsi="Times New Roman" w:cs="Times New Roman"/>
            <w:kern w:val="0"/>
            <w:sz w:val="24"/>
            <w:szCs w:val="24"/>
            <w14:ligatures w14:val="none"/>
          </w:rPr>
          <w:delText>, even if the underlying mechanism is different</w:delText>
        </w:r>
      </w:del>
      <w:r w:rsidR="001079A1">
        <w:rPr>
          <w:rFonts w:ascii="Times New Roman" w:eastAsia="Times New Roman" w:hAnsi="Times New Roman" w:cs="Times New Roman"/>
          <w:kern w:val="0"/>
          <w:sz w:val="24"/>
          <w:szCs w:val="24"/>
          <w14:ligatures w14:val="none"/>
        </w:rPr>
        <w:t>.</w:t>
      </w:r>
      <w:r w:rsidR="00FC0038">
        <w:rPr>
          <w:rFonts w:ascii="Times New Roman" w:eastAsia="Times New Roman" w:hAnsi="Times New Roman" w:cs="Times New Roman"/>
          <w:kern w:val="0"/>
          <w:sz w:val="24"/>
          <w:szCs w:val="24"/>
          <w14:ligatures w14:val="none"/>
        </w:rPr>
        <w:t xml:space="preserve"> Thus, we believe that our comparison to studies of older adults is justified within this context.</w:t>
      </w:r>
    </w:p>
    <w:p w14:paraId="1D68CCF6" w14:textId="77777777" w:rsidR="00914BE9" w:rsidRDefault="00914BE9" w:rsidP="00117BF2">
      <w:pPr>
        <w:spacing w:after="0" w:line="240" w:lineRule="auto"/>
        <w:rPr>
          <w:rFonts w:ascii="Times New Roman" w:eastAsia="Times New Roman" w:hAnsi="Times New Roman" w:cs="Times New Roman"/>
          <w:kern w:val="0"/>
          <w:sz w:val="24"/>
          <w:szCs w:val="24"/>
          <w14:ligatures w14:val="none"/>
        </w:rPr>
      </w:pPr>
    </w:p>
    <w:p w14:paraId="118A919B" w14:textId="54B3A517" w:rsidR="00304FA6" w:rsidRDefault="00304FA6" w:rsidP="00117BF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While </w:t>
      </w:r>
      <w:r w:rsidR="00526381">
        <w:rPr>
          <w:rFonts w:ascii="Times New Roman" w:eastAsia="Times New Roman" w:hAnsi="Times New Roman" w:cs="Times New Roman"/>
          <w:kern w:val="0"/>
          <w:sz w:val="24"/>
          <w:szCs w:val="24"/>
          <w14:ligatures w14:val="none"/>
        </w:rPr>
        <w:t xml:space="preserve">a </w:t>
      </w:r>
      <w:r w:rsidR="002D3BCF">
        <w:rPr>
          <w:rFonts w:ascii="Times New Roman" w:eastAsia="Times New Roman" w:hAnsi="Times New Roman" w:cs="Times New Roman"/>
          <w:kern w:val="0"/>
          <w:sz w:val="24"/>
          <w:szCs w:val="24"/>
          <w14:ligatures w14:val="none"/>
        </w:rPr>
        <w:t xml:space="preserve">comprehensive review of task switching changes between </w:t>
      </w:r>
      <w:r>
        <w:rPr>
          <w:rFonts w:ascii="Times New Roman" w:eastAsia="Times New Roman" w:hAnsi="Times New Roman" w:cs="Times New Roman"/>
          <w:kern w:val="0"/>
          <w:sz w:val="24"/>
          <w:szCs w:val="24"/>
          <w14:ligatures w14:val="none"/>
        </w:rPr>
        <w:t xml:space="preserve">older and younger adults is beyond the scope of our paper, previous research supports </w:t>
      </w:r>
      <w:r w:rsidR="002D3BCF">
        <w:rPr>
          <w:rFonts w:ascii="Times New Roman" w:eastAsia="Times New Roman" w:hAnsi="Times New Roman" w:cs="Times New Roman"/>
          <w:kern w:val="0"/>
          <w:sz w:val="24"/>
          <w:szCs w:val="24"/>
          <w14:ligatures w14:val="none"/>
        </w:rPr>
        <w:t xml:space="preserve">the notion that aging and working memory load similarly </w:t>
      </w:r>
      <w:r w:rsidR="00526381">
        <w:rPr>
          <w:rFonts w:ascii="Times New Roman" w:eastAsia="Times New Roman" w:hAnsi="Times New Roman" w:cs="Times New Roman"/>
          <w:kern w:val="0"/>
          <w:sz w:val="24"/>
          <w:szCs w:val="24"/>
          <w14:ligatures w14:val="none"/>
        </w:rPr>
        <w:t>affect memory and attentional systems</w:t>
      </w:r>
      <w:r w:rsidR="00E46D2C">
        <w:rPr>
          <w:rFonts w:ascii="Times New Roman" w:eastAsia="Times New Roman" w:hAnsi="Times New Roman" w:cs="Times New Roman"/>
          <w:kern w:val="0"/>
          <w:sz w:val="24"/>
          <w:szCs w:val="24"/>
          <w14:ligatures w14:val="none"/>
        </w:rPr>
        <w:t xml:space="preserve"> (see Craik, 1982)</w:t>
      </w:r>
      <w:r>
        <w:rPr>
          <w:rFonts w:ascii="Times New Roman" w:eastAsia="Times New Roman" w:hAnsi="Times New Roman" w:cs="Times New Roman"/>
          <w:kern w:val="0"/>
          <w:sz w:val="24"/>
          <w:szCs w:val="24"/>
          <w14:ligatures w14:val="none"/>
        </w:rPr>
        <w:t>.</w:t>
      </w:r>
      <w:r w:rsidR="00914BE9">
        <w:rPr>
          <w:rFonts w:ascii="Times New Roman" w:eastAsia="Times New Roman" w:hAnsi="Times New Roman" w:cs="Times New Roman"/>
          <w:kern w:val="0"/>
          <w:sz w:val="24"/>
          <w:szCs w:val="24"/>
          <w14:ligatures w14:val="none"/>
        </w:rPr>
        <w:t xml:space="preserve"> For example, Castel and Craik (2003) found that young adults completing a memory task under conditions of divided attention performed similarly to healthy older adults who completed the same task at full </w:t>
      </w:r>
      <w:r w:rsidR="00914BE9">
        <w:rPr>
          <w:rFonts w:ascii="Times New Roman" w:eastAsia="Times New Roman" w:hAnsi="Times New Roman" w:cs="Times New Roman"/>
          <w:kern w:val="0"/>
          <w:sz w:val="24"/>
          <w:szCs w:val="24"/>
          <w14:ligatures w14:val="none"/>
        </w:rPr>
        <w:lastRenderedPageBreak/>
        <w:t xml:space="preserve">attention. Furthermore, both groups performed poorly compared to a group of younger adults completing the same task with full attention. While Castel and Craik were primarily interested in </w:t>
      </w:r>
      <w:r w:rsidR="00082E3A">
        <w:rPr>
          <w:rFonts w:ascii="Times New Roman" w:eastAsia="Times New Roman" w:hAnsi="Times New Roman" w:cs="Times New Roman"/>
          <w:kern w:val="0"/>
          <w:sz w:val="24"/>
          <w:szCs w:val="24"/>
          <w14:ligatures w14:val="none"/>
        </w:rPr>
        <w:t>recognition of word pairs, we note that their task similarly require</w:t>
      </w:r>
      <w:r w:rsidR="000D3689">
        <w:rPr>
          <w:rFonts w:ascii="Times New Roman" w:eastAsia="Times New Roman" w:hAnsi="Times New Roman" w:cs="Times New Roman"/>
          <w:kern w:val="0"/>
          <w:sz w:val="24"/>
          <w:szCs w:val="24"/>
          <w14:ligatures w14:val="none"/>
        </w:rPr>
        <w:t>d</w:t>
      </w:r>
      <w:r w:rsidR="00082E3A">
        <w:rPr>
          <w:rFonts w:ascii="Times New Roman" w:eastAsia="Times New Roman" w:hAnsi="Times New Roman" w:cs="Times New Roman"/>
          <w:kern w:val="0"/>
          <w:sz w:val="24"/>
          <w:szCs w:val="24"/>
          <w14:ligatures w14:val="none"/>
        </w:rPr>
        <w:t xml:space="preserve"> participants to engage in working memory processes to successfully complete the task. Thus, taxing </w:t>
      </w:r>
      <w:r w:rsidR="000D3689">
        <w:rPr>
          <w:rFonts w:ascii="Times New Roman" w:eastAsia="Times New Roman" w:hAnsi="Times New Roman" w:cs="Times New Roman"/>
          <w:kern w:val="0"/>
          <w:sz w:val="24"/>
          <w:szCs w:val="24"/>
          <w14:ligatures w14:val="none"/>
        </w:rPr>
        <w:t>these</w:t>
      </w:r>
      <w:r w:rsidR="00082E3A">
        <w:rPr>
          <w:rFonts w:ascii="Times New Roman" w:eastAsia="Times New Roman" w:hAnsi="Times New Roman" w:cs="Times New Roman"/>
          <w:kern w:val="0"/>
          <w:sz w:val="24"/>
          <w:szCs w:val="24"/>
          <w14:ligatures w14:val="none"/>
        </w:rPr>
        <w:t xml:space="preserve"> systems would be expected to produce attentional declines, regardless of </w:t>
      </w:r>
      <w:r w:rsidR="000D3689">
        <w:rPr>
          <w:rFonts w:ascii="Times New Roman" w:eastAsia="Times New Roman" w:hAnsi="Times New Roman" w:cs="Times New Roman"/>
          <w:kern w:val="0"/>
          <w:sz w:val="24"/>
          <w:szCs w:val="24"/>
          <w14:ligatures w14:val="none"/>
        </w:rPr>
        <w:t>whether this additional strain is due to aging or working memory load.</w:t>
      </w:r>
      <w:r w:rsidR="007469C3">
        <w:rPr>
          <w:rFonts w:ascii="Times New Roman" w:eastAsia="Times New Roman" w:hAnsi="Times New Roman" w:cs="Times New Roman"/>
          <w:kern w:val="0"/>
          <w:sz w:val="24"/>
          <w:szCs w:val="24"/>
          <w14:ligatures w14:val="none"/>
        </w:rPr>
        <w:t xml:space="preserve"> We have updated our General Discussion (pg. </w:t>
      </w:r>
      <w:r w:rsidR="00E46D2C">
        <w:rPr>
          <w:rFonts w:ascii="Times New Roman" w:eastAsia="Times New Roman" w:hAnsi="Times New Roman" w:cs="Times New Roman"/>
          <w:kern w:val="0"/>
          <w:sz w:val="24"/>
          <w:szCs w:val="24"/>
          <w14:ligatures w14:val="none"/>
        </w:rPr>
        <w:t>21</w:t>
      </w:r>
      <w:r w:rsidR="007469C3">
        <w:rPr>
          <w:rFonts w:ascii="Times New Roman" w:eastAsia="Times New Roman" w:hAnsi="Times New Roman" w:cs="Times New Roman"/>
          <w:kern w:val="0"/>
          <w:sz w:val="24"/>
          <w:szCs w:val="24"/>
          <w14:ligatures w14:val="none"/>
        </w:rPr>
        <w:t>) to include these findings.</w:t>
      </w:r>
    </w:p>
    <w:p w14:paraId="13B010FD" w14:textId="0F92E5E7" w:rsidR="0087546C" w:rsidRDefault="00117BF2" w:rsidP="00117BF2">
      <w:pPr>
        <w:spacing w:after="0" w:line="240" w:lineRule="auto"/>
        <w:rPr>
          <w:rFonts w:ascii="Times New Roman" w:eastAsia="Times New Roman" w:hAnsi="Times New Roman" w:cs="Times New Roman"/>
          <w:kern w:val="0"/>
          <w:sz w:val="24"/>
          <w:szCs w:val="24"/>
          <w14:ligatures w14:val="none"/>
        </w:rPr>
      </w:pPr>
      <w:r w:rsidRPr="00117BF2">
        <w:rPr>
          <w:rFonts w:ascii="Times New Roman" w:eastAsia="Times New Roman" w:hAnsi="Times New Roman" w:cs="Times New Roman"/>
          <w:kern w:val="0"/>
          <w:sz w:val="24"/>
          <w:szCs w:val="24"/>
          <w14:ligatures w14:val="none"/>
        </w:rPr>
        <w:br/>
      </w:r>
      <w:r w:rsidRPr="00117BF2">
        <w:rPr>
          <w:rFonts w:ascii="Times New Roman" w:eastAsia="Times New Roman" w:hAnsi="Times New Roman" w:cs="Times New Roman"/>
          <w:b/>
          <w:bCs/>
          <w:kern w:val="0"/>
          <w:sz w:val="24"/>
          <w:szCs w:val="24"/>
          <w14:ligatures w14:val="none"/>
        </w:rPr>
        <w:t>Comment 4:</w:t>
      </w:r>
      <w:r w:rsidR="007E7AA7">
        <w:rPr>
          <w:rFonts w:ascii="Times New Roman" w:eastAsia="Times New Roman" w:hAnsi="Times New Roman" w:cs="Times New Roman"/>
          <w:kern w:val="0"/>
          <w:sz w:val="24"/>
          <w:szCs w:val="24"/>
          <w14:ligatures w14:val="none"/>
        </w:rPr>
        <w:t xml:space="preserve"> </w:t>
      </w:r>
      <w:r w:rsidRPr="00117BF2">
        <w:rPr>
          <w:rFonts w:ascii="Times New Roman" w:eastAsia="Times New Roman" w:hAnsi="Times New Roman" w:cs="Times New Roman"/>
          <w:kern w:val="0"/>
          <w:sz w:val="24"/>
          <w:szCs w:val="24"/>
          <w14:ligatures w14:val="none"/>
        </w:rPr>
        <w:t xml:space="preserve">Based on Comment1 and Comment2, I think there may be some issues with the author's research aim. </w:t>
      </w:r>
      <w:proofErr w:type="gramStart"/>
      <w:r w:rsidRPr="00117BF2">
        <w:rPr>
          <w:rFonts w:ascii="Times New Roman" w:eastAsia="Times New Roman" w:hAnsi="Times New Roman" w:cs="Times New Roman"/>
          <w:kern w:val="0"/>
          <w:sz w:val="24"/>
          <w:szCs w:val="24"/>
          <w14:ligatures w14:val="none"/>
        </w:rPr>
        <w:t>First of all</w:t>
      </w:r>
      <w:proofErr w:type="gramEnd"/>
      <w:r w:rsidRPr="00117BF2">
        <w:rPr>
          <w:rFonts w:ascii="Times New Roman" w:eastAsia="Times New Roman" w:hAnsi="Times New Roman" w:cs="Times New Roman"/>
          <w:kern w:val="0"/>
          <w:sz w:val="24"/>
          <w:szCs w:val="24"/>
          <w14:ligatures w14:val="none"/>
        </w:rPr>
        <w:t xml:space="preserve">, in hindsight, I'm not sure why the author chose to study how different task-switching contexts would affect working memory process by changing the task sequence. A simpler way would be to increase the number of tasks. For example, if the participants need to alternate between three tasks, then the global switching cost may be greater than the alternation between two tasks because they </w:t>
      </w:r>
      <w:proofErr w:type="spellStart"/>
      <w:proofErr w:type="gramStart"/>
      <w:r w:rsidRPr="00117BF2">
        <w:rPr>
          <w:rFonts w:ascii="Times New Roman" w:eastAsia="Times New Roman" w:hAnsi="Times New Roman" w:cs="Times New Roman"/>
          <w:kern w:val="0"/>
          <w:sz w:val="24"/>
          <w:szCs w:val="24"/>
          <w14:ligatures w14:val="none"/>
        </w:rPr>
        <w:t>nee</w:t>
      </w:r>
      <w:proofErr w:type="spellEnd"/>
      <w:proofErr w:type="gramEnd"/>
      <w:r w:rsidRPr="00117BF2">
        <w:rPr>
          <w:rFonts w:ascii="Times New Roman" w:eastAsia="Times New Roman" w:hAnsi="Times New Roman" w:cs="Times New Roman"/>
          <w:kern w:val="0"/>
          <w:sz w:val="24"/>
          <w:szCs w:val="24"/>
          <w14:ligatures w14:val="none"/>
        </w:rPr>
        <w:t xml:space="preserve"> to maintain three task-sets. Secondly, if the author insists on studying the impact of task sequence on working memory process, they can try to compare the global switch costs under complex sequences (e.g. </w:t>
      </w:r>
      <w:proofErr w:type="spellStart"/>
      <w:r w:rsidRPr="00117BF2">
        <w:rPr>
          <w:rFonts w:ascii="Times New Roman" w:eastAsia="Times New Roman" w:hAnsi="Times New Roman" w:cs="Times New Roman"/>
          <w:kern w:val="0"/>
          <w:sz w:val="24"/>
          <w:szCs w:val="24"/>
          <w14:ligatures w14:val="none"/>
        </w:rPr>
        <w:t>aababb</w:t>
      </w:r>
      <w:proofErr w:type="spellEnd"/>
      <w:r w:rsidRPr="00117BF2">
        <w:rPr>
          <w:rFonts w:ascii="Times New Roman" w:eastAsia="Times New Roman" w:hAnsi="Times New Roman" w:cs="Times New Roman"/>
          <w:kern w:val="0"/>
          <w:sz w:val="24"/>
          <w:szCs w:val="24"/>
          <w14:ligatures w14:val="none"/>
        </w:rPr>
        <w:t xml:space="preserve">) and simple sequences (e.g. </w:t>
      </w:r>
      <w:proofErr w:type="spellStart"/>
      <w:r w:rsidRPr="00117BF2">
        <w:rPr>
          <w:rFonts w:ascii="Times New Roman" w:eastAsia="Times New Roman" w:hAnsi="Times New Roman" w:cs="Times New Roman"/>
          <w:kern w:val="0"/>
          <w:sz w:val="24"/>
          <w:szCs w:val="24"/>
          <w14:ligatures w14:val="none"/>
        </w:rPr>
        <w:t>aabbaa</w:t>
      </w:r>
      <w:proofErr w:type="spellEnd"/>
      <w:r w:rsidRPr="00117BF2">
        <w:rPr>
          <w:rFonts w:ascii="Times New Roman" w:eastAsia="Times New Roman" w:hAnsi="Times New Roman" w:cs="Times New Roman"/>
          <w:kern w:val="0"/>
          <w:sz w:val="24"/>
          <w:szCs w:val="24"/>
          <w14:ligatures w14:val="none"/>
        </w:rPr>
        <w:t xml:space="preserve">). Because the two conditions have task sequences, the prompt can be </w:t>
      </w:r>
      <w:proofErr w:type="gramStart"/>
      <w:r w:rsidRPr="00117BF2">
        <w:rPr>
          <w:rFonts w:ascii="Times New Roman" w:eastAsia="Times New Roman" w:hAnsi="Times New Roman" w:cs="Times New Roman"/>
          <w:kern w:val="0"/>
          <w:sz w:val="24"/>
          <w:szCs w:val="24"/>
          <w14:ligatures w14:val="none"/>
        </w:rPr>
        <w:t>completely eliminated</w:t>
      </w:r>
      <w:proofErr w:type="gramEnd"/>
      <w:r w:rsidRPr="00117BF2">
        <w:rPr>
          <w:rFonts w:ascii="Times New Roman" w:eastAsia="Times New Roman" w:hAnsi="Times New Roman" w:cs="Times New Roman"/>
          <w:kern w:val="0"/>
          <w:sz w:val="24"/>
          <w:szCs w:val="24"/>
          <w14:ligatures w14:val="none"/>
        </w:rPr>
        <w:t xml:space="preserve"> in the experiment, which forces the participants to rely on the task sequence in memory to switch tasks. In fact, the author seems to know this, as they write in the discussion section, "Future research may wish to explore this notion by increasing run difficulty, such as having participants complete longer run sequences (e.g., 4-4) or by varying run lengths in predictable patterns (e.g., 2-3-2-3; 3-2-3-2, etc.)"</w:t>
      </w:r>
      <w:r w:rsidRPr="00117BF2">
        <w:rPr>
          <w:rFonts w:ascii="Times New Roman" w:eastAsia="Times New Roman" w:hAnsi="Times New Roman" w:cs="Times New Roman"/>
          <w:kern w:val="0"/>
          <w:sz w:val="24"/>
          <w:szCs w:val="24"/>
          <w14:ligatures w14:val="none"/>
        </w:rPr>
        <w:br/>
      </w:r>
      <w:r w:rsidRPr="00117BF2">
        <w:rPr>
          <w:rFonts w:ascii="Times New Roman" w:eastAsia="Times New Roman" w:hAnsi="Times New Roman" w:cs="Times New Roman"/>
          <w:kern w:val="0"/>
          <w:sz w:val="24"/>
          <w:szCs w:val="24"/>
          <w14:ligatures w14:val="none"/>
        </w:rPr>
        <w:br/>
        <w:t xml:space="preserve">It is worth noting that this is not a criticism of the author's experimental design, but rather from the perspective of the research purpose. If I had planned to study how task-switching contexts would affect working memory process, I would not have designed the experiment from the angle of task sequence. If I had wanted to study task sequence, I would not have </w:t>
      </w:r>
      <w:proofErr w:type="gramStart"/>
      <w:r w:rsidRPr="00117BF2">
        <w:rPr>
          <w:rFonts w:ascii="Times New Roman" w:eastAsia="Times New Roman" w:hAnsi="Times New Roman" w:cs="Times New Roman"/>
          <w:kern w:val="0"/>
          <w:sz w:val="24"/>
          <w:szCs w:val="24"/>
          <w14:ligatures w14:val="none"/>
        </w:rPr>
        <w:t>started from</w:t>
      </w:r>
      <w:proofErr w:type="gramEnd"/>
      <w:r w:rsidRPr="00117BF2">
        <w:rPr>
          <w:rFonts w:ascii="Times New Roman" w:eastAsia="Times New Roman" w:hAnsi="Times New Roman" w:cs="Times New Roman"/>
          <w:kern w:val="0"/>
          <w:sz w:val="24"/>
          <w:szCs w:val="24"/>
          <w14:ligatures w14:val="none"/>
        </w:rPr>
        <w:t xml:space="preserve"> comparing alt-run and random switching. Even if I did not speak in hindsight, from the logical deduction of the entire introduction, I would come to a similar conclusion. Because the author did not convince me that studying how task-switching contexts would affect working memory process is an important issue (in fact, previous researchers have already studied this issue from different perspectives and with so many clever experimental designs). I also cannot understand why the author had to use the method of comparing global and local switching costs to study this issue.</w:t>
      </w:r>
      <w:r w:rsidRPr="00117BF2">
        <w:rPr>
          <w:rFonts w:ascii="Times New Roman" w:eastAsia="Times New Roman" w:hAnsi="Times New Roman" w:cs="Times New Roman"/>
          <w:kern w:val="0"/>
          <w:sz w:val="24"/>
          <w:szCs w:val="24"/>
          <w14:ligatures w14:val="none"/>
        </w:rPr>
        <w:br/>
      </w:r>
      <w:r w:rsidRPr="00117BF2">
        <w:rPr>
          <w:rFonts w:ascii="Times New Roman" w:eastAsia="Times New Roman" w:hAnsi="Times New Roman" w:cs="Times New Roman"/>
          <w:kern w:val="0"/>
          <w:sz w:val="24"/>
          <w:szCs w:val="24"/>
          <w14:ligatures w14:val="none"/>
        </w:rPr>
        <w:br/>
        <w:t>If the editor gives the author a chance to revise the manuscript, one important task for the author is to rewrite the introduction. They may need to use a different story to convince readers that the current experimental design is reasonable.</w:t>
      </w:r>
      <w:r w:rsidRPr="00117BF2">
        <w:rPr>
          <w:rFonts w:ascii="Times New Roman" w:eastAsia="Times New Roman" w:hAnsi="Times New Roman" w:cs="Times New Roman"/>
          <w:kern w:val="0"/>
          <w:sz w:val="24"/>
          <w:szCs w:val="24"/>
          <w14:ligatures w14:val="none"/>
        </w:rPr>
        <w:br/>
      </w:r>
    </w:p>
    <w:p w14:paraId="573EBA71" w14:textId="1EA79685" w:rsidR="00112749" w:rsidRDefault="0087546C" w:rsidP="00117BF2">
      <w:pPr>
        <w:spacing w:after="0" w:line="240" w:lineRule="auto"/>
        <w:rPr>
          <w:rFonts w:ascii="Times New Roman" w:eastAsia="Times New Roman" w:hAnsi="Times New Roman" w:cs="Times New Roman"/>
          <w:kern w:val="0"/>
          <w:sz w:val="24"/>
          <w:szCs w:val="24"/>
          <w14:ligatures w14:val="none"/>
        </w:rPr>
      </w:pPr>
      <w:r w:rsidRPr="0087546C">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4C1216">
        <w:rPr>
          <w:rFonts w:ascii="Times New Roman" w:eastAsia="Times New Roman" w:hAnsi="Times New Roman" w:cs="Times New Roman"/>
          <w:kern w:val="0"/>
          <w:sz w:val="24"/>
          <w:szCs w:val="24"/>
          <w14:ligatures w14:val="none"/>
        </w:rPr>
        <w:t xml:space="preserve">One goal of this paper was to replicate some of the external uses of task-switching. Task-switching studies often make use of predictive sequencing (i.e., alternating runs of varying lengths). Like a random switch-sequence, a longer predictive sequence should be more demanding on participants, as the additional length would require that participants maintain task sets in working memory longer, especially if using a variable pattern (e.g., A-A-B-B-B-A-A-A-B-B, etc.). However, while these more complicated patterns are useful for investigating the effects of switch difficulty on working memory and attentional controls, they may lack external </w:t>
      </w:r>
      <w:r w:rsidR="004C1216">
        <w:rPr>
          <w:rFonts w:ascii="Times New Roman" w:eastAsia="Times New Roman" w:hAnsi="Times New Roman" w:cs="Times New Roman"/>
          <w:kern w:val="0"/>
          <w:sz w:val="24"/>
          <w:szCs w:val="24"/>
          <w14:ligatures w14:val="none"/>
        </w:rPr>
        <w:lastRenderedPageBreak/>
        <w:t xml:space="preserve">validity. Indeed, in one’s day-to-life, task-switches often occur unpredictably, rather than in a set sequence. Thus, we elected to include the random switch (rather than simply manipulate run length) </w:t>
      </w:r>
      <w:del w:id="22" w:author="Mark Huff" w:date="2023-05-19T12:36:00Z">
        <w:r w:rsidR="004C1216" w:rsidDel="00507329">
          <w:rPr>
            <w:rFonts w:ascii="Times New Roman" w:eastAsia="Times New Roman" w:hAnsi="Times New Roman" w:cs="Times New Roman"/>
            <w:kern w:val="0"/>
            <w:sz w:val="24"/>
            <w:szCs w:val="24"/>
            <w14:ligatures w14:val="none"/>
          </w:rPr>
          <w:delText>in an attempt to</w:delText>
        </w:r>
      </w:del>
      <w:ins w:id="23" w:author="Mark Huff" w:date="2023-05-19T12:36:00Z">
        <w:r w:rsidR="00507329">
          <w:rPr>
            <w:rFonts w:ascii="Times New Roman" w:eastAsia="Times New Roman" w:hAnsi="Times New Roman" w:cs="Times New Roman"/>
            <w:kern w:val="0"/>
            <w:sz w:val="24"/>
            <w:szCs w:val="24"/>
            <w14:ligatures w14:val="none"/>
          </w:rPr>
          <w:t>to</w:t>
        </w:r>
      </w:ins>
      <w:r w:rsidR="004C1216">
        <w:rPr>
          <w:rFonts w:ascii="Times New Roman" w:eastAsia="Times New Roman" w:hAnsi="Times New Roman" w:cs="Times New Roman"/>
          <w:kern w:val="0"/>
          <w:sz w:val="24"/>
          <w:szCs w:val="24"/>
          <w14:ligatures w14:val="none"/>
        </w:rPr>
        <w:t xml:space="preserve"> </w:t>
      </w:r>
      <w:del w:id="24" w:author="Mark Huff" w:date="2023-05-19T12:36:00Z">
        <w:r w:rsidR="004C1216" w:rsidDel="00507329">
          <w:rPr>
            <w:rFonts w:ascii="Times New Roman" w:eastAsia="Times New Roman" w:hAnsi="Times New Roman" w:cs="Times New Roman"/>
            <w:kern w:val="0"/>
            <w:sz w:val="24"/>
            <w:szCs w:val="24"/>
            <w14:ligatures w14:val="none"/>
          </w:rPr>
          <w:delText>replicate this</w:delText>
        </w:r>
      </w:del>
      <w:ins w:id="25" w:author="Mark Huff" w:date="2023-05-19T12:36:00Z">
        <w:r w:rsidR="00507329">
          <w:rPr>
            <w:rFonts w:ascii="Times New Roman" w:eastAsia="Times New Roman" w:hAnsi="Times New Roman" w:cs="Times New Roman"/>
            <w:kern w:val="0"/>
            <w:sz w:val="24"/>
            <w:szCs w:val="24"/>
            <w14:ligatures w14:val="none"/>
          </w:rPr>
          <w:t>improve</w:t>
        </w:r>
      </w:ins>
      <w:r w:rsidR="004C1216">
        <w:rPr>
          <w:rFonts w:ascii="Times New Roman" w:eastAsia="Times New Roman" w:hAnsi="Times New Roman" w:cs="Times New Roman"/>
          <w:kern w:val="0"/>
          <w:sz w:val="24"/>
          <w:szCs w:val="24"/>
          <w14:ligatures w14:val="none"/>
        </w:rPr>
        <w:t xml:space="preserve"> external validity in a laboratory setting.</w:t>
      </w:r>
      <w:r w:rsidR="00112749">
        <w:rPr>
          <w:rFonts w:ascii="Times New Roman" w:eastAsia="Times New Roman" w:hAnsi="Times New Roman" w:cs="Times New Roman"/>
          <w:kern w:val="0"/>
          <w:sz w:val="24"/>
          <w:szCs w:val="24"/>
          <w14:ligatures w14:val="none"/>
        </w:rPr>
        <w:t xml:space="preserve"> </w:t>
      </w:r>
      <w:r w:rsidR="00836E91">
        <w:rPr>
          <w:rFonts w:ascii="Times New Roman" w:eastAsia="Times New Roman" w:hAnsi="Times New Roman" w:cs="Times New Roman"/>
          <w:kern w:val="0"/>
          <w:sz w:val="24"/>
          <w:szCs w:val="24"/>
          <w14:ligatures w14:val="none"/>
        </w:rPr>
        <w:t>Given</w:t>
      </w:r>
      <w:r w:rsidR="002C6F4B">
        <w:rPr>
          <w:rFonts w:ascii="Times New Roman" w:eastAsia="Times New Roman" w:hAnsi="Times New Roman" w:cs="Times New Roman"/>
          <w:kern w:val="0"/>
          <w:sz w:val="24"/>
          <w:szCs w:val="24"/>
          <w14:ligatures w14:val="none"/>
        </w:rPr>
        <w:t xml:space="preserve"> the editor has </w:t>
      </w:r>
      <w:del w:id="26" w:author="Mark Huff" w:date="2023-05-19T12:36:00Z">
        <w:r w:rsidR="00901562" w:rsidDel="00507329">
          <w:rPr>
            <w:rFonts w:ascii="Times New Roman" w:eastAsia="Times New Roman" w:hAnsi="Times New Roman" w:cs="Times New Roman"/>
            <w:kern w:val="0"/>
            <w:sz w:val="24"/>
            <w:szCs w:val="24"/>
            <w14:ligatures w14:val="none"/>
          </w:rPr>
          <w:delText xml:space="preserve">so </w:delText>
        </w:r>
      </w:del>
      <w:r w:rsidR="00901562">
        <w:rPr>
          <w:rFonts w:ascii="Times New Roman" w:eastAsia="Times New Roman" w:hAnsi="Times New Roman" w:cs="Times New Roman"/>
          <w:kern w:val="0"/>
          <w:sz w:val="24"/>
          <w:szCs w:val="24"/>
          <w14:ligatures w14:val="none"/>
        </w:rPr>
        <w:t xml:space="preserve">graciously </w:t>
      </w:r>
      <w:r w:rsidR="002C6F4B">
        <w:rPr>
          <w:rFonts w:ascii="Times New Roman" w:eastAsia="Times New Roman" w:hAnsi="Times New Roman" w:cs="Times New Roman"/>
          <w:kern w:val="0"/>
          <w:sz w:val="24"/>
          <w:szCs w:val="24"/>
          <w14:ligatures w14:val="none"/>
        </w:rPr>
        <w:t xml:space="preserve">allowed a revision, we have further clarified this point in our Introduction (pg. </w:t>
      </w:r>
      <w:r w:rsidR="002F0502">
        <w:rPr>
          <w:rFonts w:ascii="Times New Roman" w:eastAsia="Times New Roman" w:hAnsi="Times New Roman" w:cs="Times New Roman"/>
          <w:kern w:val="0"/>
          <w:sz w:val="24"/>
          <w:szCs w:val="24"/>
          <w14:ligatures w14:val="none"/>
        </w:rPr>
        <w:t>9</w:t>
      </w:r>
      <w:r w:rsidR="002C6F4B">
        <w:rPr>
          <w:rFonts w:ascii="Times New Roman" w:eastAsia="Times New Roman" w:hAnsi="Times New Roman" w:cs="Times New Roman"/>
          <w:kern w:val="0"/>
          <w:sz w:val="24"/>
          <w:szCs w:val="24"/>
          <w14:ligatures w14:val="none"/>
        </w:rPr>
        <w:t>)</w:t>
      </w:r>
      <w:r w:rsidR="00112749">
        <w:rPr>
          <w:rFonts w:ascii="Times New Roman" w:eastAsia="Times New Roman" w:hAnsi="Times New Roman" w:cs="Times New Roman"/>
          <w:kern w:val="0"/>
          <w:sz w:val="24"/>
          <w:szCs w:val="24"/>
          <w14:ligatures w14:val="none"/>
        </w:rPr>
        <w:t xml:space="preserve">. </w:t>
      </w:r>
    </w:p>
    <w:p w14:paraId="76B88932" w14:textId="77777777" w:rsidR="00112749" w:rsidRDefault="00112749" w:rsidP="00117BF2">
      <w:pPr>
        <w:spacing w:after="0" w:line="240" w:lineRule="auto"/>
        <w:rPr>
          <w:rFonts w:ascii="Times New Roman" w:eastAsia="Times New Roman" w:hAnsi="Times New Roman" w:cs="Times New Roman"/>
          <w:kern w:val="0"/>
          <w:sz w:val="24"/>
          <w:szCs w:val="24"/>
          <w14:ligatures w14:val="none"/>
        </w:rPr>
      </w:pPr>
    </w:p>
    <w:p w14:paraId="259ADC4C" w14:textId="22A62D2A" w:rsidR="007C02D6" w:rsidRPr="004C1216" w:rsidRDefault="00112749" w:rsidP="00117BF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We agree that adding an additional task-set or further complicating the predictive task-sequence could provide useful insight regarding task-switching processes, though we note that this suggestion is beyond the scope of the present study and may lack the external validity afforded by the random switch task. </w:t>
      </w:r>
      <w:del w:id="27" w:author="Mark Huff" w:date="2023-05-19T13:27:00Z">
        <w:r w:rsidDel="00C17097">
          <w:rPr>
            <w:rFonts w:ascii="Times New Roman" w:eastAsia="Times New Roman" w:hAnsi="Times New Roman" w:cs="Times New Roman"/>
            <w:kern w:val="0"/>
            <w:sz w:val="24"/>
            <w:szCs w:val="24"/>
            <w14:ligatures w14:val="none"/>
          </w:rPr>
          <w:delText>We now suggest this</w:delText>
        </w:r>
        <w:r w:rsidR="007469C3" w:rsidDel="00C17097">
          <w:rPr>
            <w:rFonts w:ascii="Times New Roman" w:eastAsia="Times New Roman" w:hAnsi="Times New Roman" w:cs="Times New Roman"/>
            <w:kern w:val="0"/>
            <w:sz w:val="24"/>
            <w:szCs w:val="24"/>
            <w14:ligatures w14:val="none"/>
          </w:rPr>
          <w:delText xml:space="preserve"> approach</w:delText>
        </w:r>
        <w:r w:rsidDel="00C17097">
          <w:rPr>
            <w:rFonts w:ascii="Times New Roman" w:eastAsia="Times New Roman" w:hAnsi="Times New Roman" w:cs="Times New Roman"/>
            <w:kern w:val="0"/>
            <w:sz w:val="24"/>
            <w:szCs w:val="24"/>
            <w14:ligatures w14:val="none"/>
          </w:rPr>
          <w:delText xml:space="preserve"> as a possible avenue for future research</w:delText>
        </w:r>
        <w:r w:rsidR="00C45EA3" w:rsidDel="00C17097">
          <w:rPr>
            <w:rFonts w:ascii="Times New Roman" w:eastAsia="Times New Roman" w:hAnsi="Times New Roman" w:cs="Times New Roman"/>
            <w:kern w:val="0"/>
            <w:sz w:val="24"/>
            <w:szCs w:val="24"/>
            <w14:ligatures w14:val="none"/>
          </w:rPr>
          <w:delText xml:space="preserve"> in our</w:delText>
        </w:r>
      </w:del>
      <w:ins w:id="28" w:author="Mark Huff" w:date="2023-05-19T13:27:00Z">
        <w:r w:rsidR="00C17097">
          <w:rPr>
            <w:rFonts w:ascii="Times New Roman" w:eastAsia="Times New Roman" w:hAnsi="Times New Roman" w:cs="Times New Roman"/>
            <w:kern w:val="0"/>
            <w:sz w:val="24"/>
            <w:szCs w:val="24"/>
            <w14:ligatures w14:val="none"/>
          </w:rPr>
          <w:t>We elaborate on our previous discussion regarding this point on pg. 20.</w:t>
        </w:r>
      </w:ins>
      <w:del w:id="29" w:author="Mark Huff" w:date="2023-05-19T13:27:00Z">
        <w:r w:rsidR="00C45EA3" w:rsidDel="00C17097">
          <w:rPr>
            <w:rFonts w:ascii="Times New Roman" w:eastAsia="Times New Roman" w:hAnsi="Times New Roman" w:cs="Times New Roman"/>
            <w:kern w:val="0"/>
            <w:sz w:val="24"/>
            <w:szCs w:val="24"/>
            <w14:ligatures w14:val="none"/>
          </w:rPr>
          <w:delText xml:space="preserve"> General </w:delText>
        </w:r>
        <w:r w:rsidR="00122D2F" w:rsidDel="00C17097">
          <w:rPr>
            <w:rFonts w:ascii="Times New Roman" w:eastAsia="Times New Roman" w:hAnsi="Times New Roman" w:cs="Times New Roman"/>
            <w:kern w:val="0"/>
            <w:sz w:val="24"/>
            <w:szCs w:val="24"/>
            <w14:ligatures w14:val="none"/>
          </w:rPr>
          <w:delText>Discussion</w:delText>
        </w:r>
        <w:r w:rsidR="007469C3" w:rsidDel="00C17097">
          <w:rPr>
            <w:rFonts w:ascii="Times New Roman" w:eastAsia="Times New Roman" w:hAnsi="Times New Roman" w:cs="Times New Roman"/>
            <w:kern w:val="0"/>
            <w:sz w:val="24"/>
            <w:szCs w:val="24"/>
            <w14:ligatures w14:val="none"/>
          </w:rPr>
          <w:delText xml:space="preserve"> (pg. 20).</w:delText>
        </w:r>
      </w:del>
      <w:r w:rsidR="00117BF2" w:rsidRPr="00117BF2">
        <w:rPr>
          <w:rFonts w:ascii="Times New Roman" w:eastAsia="Times New Roman" w:hAnsi="Times New Roman" w:cs="Times New Roman"/>
          <w:kern w:val="0"/>
          <w:sz w:val="24"/>
          <w:szCs w:val="24"/>
          <w14:ligatures w14:val="none"/>
        </w:rPr>
        <w:br/>
      </w:r>
      <w:r w:rsidR="00117BF2" w:rsidRPr="00117BF2">
        <w:rPr>
          <w:rFonts w:ascii="Times New Roman" w:eastAsia="Times New Roman" w:hAnsi="Times New Roman" w:cs="Times New Roman"/>
          <w:kern w:val="0"/>
          <w:sz w:val="24"/>
          <w:szCs w:val="24"/>
          <w14:ligatures w14:val="none"/>
        </w:rPr>
        <w:br/>
      </w:r>
      <w:r w:rsidR="00117BF2" w:rsidRPr="00117BF2">
        <w:rPr>
          <w:rFonts w:ascii="Times New Roman" w:eastAsia="Times New Roman" w:hAnsi="Times New Roman" w:cs="Times New Roman"/>
          <w:b/>
          <w:bCs/>
          <w:kern w:val="0"/>
          <w:sz w:val="24"/>
          <w:szCs w:val="24"/>
          <w14:ligatures w14:val="none"/>
        </w:rPr>
        <w:t>Part Two: Methodology</w:t>
      </w:r>
    </w:p>
    <w:p w14:paraId="75EA431E" w14:textId="3D8A2BE7" w:rsidR="007C02D6" w:rsidRDefault="00117BF2" w:rsidP="00117BF2">
      <w:pPr>
        <w:spacing w:after="0" w:line="240" w:lineRule="auto"/>
        <w:rPr>
          <w:rFonts w:ascii="Times New Roman" w:eastAsia="Times New Roman" w:hAnsi="Times New Roman" w:cs="Times New Roman"/>
          <w:kern w:val="0"/>
          <w:sz w:val="24"/>
          <w:szCs w:val="24"/>
          <w14:ligatures w14:val="none"/>
        </w:rPr>
      </w:pPr>
      <w:r w:rsidRPr="00117BF2">
        <w:rPr>
          <w:rFonts w:ascii="Times New Roman" w:eastAsia="Times New Roman" w:hAnsi="Times New Roman" w:cs="Times New Roman"/>
          <w:kern w:val="0"/>
          <w:sz w:val="24"/>
          <w:szCs w:val="24"/>
          <w14:ligatures w14:val="none"/>
        </w:rPr>
        <w:br/>
      </w:r>
      <w:r w:rsidRPr="00117BF2">
        <w:rPr>
          <w:rFonts w:ascii="Times New Roman" w:eastAsia="Times New Roman" w:hAnsi="Times New Roman" w:cs="Times New Roman"/>
          <w:b/>
          <w:bCs/>
          <w:kern w:val="0"/>
          <w:sz w:val="24"/>
          <w:szCs w:val="24"/>
          <w14:ligatures w14:val="none"/>
        </w:rPr>
        <w:t>Comment 5:</w:t>
      </w:r>
      <w:r>
        <w:rPr>
          <w:rFonts w:ascii="Times New Roman" w:eastAsia="Times New Roman" w:hAnsi="Times New Roman" w:cs="Times New Roman"/>
          <w:kern w:val="0"/>
          <w:sz w:val="24"/>
          <w:szCs w:val="24"/>
          <w14:ligatures w14:val="none"/>
        </w:rPr>
        <w:t xml:space="preserve"> </w:t>
      </w:r>
      <w:r w:rsidRPr="00117BF2">
        <w:rPr>
          <w:rFonts w:ascii="Times New Roman" w:eastAsia="Times New Roman" w:hAnsi="Times New Roman" w:cs="Times New Roman"/>
          <w:kern w:val="0"/>
          <w:sz w:val="24"/>
          <w:szCs w:val="24"/>
          <w14:ligatures w14:val="none"/>
        </w:rPr>
        <w:t xml:space="preserve">The author used general </w:t>
      </w:r>
      <w:proofErr w:type="gramStart"/>
      <w:r w:rsidRPr="00117BF2">
        <w:rPr>
          <w:rFonts w:ascii="Times New Roman" w:eastAsia="Times New Roman" w:hAnsi="Times New Roman" w:cs="Times New Roman"/>
          <w:kern w:val="0"/>
          <w:sz w:val="24"/>
          <w:szCs w:val="24"/>
          <w14:ligatures w14:val="none"/>
        </w:rPr>
        <w:t>eta</w:t>
      </w:r>
      <w:proofErr w:type="gramEnd"/>
      <w:r w:rsidRPr="00117BF2">
        <w:rPr>
          <w:rFonts w:ascii="Times New Roman" w:eastAsia="Times New Roman" w:hAnsi="Times New Roman" w:cs="Times New Roman"/>
          <w:kern w:val="0"/>
          <w:sz w:val="24"/>
          <w:szCs w:val="24"/>
          <w14:ligatures w14:val="none"/>
        </w:rPr>
        <w:t xml:space="preserve"> square to represent the effect size, instead of the more common partial eta square. I noticed that the author used ANOVA analysis with the </w:t>
      </w:r>
      <w:proofErr w:type="spellStart"/>
      <w:r w:rsidRPr="00117BF2">
        <w:rPr>
          <w:rFonts w:ascii="Times New Roman" w:eastAsia="Times New Roman" w:hAnsi="Times New Roman" w:cs="Times New Roman"/>
          <w:kern w:val="0"/>
          <w:sz w:val="24"/>
          <w:szCs w:val="24"/>
          <w14:ligatures w14:val="none"/>
        </w:rPr>
        <w:t>ez</w:t>
      </w:r>
      <w:proofErr w:type="spellEnd"/>
      <w:r w:rsidRPr="00117BF2">
        <w:rPr>
          <w:rFonts w:ascii="Times New Roman" w:eastAsia="Times New Roman" w:hAnsi="Times New Roman" w:cs="Times New Roman"/>
          <w:kern w:val="0"/>
          <w:sz w:val="24"/>
          <w:szCs w:val="24"/>
          <w14:ligatures w14:val="none"/>
        </w:rPr>
        <w:t xml:space="preserve"> package </w:t>
      </w:r>
      <w:r w:rsidR="00112749">
        <w:rPr>
          <w:rFonts w:ascii="Times New Roman" w:eastAsia="Times New Roman" w:hAnsi="Times New Roman" w:cs="Times New Roman"/>
          <w:kern w:val="0"/>
          <w:sz w:val="24"/>
          <w:szCs w:val="24"/>
          <w14:ligatures w14:val="none"/>
        </w:rPr>
        <w:t xml:space="preserve"> </w:t>
      </w:r>
      <w:r w:rsidRPr="00117BF2">
        <w:rPr>
          <w:rFonts w:ascii="Times New Roman" w:eastAsia="Times New Roman" w:hAnsi="Times New Roman" w:cs="Times New Roman"/>
          <w:kern w:val="0"/>
          <w:sz w:val="24"/>
          <w:szCs w:val="24"/>
          <w14:ligatures w14:val="none"/>
        </w:rPr>
        <w:t xml:space="preserve">in R language, and </w:t>
      </w:r>
      <w:proofErr w:type="spellStart"/>
      <w:r w:rsidRPr="00117BF2">
        <w:rPr>
          <w:rFonts w:ascii="Times New Roman" w:eastAsia="Times New Roman" w:hAnsi="Times New Roman" w:cs="Times New Roman"/>
          <w:kern w:val="0"/>
          <w:sz w:val="24"/>
          <w:szCs w:val="24"/>
          <w14:ligatures w14:val="none"/>
        </w:rPr>
        <w:t>ez</w:t>
      </w:r>
      <w:proofErr w:type="spellEnd"/>
      <w:r w:rsidRPr="00117BF2">
        <w:rPr>
          <w:rFonts w:ascii="Times New Roman" w:eastAsia="Times New Roman" w:hAnsi="Times New Roman" w:cs="Times New Roman"/>
          <w:kern w:val="0"/>
          <w:sz w:val="24"/>
          <w:szCs w:val="24"/>
          <w14:ligatures w14:val="none"/>
        </w:rPr>
        <w:t xml:space="preserve"> ANOVA gives general eta square by default. However, partial </w:t>
      </w:r>
      <w:proofErr w:type="gramStart"/>
      <w:r w:rsidRPr="00117BF2">
        <w:rPr>
          <w:rFonts w:ascii="Times New Roman" w:eastAsia="Times New Roman" w:hAnsi="Times New Roman" w:cs="Times New Roman"/>
          <w:kern w:val="0"/>
          <w:sz w:val="24"/>
          <w:szCs w:val="24"/>
          <w14:ligatures w14:val="none"/>
        </w:rPr>
        <w:t>eta</w:t>
      </w:r>
      <w:proofErr w:type="gramEnd"/>
      <w:r w:rsidRPr="00117BF2">
        <w:rPr>
          <w:rFonts w:ascii="Times New Roman" w:eastAsia="Times New Roman" w:hAnsi="Times New Roman" w:cs="Times New Roman"/>
          <w:kern w:val="0"/>
          <w:sz w:val="24"/>
          <w:szCs w:val="24"/>
          <w14:ligatures w14:val="none"/>
        </w:rPr>
        <w:t xml:space="preserve"> square would be a more appropriate measure, and it can also be easily obtained from the results of </w:t>
      </w:r>
      <w:proofErr w:type="spellStart"/>
      <w:r w:rsidRPr="00117BF2">
        <w:rPr>
          <w:rFonts w:ascii="Times New Roman" w:eastAsia="Times New Roman" w:hAnsi="Times New Roman" w:cs="Times New Roman"/>
          <w:kern w:val="0"/>
          <w:sz w:val="24"/>
          <w:szCs w:val="24"/>
          <w14:ligatures w14:val="none"/>
        </w:rPr>
        <w:t>ezANOVA</w:t>
      </w:r>
      <w:proofErr w:type="spellEnd"/>
      <w:r w:rsidRPr="00117BF2">
        <w:rPr>
          <w:rFonts w:ascii="Times New Roman" w:eastAsia="Times New Roman" w:hAnsi="Times New Roman" w:cs="Times New Roman"/>
          <w:kern w:val="0"/>
          <w:sz w:val="24"/>
          <w:szCs w:val="24"/>
          <w14:ligatures w14:val="none"/>
        </w:rPr>
        <w:t>.</w:t>
      </w:r>
    </w:p>
    <w:p w14:paraId="0D2CF877" w14:textId="77777777" w:rsidR="007C02D6" w:rsidRDefault="007C02D6" w:rsidP="00117BF2">
      <w:pPr>
        <w:spacing w:after="0" w:line="240" w:lineRule="auto"/>
        <w:rPr>
          <w:rFonts w:ascii="Times New Roman" w:eastAsia="Times New Roman" w:hAnsi="Times New Roman" w:cs="Times New Roman"/>
          <w:kern w:val="0"/>
          <w:sz w:val="24"/>
          <w:szCs w:val="24"/>
          <w14:ligatures w14:val="none"/>
        </w:rPr>
      </w:pPr>
    </w:p>
    <w:p w14:paraId="5F68F80D" w14:textId="1D9F80F8" w:rsidR="0095334B" w:rsidRDefault="007C02D6" w:rsidP="00117BF2">
      <w:pPr>
        <w:spacing w:after="0" w:line="240" w:lineRule="auto"/>
        <w:rPr>
          <w:rFonts w:ascii="Times New Roman" w:eastAsia="Times New Roman" w:hAnsi="Times New Roman" w:cs="Times New Roman"/>
          <w:kern w:val="0"/>
          <w:sz w:val="24"/>
          <w:szCs w:val="24"/>
          <w14:ligatures w14:val="none"/>
        </w:rPr>
      </w:pPr>
      <w:r w:rsidRPr="007C02D6">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782937">
        <w:rPr>
          <w:rFonts w:ascii="Times New Roman" w:eastAsia="Times New Roman" w:hAnsi="Times New Roman" w:cs="Times New Roman"/>
          <w:kern w:val="0"/>
          <w:sz w:val="24"/>
          <w:szCs w:val="24"/>
          <w14:ligatures w14:val="none"/>
        </w:rPr>
        <w:t>As noted in your comment, we</w:t>
      </w:r>
      <w:r>
        <w:rPr>
          <w:rFonts w:ascii="Times New Roman" w:eastAsia="Times New Roman" w:hAnsi="Times New Roman" w:cs="Times New Roman"/>
          <w:kern w:val="0"/>
          <w:sz w:val="24"/>
          <w:szCs w:val="24"/>
          <w14:ligatures w14:val="none"/>
        </w:rPr>
        <w:t xml:space="preserve"> initially </w:t>
      </w:r>
      <w:r w:rsidR="0095334B">
        <w:rPr>
          <w:rFonts w:ascii="Times New Roman" w:eastAsia="Times New Roman" w:hAnsi="Times New Roman" w:cs="Times New Roman"/>
          <w:kern w:val="0"/>
          <w:sz w:val="24"/>
          <w:szCs w:val="24"/>
          <w14:ligatures w14:val="none"/>
        </w:rPr>
        <w:t>report</w:t>
      </w:r>
      <w:r w:rsidR="00782937">
        <w:rPr>
          <w:rFonts w:ascii="Times New Roman" w:eastAsia="Times New Roman" w:hAnsi="Times New Roman" w:cs="Times New Roman"/>
          <w:kern w:val="0"/>
          <w:sz w:val="24"/>
          <w:szCs w:val="24"/>
          <w14:ligatures w14:val="none"/>
        </w:rPr>
        <w:t>ed</w:t>
      </w:r>
      <w:r w:rsidR="0095334B">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generalized </w:t>
      </w:r>
      <w:proofErr w:type="gramStart"/>
      <w:r>
        <w:rPr>
          <w:rFonts w:ascii="Times New Roman" w:eastAsia="Times New Roman" w:hAnsi="Times New Roman" w:cs="Times New Roman"/>
          <w:kern w:val="0"/>
          <w:sz w:val="24"/>
          <w:szCs w:val="24"/>
          <w14:ligatures w14:val="none"/>
        </w:rPr>
        <w:t>eta</w:t>
      </w:r>
      <w:proofErr w:type="gramEnd"/>
      <w:r w:rsidR="0095334B">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squared</w:t>
      </w:r>
      <w:r w:rsidR="0095334B">
        <w:rPr>
          <w:rFonts w:ascii="Times New Roman" w:eastAsia="Times New Roman" w:hAnsi="Times New Roman" w:cs="Times New Roman"/>
          <w:kern w:val="0"/>
          <w:sz w:val="24"/>
          <w:szCs w:val="24"/>
          <w14:ligatures w14:val="none"/>
        </w:rPr>
        <w:t xml:space="preserve"> as our primary effect size measure for ANOVAs due </w:t>
      </w:r>
      <w:r>
        <w:rPr>
          <w:rFonts w:ascii="Times New Roman" w:eastAsia="Times New Roman" w:hAnsi="Times New Roman" w:cs="Times New Roman"/>
          <w:kern w:val="0"/>
          <w:sz w:val="24"/>
          <w:szCs w:val="24"/>
          <w14:ligatures w14:val="none"/>
        </w:rPr>
        <w:t xml:space="preserve">to our use of the </w:t>
      </w:r>
      <w:proofErr w:type="spellStart"/>
      <w:r w:rsidR="0095334B" w:rsidRPr="0095334B">
        <w:rPr>
          <w:rFonts w:ascii="Times New Roman" w:eastAsia="Times New Roman" w:hAnsi="Times New Roman" w:cs="Times New Roman"/>
          <w:i/>
          <w:iCs/>
          <w:kern w:val="0"/>
          <w:sz w:val="24"/>
          <w:szCs w:val="24"/>
          <w14:ligatures w14:val="none"/>
        </w:rPr>
        <w:t>ez</w:t>
      </w:r>
      <w:proofErr w:type="spellEnd"/>
      <w:r>
        <w:rPr>
          <w:rFonts w:ascii="Times New Roman" w:eastAsia="Times New Roman" w:hAnsi="Times New Roman" w:cs="Times New Roman"/>
          <w:kern w:val="0"/>
          <w:sz w:val="24"/>
          <w:szCs w:val="24"/>
          <w14:ligatures w14:val="none"/>
        </w:rPr>
        <w:t xml:space="preserve"> package. In our revised manuscript, we have </w:t>
      </w:r>
      <w:r w:rsidR="00E61057">
        <w:rPr>
          <w:rFonts w:ascii="Times New Roman" w:eastAsia="Times New Roman" w:hAnsi="Times New Roman" w:cs="Times New Roman"/>
          <w:kern w:val="0"/>
          <w:sz w:val="24"/>
          <w:szCs w:val="24"/>
          <w14:ligatures w14:val="none"/>
        </w:rPr>
        <w:t>converted</w:t>
      </w:r>
      <w:r>
        <w:rPr>
          <w:rFonts w:ascii="Times New Roman" w:eastAsia="Times New Roman" w:hAnsi="Times New Roman" w:cs="Times New Roman"/>
          <w:kern w:val="0"/>
          <w:sz w:val="24"/>
          <w:szCs w:val="24"/>
          <w14:ligatures w14:val="none"/>
        </w:rPr>
        <w:t xml:space="preserve"> all generalized et squared to partial eta squared.</w:t>
      </w:r>
      <w:r w:rsidR="00117BF2" w:rsidRPr="00117BF2">
        <w:rPr>
          <w:rFonts w:ascii="Times New Roman" w:eastAsia="Times New Roman" w:hAnsi="Times New Roman" w:cs="Times New Roman"/>
          <w:kern w:val="0"/>
          <w:sz w:val="24"/>
          <w:szCs w:val="24"/>
          <w14:ligatures w14:val="none"/>
        </w:rPr>
        <w:br/>
      </w:r>
      <w:r w:rsidR="00117BF2" w:rsidRPr="00117BF2">
        <w:rPr>
          <w:rFonts w:ascii="Times New Roman" w:eastAsia="Times New Roman" w:hAnsi="Times New Roman" w:cs="Times New Roman"/>
          <w:kern w:val="0"/>
          <w:sz w:val="24"/>
          <w:szCs w:val="24"/>
          <w14:ligatures w14:val="none"/>
        </w:rPr>
        <w:br/>
      </w:r>
      <w:r w:rsidR="00117BF2" w:rsidRPr="00117BF2">
        <w:rPr>
          <w:rFonts w:ascii="Times New Roman" w:eastAsia="Times New Roman" w:hAnsi="Times New Roman" w:cs="Times New Roman"/>
          <w:b/>
          <w:bCs/>
          <w:kern w:val="0"/>
          <w:sz w:val="24"/>
          <w:szCs w:val="24"/>
          <w14:ligatures w14:val="none"/>
        </w:rPr>
        <w:t>Comment</w:t>
      </w:r>
      <w:r w:rsidR="00117BF2">
        <w:rPr>
          <w:rFonts w:ascii="Times New Roman" w:eastAsia="Times New Roman" w:hAnsi="Times New Roman" w:cs="Times New Roman"/>
          <w:b/>
          <w:bCs/>
          <w:kern w:val="0"/>
          <w:sz w:val="24"/>
          <w:szCs w:val="24"/>
          <w14:ligatures w14:val="none"/>
        </w:rPr>
        <w:t xml:space="preserve"> </w:t>
      </w:r>
      <w:r w:rsidR="00117BF2" w:rsidRPr="00117BF2">
        <w:rPr>
          <w:rFonts w:ascii="Times New Roman" w:eastAsia="Times New Roman" w:hAnsi="Times New Roman" w:cs="Times New Roman"/>
          <w:b/>
          <w:bCs/>
          <w:kern w:val="0"/>
          <w:sz w:val="24"/>
          <w:szCs w:val="24"/>
          <w14:ligatures w14:val="none"/>
        </w:rPr>
        <w:t>6:</w:t>
      </w:r>
      <w:r w:rsidR="00117BF2">
        <w:rPr>
          <w:rFonts w:ascii="Times New Roman" w:eastAsia="Times New Roman" w:hAnsi="Times New Roman" w:cs="Times New Roman"/>
          <w:kern w:val="0"/>
          <w:sz w:val="24"/>
          <w:szCs w:val="24"/>
          <w14:ligatures w14:val="none"/>
        </w:rPr>
        <w:t xml:space="preserve"> </w:t>
      </w:r>
      <w:r w:rsidR="00117BF2" w:rsidRPr="00117BF2">
        <w:rPr>
          <w:rFonts w:ascii="Times New Roman" w:eastAsia="Times New Roman" w:hAnsi="Times New Roman" w:cs="Times New Roman"/>
          <w:kern w:val="0"/>
          <w:sz w:val="24"/>
          <w:szCs w:val="24"/>
          <w14:ligatures w14:val="none"/>
        </w:rPr>
        <w:t xml:space="preserve">In studies targeting elderly participants or other special populations, we often find that RT has a very strong skewness due to cognitive limitations. For example, elderly participants can have very slow reaction times in some trials. However, we cannot set short response windows for these participants, otherwise their error rates will soar. I speculate that this may be why Huff et al., 2015 used both </w:t>
      </w:r>
      <w:proofErr w:type="spellStart"/>
      <w:r w:rsidR="00117BF2" w:rsidRPr="00117BF2">
        <w:rPr>
          <w:rFonts w:ascii="Times New Roman" w:eastAsia="Times New Roman" w:hAnsi="Times New Roman" w:cs="Times New Roman"/>
          <w:kern w:val="0"/>
          <w:sz w:val="24"/>
          <w:szCs w:val="24"/>
          <w14:ligatures w14:val="none"/>
        </w:rPr>
        <w:t>Vincentile</w:t>
      </w:r>
      <w:proofErr w:type="spellEnd"/>
      <w:r w:rsidR="00117BF2" w:rsidRPr="00117BF2">
        <w:rPr>
          <w:rFonts w:ascii="Times New Roman" w:eastAsia="Times New Roman" w:hAnsi="Times New Roman" w:cs="Times New Roman"/>
          <w:kern w:val="0"/>
          <w:sz w:val="24"/>
          <w:szCs w:val="24"/>
          <w14:ligatures w14:val="none"/>
        </w:rPr>
        <w:t xml:space="preserve"> plots and ex-Gaussian analyses, which are methods more suitable for elderly populations. However, for normal young participants, skewness in data is usually not a problem. For example, in my own task-switching studies, if the response window is set to 2 seconds (or even 1.5 seconds if you really want to push your participants), the data will be close to a normal distribution. However, the authors used a self-paced design that is more suitable for elderly participants, and then used the common statistical methods of </w:t>
      </w:r>
      <w:proofErr w:type="spellStart"/>
      <w:r w:rsidR="00117BF2" w:rsidRPr="00117BF2">
        <w:rPr>
          <w:rFonts w:ascii="Times New Roman" w:eastAsia="Times New Roman" w:hAnsi="Times New Roman" w:cs="Times New Roman"/>
          <w:kern w:val="0"/>
          <w:sz w:val="24"/>
          <w:szCs w:val="24"/>
          <w14:ligatures w14:val="none"/>
        </w:rPr>
        <w:t>Vincentile</w:t>
      </w:r>
      <w:proofErr w:type="spellEnd"/>
      <w:r w:rsidR="00117BF2" w:rsidRPr="00117BF2">
        <w:rPr>
          <w:rFonts w:ascii="Times New Roman" w:eastAsia="Times New Roman" w:hAnsi="Times New Roman" w:cs="Times New Roman"/>
          <w:kern w:val="0"/>
          <w:sz w:val="24"/>
          <w:szCs w:val="24"/>
          <w14:ligatures w14:val="none"/>
        </w:rPr>
        <w:t xml:space="preserve"> plots and ex-Gaussian analyses for special participant groups. It turns out that the authors may have overthought it. Because the additional analyses did not provide any conclusions that could not be obtained from analyzing only RT and ER data. So much so that the authors did not even mention the distribution of RT in the discussion. I suggest that the authors remove the content on </w:t>
      </w:r>
      <w:proofErr w:type="spellStart"/>
      <w:r w:rsidR="00117BF2" w:rsidRPr="00117BF2">
        <w:rPr>
          <w:rFonts w:ascii="Times New Roman" w:eastAsia="Times New Roman" w:hAnsi="Times New Roman" w:cs="Times New Roman"/>
          <w:kern w:val="0"/>
          <w:sz w:val="24"/>
          <w:szCs w:val="24"/>
          <w14:ligatures w14:val="none"/>
        </w:rPr>
        <w:t>Vincentile</w:t>
      </w:r>
      <w:proofErr w:type="spellEnd"/>
      <w:r w:rsidR="00117BF2" w:rsidRPr="00117BF2">
        <w:rPr>
          <w:rFonts w:ascii="Times New Roman" w:eastAsia="Times New Roman" w:hAnsi="Times New Roman" w:cs="Times New Roman"/>
          <w:kern w:val="0"/>
          <w:sz w:val="24"/>
          <w:szCs w:val="24"/>
          <w14:ligatures w14:val="none"/>
        </w:rPr>
        <w:t xml:space="preserve"> plots and ex-Gaussian analyses, which will make the article more concise.</w:t>
      </w:r>
    </w:p>
    <w:p w14:paraId="164C8BF2" w14:textId="77777777" w:rsidR="0095334B" w:rsidRDefault="0095334B" w:rsidP="00117BF2">
      <w:pPr>
        <w:spacing w:after="0" w:line="240" w:lineRule="auto"/>
        <w:rPr>
          <w:rFonts w:ascii="Times New Roman" w:eastAsia="Times New Roman" w:hAnsi="Times New Roman" w:cs="Times New Roman"/>
          <w:kern w:val="0"/>
          <w:sz w:val="24"/>
          <w:szCs w:val="24"/>
          <w14:ligatures w14:val="none"/>
        </w:rPr>
      </w:pPr>
    </w:p>
    <w:p w14:paraId="3C5D146B" w14:textId="69310EB3" w:rsidR="00486AA9" w:rsidRDefault="0095334B" w:rsidP="00117BF2">
      <w:pPr>
        <w:spacing w:after="0" w:line="240" w:lineRule="auto"/>
        <w:rPr>
          <w:rFonts w:ascii="Times New Roman" w:eastAsia="Times New Roman" w:hAnsi="Times New Roman" w:cs="Times New Roman"/>
          <w:kern w:val="0"/>
          <w:sz w:val="24"/>
          <w:szCs w:val="24"/>
          <w14:ligatures w14:val="none"/>
        </w:rPr>
      </w:pPr>
      <w:r w:rsidRPr="0095334B">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731A3E">
        <w:rPr>
          <w:rFonts w:ascii="Times New Roman" w:eastAsia="Times New Roman" w:hAnsi="Times New Roman" w:cs="Times New Roman"/>
          <w:kern w:val="0"/>
          <w:sz w:val="24"/>
          <w:szCs w:val="24"/>
          <w14:ligatures w14:val="none"/>
        </w:rPr>
        <w:t>We used a self-paced design because</w:t>
      </w:r>
      <w:ins w:id="30" w:author="Mark Huff" w:date="2023-05-19T12:24:00Z">
        <w:r w:rsidR="007D2B7C">
          <w:rPr>
            <w:rFonts w:ascii="Times New Roman" w:eastAsia="Times New Roman" w:hAnsi="Times New Roman" w:cs="Times New Roman"/>
            <w:kern w:val="0"/>
            <w:sz w:val="24"/>
            <w:szCs w:val="24"/>
            <w14:ligatures w14:val="none"/>
          </w:rPr>
          <w:t xml:space="preserve"> a) this follows the standard procedure in other CVOE studies and b)</w:t>
        </w:r>
      </w:ins>
      <w:r w:rsidR="00731A3E">
        <w:rPr>
          <w:rFonts w:ascii="Times New Roman" w:eastAsia="Times New Roman" w:hAnsi="Times New Roman" w:cs="Times New Roman"/>
          <w:kern w:val="0"/>
          <w:sz w:val="24"/>
          <w:szCs w:val="24"/>
          <w14:ligatures w14:val="none"/>
        </w:rPr>
        <w:t xml:space="preserve"> it was unclear how much of a slowdown the random switching might produce relative to alternating runs. </w:t>
      </w:r>
      <w:del w:id="31" w:author="Mark Huff" w:date="2023-05-19T12:24:00Z">
        <w:r w:rsidR="007162D9" w:rsidDel="007D2B7C">
          <w:rPr>
            <w:rFonts w:ascii="Times New Roman" w:eastAsia="Times New Roman" w:hAnsi="Times New Roman" w:cs="Times New Roman"/>
            <w:kern w:val="0"/>
            <w:sz w:val="24"/>
            <w:szCs w:val="24"/>
            <w14:ligatures w14:val="none"/>
          </w:rPr>
          <w:delText>Furthermore,</w:delText>
        </w:r>
        <w:r w:rsidR="00731A3E" w:rsidDel="007D2B7C">
          <w:rPr>
            <w:rFonts w:ascii="Times New Roman" w:eastAsia="Times New Roman" w:hAnsi="Times New Roman" w:cs="Times New Roman"/>
            <w:kern w:val="0"/>
            <w:sz w:val="24"/>
            <w:szCs w:val="24"/>
            <w14:ligatures w14:val="none"/>
          </w:rPr>
          <w:delText xml:space="preserve"> o</w:delText>
        </w:r>
      </w:del>
      <w:ins w:id="32" w:author="Mark Huff" w:date="2023-05-19T12:24:00Z">
        <w:r w:rsidR="007D2B7C">
          <w:rPr>
            <w:rFonts w:ascii="Times New Roman" w:eastAsia="Times New Roman" w:hAnsi="Times New Roman" w:cs="Times New Roman"/>
            <w:kern w:val="0"/>
            <w:sz w:val="24"/>
            <w:szCs w:val="24"/>
            <w14:ligatures w14:val="none"/>
          </w:rPr>
          <w:t>O</w:t>
        </w:r>
      </w:ins>
      <w:r w:rsidR="00731A3E">
        <w:rPr>
          <w:rFonts w:ascii="Times New Roman" w:eastAsia="Times New Roman" w:hAnsi="Times New Roman" w:cs="Times New Roman"/>
          <w:kern w:val="0"/>
          <w:sz w:val="24"/>
          <w:szCs w:val="24"/>
          <w14:ligatures w14:val="none"/>
        </w:rPr>
        <w:t>ur inclusion of the distributional analyses</w:t>
      </w:r>
      <w:r w:rsidR="007162D9">
        <w:rPr>
          <w:rFonts w:ascii="Times New Roman" w:eastAsia="Times New Roman" w:hAnsi="Times New Roman" w:cs="Times New Roman"/>
          <w:kern w:val="0"/>
          <w:sz w:val="24"/>
          <w:szCs w:val="24"/>
          <w14:ligatures w14:val="none"/>
        </w:rPr>
        <w:t xml:space="preserve"> </w:t>
      </w:r>
      <w:del w:id="33" w:author="Mark Huff" w:date="2023-05-19T12:05:00Z">
        <w:r w:rsidR="007162D9" w:rsidDel="00BF6080">
          <w:rPr>
            <w:rFonts w:ascii="Times New Roman" w:eastAsia="Times New Roman" w:hAnsi="Times New Roman" w:cs="Times New Roman"/>
            <w:kern w:val="0"/>
            <w:sz w:val="24"/>
            <w:szCs w:val="24"/>
            <w14:ligatures w14:val="none"/>
          </w:rPr>
          <w:delText>sought to answer an</w:delText>
        </w:r>
        <w:r w:rsidR="00731A3E" w:rsidDel="00BF6080">
          <w:rPr>
            <w:rFonts w:ascii="Times New Roman" w:eastAsia="Times New Roman" w:hAnsi="Times New Roman" w:cs="Times New Roman"/>
            <w:kern w:val="0"/>
            <w:sz w:val="24"/>
            <w:szCs w:val="24"/>
            <w14:ligatures w14:val="none"/>
          </w:rPr>
          <w:delText xml:space="preserve"> empirical question</w:delText>
        </w:r>
      </w:del>
      <w:ins w:id="34" w:author="Mark Huff" w:date="2023-05-19T12:05:00Z">
        <w:r w:rsidR="00BF6080">
          <w:rPr>
            <w:rFonts w:ascii="Times New Roman" w:eastAsia="Times New Roman" w:hAnsi="Times New Roman" w:cs="Times New Roman"/>
            <w:kern w:val="0"/>
            <w:sz w:val="24"/>
            <w:szCs w:val="24"/>
            <w14:ligatures w14:val="none"/>
          </w:rPr>
          <w:t>was empirically motivated</w:t>
        </w:r>
      </w:ins>
      <w:r w:rsidR="007162D9">
        <w:rPr>
          <w:rFonts w:ascii="Times New Roman" w:eastAsia="Times New Roman" w:hAnsi="Times New Roman" w:cs="Times New Roman"/>
          <w:kern w:val="0"/>
          <w:sz w:val="24"/>
          <w:szCs w:val="24"/>
          <w14:ligatures w14:val="none"/>
        </w:rPr>
        <w:t>, as it was an open question as to</w:t>
      </w:r>
      <w:r w:rsidR="00731A3E">
        <w:rPr>
          <w:rFonts w:ascii="Times New Roman" w:eastAsia="Times New Roman" w:hAnsi="Times New Roman" w:cs="Times New Roman"/>
          <w:kern w:val="0"/>
          <w:sz w:val="24"/>
          <w:szCs w:val="24"/>
          <w14:ligatures w14:val="none"/>
        </w:rPr>
        <w:t xml:space="preserve"> whether these analyses would detect changes that might otherwise be overlooked by traditional mean analyses (i.e., changes in the tail of the distribution vs. changes in the center). </w:t>
      </w:r>
      <w:ins w:id="35" w:author="Mark Huff" w:date="2023-05-19T12:20:00Z">
        <w:r w:rsidR="007D2B7C">
          <w:rPr>
            <w:rFonts w:ascii="Times New Roman" w:eastAsia="Times New Roman" w:hAnsi="Times New Roman" w:cs="Times New Roman"/>
            <w:kern w:val="0"/>
            <w:sz w:val="24"/>
            <w:szCs w:val="24"/>
            <w14:ligatures w14:val="none"/>
          </w:rPr>
          <w:t xml:space="preserve">The use of a response deadline as you suggest would have </w:t>
        </w:r>
        <w:r w:rsidR="007D2B7C">
          <w:rPr>
            <w:rFonts w:ascii="Times New Roman" w:eastAsia="Times New Roman" w:hAnsi="Times New Roman" w:cs="Times New Roman"/>
            <w:kern w:val="0"/>
            <w:sz w:val="24"/>
            <w:szCs w:val="24"/>
            <w14:ligatures w14:val="none"/>
          </w:rPr>
          <w:lastRenderedPageBreak/>
          <w:t xml:space="preserve">prevented any possibility of changes at the tail of the distribution. </w:t>
        </w:r>
      </w:ins>
      <w:ins w:id="36" w:author="Mark Huff" w:date="2023-05-19T12:21:00Z">
        <w:r w:rsidR="007D2B7C">
          <w:rPr>
            <w:rFonts w:ascii="Times New Roman" w:eastAsia="Times New Roman" w:hAnsi="Times New Roman" w:cs="Times New Roman"/>
            <w:kern w:val="0"/>
            <w:sz w:val="24"/>
            <w:szCs w:val="24"/>
            <w14:ligatures w14:val="none"/>
          </w:rPr>
          <w:t xml:space="preserve">Moreover, response deadlines may have contributed to other behavioral changes that may have been an artifact of a deadline. For instance, participants may </w:t>
        </w:r>
      </w:ins>
      <w:proofErr w:type="gramStart"/>
      <w:ins w:id="37" w:author="Mark Huff" w:date="2023-05-19T12:25:00Z">
        <w:r w:rsidR="007D2B7C">
          <w:rPr>
            <w:rFonts w:ascii="Times New Roman" w:eastAsia="Times New Roman" w:hAnsi="Times New Roman" w:cs="Times New Roman"/>
            <w:kern w:val="0"/>
            <w:sz w:val="24"/>
            <w:szCs w:val="24"/>
            <w14:ligatures w14:val="none"/>
          </w:rPr>
          <w:t>been</w:t>
        </w:r>
      </w:ins>
      <w:proofErr w:type="gramEnd"/>
      <w:ins w:id="38" w:author="Mark Huff" w:date="2023-05-19T12:21:00Z">
        <w:r w:rsidR="007D2B7C">
          <w:rPr>
            <w:rFonts w:ascii="Times New Roman" w:eastAsia="Times New Roman" w:hAnsi="Times New Roman" w:cs="Times New Roman"/>
            <w:kern w:val="0"/>
            <w:sz w:val="24"/>
            <w:szCs w:val="24"/>
            <w14:ligatures w14:val="none"/>
          </w:rPr>
          <w:t xml:space="preserve"> rushed during the task which may have increased th</w:t>
        </w:r>
      </w:ins>
      <w:ins w:id="39" w:author="Mark Huff" w:date="2023-05-19T12:22:00Z">
        <w:r w:rsidR="007D2B7C">
          <w:rPr>
            <w:rFonts w:ascii="Times New Roman" w:eastAsia="Times New Roman" w:hAnsi="Times New Roman" w:cs="Times New Roman"/>
            <w:kern w:val="0"/>
            <w:sz w:val="24"/>
            <w:szCs w:val="24"/>
            <w14:ligatures w14:val="none"/>
          </w:rPr>
          <w:t xml:space="preserve">e number of errors across trial types. Because only correct responses are included in the RT analyses, there would have been fewer trials available, </w:t>
        </w:r>
        <w:proofErr w:type="gramStart"/>
        <w:r w:rsidR="007D2B7C">
          <w:rPr>
            <w:rFonts w:ascii="Times New Roman" w:eastAsia="Times New Roman" w:hAnsi="Times New Roman" w:cs="Times New Roman"/>
            <w:kern w:val="0"/>
            <w:sz w:val="24"/>
            <w:szCs w:val="24"/>
            <w14:ligatures w14:val="none"/>
          </w:rPr>
          <w:t>possibility</w:t>
        </w:r>
        <w:proofErr w:type="gramEnd"/>
        <w:r w:rsidR="007D2B7C">
          <w:rPr>
            <w:rFonts w:ascii="Times New Roman" w:eastAsia="Times New Roman" w:hAnsi="Times New Roman" w:cs="Times New Roman"/>
            <w:kern w:val="0"/>
            <w:sz w:val="24"/>
            <w:szCs w:val="24"/>
            <w14:ligatures w14:val="none"/>
          </w:rPr>
          <w:t xml:space="preserve"> reducing the reliability of point estimates </w:t>
        </w:r>
      </w:ins>
      <w:ins w:id="40" w:author="Mark Huff" w:date="2023-05-19T12:23:00Z">
        <w:r w:rsidR="007D2B7C">
          <w:rPr>
            <w:rFonts w:ascii="Times New Roman" w:eastAsia="Times New Roman" w:hAnsi="Times New Roman" w:cs="Times New Roman"/>
            <w:kern w:val="0"/>
            <w:sz w:val="24"/>
            <w:szCs w:val="24"/>
            <w14:ligatures w14:val="none"/>
          </w:rPr>
          <w:t>for each trial.</w:t>
        </w:r>
      </w:ins>
      <w:ins w:id="41" w:author="Mark Huff" w:date="2023-05-19T12:25:00Z">
        <w:r w:rsidR="007D2B7C">
          <w:rPr>
            <w:rFonts w:ascii="Times New Roman" w:eastAsia="Times New Roman" w:hAnsi="Times New Roman" w:cs="Times New Roman"/>
            <w:kern w:val="0"/>
            <w:sz w:val="24"/>
            <w:szCs w:val="24"/>
            <w14:ligatures w14:val="none"/>
          </w:rPr>
          <w:t xml:space="preserve"> While a response deadline may have been helpful in exaggerating errors across trial</w:t>
        </w:r>
      </w:ins>
      <w:ins w:id="42" w:author="Mark Huff" w:date="2023-05-19T12:26:00Z">
        <w:r w:rsidR="007D2B7C">
          <w:rPr>
            <w:rFonts w:ascii="Times New Roman" w:eastAsia="Times New Roman" w:hAnsi="Times New Roman" w:cs="Times New Roman"/>
            <w:kern w:val="0"/>
            <w:sz w:val="24"/>
            <w:szCs w:val="24"/>
            <w14:ligatures w14:val="none"/>
          </w:rPr>
          <w:t>s and switch cost types,</w:t>
        </w:r>
      </w:ins>
      <w:ins w:id="43" w:author="Mark Huff" w:date="2023-05-19T12:30:00Z">
        <w:r w:rsidR="00507329">
          <w:rPr>
            <w:rFonts w:ascii="Times New Roman" w:eastAsia="Times New Roman" w:hAnsi="Times New Roman" w:cs="Times New Roman"/>
            <w:kern w:val="0"/>
            <w:sz w:val="24"/>
            <w:szCs w:val="24"/>
            <w14:ligatures w14:val="none"/>
          </w:rPr>
          <w:t xml:space="preserve"> we were primarily interested in how latencies would be affected</w:t>
        </w:r>
      </w:ins>
      <w:ins w:id="44" w:author="Mark Huff" w:date="2023-05-19T12:31:00Z">
        <w:r w:rsidR="00507329">
          <w:rPr>
            <w:rFonts w:ascii="Times New Roman" w:eastAsia="Times New Roman" w:hAnsi="Times New Roman" w:cs="Times New Roman"/>
            <w:kern w:val="0"/>
            <w:sz w:val="24"/>
            <w:szCs w:val="24"/>
            <w14:ligatures w14:val="none"/>
          </w:rPr>
          <w:t xml:space="preserve"> if participants were required to slow responding to maintain accuracy.</w:t>
        </w:r>
      </w:ins>
      <w:del w:id="45" w:author="Mark Huff" w:date="2023-05-19T12:31:00Z">
        <w:r w:rsidR="00731A3E" w:rsidDel="00507329">
          <w:rPr>
            <w:rFonts w:ascii="Times New Roman" w:eastAsia="Times New Roman" w:hAnsi="Times New Roman" w:cs="Times New Roman"/>
            <w:kern w:val="0"/>
            <w:sz w:val="24"/>
            <w:szCs w:val="24"/>
            <w14:ligatures w14:val="none"/>
          </w:rPr>
          <w:delText>While</w:delText>
        </w:r>
        <w:r w:rsidR="007162D9" w:rsidDel="00507329">
          <w:rPr>
            <w:rFonts w:ascii="Times New Roman" w:eastAsia="Times New Roman" w:hAnsi="Times New Roman" w:cs="Times New Roman"/>
            <w:kern w:val="0"/>
            <w:sz w:val="24"/>
            <w:szCs w:val="24"/>
            <w14:ligatures w14:val="none"/>
          </w:rPr>
          <w:delText xml:space="preserve"> ultimately</w:delText>
        </w:r>
        <w:r w:rsidR="00731A3E" w:rsidDel="00507329">
          <w:rPr>
            <w:rFonts w:ascii="Times New Roman" w:eastAsia="Times New Roman" w:hAnsi="Times New Roman" w:cs="Times New Roman"/>
            <w:kern w:val="0"/>
            <w:sz w:val="24"/>
            <w:szCs w:val="24"/>
            <w14:ligatures w14:val="none"/>
          </w:rPr>
          <w:delText xml:space="preserve"> there were little changes in the tails of the distribution, it was initially unclear how these analyses would compare with</w:delText>
        </w:r>
        <w:r w:rsidR="00836E91" w:rsidDel="00507329">
          <w:rPr>
            <w:rFonts w:ascii="Times New Roman" w:eastAsia="Times New Roman" w:hAnsi="Times New Roman" w:cs="Times New Roman"/>
            <w:kern w:val="0"/>
            <w:sz w:val="24"/>
            <w:szCs w:val="24"/>
            <w14:ligatures w14:val="none"/>
          </w:rPr>
          <w:delText xml:space="preserve"> the</w:delText>
        </w:r>
        <w:r w:rsidR="00731A3E" w:rsidDel="00507329">
          <w:rPr>
            <w:rFonts w:ascii="Times New Roman" w:eastAsia="Times New Roman" w:hAnsi="Times New Roman" w:cs="Times New Roman"/>
            <w:kern w:val="0"/>
            <w:sz w:val="24"/>
            <w:szCs w:val="24"/>
            <w14:ligatures w14:val="none"/>
          </w:rPr>
          <w:delText xml:space="preserve"> mean RT analyses</w:delText>
        </w:r>
        <w:r w:rsidR="007162D9" w:rsidDel="00507329">
          <w:rPr>
            <w:rFonts w:ascii="Times New Roman" w:eastAsia="Times New Roman" w:hAnsi="Times New Roman" w:cs="Times New Roman"/>
            <w:kern w:val="0"/>
            <w:sz w:val="24"/>
            <w:szCs w:val="24"/>
            <w14:ligatures w14:val="none"/>
          </w:rPr>
          <w:delText xml:space="preserve">. We </w:delText>
        </w:r>
        <w:r w:rsidR="00731A3E" w:rsidDel="00507329">
          <w:rPr>
            <w:rFonts w:ascii="Times New Roman" w:eastAsia="Times New Roman" w:hAnsi="Times New Roman" w:cs="Times New Roman"/>
            <w:kern w:val="0"/>
            <w:sz w:val="24"/>
            <w:szCs w:val="24"/>
            <w14:ligatures w14:val="none"/>
          </w:rPr>
          <w:delText>therefore included them in our initial submission for</w:delText>
        </w:r>
        <w:r w:rsidR="007162D9" w:rsidDel="00507329">
          <w:rPr>
            <w:rFonts w:ascii="Times New Roman" w:eastAsia="Times New Roman" w:hAnsi="Times New Roman" w:cs="Times New Roman"/>
            <w:kern w:val="0"/>
            <w:sz w:val="24"/>
            <w:szCs w:val="24"/>
            <w14:ligatures w14:val="none"/>
          </w:rPr>
          <w:delText xml:space="preserve"> both</w:delText>
        </w:r>
        <w:r w:rsidR="00731A3E" w:rsidDel="00507329">
          <w:rPr>
            <w:rFonts w:ascii="Times New Roman" w:eastAsia="Times New Roman" w:hAnsi="Times New Roman" w:cs="Times New Roman"/>
            <w:kern w:val="0"/>
            <w:sz w:val="24"/>
            <w:szCs w:val="24"/>
            <w14:ligatures w14:val="none"/>
          </w:rPr>
          <w:delText xml:space="preserve"> transparency</w:delText>
        </w:r>
        <w:r w:rsidR="00B0359A" w:rsidDel="00507329">
          <w:rPr>
            <w:rFonts w:ascii="Times New Roman" w:eastAsia="Times New Roman" w:hAnsi="Times New Roman" w:cs="Times New Roman"/>
            <w:kern w:val="0"/>
            <w:sz w:val="24"/>
            <w:szCs w:val="24"/>
            <w14:ligatures w14:val="none"/>
          </w:rPr>
          <w:delText xml:space="preserve"> and </w:delText>
        </w:r>
        <w:r w:rsidR="00122D2F" w:rsidDel="00507329">
          <w:rPr>
            <w:rFonts w:ascii="Times New Roman" w:eastAsia="Times New Roman" w:hAnsi="Times New Roman" w:cs="Times New Roman"/>
            <w:kern w:val="0"/>
            <w:sz w:val="24"/>
            <w:szCs w:val="24"/>
            <w14:ligatures w14:val="none"/>
          </w:rPr>
          <w:delText>completeness</w:delText>
        </w:r>
        <w:r w:rsidR="00731A3E" w:rsidDel="00507329">
          <w:rPr>
            <w:rFonts w:ascii="Times New Roman" w:eastAsia="Times New Roman" w:hAnsi="Times New Roman" w:cs="Times New Roman"/>
            <w:kern w:val="0"/>
            <w:sz w:val="24"/>
            <w:szCs w:val="24"/>
            <w14:ligatures w14:val="none"/>
          </w:rPr>
          <w:delText>.</w:delText>
        </w:r>
      </w:del>
    </w:p>
    <w:p w14:paraId="46CE8881" w14:textId="77777777" w:rsidR="00486AA9" w:rsidRDefault="00486AA9" w:rsidP="00117BF2">
      <w:pPr>
        <w:spacing w:after="0" w:line="240" w:lineRule="auto"/>
        <w:rPr>
          <w:rFonts w:ascii="Times New Roman" w:eastAsia="Times New Roman" w:hAnsi="Times New Roman" w:cs="Times New Roman"/>
          <w:kern w:val="0"/>
          <w:sz w:val="24"/>
          <w:szCs w:val="24"/>
          <w14:ligatures w14:val="none"/>
        </w:rPr>
      </w:pPr>
    </w:p>
    <w:p w14:paraId="5D37D8C6" w14:textId="1EC57696" w:rsidR="00117BF2" w:rsidRDefault="00486AA9" w:rsidP="00117BF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Given that our inclusion of both </w:t>
      </w:r>
      <w:r w:rsidR="00731A3E">
        <w:rPr>
          <w:rFonts w:ascii="Times New Roman" w:eastAsia="Times New Roman" w:hAnsi="Times New Roman" w:cs="Times New Roman"/>
          <w:kern w:val="0"/>
          <w:sz w:val="24"/>
          <w:szCs w:val="24"/>
          <w14:ligatures w14:val="none"/>
        </w:rPr>
        <w:t xml:space="preserve">types of </w:t>
      </w:r>
      <w:r>
        <w:rPr>
          <w:rFonts w:ascii="Times New Roman" w:eastAsia="Times New Roman" w:hAnsi="Times New Roman" w:cs="Times New Roman"/>
          <w:kern w:val="0"/>
          <w:sz w:val="24"/>
          <w:szCs w:val="24"/>
          <w14:ligatures w14:val="none"/>
        </w:rPr>
        <w:t xml:space="preserve">distributional analyses are novel </w:t>
      </w:r>
      <w:del w:id="46" w:author="Mark Huff" w:date="2023-05-19T12:31:00Z">
        <w:r w:rsidDel="00507329">
          <w:rPr>
            <w:rFonts w:ascii="Times New Roman" w:eastAsia="Times New Roman" w:hAnsi="Times New Roman" w:cs="Times New Roman"/>
            <w:kern w:val="0"/>
            <w:sz w:val="24"/>
            <w:szCs w:val="24"/>
            <w14:ligatures w14:val="none"/>
          </w:rPr>
          <w:delText>within this context</w:delText>
        </w:r>
      </w:del>
      <w:ins w:id="47" w:author="Mark Huff" w:date="2023-05-19T12:31:00Z">
        <w:r w:rsidR="00507329">
          <w:rPr>
            <w:rFonts w:ascii="Times New Roman" w:eastAsia="Times New Roman" w:hAnsi="Times New Roman" w:cs="Times New Roman"/>
            <w:kern w:val="0"/>
            <w:sz w:val="24"/>
            <w:szCs w:val="24"/>
            <w14:ligatures w14:val="none"/>
          </w:rPr>
          <w:t>when comparing alternating runs an</w:t>
        </w:r>
      </w:ins>
      <w:ins w:id="48" w:author="Mark Huff" w:date="2023-05-19T12:32:00Z">
        <w:r w:rsidR="00507329">
          <w:rPr>
            <w:rFonts w:ascii="Times New Roman" w:eastAsia="Times New Roman" w:hAnsi="Times New Roman" w:cs="Times New Roman"/>
            <w:kern w:val="0"/>
            <w:sz w:val="24"/>
            <w:szCs w:val="24"/>
            <w14:ligatures w14:val="none"/>
          </w:rPr>
          <w:t>d random switch sequences</w:t>
        </w:r>
      </w:ins>
      <w:r>
        <w:rPr>
          <w:rFonts w:ascii="Times New Roman" w:eastAsia="Times New Roman" w:hAnsi="Times New Roman" w:cs="Times New Roman"/>
          <w:kern w:val="0"/>
          <w:sz w:val="24"/>
          <w:szCs w:val="24"/>
          <w14:ligatures w14:val="none"/>
        </w:rPr>
        <w:t xml:space="preserve">, we have </w:t>
      </w:r>
      <w:r w:rsidR="00731A3E">
        <w:rPr>
          <w:rFonts w:ascii="Times New Roman" w:eastAsia="Times New Roman" w:hAnsi="Times New Roman" w:cs="Times New Roman"/>
          <w:kern w:val="0"/>
          <w:sz w:val="24"/>
          <w:szCs w:val="24"/>
          <w14:ligatures w14:val="none"/>
        </w:rPr>
        <w:t>elected to retain</w:t>
      </w:r>
      <w:r>
        <w:rPr>
          <w:rFonts w:ascii="Times New Roman" w:eastAsia="Times New Roman" w:hAnsi="Times New Roman" w:cs="Times New Roman"/>
          <w:kern w:val="0"/>
          <w:sz w:val="24"/>
          <w:szCs w:val="24"/>
          <w14:ligatures w14:val="none"/>
        </w:rPr>
        <w:t xml:space="preserve"> them. However, for the sake of concision and simplifying our results section, we have moved these analyses to an Appendix (pg. 31)</w:t>
      </w:r>
      <w:r w:rsidR="00731A3E">
        <w:rPr>
          <w:rFonts w:ascii="Times New Roman" w:eastAsia="Times New Roman" w:hAnsi="Times New Roman" w:cs="Times New Roman"/>
          <w:kern w:val="0"/>
          <w:sz w:val="24"/>
          <w:szCs w:val="24"/>
          <w14:ligatures w14:val="none"/>
        </w:rPr>
        <w:t>.</w:t>
      </w:r>
      <w:ins w:id="49" w:author="Mark Huff" w:date="2023-05-19T12:32:00Z">
        <w:r w:rsidR="00507329">
          <w:rPr>
            <w:rFonts w:ascii="Times New Roman" w:eastAsia="Times New Roman" w:hAnsi="Times New Roman" w:cs="Times New Roman"/>
            <w:kern w:val="0"/>
            <w:sz w:val="24"/>
            <w:szCs w:val="24"/>
            <w14:ligatures w14:val="none"/>
          </w:rPr>
          <w:t xml:space="preserve"> We hope you find this as a compromise to your suggestion.</w:t>
        </w:r>
      </w:ins>
      <w:r w:rsidR="00117BF2" w:rsidRPr="00117BF2">
        <w:rPr>
          <w:rFonts w:ascii="Times New Roman" w:eastAsia="Times New Roman" w:hAnsi="Times New Roman" w:cs="Times New Roman"/>
          <w:kern w:val="0"/>
          <w:sz w:val="24"/>
          <w:szCs w:val="24"/>
          <w14:ligatures w14:val="none"/>
        </w:rPr>
        <w:br/>
      </w:r>
      <w:r w:rsidR="00117BF2" w:rsidRPr="00117BF2">
        <w:rPr>
          <w:rFonts w:ascii="Times New Roman" w:eastAsia="Times New Roman" w:hAnsi="Times New Roman" w:cs="Times New Roman"/>
          <w:kern w:val="0"/>
          <w:sz w:val="24"/>
          <w:szCs w:val="24"/>
          <w14:ligatures w14:val="none"/>
        </w:rPr>
        <w:br/>
      </w:r>
      <w:r w:rsidR="00117BF2" w:rsidRPr="00117BF2">
        <w:rPr>
          <w:rFonts w:ascii="Times New Roman" w:eastAsia="Times New Roman" w:hAnsi="Times New Roman" w:cs="Times New Roman"/>
          <w:b/>
          <w:bCs/>
          <w:kern w:val="0"/>
          <w:sz w:val="24"/>
          <w:szCs w:val="24"/>
          <w14:ligatures w14:val="none"/>
        </w:rPr>
        <w:t>Comment</w:t>
      </w:r>
      <w:r w:rsidR="00117BF2">
        <w:rPr>
          <w:rFonts w:ascii="Times New Roman" w:eastAsia="Times New Roman" w:hAnsi="Times New Roman" w:cs="Times New Roman"/>
          <w:b/>
          <w:bCs/>
          <w:kern w:val="0"/>
          <w:sz w:val="24"/>
          <w:szCs w:val="24"/>
          <w14:ligatures w14:val="none"/>
        </w:rPr>
        <w:t xml:space="preserve"> </w:t>
      </w:r>
      <w:r w:rsidR="00117BF2" w:rsidRPr="00117BF2">
        <w:rPr>
          <w:rFonts w:ascii="Times New Roman" w:eastAsia="Times New Roman" w:hAnsi="Times New Roman" w:cs="Times New Roman"/>
          <w:b/>
          <w:bCs/>
          <w:kern w:val="0"/>
          <w:sz w:val="24"/>
          <w:szCs w:val="24"/>
          <w14:ligatures w14:val="none"/>
        </w:rPr>
        <w:t>7</w:t>
      </w:r>
      <w:r w:rsidR="00117BF2">
        <w:rPr>
          <w:rFonts w:ascii="Times New Roman" w:eastAsia="Times New Roman" w:hAnsi="Times New Roman" w:cs="Times New Roman"/>
          <w:b/>
          <w:bCs/>
          <w:kern w:val="0"/>
          <w:sz w:val="24"/>
          <w:szCs w:val="24"/>
          <w14:ligatures w14:val="none"/>
        </w:rPr>
        <w:t>:</w:t>
      </w:r>
      <w:r w:rsidR="00117BF2">
        <w:rPr>
          <w:rFonts w:ascii="Times New Roman" w:eastAsia="Times New Roman" w:hAnsi="Times New Roman" w:cs="Times New Roman"/>
          <w:kern w:val="0"/>
          <w:sz w:val="24"/>
          <w:szCs w:val="24"/>
          <w14:ligatures w14:val="none"/>
        </w:rPr>
        <w:t xml:space="preserve"> </w:t>
      </w:r>
      <w:r w:rsidR="00117BF2" w:rsidRPr="00117BF2">
        <w:rPr>
          <w:rFonts w:ascii="Times New Roman" w:eastAsia="Times New Roman" w:hAnsi="Times New Roman" w:cs="Times New Roman"/>
          <w:kern w:val="0"/>
          <w:sz w:val="24"/>
          <w:szCs w:val="24"/>
          <w14:ligatures w14:val="none"/>
        </w:rPr>
        <w:t xml:space="preserve">I suggest the author to significantly simplify the results section. Firstly, as mentioned in comment 6, the author can consider deleting all content related to </w:t>
      </w:r>
      <w:proofErr w:type="spellStart"/>
      <w:r w:rsidR="00117BF2" w:rsidRPr="00117BF2">
        <w:rPr>
          <w:rFonts w:ascii="Times New Roman" w:eastAsia="Times New Roman" w:hAnsi="Times New Roman" w:cs="Times New Roman"/>
          <w:kern w:val="0"/>
          <w:sz w:val="24"/>
          <w:szCs w:val="24"/>
          <w14:ligatures w14:val="none"/>
        </w:rPr>
        <w:t>vincentile</w:t>
      </w:r>
      <w:proofErr w:type="spellEnd"/>
      <w:r w:rsidR="00117BF2" w:rsidRPr="00117BF2">
        <w:rPr>
          <w:rFonts w:ascii="Times New Roman" w:eastAsia="Times New Roman" w:hAnsi="Times New Roman" w:cs="Times New Roman"/>
          <w:kern w:val="0"/>
          <w:sz w:val="24"/>
          <w:szCs w:val="24"/>
          <w14:ligatures w14:val="none"/>
        </w:rPr>
        <w:t xml:space="preserve"> plots and ex-Gaussian analyses. Secondly, for traditional RT and ER analysis, the author only needs to conduct a 2 (alt-run, random) x 3 (pure, repeat, switch) repeated measures ANOVA. All the desired conclusions can be obtained from the post-hoc tests of this ANOVA. As I mentioned in comments 1 and 2, it is unnecessary to further analyze the interaction between switch cost type (local vs. global) and presentation (alt-run vs. random).</w:t>
      </w:r>
    </w:p>
    <w:p w14:paraId="298937F7" w14:textId="77777777" w:rsidR="0095334B" w:rsidRDefault="0095334B" w:rsidP="00117BF2">
      <w:pPr>
        <w:spacing w:after="0" w:line="240" w:lineRule="auto"/>
        <w:rPr>
          <w:rFonts w:ascii="Times New Roman" w:eastAsia="Times New Roman" w:hAnsi="Times New Roman" w:cs="Times New Roman"/>
          <w:kern w:val="0"/>
          <w:sz w:val="24"/>
          <w:szCs w:val="24"/>
          <w14:ligatures w14:val="none"/>
        </w:rPr>
      </w:pPr>
    </w:p>
    <w:p w14:paraId="54B8DDFB" w14:textId="4B3A94BB" w:rsidR="0095334B" w:rsidRDefault="0095334B" w:rsidP="00117BF2">
      <w:pPr>
        <w:spacing w:after="0" w:line="240" w:lineRule="auto"/>
        <w:rPr>
          <w:rFonts w:ascii="Times New Roman" w:eastAsia="Times New Roman" w:hAnsi="Times New Roman" w:cs="Times New Roman"/>
          <w:kern w:val="0"/>
          <w:sz w:val="24"/>
          <w:szCs w:val="24"/>
          <w14:ligatures w14:val="none"/>
        </w:rPr>
      </w:pPr>
      <w:r w:rsidRPr="0095334B">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Please see our response to Comment 6 regarding our </w:t>
      </w:r>
      <w:r w:rsidR="008D74B1">
        <w:rPr>
          <w:rFonts w:ascii="Times New Roman" w:eastAsia="Times New Roman" w:hAnsi="Times New Roman" w:cs="Times New Roman"/>
          <w:kern w:val="0"/>
          <w:sz w:val="24"/>
          <w:szCs w:val="24"/>
          <w14:ligatures w14:val="none"/>
        </w:rPr>
        <w:t xml:space="preserve">approach to </w:t>
      </w:r>
      <w:r>
        <w:rPr>
          <w:rFonts w:ascii="Times New Roman" w:eastAsia="Times New Roman" w:hAnsi="Times New Roman" w:cs="Times New Roman"/>
          <w:kern w:val="0"/>
          <w:sz w:val="24"/>
          <w:szCs w:val="24"/>
          <w14:ligatures w14:val="none"/>
        </w:rPr>
        <w:t>streamlining the results section.</w:t>
      </w:r>
    </w:p>
    <w:p w14:paraId="558DE06E" w14:textId="77777777" w:rsidR="0095334B" w:rsidRDefault="0095334B" w:rsidP="00117BF2">
      <w:pPr>
        <w:spacing w:after="0" w:line="240" w:lineRule="auto"/>
        <w:rPr>
          <w:rFonts w:ascii="Times New Roman" w:eastAsia="Times New Roman" w:hAnsi="Times New Roman" w:cs="Times New Roman"/>
          <w:kern w:val="0"/>
          <w:sz w:val="24"/>
          <w:szCs w:val="24"/>
          <w14:ligatures w14:val="none"/>
        </w:rPr>
      </w:pPr>
    </w:p>
    <w:p w14:paraId="5281AE6A" w14:textId="7298D854" w:rsidR="00117BF2" w:rsidRDefault="00CC3B2D">
      <w:r>
        <w:rPr>
          <w:rFonts w:ascii="Times New Roman" w:eastAsia="Times New Roman" w:hAnsi="Times New Roman" w:cs="Times New Roman"/>
          <w:kern w:val="0"/>
          <w:sz w:val="24"/>
          <w:szCs w:val="24"/>
          <w14:ligatures w14:val="none"/>
        </w:rPr>
        <w:t xml:space="preserve">While we understand </w:t>
      </w:r>
      <w:r w:rsidR="00470ACC">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kern w:val="0"/>
          <w:sz w:val="24"/>
          <w:szCs w:val="24"/>
          <w14:ligatures w14:val="none"/>
        </w:rPr>
        <w:t xml:space="preserve"> desire to simplify the results section, replacing our current RT and ER analyses with your proposed model would shift the focus of our results to </w:t>
      </w:r>
      <w:r w:rsidR="00B0359A">
        <w:rPr>
          <w:rFonts w:ascii="Times New Roman" w:eastAsia="Times New Roman" w:hAnsi="Times New Roman" w:cs="Times New Roman"/>
          <w:kern w:val="0"/>
          <w:sz w:val="24"/>
          <w:szCs w:val="24"/>
          <w14:ligatures w14:val="none"/>
        </w:rPr>
        <w:t>changes in the</w:t>
      </w:r>
      <w:r>
        <w:rPr>
          <w:rFonts w:ascii="Times New Roman" w:eastAsia="Times New Roman" w:hAnsi="Times New Roman" w:cs="Times New Roman"/>
          <w:kern w:val="0"/>
          <w:sz w:val="24"/>
          <w:szCs w:val="24"/>
          <w14:ligatures w14:val="none"/>
        </w:rPr>
        <w:t xml:space="preserve"> trial </w:t>
      </w:r>
      <w:del w:id="50" w:author="Mark Huff" w:date="2023-05-19T12:18:00Z">
        <w:r w:rsidDel="007D2B7C">
          <w:rPr>
            <w:rFonts w:ascii="Times New Roman" w:eastAsia="Times New Roman" w:hAnsi="Times New Roman" w:cs="Times New Roman"/>
            <w:kern w:val="0"/>
            <w:sz w:val="24"/>
            <w:szCs w:val="24"/>
            <w14:ligatures w14:val="none"/>
          </w:rPr>
          <w:delText>level</w:delText>
        </w:r>
        <w:r w:rsidR="00B0359A" w:rsidDel="007D2B7C">
          <w:rPr>
            <w:rFonts w:ascii="Times New Roman" w:eastAsia="Times New Roman" w:hAnsi="Times New Roman" w:cs="Times New Roman"/>
            <w:kern w:val="0"/>
            <w:sz w:val="24"/>
            <w:szCs w:val="24"/>
            <w14:ligatures w14:val="none"/>
          </w:rPr>
          <w:delText xml:space="preserve"> </w:delText>
        </w:r>
      </w:del>
      <w:ins w:id="51" w:author="Mark Huff" w:date="2023-05-19T12:18:00Z">
        <w:r w:rsidR="007D2B7C">
          <w:rPr>
            <w:rFonts w:ascii="Times New Roman" w:eastAsia="Times New Roman" w:hAnsi="Times New Roman" w:cs="Times New Roman"/>
            <w:kern w:val="0"/>
            <w:sz w:val="24"/>
            <w:szCs w:val="24"/>
            <w14:ligatures w14:val="none"/>
          </w:rPr>
          <w:t xml:space="preserve">types </w:t>
        </w:r>
      </w:ins>
      <w:r w:rsidR="00B0359A">
        <w:rPr>
          <w:rFonts w:ascii="Times New Roman" w:eastAsia="Times New Roman" w:hAnsi="Times New Roman" w:cs="Times New Roman"/>
          <w:kern w:val="0"/>
          <w:sz w:val="24"/>
          <w:szCs w:val="24"/>
          <w14:ligatures w14:val="none"/>
        </w:rPr>
        <w:t>rather than changes in switch costs</w:t>
      </w:r>
      <w:del w:id="52" w:author="Mark Huff" w:date="2023-05-19T12:18:00Z">
        <w:r w:rsidR="001B565E" w:rsidDel="007D2B7C">
          <w:rPr>
            <w:rFonts w:ascii="Times New Roman" w:eastAsia="Times New Roman" w:hAnsi="Times New Roman" w:cs="Times New Roman"/>
            <w:kern w:val="0"/>
            <w:sz w:val="24"/>
            <w:szCs w:val="24"/>
            <w14:ligatures w14:val="none"/>
          </w:rPr>
          <w:delText>, which reflect difference scores</w:delText>
        </w:r>
      </w:del>
      <w:ins w:id="53" w:author="Mark Huff" w:date="2023-05-19T12:18:00Z">
        <w:r w:rsidR="007D2B7C">
          <w:rPr>
            <w:rFonts w:ascii="Times New Roman" w:eastAsia="Times New Roman" w:hAnsi="Times New Roman" w:cs="Times New Roman"/>
            <w:kern w:val="0"/>
            <w:sz w:val="24"/>
            <w:szCs w:val="24"/>
            <w14:ligatures w14:val="none"/>
          </w:rPr>
          <w:t xml:space="preserve"> which are the primary dependent measures in task switching studies</w:t>
        </w:r>
      </w:ins>
      <w:ins w:id="54" w:author="Nick Maxwell" w:date="2023-05-21T13:47:00Z">
        <w:r w:rsidR="00711ED4">
          <w:rPr>
            <w:rFonts w:ascii="Times New Roman" w:eastAsia="Times New Roman" w:hAnsi="Times New Roman" w:cs="Times New Roman"/>
            <w:kern w:val="0"/>
            <w:sz w:val="24"/>
            <w:szCs w:val="24"/>
            <w14:ligatures w14:val="none"/>
          </w:rPr>
          <w:t xml:space="preserve">. We note that </w:t>
        </w:r>
      </w:ins>
      <w:ins w:id="55" w:author="Nick Maxwell" w:date="2023-05-21T14:03:00Z">
        <w:r w:rsidR="00957DFA">
          <w:rPr>
            <w:rFonts w:ascii="Times New Roman" w:eastAsia="Times New Roman" w:hAnsi="Times New Roman" w:cs="Times New Roman"/>
            <w:kern w:val="0"/>
            <w:sz w:val="24"/>
            <w:szCs w:val="24"/>
            <w14:ligatures w14:val="none"/>
          </w:rPr>
          <w:t>our focus on switch costs is consistent with the broader task-switching literature, as</w:t>
        </w:r>
      </w:ins>
      <w:ins w:id="56" w:author="Nick Maxwell" w:date="2023-05-21T13:47:00Z">
        <w:r w:rsidR="00711ED4">
          <w:rPr>
            <w:rFonts w:ascii="Times New Roman" w:eastAsia="Times New Roman" w:hAnsi="Times New Roman" w:cs="Times New Roman"/>
            <w:kern w:val="0"/>
            <w:sz w:val="24"/>
            <w:szCs w:val="24"/>
            <w14:ligatures w14:val="none"/>
          </w:rPr>
          <w:t xml:space="preserve"> </w:t>
        </w:r>
      </w:ins>
      <w:ins w:id="57" w:author="Nick Maxwell" w:date="2023-05-21T14:03:00Z">
        <w:r w:rsidR="00957DFA">
          <w:rPr>
            <w:rFonts w:ascii="Times New Roman" w:eastAsia="Times New Roman" w:hAnsi="Times New Roman" w:cs="Times New Roman"/>
            <w:kern w:val="0"/>
            <w:sz w:val="24"/>
            <w:szCs w:val="24"/>
            <w14:ligatures w14:val="none"/>
          </w:rPr>
          <w:t xml:space="preserve">there is a precedent </w:t>
        </w:r>
      </w:ins>
      <w:ins w:id="58" w:author="Nick Maxwell" w:date="2023-05-21T13:47:00Z">
        <w:r w:rsidR="00711ED4">
          <w:rPr>
            <w:rFonts w:ascii="Times New Roman" w:eastAsia="Times New Roman" w:hAnsi="Times New Roman" w:cs="Times New Roman"/>
            <w:kern w:val="0"/>
            <w:sz w:val="24"/>
            <w:szCs w:val="24"/>
            <w14:ligatures w14:val="none"/>
          </w:rPr>
          <w:t xml:space="preserve">for </w:t>
        </w:r>
      </w:ins>
      <w:ins w:id="59" w:author="Nick Maxwell" w:date="2023-05-21T14:02:00Z">
        <w:r w:rsidR="00957DFA">
          <w:rPr>
            <w:rFonts w:ascii="Times New Roman" w:eastAsia="Times New Roman" w:hAnsi="Times New Roman" w:cs="Times New Roman"/>
            <w:kern w:val="0"/>
            <w:sz w:val="24"/>
            <w:szCs w:val="24"/>
            <w14:ligatures w14:val="none"/>
          </w:rPr>
          <w:t>focusing on</w:t>
        </w:r>
      </w:ins>
      <w:ins w:id="60" w:author="Nick Maxwell" w:date="2023-05-21T14:04:00Z">
        <w:r w:rsidR="00957DFA">
          <w:rPr>
            <w:rFonts w:ascii="Times New Roman" w:eastAsia="Times New Roman" w:hAnsi="Times New Roman" w:cs="Times New Roman"/>
            <w:kern w:val="0"/>
            <w:sz w:val="24"/>
            <w:szCs w:val="24"/>
            <w14:ligatures w14:val="none"/>
          </w:rPr>
          <w:t xml:space="preserve"> changes in</w:t>
        </w:r>
      </w:ins>
      <w:ins w:id="61" w:author="Nick Maxwell" w:date="2023-05-21T14:02:00Z">
        <w:r w:rsidR="00957DFA">
          <w:rPr>
            <w:rFonts w:ascii="Times New Roman" w:eastAsia="Times New Roman" w:hAnsi="Times New Roman" w:cs="Times New Roman"/>
            <w:kern w:val="0"/>
            <w:sz w:val="24"/>
            <w:szCs w:val="24"/>
            <w14:ligatures w14:val="none"/>
          </w:rPr>
          <w:t xml:space="preserve"> switch costs rather than changes in trial types</w:t>
        </w:r>
      </w:ins>
      <w:ins w:id="62" w:author="Nick Maxwell" w:date="2023-05-21T13:47:00Z">
        <w:r w:rsidR="00711ED4">
          <w:rPr>
            <w:rFonts w:ascii="Times New Roman" w:eastAsia="Times New Roman" w:hAnsi="Times New Roman" w:cs="Times New Roman"/>
            <w:kern w:val="0"/>
            <w:sz w:val="24"/>
            <w:szCs w:val="24"/>
            <w14:ligatures w14:val="none"/>
          </w:rPr>
          <w:t xml:space="preserve"> </w:t>
        </w:r>
      </w:ins>
      <w:ins w:id="63" w:author="Nick Maxwell" w:date="2023-05-21T12:59:00Z">
        <w:r w:rsidR="006D1D5B">
          <w:rPr>
            <w:rFonts w:ascii="Times New Roman" w:eastAsia="Times New Roman" w:hAnsi="Times New Roman" w:cs="Times New Roman"/>
            <w:kern w:val="0"/>
            <w:sz w:val="24"/>
            <w:szCs w:val="24"/>
            <w14:ligatures w14:val="none"/>
          </w:rPr>
          <w:t>(</w:t>
        </w:r>
      </w:ins>
      <w:ins w:id="64" w:author="Nick Maxwell" w:date="2023-05-21T13:03:00Z">
        <w:r w:rsidR="006D1D5B">
          <w:rPr>
            <w:rFonts w:ascii="Times New Roman" w:eastAsia="Times New Roman" w:hAnsi="Times New Roman" w:cs="Times New Roman"/>
            <w:kern w:val="0"/>
            <w:sz w:val="24"/>
            <w:szCs w:val="24"/>
            <w14:ligatures w14:val="none"/>
          </w:rPr>
          <w:t>see</w:t>
        </w:r>
      </w:ins>
      <w:ins w:id="65" w:author="Nick Maxwell" w:date="2023-05-21T12:59:00Z">
        <w:r w:rsidR="006D1D5B">
          <w:rPr>
            <w:rFonts w:ascii="Times New Roman" w:eastAsia="Times New Roman" w:hAnsi="Times New Roman" w:cs="Times New Roman"/>
            <w:kern w:val="0"/>
            <w:sz w:val="24"/>
            <w:szCs w:val="24"/>
            <w14:ligatures w14:val="none"/>
          </w:rPr>
          <w:t xml:space="preserve"> </w:t>
        </w:r>
      </w:ins>
      <w:ins w:id="66" w:author="Nick Maxwell" w:date="2023-05-21T13:03:00Z">
        <w:r w:rsidR="006D1D5B">
          <w:rPr>
            <w:rFonts w:ascii="Times New Roman" w:eastAsia="Times New Roman" w:hAnsi="Times New Roman" w:cs="Times New Roman"/>
            <w:kern w:val="0"/>
            <w:sz w:val="24"/>
            <w:szCs w:val="24"/>
            <w14:ligatures w14:val="none"/>
          </w:rPr>
          <w:t xml:space="preserve">Huff et al., 2015; </w:t>
        </w:r>
      </w:ins>
      <w:proofErr w:type="spellStart"/>
      <w:ins w:id="67" w:author="Nick Maxwell" w:date="2023-05-21T13:46:00Z">
        <w:r w:rsidR="00711ED4">
          <w:rPr>
            <w:rFonts w:ascii="Times New Roman" w:eastAsia="Times New Roman" w:hAnsi="Times New Roman" w:cs="Times New Roman"/>
            <w:kern w:val="0"/>
            <w:sz w:val="24"/>
            <w:szCs w:val="24"/>
            <w14:ligatures w14:val="none"/>
          </w:rPr>
          <w:t>Kiesel</w:t>
        </w:r>
        <w:proofErr w:type="spellEnd"/>
        <w:r w:rsidR="00711ED4">
          <w:rPr>
            <w:rFonts w:ascii="Times New Roman" w:eastAsia="Times New Roman" w:hAnsi="Times New Roman" w:cs="Times New Roman"/>
            <w:kern w:val="0"/>
            <w:sz w:val="24"/>
            <w:szCs w:val="24"/>
            <w14:ligatures w14:val="none"/>
          </w:rPr>
          <w:t xml:space="preserve"> et al., 2010; </w:t>
        </w:r>
      </w:ins>
      <w:ins w:id="68" w:author="Nick Maxwell" w:date="2023-05-21T13:03:00Z">
        <w:r w:rsidR="006D1D5B">
          <w:rPr>
            <w:rFonts w:ascii="Times New Roman" w:eastAsia="Times New Roman" w:hAnsi="Times New Roman" w:cs="Times New Roman"/>
            <w:kern w:val="0"/>
            <w:sz w:val="24"/>
            <w:szCs w:val="24"/>
            <w14:ligatures w14:val="none"/>
          </w:rPr>
          <w:t xml:space="preserve">Koch et al., 2005; </w:t>
        </w:r>
      </w:ins>
      <w:proofErr w:type="spellStart"/>
      <w:ins w:id="69" w:author="Nick Maxwell" w:date="2023-05-21T12:59:00Z">
        <w:r w:rsidR="006D1D5B">
          <w:rPr>
            <w:rFonts w:ascii="Times New Roman" w:eastAsia="Times New Roman" w:hAnsi="Times New Roman" w:cs="Times New Roman"/>
            <w:kern w:val="0"/>
            <w:sz w:val="24"/>
            <w:szCs w:val="24"/>
            <w14:ligatures w14:val="none"/>
          </w:rPr>
          <w:t>Minear</w:t>
        </w:r>
        <w:proofErr w:type="spellEnd"/>
        <w:r w:rsidR="006D1D5B">
          <w:rPr>
            <w:rFonts w:ascii="Times New Roman" w:eastAsia="Times New Roman" w:hAnsi="Times New Roman" w:cs="Times New Roman"/>
            <w:kern w:val="0"/>
            <w:sz w:val="24"/>
            <w:szCs w:val="24"/>
            <w14:ligatures w14:val="none"/>
          </w:rPr>
          <w:t xml:space="preserve"> &amp; Shah, 2008;</w:t>
        </w:r>
      </w:ins>
      <w:ins w:id="70" w:author="Nick Maxwell" w:date="2023-05-21T13:00:00Z">
        <w:r w:rsidR="006D1D5B">
          <w:rPr>
            <w:rFonts w:ascii="Times New Roman" w:eastAsia="Times New Roman" w:hAnsi="Times New Roman" w:cs="Times New Roman"/>
            <w:kern w:val="0"/>
            <w:sz w:val="24"/>
            <w:szCs w:val="24"/>
            <w14:ligatures w14:val="none"/>
          </w:rPr>
          <w:t xml:space="preserve"> </w:t>
        </w:r>
      </w:ins>
      <w:proofErr w:type="spellStart"/>
      <w:ins w:id="71" w:author="Nick Maxwell" w:date="2023-05-21T13:02:00Z">
        <w:r w:rsidR="006D1D5B">
          <w:rPr>
            <w:rFonts w:ascii="Times New Roman" w:eastAsia="Times New Roman" w:hAnsi="Times New Roman" w:cs="Times New Roman"/>
            <w:kern w:val="0"/>
            <w:sz w:val="24"/>
            <w:szCs w:val="24"/>
            <w14:ligatures w14:val="none"/>
          </w:rPr>
          <w:t>Strobach</w:t>
        </w:r>
        <w:proofErr w:type="spellEnd"/>
        <w:r w:rsidR="006D1D5B">
          <w:rPr>
            <w:rFonts w:ascii="Times New Roman" w:eastAsia="Times New Roman" w:hAnsi="Times New Roman" w:cs="Times New Roman"/>
            <w:kern w:val="0"/>
            <w:sz w:val="24"/>
            <w:szCs w:val="24"/>
            <w14:ligatures w14:val="none"/>
          </w:rPr>
          <w:t xml:space="preserve"> et al., 2012</w:t>
        </w:r>
      </w:ins>
      <w:ins w:id="72" w:author="Nick Maxwell" w:date="2023-05-21T13:04:00Z">
        <w:r w:rsidR="006D1D5B">
          <w:rPr>
            <w:rFonts w:ascii="Times New Roman" w:eastAsia="Times New Roman" w:hAnsi="Times New Roman" w:cs="Times New Roman"/>
            <w:kern w:val="0"/>
            <w:sz w:val="24"/>
            <w:szCs w:val="24"/>
            <w14:ligatures w14:val="none"/>
          </w:rPr>
          <w:t>, for examples</w:t>
        </w:r>
      </w:ins>
      <w:ins w:id="73" w:author="Nick Maxwell" w:date="2023-05-21T13:02:00Z">
        <w:r w:rsidR="006D1D5B">
          <w:rPr>
            <w:rFonts w:ascii="Times New Roman" w:eastAsia="Times New Roman" w:hAnsi="Times New Roman" w:cs="Times New Roman"/>
            <w:kern w:val="0"/>
            <w:sz w:val="24"/>
            <w:szCs w:val="24"/>
            <w14:ligatures w14:val="none"/>
          </w:rPr>
          <w:t>)</w:t>
        </w:r>
      </w:ins>
      <w:ins w:id="74" w:author="Nick Maxwell" w:date="2023-05-21T13:48:00Z">
        <w:r w:rsidR="00711ED4">
          <w:rPr>
            <w:rFonts w:ascii="Times New Roman" w:eastAsia="Times New Roman" w:hAnsi="Times New Roman" w:cs="Times New Roman"/>
            <w:kern w:val="0"/>
            <w:sz w:val="24"/>
            <w:szCs w:val="24"/>
            <w14:ligatures w14:val="none"/>
          </w:rPr>
          <w:t xml:space="preserve">. </w:t>
        </w:r>
      </w:ins>
      <w:ins w:id="75" w:author="Nick Maxwell" w:date="2023-05-21T13:49:00Z">
        <w:r w:rsidR="00711ED4">
          <w:rPr>
            <w:rFonts w:ascii="Times New Roman" w:eastAsia="Times New Roman" w:hAnsi="Times New Roman" w:cs="Times New Roman"/>
            <w:kern w:val="0"/>
            <w:sz w:val="24"/>
            <w:szCs w:val="24"/>
            <w14:ligatures w14:val="none"/>
          </w:rPr>
          <w:t xml:space="preserve">Finally, </w:t>
        </w:r>
      </w:ins>
      <w:del w:id="76" w:author="Nick Maxwell" w:date="2023-05-21T13:48:00Z">
        <w:r w:rsidDel="00711ED4">
          <w:rPr>
            <w:rFonts w:ascii="Times New Roman" w:eastAsia="Times New Roman" w:hAnsi="Times New Roman" w:cs="Times New Roman"/>
            <w:kern w:val="0"/>
            <w:sz w:val="24"/>
            <w:szCs w:val="24"/>
            <w14:ligatures w14:val="none"/>
          </w:rPr>
          <w:delText xml:space="preserve">. </w:delText>
        </w:r>
      </w:del>
      <w:ins w:id="77" w:author="Nick Maxwell" w:date="2023-05-21T13:49:00Z">
        <w:r w:rsidR="00711ED4">
          <w:rPr>
            <w:rFonts w:ascii="Times New Roman" w:eastAsia="Times New Roman" w:hAnsi="Times New Roman" w:cs="Times New Roman"/>
            <w:kern w:val="0"/>
            <w:sz w:val="24"/>
            <w:szCs w:val="24"/>
            <w14:ligatures w14:val="none"/>
          </w:rPr>
          <w:t>a</w:t>
        </w:r>
      </w:ins>
      <w:del w:id="78" w:author="Nick Maxwell" w:date="2023-05-21T13:49:00Z">
        <w:r w:rsidDel="00711ED4">
          <w:rPr>
            <w:rFonts w:ascii="Times New Roman" w:eastAsia="Times New Roman" w:hAnsi="Times New Roman" w:cs="Times New Roman"/>
            <w:kern w:val="0"/>
            <w:sz w:val="24"/>
            <w:szCs w:val="24"/>
            <w14:ligatures w14:val="none"/>
          </w:rPr>
          <w:delText>A</w:delText>
        </w:r>
      </w:del>
      <w:r>
        <w:rPr>
          <w:rFonts w:ascii="Times New Roman" w:eastAsia="Times New Roman" w:hAnsi="Times New Roman" w:cs="Times New Roman"/>
          <w:kern w:val="0"/>
          <w:sz w:val="24"/>
          <w:szCs w:val="24"/>
          <w14:ligatures w14:val="none"/>
        </w:rPr>
        <w:t>s</w:t>
      </w:r>
      <w:r w:rsidR="001B565E">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noted in our response to Comment 1, </w:t>
      </w:r>
      <w:r w:rsidR="00B0359A">
        <w:rPr>
          <w:rFonts w:ascii="Times New Roman" w:eastAsia="Times New Roman" w:hAnsi="Times New Roman" w:cs="Times New Roman"/>
          <w:kern w:val="0"/>
          <w:sz w:val="24"/>
          <w:szCs w:val="24"/>
          <w14:ligatures w14:val="none"/>
        </w:rPr>
        <w:t>assuming that the RTs for pure and switch trials are</w:t>
      </w:r>
      <w:r w:rsidR="001B565E">
        <w:rPr>
          <w:rFonts w:ascii="Times New Roman" w:eastAsia="Times New Roman" w:hAnsi="Times New Roman" w:cs="Times New Roman"/>
          <w:kern w:val="0"/>
          <w:sz w:val="24"/>
          <w:szCs w:val="24"/>
          <w14:ligatures w14:val="none"/>
        </w:rPr>
        <w:t xml:space="preserve"> held</w:t>
      </w:r>
      <w:r w:rsidR="00B0359A">
        <w:rPr>
          <w:rFonts w:ascii="Times New Roman" w:eastAsia="Times New Roman" w:hAnsi="Times New Roman" w:cs="Times New Roman"/>
          <w:kern w:val="0"/>
          <w:sz w:val="24"/>
          <w:szCs w:val="24"/>
          <w14:ligatures w14:val="none"/>
        </w:rPr>
        <w:t xml:space="preserve"> constant oversimplifies the issue</w:t>
      </w:r>
      <w:r w:rsidR="001B565E">
        <w:rPr>
          <w:rFonts w:ascii="Times New Roman" w:eastAsia="Times New Roman" w:hAnsi="Times New Roman" w:cs="Times New Roman"/>
          <w:kern w:val="0"/>
          <w:sz w:val="24"/>
          <w:szCs w:val="24"/>
          <w14:ligatures w14:val="none"/>
        </w:rPr>
        <w:t>. Thus, we disagree with the notion that analyzing the interaction between switch cost types and presentation sequence is unnecessary, as changes in switch costs may not be readily apparent when only analyzing the trial level data</w:t>
      </w:r>
      <w:ins w:id="79" w:author="Mark Huff" w:date="2023-05-19T12:18:00Z">
        <w:r w:rsidR="007D2B7C">
          <w:rPr>
            <w:rFonts w:ascii="Times New Roman" w:eastAsia="Times New Roman" w:hAnsi="Times New Roman" w:cs="Times New Roman"/>
            <w:kern w:val="0"/>
            <w:sz w:val="24"/>
            <w:szCs w:val="24"/>
            <w14:ligatures w14:val="none"/>
          </w:rPr>
          <w:t>, which is the case in our experiment.</w:t>
        </w:r>
      </w:ins>
      <w:del w:id="80" w:author="Mark Huff" w:date="2023-05-19T12:18:00Z">
        <w:r w:rsidR="001B565E" w:rsidDel="007D2B7C">
          <w:rPr>
            <w:rFonts w:ascii="Times New Roman" w:eastAsia="Times New Roman" w:hAnsi="Times New Roman" w:cs="Times New Roman"/>
            <w:kern w:val="0"/>
            <w:sz w:val="24"/>
            <w:szCs w:val="24"/>
            <w14:ligatures w14:val="none"/>
          </w:rPr>
          <w:delText>.</w:delText>
        </w:r>
      </w:del>
    </w:p>
    <w:sectPr w:rsidR="00117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Huff">
    <w15:presenceInfo w15:providerId="Windows Live" w15:userId="1401e3e00133cd3c"/>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BF2"/>
    <w:rsid w:val="00014CD3"/>
    <w:rsid w:val="00047E05"/>
    <w:rsid w:val="00082E3A"/>
    <w:rsid w:val="000D3689"/>
    <w:rsid w:val="000F4316"/>
    <w:rsid w:val="001075D0"/>
    <w:rsid w:val="001079A1"/>
    <w:rsid w:val="00112749"/>
    <w:rsid w:val="00117BF2"/>
    <w:rsid w:val="00122D2F"/>
    <w:rsid w:val="00145530"/>
    <w:rsid w:val="00150C6C"/>
    <w:rsid w:val="001B565E"/>
    <w:rsid w:val="00222163"/>
    <w:rsid w:val="002A203F"/>
    <w:rsid w:val="002B231B"/>
    <w:rsid w:val="002C6F4B"/>
    <w:rsid w:val="002D3BCF"/>
    <w:rsid w:val="002F0502"/>
    <w:rsid w:val="00304FA6"/>
    <w:rsid w:val="003225A0"/>
    <w:rsid w:val="00377631"/>
    <w:rsid w:val="003C5FAB"/>
    <w:rsid w:val="004027FA"/>
    <w:rsid w:val="004107ED"/>
    <w:rsid w:val="004371FC"/>
    <w:rsid w:val="00470ACC"/>
    <w:rsid w:val="00486AA9"/>
    <w:rsid w:val="004C1216"/>
    <w:rsid w:val="00507329"/>
    <w:rsid w:val="00526381"/>
    <w:rsid w:val="00526456"/>
    <w:rsid w:val="00560DB9"/>
    <w:rsid w:val="005E5E78"/>
    <w:rsid w:val="006955EE"/>
    <w:rsid w:val="006A3F38"/>
    <w:rsid w:val="006C4A22"/>
    <w:rsid w:val="006D1D5B"/>
    <w:rsid w:val="00711ED4"/>
    <w:rsid w:val="007162D9"/>
    <w:rsid w:val="00720939"/>
    <w:rsid w:val="00731A3E"/>
    <w:rsid w:val="007469C3"/>
    <w:rsid w:val="007476B2"/>
    <w:rsid w:val="00782937"/>
    <w:rsid w:val="0078659D"/>
    <w:rsid w:val="00792C9D"/>
    <w:rsid w:val="007C02D6"/>
    <w:rsid w:val="007C4BBB"/>
    <w:rsid w:val="007D2B7C"/>
    <w:rsid w:val="007E7AA7"/>
    <w:rsid w:val="00836E91"/>
    <w:rsid w:val="008714FC"/>
    <w:rsid w:val="0087546C"/>
    <w:rsid w:val="008D74B1"/>
    <w:rsid w:val="008E5F0F"/>
    <w:rsid w:val="00901562"/>
    <w:rsid w:val="00914BE9"/>
    <w:rsid w:val="0095334B"/>
    <w:rsid w:val="00957DFA"/>
    <w:rsid w:val="009C3EA3"/>
    <w:rsid w:val="009D678D"/>
    <w:rsid w:val="00A07AAA"/>
    <w:rsid w:val="00A11D92"/>
    <w:rsid w:val="00A33761"/>
    <w:rsid w:val="00AD0B6B"/>
    <w:rsid w:val="00B0359A"/>
    <w:rsid w:val="00BA5981"/>
    <w:rsid w:val="00BF6080"/>
    <w:rsid w:val="00C13AE5"/>
    <w:rsid w:val="00C17097"/>
    <w:rsid w:val="00C45EA3"/>
    <w:rsid w:val="00CC01DF"/>
    <w:rsid w:val="00CC3467"/>
    <w:rsid w:val="00CC3B2D"/>
    <w:rsid w:val="00CE40F1"/>
    <w:rsid w:val="00CE76EA"/>
    <w:rsid w:val="00CF7B97"/>
    <w:rsid w:val="00D403A4"/>
    <w:rsid w:val="00D41E7B"/>
    <w:rsid w:val="00D80D47"/>
    <w:rsid w:val="00D85E2B"/>
    <w:rsid w:val="00DB4A96"/>
    <w:rsid w:val="00DC7C7D"/>
    <w:rsid w:val="00E36B7C"/>
    <w:rsid w:val="00E46D2C"/>
    <w:rsid w:val="00E61057"/>
    <w:rsid w:val="00E623C6"/>
    <w:rsid w:val="00E85047"/>
    <w:rsid w:val="00EC3868"/>
    <w:rsid w:val="00EE70E2"/>
    <w:rsid w:val="00F31A19"/>
    <w:rsid w:val="00FA401C"/>
    <w:rsid w:val="00FC0038"/>
    <w:rsid w:val="00FC5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B575"/>
  <w15:chartTrackingRefBased/>
  <w15:docId w15:val="{28BECBAD-27B7-4C91-8601-6A3C8A4AB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C5656"/>
    <w:rPr>
      <w:sz w:val="16"/>
      <w:szCs w:val="16"/>
    </w:rPr>
  </w:style>
  <w:style w:type="paragraph" w:styleId="CommentText">
    <w:name w:val="annotation text"/>
    <w:basedOn w:val="Normal"/>
    <w:link w:val="CommentTextChar"/>
    <w:uiPriority w:val="99"/>
    <w:unhideWhenUsed/>
    <w:rsid w:val="00FC5656"/>
    <w:pPr>
      <w:spacing w:line="240" w:lineRule="auto"/>
    </w:pPr>
    <w:rPr>
      <w:sz w:val="20"/>
      <w:szCs w:val="20"/>
    </w:rPr>
  </w:style>
  <w:style w:type="character" w:customStyle="1" w:styleId="CommentTextChar">
    <w:name w:val="Comment Text Char"/>
    <w:basedOn w:val="DefaultParagraphFont"/>
    <w:link w:val="CommentText"/>
    <w:uiPriority w:val="99"/>
    <w:rsid w:val="00FC5656"/>
    <w:rPr>
      <w:sz w:val="20"/>
      <w:szCs w:val="20"/>
    </w:rPr>
  </w:style>
  <w:style w:type="paragraph" w:styleId="CommentSubject">
    <w:name w:val="annotation subject"/>
    <w:basedOn w:val="CommentText"/>
    <w:next w:val="CommentText"/>
    <w:link w:val="CommentSubjectChar"/>
    <w:uiPriority w:val="99"/>
    <w:semiHidden/>
    <w:unhideWhenUsed/>
    <w:rsid w:val="00FC5656"/>
    <w:rPr>
      <w:b/>
      <w:bCs/>
    </w:rPr>
  </w:style>
  <w:style w:type="character" w:customStyle="1" w:styleId="CommentSubjectChar">
    <w:name w:val="Comment Subject Char"/>
    <w:basedOn w:val="CommentTextChar"/>
    <w:link w:val="CommentSubject"/>
    <w:uiPriority w:val="99"/>
    <w:semiHidden/>
    <w:rsid w:val="00FC5656"/>
    <w:rPr>
      <w:b/>
      <w:bCs/>
      <w:sz w:val="20"/>
      <w:szCs w:val="20"/>
    </w:rPr>
  </w:style>
  <w:style w:type="paragraph" w:styleId="Revision">
    <w:name w:val="Revision"/>
    <w:hidden/>
    <w:uiPriority w:val="99"/>
    <w:semiHidden/>
    <w:rsid w:val="00BF60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4733">
      <w:bodyDiv w:val="1"/>
      <w:marLeft w:val="0"/>
      <w:marRight w:val="0"/>
      <w:marTop w:val="0"/>
      <w:marBottom w:val="0"/>
      <w:divBdr>
        <w:top w:val="none" w:sz="0" w:space="0" w:color="auto"/>
        <w:left w:val="none" w:sz="0" w:space="0" w:color="auto"/>
        <w:bottom w:val="none" w:sz="0" w:space="0" w:color="auto"/>
        <w:right w:val="none" w:sz="0" w:space="0" w:color="auto"/>
      </w:divBdr>
      <w:divsChild>
        <w:div w:id="1467577047">
          <w:marLeft w:val="0"/>
          <w:marRight w:val="0"/>
          <w:marTop w:val="0"/>
          <w:marBottom w:val="0"/>
          <w:divBdr>
            <w:top w:val="none" w:sz="0" w:space="0" w:color="auto"/>
            <w:left w:val="none" w:sz="0" w:space="0" w:color="auto"/>
            <w:bottom w:val="none" w:sz="0" w:space="0" w:color="auto"/>
            <w:right w:val="none" w:sz="0" w:space="0" w:color="auto"/>
          </w:divBdr>
          <w:divsChild>
            <w:div w:id="1060130233">
              <w:marLeft w:val="0"/>
              <w:marRight w:val="0"/>
              <w:marTop w:val="0"/>
              <w:marBottom w:val="0"/>
              <w:divBdr>
                <w:top w:val="none" w:sz="0" w:space="0" w:color="auto"/>
                <w:left w:val="none" w:sz="0" w:space="0" w:color="auto"/>
                <w:bottom w:val="none" w:sz="0" w:space="0" w:color="auto"/>
                <w:right w:val="none" w:sz="0" w:space="0" w:color="auto"/>
              </w:divBdr>
            </w:div>
          </w:divsChild>
        </w:div>
        <w:div w:id="1220938476">
          <w:marLeft w:val="0"/>
          <w:marRight w:val="0"/>
          <w:marTop w:val="0"/>
          <w:marBottom w:val="0"/>
          <w:divBdr>
            <w:top w:val="none" w:sz="0" w:space="0" w:color="auto"/>
            <w:left w:val="none" w:sz="0" w:space="0" w:color="auto"/>
            <w:bottom w:val="none" w:sz="0" w:space="0" w:color="auto"/>
            <w:right w:val="none" w:sz="0" w:space="0" w:color="auto"/>
          </w:divBdr>
        </w:div>
      </w:divsChild>
    </w:div>
    <w:div w:id="331683336">
      <w:bodyDiv w:val="1"/>
      <w:marLeft w:val="0"/>
      <w:marRight w:val="0"/>
      <w:marTop w:val="0"/>
      <w:marBottom w:val="0"/>
      <w:divBdr>
        <w:top w:val="none" w:sz="0" w:space="0" w:color="auto"/>
        <w:left w:val="none" w:sz="0" w:space="0" w:color="auto"/>
        <w:bottom w:val="none" w:sz="0" w:space="0" w:color="auto"/>
        <w:right w:val="none" w:sz="0" w:space="0" w:color="auto"/>
      </w:divBdr>
      <w:divsChild>
        <w:div w:id="199435411">
          <w:marLeft w:val="0"/>
          <w:marRight w:val="0"/>
          <w:marTop w:val="0"/>
          <w:marBottom w:val="0"/>
          <w:divBdr>
            <w:top w:val="none" w:sz="0" w:space="0" w:color="auto"/>
            <w:left w:val="none" w:sz="0" w:space="0" w:color="auto"/>
            <w:bottom w:val="none" w:sz="0" w:space="0" w:color="auto"/>
            <w:right w:val="none" w:sz="0" w:space="0" w:color="auto"/>
          </w:divBdr>
          <w:divsChild>
            <w:div w:id="997147172">
              <w:marLeft w:val="0"/>
              <w:marRight w:val="0"/>
              <w:marTop w:val="0"/>
              <w:marBottom w:val="0"/>
              <w:divBdr>
                <w:top w:val="none" w:sz="0" w:space="0" w:color="auto"/>
                <w:left w:val="none" w:sz="0" w:space="0" w:color="auto"/>
                <w:bottom w:val="none" w:sz="0" w:space="0" w:color="auto"/>
                <w:right w:val="none" w:sz="0" w:space="0" w:color="auto"/>
              </w:divBdr>
            </w:div>
          </w:divsChild>
        </w:div>
        <w:div w:id="730538033">
          <w:marLeft w:val="0"/>
          <w:marRight w:val="0"/>
          <w:marTop w:val="0"/>
          <w:marBottom w:val="0"/>
          <w:divBdr>
            <w:top w:val="none" w:sz="0" w:space="0" w:color="auto"/>
            <w:left w:val="none" w:sz="0" w:space="0" w:color="auto"/>
            <w:bottom w:val="none" w:sz="0" w:space="0" w:color="auto"/>
            <w:right w:val="none" w:sz="0" w:space="0" w:color="auto"/>
          </w:divBdr>
        </w:div>
      </w:divsChild>
    </w:div>
    <w:div w:id="369184375">
      <w:bodyDiv w:val="1"/>
      <w:marLeft w:val="0"/>
      <w:marRight w:val="0"/>
      <w:marTop w:val="0"/>
      <w:marBottom w:val="0"/>
      <w:divBdr>
        <w:top w:val="none" w:sz="0" w:space="0" w:color="auto"/>
        <w:left w:val="none" w:sz="0" w:space="0" w:color="auto"/>
        <w:bottom w:val="none" w:sz="0" w:space="0" w:color="auto"/>
        <w:right w:val="none" w:sz="0" w:space="0" w:color="auto"/>
      </w:divBdr>
      <w:divsChild>
        <w:div w:id="1000620920">
          <w:marLeft w:val="0"/>
          <w:marRight w:val="0"/>
          <w:marTop w:val="0"/>
          <w:marBottom w:val="0"/>
          <w:divBdr>
            <w:top w:val="none" w:sz="0" w:space="0" w:color="auto"/>
            <w:left w:val="none" w:sz="0" w:space="0" w:color="auto"/>
            <w:bottom w:val="none" w:sz="0" w:space="0" w:color="auto"/>
            <w:right w:val="none" w:sz="0" w:space="0" w:color="auto"/>
          </w:divBdr>
          <w:divsChild>
            <w:div w:id="1083602560">
              <w:marLeft w:val="0"/>
              <w:marRight w:val="0"/>
              <w:marTop w:val="0"/>
              <w:marBottom w:val="0"/>
              <w:divBdr>
                <w:top w:val="none" w:sz="0" w:space="0" w:color="auto"/>
                <w:left w:val="none" w:sz="0" w:space="0" w:color="auto"/>
                <w:bottom w:val="none" w:sz="0" w:space="0" w:color="auto"/>
                <w:right w:val="none" w:sz="0" w:space="0" w:color="auto"/>
              </w:divBdr>
            </w:div>
          </w:divsChild>
        </w:div>
        <w:div w:id="1995257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7</Pages>
  <Words>3734</Words>
  <Characters>21285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9</cp:revision>
  <dcterms:created xsi:type="dcterms:W3CDTF">2023-05-19T20:42:00Z</dcterms:created>
  <dcterms:modified xsi:type="dcterms:W3CDTF">2023-05-21T20:51:00Z</dcterms:modified>
</cp:coreProperties>
</file>