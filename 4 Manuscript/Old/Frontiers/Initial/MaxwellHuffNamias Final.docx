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proofErr w:type="spellStart"/>
      <w:r w:rsidR="0013538C" w:rsidRPr="00384A57">
        <w:rPr>
          <w:rFonts w:eastAsia="Arial"/>
          <w:sz w:val="24"/>
          <w:szCs w:val="24"/>
        </w:rPr>
        <w:t>Namias</w:t>
      </w:r>
      <w:proofErr w:type="spellEnd"/>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0E00D346" w:rsidR="0013538C" w:rsidRPr="00384A57" w:rsidRDefault="009A715A" w:rsidP="003E50D7">
      <w:pPr>
        <w:spacing w:line="480" w:lineRule="auto"/>
        <w:rPr>
          <w:sz w:val="24"/>
          <w:szCs w:val="24"/>
        </w:rPr>
      </w:pPr>
      <w:r w:rsidRPr="00384A57">
        <w:rPr>
          <w:sz w:val="24"/>
          <w:szCs w:val="24"/>
        </w:rPr>
        <w:t>Task-switching studies 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7B5055" w:rsidRPr="00384A57">
        <w:rPr>
          <w:sz w:val="24"/>
          <w:szCs w:val="24"/>
        </w:rPr>
        <w:t xml:space="preserve"> along with their</w:t>
      </w:r>
      <w:r w:rsidR="00644C0B" w:rsidRPr="00384A57">
        <w:rPr>
          <w:sz w:val="24"/>
          <w:szCs w:val="24"/>
        </w:rPr>
        <w:t xml:space="preserve"> underlying</w:t>
      </w:r>
      <w:r w:rsidR="007B5055" w:rsidRPr="00384A57">
        <w:rPr>
          <w:sz w:val="24"/>
          <w:szCs w:val="24"/>
        </w:rPr>
        <w:t xml:space="preserve"> distributions</w:t>
      </w:r>
      <w:r w:rsidR="00644C0B" w:rsidRPr="00384A57">
        <w:rPr>
          <w:sz w:val="24"/>
          <w:szCs w:val="24"/>
        </w:rPr>
        <w:t>. 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338F7F0E"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207</w:t>
      </w:r>
    </w:p>
    <w:p w14:paraId="395A0EFD" w14:textId="59B19051" w:rsidR="006C0CFD" w:rsidRPr="00384A57" w:rsidRDefault="006C0CFD" w:rsidP="003E50D7">
      <w:pPr>
        <w:spacing w:line="480" w:lineRule="auto"/>
        <w:rPr>
          <w:sz w:val="24"/>
          <w:szCs w:val="24"/>
        </w:r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Attentional Control</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Working Memory</w:t>
      </w:r>
      <w:r w:rsidR="00EA108E" w:rsidRPr="00384A57">
        <w:rPr>
          <w:rFonts w:eastAsia="Arial"/>
          <w:sz w:val="24"/>
          <w:szCs w:val="24"/>
        </w:rPr>
        <w:t xml:space="preserve">; </w:t>
      </w:r>
      <w:ins w:id="2" w:author="Nick Maxwell" w:date="2023-05-11T17:44:00Z">
        <w:r w:rsidR="00AA0E25">
          <w:rPr>
            <w:rFonts w:eastAsia="Arial"/>
            <w:sz w:val="24"/>
            <w:szCs w:val="24"/>
          </w:rPr>
          <w:t>Monitoring</w:t>
        </w:r>
      </w:ins>
      <w:del w:id="3" w:author="Nick Maxwell" w:date="2023-05-11T17:44:00Z">
        <w:r w:rsidR="00EA108E" w:rsidRPr="00384A57" w:rsidDel="00AA0E25">
          <w:rPr>
            <w:rFonts w:eastAsia="Arial"/>
            <w:sz w:val="24"/>
            <w:szCs w:val="24"/>
          </w:rPr>
          <w:delText>Vincentile Plots; Ex-Gaussian Distribution</w:delText>
        </w:r>
      </w:del>
    </w:p>
    <w:p w14:paraId="4EFDC73E" w14:textId="77777777" w:rsidR="006C0CFD" w:rsidRPr="00384A57" w:rsidRDefault="006C0CFD" w:rsidP="006C0CFD">
      <w:pPr>
        <w:spacing w:after="160" w:line="259" w:lineRule="auto"/>
        <w:rPr>
          <w:rFonts w:eastAsia="Arial"/>
          <w:sz w:val="24"/>
          <w:szCs w:val="24"/>
        </w:rPr>
        <w:sectPr w:rsidR="006C0CFD" w:rsidRPr="00384A57"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384A57" w:rsidRDefault="00DC7672" w:rsidP="00DC7672">
      <w:pPr>
        <w:spacing w:line="480" w:lineRule="auto"/>
        <w:jc w:val="center"/>
        <w:rPr>
          <w:rFonts w:eastAsia="Arial"/>
          <w:sz w:val="24"/>
          <w:szCs w:val="24"/>
        </w:rPr>
      </w:pPr>
      <w:bookmarkStart w:id="4" w:name="page3"/>
      <w:bookmarkEnd w:id="4"/>
      <w:r w:rsidRPr="00384A57">
        <w:rPr>
          <w:sz w:val="24"/>
          <w:szCs w:val="24"/>
        </w:rPr>
        <w:lastRenderedPageBreak/>
        <w:t>Predictive Alternating Runs and Random Task-Switching Sequences Produce Dissociative Switch Costs in the Consonant-Vowel/Odd-Even Task</w:t>
      </w:r>
      <w:r w:rsidRPr="00384A57">
        <w:rPr>
          <w:rFonts w:eastAsia="Arial"/>
          <w:sz w:val="24"/>
          <w:szCs w:val="24"/>
        </w:rPr>
        <w:t xml:space="preserve"> </w:t>
      </w:r>
    </w:p>
    <w:p w14:paraId="62148BFF" w14:textId="508B69B9"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Pr="00384A57">
        <w:rPr>
          <w:sz w:val="24"/>
        </w:rPr>
        <w:t xml:space="preserve">a </w:t>
      </w:r>
      <w:r w:rsidR="00A66F1E" w:rsidRPr="00384A57">
        <w:rPr>
          <w:sz w:val="24"/>
        </w:rPr>
        <w:t>key</w:t>
      </w:r>
      <w:r w:rsidR="00A61411" w:rsidRPr="00384A57">
        <w:rPr>
          <w:sz w:val="24"/>
        </w:rPr>
        <w:t xml:space="preserve"> </w:t>
      </w:r>
      <w:r w:rsidRPr="00384A57">
        <w:rPr>
          <w:sz w:val="24"/>
        </w:rPr>
        <w:t xml:space="preserve">aspect of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play</w:t>
      </w:r>
      <w:r w:rsidR="00D71CF0" w:rsidRPr="00384A57">
        <w:rPr>
          <w:sz w:val="24"/>
        </w:rPr>
        <w:t>s</w:t>
      </w:r>
      <w:r w:rsidR="00AF3B71" w:rsidRPr="00384A57">
        <w:rPr>
          <w:sz w:val="24"/>
        </w:rPr>
        <w:t xml:space="preserve"> a </w:t>
      </w:r>
      <w:r w:rsidR="00A66F1E" w:rsidRPr="00384A57">
        <w:rPr>
          <w:sz w:val="24"/>
        </w:rPr>
        <w:t xml:space="preserve">critical </w:t>
      </w:r>
      <w:r w:rsidR="00AF3B71" w:rsidRPr="00384A57">
        <w:rPr>
          <w:sz w:val="24"/>
        </w:rPr>
        <w:t>role in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Thus, </w:t>
      </w:r>
      <w:r w:rsidR="00B438A3" w:rsidRPr="00384A57">
        <w:rPr>
          <w:sz w:val="24"/>
        </w:rPr>
        <w:t xml:space="preserve">individuals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 xml:space="preserve">Rogers &amp; </w:t>
      </w:r>
      <w:proofErr w:type="spellStart"/>
      <w:r w:rsidR="006D7F4A" w:rsidRPr="00384A57">
        <w:rPr>
          <w:sz w:val="24"/>
        </w:rPr>
        <w:t>Monsell</w:t>
      </w:r>
      <w:proofErr w:type="spellEnd"/>
      <w:r w:rsidR="006D7F4A" w:rsidRPr="00384A57">
        <w:rPr>
          <w:sz w:val="24"/>
        </w:rPr>
        <w:t>,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actively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w:t>
      </w:r>
      <w:proofErr w:type="spellStart"/>
      <w:r w:rsidR="006E569E" w:rsidRPr="00384A57">
        <w:rPr>
          <w:sz w:val="24"/>
        </w:rPr>
        <w:t>Jersild</w:t>
      </w:r>
      <w:proofErr w:type="spellEnd"/>
      <w:r w:rsidR="006E569E" w:rsidRPr="00384A57">
        <w:rPr>
          <w:sz w:val="24"/>
        </w:rPr>
        <w:t xml:space="preserve">,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declines in task</w:t>
      </w:r>
      <w:r w:rsidR="00203BD3" w:rsidRPr="00384A57">
        <w:rPr>
          <w:sz w:val="24"/>
        </w:rPr>
        <w:t xml:space="preserve"> </w:t>
      </w:r>
      <w:r w:rsidR="00D25F93" w:rsidRPr="00384A57">
        <w:rPr>
          <w:sz w:val="24"/>
        </w:rPr>
        <w:t>performance.</w:t>
      </w:r>
    </w:p>
    <w:p w14:paraId="0B017BBB" w14:textId="3A9430D7"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 xml:space="preserve">been described as “the gold standard”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lead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ins w:id="5" w:author="Nick Maxwell" w:date="2023-05-11T20:52:00Z">
        <w:r w:rsidR="00F069EE">
          <w:rPr>
            <w:sz w:val="24"/>
          </w:rPr>
          <w:t xml:space="preserve">both </w:t>
        </w:r>
      </w:ins>
      <w:r w:rsidR="00E05F53" w:rsidRPr="00384A57">
        <w:rPr>
          <w:sz w:val="24"/>
        </w:rPr>
        <w:t xml:space="preserve">individuals with low working memory </w:t>
      </w:r>
      <w:r w:rsidR="00EB0AE6" w:rsidRPr="00384A57">
        <w:rPr>
          <w:sz w:val="24"/>
        </w:rPr>
        <w:t xml:space="preserve">span </w:t>
      </w:r>
      <w:ins w:id="6" w:author="Nick Maxwell" w:date="2023-05-11T20:52:00Z">
        <w:r w:rsidR="00F069EE">
          <w:rPr>
            <w:sz w:val="24"/>
          </w:rPr>
          <w:t>and individuals with working me</w:t>
        </w:r>
      </w:ins>
      <w:ins w:id="7" w:author="Nick Maxwell" w:date="2023-05-11T20:53:00Z">
        <w:r w:rsidR="00F069EE">
          <w:rPr>
            <w:sz w:val="24"/>
          </w:rPr>
          <w:t>mory</w:t>
        </w:r>
      </w:ins>
      <w:del w:id="8" w:author="Nick Maxwell" w:date="2023-05-11T20:52:00Z">
        <w:r w:rsidR="00C0679B" w:rsidRPr="00384A57" w:rsidDel="00F069EE">
          <w:rPr>
            <w:sz w:val="24"/>
          </w:rPr>
          <w:delText>or</w:delText>
        </w:r>
      </w:del>
      <w:r w:rsidR="00C0679B" w:rsidRPr="00384A57">
        <w:rPr>
          <w:sz w:val="24"/>
        </w:rPr>
        <w:t xml:space="preserve"> </w:t>
      </w:r>
      <w:r w:rsidR="00E05F53" w:rsidRPr="00384A57">
        <w:rPr>
          <w:sz w:val="24"/>
        </w:rPr>
        <w:t xml:space="preserve">impairments </w:t>
      </w:r>
      <w:del w:id="9" w:author="Nick Maxwell" w:date="2023-05-14T17:42:00Z">
        <w:r w:rsidR="00C0679B" w:rsidRPr="00384A57" w:rsidDel="00B14A4B">
          <w:rPr>
            <w:sz w:val="24"/>
          </w:rPr>
          <w:delText xml:space="preserve">each </w:delText>
        </w:r>
      </w:del>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2680900B"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w:t>
      </w:r>
      <w:proofErr w:type="spellStart"/>
      <w:r w:rsidR="007C6957" w:rsidRPr="00384A57">
        <w:rPr>
          <w:sz w:val="24"/>
        </w:rPr>
        <w:t>Jersild</w:t>
      </w:r>
      <w:proofErr w:type="spellEnd"/>
      <w:r w:rsidR="007C6957" w:rsidRPr="00384A57">
        <w:rPr>
          <w:sz w:val="24"/>
        </w:rPr>
        <w:t xml:space="preserve">, 1927; Rogers &amp; </w:t>
      </w:r>
      <w:proofErr w:type="spellStart"/>
      <w:r w:rsidR="007C6957" w:rsidRPr="00384A57">
        <w:rPr>
          <w:sz w:val="24"/>
        </w:rPr>
        <w:t>Monsell</w:t>
      </w:r>
      <w:proofErr w:type="spellEnd"/>
      <w:r w:rsidR="007C6957" w:rsidRPr="00384A57">
        <w:rPr>
          <w:sz w:val="24"/>
        </w:rPr>
        <w:t xml:space="preserve">, 1995, see De Jong, 2000; </w:t>
      </w:r>
      <w:proofErr w:type="spellStart"/>
      <w:r w:rsidR="007C6957" w:rsidRPr="00384A57">
        <w:rPr>
          <w:sz w:val="24"/>
        </w:rPr>
        <w:t>Kiesel</w:t>
      </w:r>
      <w:proofErr w:type="spellEnd"/>
      <w:r w:rsidR="007C6957" w:rsidRPr="00384A57">
        <w:rPr>
          <w:sz w:val="24"/>
        </w:rPr>
        <w:t xml:space="preserve"> et al., 2010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paradigm,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the information pertaining to the </w:t>
      </w:r>
      <w:r w:rsidR="00406631" w:rsidRPr="00384A57">
        <w:rPr>
          <w:sz w:val="24"/>
        </w:rPr>
        <w:t>inactive</w:t>
      </w:r>
      <w:r w:rsidR="00B41CF1" w:rsidRPr="00384A57">
        <w:rPr>
          <w:sz w:val="24"/>
        </w:rPr>
        <w:t xml:space="preserve"> task. Like the Stroop task, task-switching paradigms require participants to keep a relevant task-set active in working memory (i.e., the current task instructions) while suppressing irrelevant but salient information from the inactive task-set. Thus, these tasks provide a situation in which attentional control</w:t>
      </w:r>
      <w:r w:rsidR="00406631" w:rsidRPr="00384A57">
        <w:rPr>
          <w:sz w:val="24"/>
        </w:rPr>
        <w:t>/</w:t>
      </w:r>
      <w:r w:rsidR="00B41CF1" w:rsidRPr="00384A57">
        <w:rPr>
          <w:sz w:val="24"/>
        </w:rPr>
        <w:t>working memory systems are taxed.</w:t>
      </w:r>
    </w:p>
    <w:p w14:paraId="073EB76D" w14:textId="42A9A8C1"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Pr="00384A57">
        <w:rPr>
          <w:sz w:val="24"/>
        </w:rPr>
        <w:t>task-switching</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ins w:id="10" w:author="Nick Maxwell" w:date="2023-05-13T16:06:00Z">
        <w:r w:rsidR="00A6627F">
          <w:rPr>
            <w:sz w:val="24"/>
          </w:rPr>
          <w:t>studies including</w:t>
        </w:r>
      </w:ins>
      <w:del w:id="11" w:author="Nick Maxwell" w:date="2023-05-13T16:06:00Z">
        <w:r w:rsidR="00D14510" w:rsidRPr="00384A57" w:rsidDel="00A6627F">
          <w:rPr>
            <w:sz w:val="24"/>
          </w:rPr>
          <w:delText>task-switching studies that have included</w:delText>
        </w:r>
      </w:del>
      <w:r w:rsidR="00D14510" w:rsidRPr="00384A57">
        <w:rPr>
          <w:sz w:val="24"/>
        </w:rPr>
        <w:t xml:space="preserve">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del w:id="12" w:author="Nick Maxwell" w:date="2023-05-13T16:07:00Z">
        <w:r w:rsidR="00373864" w:rsidRPr="00384A57" w:rsidDel="00A6627F">
          <w:rPr>
            <w:sz w:val="24"/>
          </w:rPr>
          <w:delText>versus</w:delText>
        </w:r>
        <w:r w:rsidR="00CA701E" w:rsidRPr="00384A57" w:rsidDel="00A6627F">
          <w:rPr>
            <w:sz w:val="24"/>
          </w:rPr>
          <w:delText xml:space="preserve"> </w:delText>
        </w:r>
      </w:del>
      <w:ins w:id="13" w:author="Nick Maxwell" w:date="2023-05-13T16:07:00Z">
        <w:r w:rsidR="00A6627F">
          <w:rPr>
            <w:sz w:val="24"/>
          </w:rPr>
          <w:t>relative to</w:t>
        </w:r>
        <w:r w:rsidR="00A6627F" w:rsidRPr="00384A57">
          <w:rPr>
            <w:sz w:val="24"/>
          </w:rPr>
          <w:t xml:space="preserve"> </w:t>
        </w:r>
      </w:ins>
      <w:r w:rsidR="00CA701E" w:rsidRPr="00384A57">
        <w:rPr>
          <w:sz w:val="24"/>
        </w:rPr>
        <w:t>non-switch trials</w:t>
      </w:r>
      <w:del w:id="14" w:author="Nick Maxwell" w:date="2023-05-11T20:55:00Z">
        <w:r w:rsidR="00845ED9" w:rsidRPr="00384A57" w:rsidDel="009858C7">
          <w:rPr>
            <w:sz w:val="24"/>
          </w:rPr>
          <w:delText>,</w:delText>
        </w:r>
      </w:del>
      <w:ins w:id="15" w:author="Nick Maxwell" w:date="2023-05-13T16:01:00Z">
        <w:r w:rsidR="00A6627F">
          <w:rPr>
            <w:sz w:val="24"/>
          </w:rPr>
          <w:t xml:space="preserve">. </w:t>
        </w:r>
      </w:ins>
      <w:ins w:id="16" w:author="Nick Maxwell" w:date="2023-05-13T16:04:00Z">
        <w:r w:rsidR="00A6627F">
          <w:rPr>
            <w:sz w:val="24"/>
          </w:rPr>
          <w:t>Furthermore, t</w:t>
        </w:r>
      </w:ins>
      <w:del w:id="17" w:author="Nick Maxwell" w:date="2023-05-13T16:01:00Z">
        <w:r w:rsidR="00845ED9" w:rsidRPr="00384A57" w:rsidDel="00A6627F">
          <w:rPr>
            <w:sz w:val="24"/>
          </w:rPr>
          <w:delText xml:space="preserve"> and, </w:delText>
        </w:r>
      </w:del>
      <w:del w:id="18" w:author="Nick Maxwell" w:date="2023-05-11T20:55:00Z">
        <w:r w:rsidR="00845ED9" w:rsidRPr="00384A57" w:rsidDel="00AD3E3A">
          <w:rPr>
            <w:sz w:val="24"/>
          </w:rPr>
          <w:delText>like the Stroop task</w:delText>
        </w:r>
      </w:del>
      <w:del w:id="19" w:author="Nick Maxwell" w:date="2023-05-13T16:01:00Z">
        <w:r w:rsidR="00845ED9" w:rsidRPr="00384A57" w:rsidDel="00A6627F">
          <w:rPr>
            <w:sz w:val="24"/>
          </w:rPr>
          <w:delText xml:space="preserve">, </w:delText>
        </w:r>
        <w:r w:rsidR="0032268B" w:rsidRPr="00384A57" w:rsidDel="00A6627F">
          <w:rPr>
            <w:sz w:val="24"/>
          </w:rPr>
          <w:delText>t</w:delText>
        </w:r>
      </w:del>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ins w:id="20" w:author="Nick Maxwell" w:date="2023-05-13T16:07:00Z">
        <w:r w:rsidR="00A6627F">
          <w:rPr>
            <w:sz w:val="24"/>
          </w:rPr>
          <w:t>, and as a result are often increased</w:t>
        </w:r>
      </w:ins>
      <w:r w:rsidR="00883D00" w:rsidRPr="00384A57">
        <w:rPr>
          <w:sz w:val="24"/>
        </w:rPr>
        <w:t xml:space="preserve"> </w:t>
      </w:r>
      <w:ins w:id="21" w:author="Nick Maxwell" w:date="2023-05-13T16:02:00Z">
        <w:r w:rsidR="00A6627F">
          <w:rPr>
            <w:sz w:val="24"/>
          </w:rPr>
          <w:t xml:space="preserve">due to aging processes </w:t>
        </w:r>
      </w:ins>
      <w:ins w:id="22" w:author="Nick Maxwell" w:date="2023-05-12T10:01:00Z">
        <w:r w:rsidR="00B156BA">
          <w:rPr>
            <w:sz w:val="24"/>
          </w:rPr>
          <w:t xml:space="preserve">(e.g., </w:t>
        </w:r>
      </w:ins>
      <w:ins w:id="23" w:author="Nick Maxwell" w:date="2023-05-12T10:02:00Z">
        <w:r w:rsidR="00B156BA" w:rsidRPr="00384A57">
          <w:rPr>
            <w:sz w:val="24"/>
          </w:rPr>
          <w:t xml:space="preserve">Huff, </w:t>
        </w:r>
        <w:proofErr w:type="spellStart"/>
        <w:r w:rsidR="00B156BA" w:rsidRPr="00384A57">
          <w:rPr>
            <w:sz w:val="24"/>
          </w:rPr>
          <w:t>Balota</w:t>
        </w:r>
        <w:proofErr w:type="spellEnd"/>
        <w:r w:rsidR="00B156BA" w:rsidRPr="00384A57">
          <w:rPr>
            <w:sz w:val="24"/>
          </w:rPr>
          <w:t xml:space="preserve">, </w:t>
        </w:r>
        <w:proofErr w:type="spellStart"/>
        <w:r w:rsidR="00B156BA" w:rsidRPr="00384A57">
          <w:rPr>
            <w:sz w:val="24"/>
          </w:rPr>
          <w:t>Minear</w:t>
        </w:r>
        <w:proofErr w:type="spellEnd"/>
        <w:r w:rsidR="00B156BA" w:rsidRPr="00384A57">
          <w:rPr>
            <w:sz w:val="24"/>
          </w:rPr>
          <w:t xml:space="preserve">, </w:t>
        </w:r>
        <w:proofErr w:type="spellStart"/>
        <w:r w:rsidR="00B156BA" w:rsidRPr="00384A57">
          <w:rPr>
            <w:sz w:val="24"/>
          </w:rPr>
          <w:t>Aschenbrenner</w:t>
        </w:r>
        <w:proofErr w:type="spellEnd"/>
        <w:r w:rsidR="00B156BA" w:rsidRPr="00384A57">
          <w:rPr>
            <w:sz w:val="24"/>
          </w:rPr>
          <w:t xml:space="preserve">, &amp; </w:t>
        </w:r>
        <w:proofErr w:type="spellStart"/>
        <w:r w:rsidR="00B156BA" w:rsidRPr="00384A57">
          <w:rPr>
            <w:sz w:val="24"/>
          </w:rPr>
          <w:t>Duchek</w:t>
        </w:r>
        <w:proofErr w:type="spellEnd"/>
        <w:r w:rsidR="00B156BA" w:rsidRPr="00384A57">
          <w:rPr>
            <w:sz w:val="24"/>
          </w:rPr>
          <w:t>, 2015</w:t>
        </w:r>
        <w:r w:rsidR="00B156BA">
          <w:rPr>
            <w:sz w:val="24"/>
          </w:rPr>
          <w:t xml:space="preserve">) </w:t>
        </w:r>
      </w:ins>
      <w:r w:rsidR="00883D00" w:rsidRPr="00384A57">
        <w:rPr>
          <w:sz w:val="24"/>
        </w:rPr>
        <w:t xml:space="preserve">and </w:t>
      </w:r>
      <w:ins w:id="24" w:author="Nick Maxwell" w:date="2023-05-12T10:01:00Z">
        <w:r w:rsidR="00B156BA">
          <w:rPr>
            <w:sz w:val="24"/>
          </w:rPr>
          <w:t xml:space="preserve">differences in </w:t>
        </w:r>
      </w:ins>
      <w:r w:rsidR="00883D00" w:rsidRPr="00384A57">
        <w:rPr>
          <w:sz w:val="24"/>
        </w:rPr>
        <w:t>working memory</w:t>
      </w:r>
      <w:ins w:id="25" w:author="Nick Maxwell" w:date="2023-05-12T10:01:00Z">
        <w:r w:rsidR="00B156BA">
          <w:rPr>
            <w:sz w:val="24"/>
          </w:rPr>
          <w:t xml:space="preserve"> capacity</w:t>
        </w:r>
      </w:ins>
      <w:r w:rsidR="00845ED9" w:rsidRPr="00384A57">
        <w:rPr>
          <w:sz w:val="24"/>
        </w:rPr>
        <w:t xml:space="preserve"> </w:t>
      </w:r>
      <w:r w:rsidR="002F6FFB" w:rsidRPr="00384A57">
        <w:rPr>
          <w:sz w:val="24"/>
        </w:rPr>
        <w:t>(e.g.</w:t>
      </w:r>
      <w:del w:id="26" w:author="Nick Maxwell" w:date="2023-05-11T20:55:00Z">
        <w:r w:rsidR="002F6FFB" w:rsidRPr="00384A57" w:rsidDel="009858C7">
          <w:rPr>
            <w:sz w:val="24"/>
          </w:rPr>
          <w:delText xml:space="preserve">, </w:delText>
        </w:r>
      </w:del>
      <w:del w:id="27" w:author="Nick Maxwell" w:date="2023-05-12T10:01:00Z">
        <w:r w:rsidR="002F6FFB" w:rsidRPr="00384A57" w:rsidDel="00B156BA">
          <w:rPr>
            <w:sz w:val="24"/>
          </w:rPr>
          <w:delText xml:space="preserve">Huff, Balota, Minear, </w:delText>
        </w:r>
        <w:r w:rsidR="00F569BD" w:rsidRPr="00384A57" w:rsidDel="00B156BA">
          <w:rPr>
            <w:sz w:val="24"/>
          </w:rPr>
          <w:delText>Aschenbrenner</w:delText>
        </w:r>
        <w:r w:rsidR="002F6FFB" w:rsidRPr="00384A57" w:rsidDel="00B156BA">
          <w:rPr>
            <w:sz w:val="24"/>
          </w:rPr>
          <w:delText>, &amp; Duchek, 2015</w:delText>
        </w:r>
      </w:del>
      <w:ins w:id="28" w:author="Nick Maxwell" w:date="2023-05-11T20:57:00Z">
        <w:r w:rsidR="00D50632">
          <w:rPr>
            <w:sz w:val="24"/>
          </w:rPr>
          <w:t xml:space="preserve">, </w:t>
        </w:r>
        <w:proofErr w:type="spellStart"/>
        <w:r w:rsidR="00D50632">
          <w:rPr>
            <w:sz w:val="24"/>
          </w:rPr>
          <w:t>Drahiem</w:t>
        </w:r>
        <w:proofErr w:type="spellEnd"/>
        <w:r w:rsidR="00D50632">
          <w:rPr>
            <w:sz w:val="24"/>
          </w:rPr>
          <w:t>, Hicks, &amp; Engle, 2010, etc.</w:t>
        </w:r>
      </w:ins>
      <w:r w:rsidR="00733817" w:rsidRPr="00384A57">
        <w:rPr>
          <w:sz w:val="24"/>
        </w:rPr>
        <w:t>)</w:t>
      </w:r>
      <w:del w:id="29" w:author="Nick Maxwell" w:date="2023-05-13T16:05:00Z">
        <w:r w:rsidR="00D14510" w:rsidRPr="00384A57" w:rsidDel="00A6627F">
          <w:rPr>
            <w:sz w:val="24"/>
          </w:rPr>
          <w:delText xml:space="preserve">. </w:delText>
        </w:r>
      </w:del>
      <w:del w:id="30" w:author="Nick Maxwell" w:date="2023-05-12T10:01:00Z">
        <w:r w:rsidR="00D14510" w:rsidRPr="00384A57" w:rsidDel="00B156BA">
          <w:rPr>
            <w:sz w:val="24"/>
          </w:rPr>
          <w:delText>S</w:delText>
        </w:r>
      </w:del>
      <w:del w:id="31" w:author="Nick Maxwell" w:date="2023-05-13T16:05:00Z">
        <w:r w:rsidR="00D14510" w:rsidRPr="00384A57" w:rsidDel="00A6627F">
          <w:rPr>
            <w:sz w:val="24"/>
          </w:rPr>
          <w:delText>imilar declines are found when comparing performance between switch and pure block</w:delText>
        </w:r>
      </w:del>
      <w:ins w:id="32" w:author="Nick Maxwell" w:date="2023-05-13T16:07:00Z">
        <w:r w:rsidR="00A6627F">
          <w:rPr>
            <w:sz w:val="24"/>
          </w:rPr>
          <w:t xml:space="preserve">. </w:t>
        </w:r>
      </w:ins>
      <w:ins w:id="33" w:author="Nick Maxwell" w:date="2023-05-13T16:08:00Z">
        <w:r w:rsidR="00A6627F">
          <w:rPr>
            <w:sz w:val="24"/>
          </w:rPr>
          <w:t xml:space="preserve">Thus, attentional control and working memory are strongly linked to task-switching performance, as </w:t>
        </w:r>
      </w:ins>
      <w:del w:id="34" w:author="Nick Maxwell" w:date="2023-05-13T16:05:00Z">
        <w:r w:rsidR="00D14510" w:rsidRPr="00384A57" w:rsidDel="00A6627F">
          <w:rPr>
            <w:sz w:val="24"/>
          </w:rPr>
          <w:delText>s</w:delText>
        </w:r>
      </w:del>
      <w:del w:id="35" w:author="Nick Maxwell" w:date="2023-05-12T10:02:00Z">
        <w:r w:rsidR="00D14510" w:rsidRPr="00384A57" w:rsidDel="00B156BA">
          <w:rPr>
            <w:sz w:val="24"/>
          </w:rPr>
          <w:delText>.</w:delText>
        </w:r>
      </w:del>
      <w:del w:id="36" w:author="Nick Maxwell" w:date="2023-05-13T16:08:00Z">
        <w:r w:rsidR="00D14510" w:rsidRPr="00384A57" w:rsidDel="00A6627F">
          <w:rPr>
            <w:sz w:val="24"/>
          </w:rPr>
          <w:delText xml:space="preserve"> </w:delText>
        </w:r>
      </w:del>
      <w:del w:id="37" w:author="Nick Maxwell" w:date="2023-05-12T10:03:00Z">
        <w:r w:rsidR="00D14510" w:rsidRPr="00384A57" w:rsidDel="00B156BA">
          <w:rPr>
            <w:sz w:val="24"/>
          </w:rPr>
          <w:delText xml:space="preserve">Thus, </w:delText>
        </w:r>
      </w:del>
      <w:r w:rsidR="00D14510" w:rsidRPr="00384A57">
        <w:rPr>
          <w:sz w:val="24"/>
        </w:rPr>
        <w:t xml:space="preserve">the requirement to keep multiple task-sets active in working memory impairs </w:t>
      </w:r>
      <w:r w:rsidR="00D82A4E" w:rsidRPr="00384A57">
        <w:rPr>
          <w:sz w:val="24"/>
        </w:rPr>
        <w:t>participants’ performance</w:t>
      </w:r>
      <w:ins w:id="38" w:author="Nick Maxwell" w:date="2023-05-13T16:03:00Z">
        <w:r w:rsidR="00A6627F">
          <w:rPr>
            <w:sz w:val="24"/>
          </w:rPr>
          <w:t>.</w:t>
        </w:r>
      </w:ins>
      <w:del w:id="39" w:author="Nick Maxwell" w:date="2023-05-13T16:03:00Z">
        <w:r w:rsidR="00D82A4E" w:rsidRPr="00384A57" w:rsidDel="00A6627F">
          <w:rPr>
            <w:sz w:val="24"/>
          </w:rPr>
          <w:delText>.</w:delText>
        </w:r>
      </w:del>
    </w:p>
    <w:p w14:paraId="4E6B645C" w14:textId="2B9795E6"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proofErr w:type="spellStart"/>
      <w:r w:rsidR="00674B27" w:rsidRPr="00384A57">
        <w:rPr>
          <w:sz w:val="24"/>
        </w:rPr>
        <w:t>Minear</w:t>
      </w:r>
      <w:proofErr w:type="spellEnd"/>
      <w:r w:rsidR="00674B27" w:rsidRPr="00384A57">
        <w:rPr>
          <w:sz w:val="24"/>
        </w:rPr>
        <w:t xml:space="preserve">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switch vs. pure blocks) and the effects of alternating between task-sets within a single switch block. </w:t>
      </w:r>
      <w:r w:rsidR="00CF13BF" w:rsidRPr="00384A57">
        <w:rPr>
          <w:sz w:val="24"/>
        </w:rPr>
        <w:t>Studies utilizing this design</w:t>
      </w:r>
      <w:r w:rsidRPr="00384A57">
        <w:rPr>
          <w:sz w:val="24"/>
        </w:rPr>
        <w:t xml:space="preserve"> first </w:t>
      </w:r>
      <w:r w:rsidR="00CF13BF" w:rsidRPr="00384A57">
        <w:rPr>
          <w:sz w:val="24"/>
        </w:rPr>
        <w:t xml:space="preserve">have participants </w:t>
      </w:r>
      <w:r w:rsidRPr="00384A57">
        <w:rPr>
          <w:sz w:val="24"/>
        </w:rPr>
        <w:t>complete a</w:t>
      </w:r>
      <w:r w:rsidR="007A461A" w:rsidRPr="00384A57">
        <w:rPr>
          <w:sz w:val="24"/>
        </w:rPr>
        <w:t xml:space="preserve"> </w:t>
      </w:r>
      <w:r w:rsidR="000A5922" w:rsidRPr="00384A57">
        <w:rPr>
          <w:sz w:val="24"/>
        </w:rPr>
        <w:t>set of pure blocks (</w:t>
      </w:r>
      <w:r w:rsidR="00A07B29" w:rsidRPr="00384A57">
        <w:rPr>
          <w:sz w:val="24"/>
        </w:rPr>
        <w:t xml:space="preserve">one </w:t>
      </w:r>
      <w:r w:rsidR="000A5922" w:rsidRPr="00384A57">
        <w:rPr>
          <w:sz w:val="24"/>
        </w:rPr>
        <w:t>corresponding to each task</w:t>
      </w:r>
      <w:r w:rsidR="00674B27" w:rsidRPr="00384A57">
        <w:rPr>
          <w:sz w:val="24"/>
        </w:rPr>
        <w:t>-set</w:t>
      </w:r>
      <w:r w:rsidR="0032268B" w:rsidRPr="00384A57">
        <w:rPr>
          <w:sz w:val="24"/>
        </w:rPr>
        <w:t xml:space="preserve"> individually</w:t>
      </w:r>
      <w:r w:rsidR="00674B27" w:rsidRPr="00384A57">
        <w:rPr>
          <w:sz w:val="24"/>
        </w:rPr>
        <w:t>)</w:t>
      </w:r>
      <w:r w:rsidR="00CF13BF" w:rsidRPr="00384A57">
        <w:rPr>
          <w:sz w:val="24"/>
        </w:rPr>
        <w:t xml:space="preserve">. These pure blocks are </w:t>
      </w:r>
      <w:r w:rsidR="006462CC" w:rsidRPr="00384A57">
        <w:rPr>
          <w:sz w:val="24"/>
        </w:rPr>
        <w:t>immediately</w:t>
      </w:r>
      <w:r w:rsidR="000A5922" w:rsidRPr="00384A57">
        <w:rPr>
          <w:sz w:val="24"/>
        </w:rPr>
        <w:t xml:space="preserve"> </w:t>
      </w:r>
      <w:r w:rsidR="000A5922" w:rsidRPr="00384A57">
        <w:rPr>
          <w:sz w:val="24"/>
        </w:rPr>
        <w:lastRenderedPageBreak/>
        <w:t xml:space="preserve">followed by </w:t>
      </w:r>
      <w:r w:rsidR="006462CC" w:rsidRPr="00384A57">
        <w:rPr>
          <w:sz w:val="24"/>
        </w:rPr>
        <w:t xml:space="preserve">one or more </w:t>
      </w:r>
      <w:r w:rsidR="007A461A" w:rsidRPr="00384A57">
        <w:rPr>
          <w:sz w:val="24"/>
        </w:rPr>
        <w:t>switch block</w:t>
      </w:r>
      <w:r w:rsidR="006462CC" w:rsidRPr="00384A57">
        <w:rPr>
          <w:sz w:val="24"/>
        </w:rPr>
        <w:t>s</w:t>
      </w:r>
      <w:r w:rsidR="00CF13BF" w:rsidRPr="00384A57">
        <w:rPr>
          <w:sz w:val="24"/>
        </w:rPr>
        <w:t>, which contain</w:t>
      </w:r>
      <w:r w:rsidR="002A5AD8" w:rsidRPr="00384A57">
        <w:rPr>
          <w:sz w:val="24"/>
        </w:rPr>
        <w:t xml:space="preserve"> a series of interleaved </w:t>
      </w:r>
      <w:r w:rsidR="007A461A" w:rsidRPr="00384A57">
        <w:rPr>
          <w:sz w:val="24"/>
        </w:rPr>
        <w:t>switch and non-switch trials</w:t>
      </w:r>
      <w:r w:rsidR="00920834" w:rsidRPr="00384A57">
        <w:rPr>
          <w:sz w:val="24"/>
        </w:rPr>
        <w:t xml:space="preserve"> </w:t>
      </w:r>
      <w:r w:rsidR="007A461A" w:rsidRPr="00384A57">
        <w:rPr>
          <w:sz w:val="24"/>
        </w:rPr>
        <w:t xml:space="preserve">(e.g., switch, non-switch, switch, non-switch, etc.). </w:t>
      </w:r>
      <w:r w:rsidRPr="00384A57">
        <w:rPr>
          <w:sz w:val="24"/>
        </w:rPr>
        <w:t>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w:t>
      </w:r>
      <w:proofErr w:type="spellStart"/>
      <w:r w:rsidR="006A1A31" w:rsidRPr="00384A57">
        <w:rPr>
          <w:sz w:val="24"/>
        </w:rPr>
        <w:t>Minear</w:t>
      </w:r>
      <w:proofErr w:type="spellEnd"/>
      <w:r w:rsidR="006A1A31" w:rsidRPr="00384A57">
        <w:rPr>
          <w:sz w:val="24"/>
        </w:rPr>
        <w:t xml:space="preserve">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proofErr w:type="spellStart"/>
      <w:r w:rsidR="008442E6" w:rsidRPr="00384A57">
        <w:rPr>
          <w:sz w:val="24"/>
        </w:rPr>
        <w:t>Kiesel</w:t>
      </w:r>
      <w:proofErr w:type="spellEnd"/>
      <w:r w:rsidR="008442E6" w:rsidRPr="00384A57">
        <w:rPr>
          <w:sz w:val="24"/>
        </w:rPr>
        <w:t xml:space="preserve">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w:t>
      </w:r>
      <w:proofErr w:type="spellStart"/>
      <w:r w:rsidR="006A1A31" w:rsidRPr="00384A57">
        <w:rPr>
          <w:sz w:val="24"/>
        </w:rPr>
        <w:t>Monsell</w:t>
      </w:r>
      <w:proofErr w:type="spellEnd"/>
      <w:r w:rsidR="006A1A31" w:rsidRPr="00384A57">
        <w:rPr>
          <w:sz w:val="24"/>
        </w:rPr>
        <w:t xml:space="preserve">, 1995; see Huff </w:t>
      </w:r>
      <w:r w:rsidR="00D01120" w:rsidRPr="00384A57">
        <w:rPr>
          <w:sz w:val="24"/>
        </w:rPr>
        <w:t>et al.</w:t>
      </w:r>
      <w:r w:rsidR="006A1A31" w:rsidRPr="00384A57">
        <w:rPr>
          <w:sz w:val="24"/>
        </w:rPr>
        <w:t>, 2015).</w:t>
      </w:r>
    </w:p>
    <w:p w14:paraId="614EA97B" w14:textId="4CCDBB9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w:t>
      </w:r>
      <w:r w:rsidR="00B62C53" w:rsidRPr="00384A57">
        <w:rPr>
          <w:sz w:val="24"/>
          <w:szCs w:val="24"/>
        </w:rPr>
        <w:lastRenderedPageBreak/>
        <w:t>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w:t>
      </w:r>
      <w:proofErr w:type="spellStart"/>
      <w:r w:rsidR="009D6A87" w:rsidRPr="00384A57">
        <w:rPr>
          <w:sz w:val="24"/>
          <w:szCs w:val="24"/>
        </w:rPr>
        <w:t>Minear</w:t>
      </w:r>
      <w:proofErr w:type="spellEnd"/>
      <w:r w:rsidR="009D6A87" w:rsidRPr="00384A57">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216F9A" w:rsidRPr="00384A57">
        <w:rPr>
          <w:sz w:val="24"/>
          <w:szCs w:val="24"/>
        </w:rPr>
        <w:t xml:space="preserve">Thus, an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9D6A87" w:rsidRPr="00384A57">
        <w:rPr>
          <w:sz w:val="24"/>
          <w:szCs w:val="24"/>
        </w:rPr>
        <w:t xml:space="preserve">Thus, this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4D39A271"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working memory and attentional control systems. </w:t>
      </w:r>
      <w:r w:rsidR="00F159AF" w:rsidRPr="00384A57">
        <w:rPr>
          <w:sz w:val="24"/>
        </w:rPr>
        <w:t>As a result</w:t>
      </w:r>
      <w:r w:rsidR="009D6A87" w:rsidRPr="00384A57">
        <w:rPr>
          <w:sz w:val="24"/>
        </w:rPr>
        <w:t xml:space="preserve">, these </w:t>
      </w:r>
      <w:r w:rsidR="00E11957" w:rsidRPr="00384A57">
        <w:rPr>
          <w:sz w:val="24"/>
        </w:rPr>
        <w:t xml:space="preserve">stimuli are </w:t>
      </w:r>
      <w:ins w:id="40" w:author="Nick Maxwell" w:date="2023-05-12T10:07:00Z">
        <w:r w:rsidR="003C6B7D">
          <w:rPr>
            <w:sz w:val="24"/>
          </w:rPr>
          <w:t xml:space="preserve">commonly </w:t>
        </w:r>
      </w:ins>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 xml:space="preserve">who show breakdowns in working </w:t>
      </w:r>
      <w:r w:rsidR="008320C1" w:rsidRPr="00384A57">
        <w:rPr>
          <w:sz w:val="24"/>
        </w:rPr>
        <w:lastRenderedPageBreak/>
        <w:t>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5F93A33F"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ins w:id="41" w:author="Nick Maxwell" w:date="2023-05-12T10:07:00Z">
        <w:r w:rsidR="003C6B7D">
          <w:rPr>
            <w:sz w:val="24"/>
          </w:rPr>
          <w:t xml:space="preserve"> relative to individuals with </w:t>
        </w:r>
      </w:ins>
      <w:ins w:id="42" w:author="Nick Maxwell" w:date="2023-05-12T10:08:00Z">
        <w:r w:rsidR="003C6B7D">
          <w:rPr>
            <w:sz w:val="24"/>
          </w:rPr>
          <w:t>intact working memory systems.</w:t>
        </w:r>
      </w:ins>
      <w:del w:id="43" w:author="Nick Maxwell" w:date="2023-05-12T10:07:00Z">
        <w:r w:rsidR="005C0A33" w:rsidRPr="00384A57" w:rsidDel="003C6B7D">
          <w:rPr>
            <w:sz w:val="24"/>
          </w:rPr>
          <w:delText>.</w:delText>
        </w:r>
      </w:del>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3BBF5D5E"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w:t>
      </w:r>
      <w:proofErr w:type="spellStart"/>
      <w:r w:rsidRPr="00384A57">
        <w:rPr>
          <w:sz w:val="24"/>
        </w:rPr>
        <w:t>Monsell</w:t>
      </w:r>
      <w:proofErr w:type="spellEnd"/>
      <w:r w:rsidRPr="00384A57">
        <w:rPr>
          <w:sz w:val="24"/>
        </w:rPr>
        <w:t xml:space="preserve">,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 xml:space="preserve">Because of the </w:t>
      </w:r>
      <w:r w:rsidR="00EB5993" w:rsidRPr="00384A57">
        <w:rPr>
          <w:sz w:val="24"/>
        </w:rPr>
        <w:lastRenderedPageBreak/>
        <w:t>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w:t>
      </w:r>
      <w:proofErr w:type="spellStart"/>
      <w:r w:rsidR="009F4FEC" w:rsidRPr="00384A57">
        <w:rPr>
          <w:sz w:val="24"/>
        </w:rPr>
        <w:t>Meiran</w:t>
      </w:r>
      <w:proofErr w:type="spellEnd"/>
      <w:r w:rsidR="009F4FEC" w:rsidRPr="00384A57">
        <w:rPr>
          <w:sz w:val="24"/>
        </w:rPr>
        <w:t>,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w:t>
      </w:r>
      <w:proofErr w:type="spellStart"/>
      <w:r w:rsidR="009F4FEC" w:rsidRPr="00384A57">
        <w:rPr>
          <w:sz w:val="24"/>
        </w:rPr>
        <w:t>Armony</w:t>
      </w:r>
      <w:proofErr w:type="spellEnd"/>
      <w:r w:rsidR="009F4FEC" w:rsidRPr="00384A57">
        <w:rPr>
          <w:sz w:val="24"/>
        </w:rPr>
        <w:t xml:space="preserve">, &amp; </w:t>
      </w:r>
      <w:proofErr w:type="spellStart"/>
      <w:r w:rsidR="009F4FEC" w:rsidRPr="00384A57">
        <w:rPr>
          <w:sz w:val="24"/>
        </w:rPr>
        <w:t>Greenshpan</w:t>
      </w:r>
      <w:proofErr w:type="spellEnd"/>
      <w:r w:rsidR="00EB5993" w:rsidRPr="00384A57">
        <w:rPr>
          <w:sz w:val="24"/>
        </w:rPr>
        <w:t>, 2000) randomly interrupt task sequences with instructions to change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ins w:id="44" w:author="Nick Maxwell" w:date="2023-05-12T10:41:00Z">
        <w:r w:rsidR="005B28D9">
          <w:rPr>
            <w:sz w:val="24"/>
          </w:rPr>
          <w:t xml:space="preserve"> Thus, unlike predictive switching</w:t>
        </w:r>
      </w:ins>
      <w:ins w:id="45" w:author="Nick Maxwell" w:date="2023-05-12T15:48:00Z">
        <w:r w:rsidR="009067CE">
          <w:rPr>
            <w:sz w:val="24"/>
          </w:rPr>
          <w:t xml:space="preserve"> in which task-changes occur following a </w:t>
        </w:r>
      </w:ins>
      <w:ins w:id="46" w:author="Nick Maxwell" w:date="2023-05-12T15:49:00Z">
        <w:r w:rsidR="009067CE">
          <w:rPr>
            <w:sz w:val="24"/>
          </w:rPr>
          <w:t>set</w:t>
        </w:r>
      </w:ins>
      <w:ins w:id="47" w:author="Nick Maxwell" w:date="2023-05-12T15:48:00Z">
        <w:r w:rsidR="009067CE">
          <w:rPr>
            <w:sz w:val="24"/>
          </w:rPr>
          <w:t xml:space="preserve"> interval</w:t>
        </w:r>
      </w:ins>
      <w:ins w:id="48" w:author="Nick Maxwell" w:date="2023-05-12T10:41:00Z">
        <w:r w:rsidR="005B28D9">
          <w:rPr>
            <w:sz w:val="24"/>
          </w:rPr>
          <w:t xml:space="preserve">, random </w:t>
        </w:r>
      </w:ins>
      <w:ins w:id="49" w:author="Nick Maxwell" w:date="2023-05-12T15:49:00Z">
        <w:r w:rsidR="009067CE">
          <w:rPr>
            <w:sz w:val="24"/>
          </w:rPr>
          <w:t xml:space="preserve">switch sequences </w:t>
        </w:r>
      </w:ins>
      <w:ins w:id="50" w:author="Nick Maxwell" w:date="2023-05-13T16:20:00Z">
        <w:r w:rsidR="00092F37">
          <w:rPr>
            <w:sz w:val="24"/>
          </w:rPr>
          <w:t xml:space="preserve">more closely </w:t>
        </w:r>
      </w:ins>
      <w:ins w:id="51" w:author="Nick Maxwell" w:date="2023-05-13T16:21:00Z">
        <w:r w:rsidR="00092F37">
          <w:rPr>
            <w:sz w:val="24"/>
          </w:rPr>
          <w:t xml:space="preserve">approximate the types of unpredictable task changes that individuals encounter </w:t>
        </w:r>
      </w:ins>
      <w:ins w:id="52" w:author="Nick Maxwell" w:date="2023-05-12T15:47:00Z">
        <w:r w:rsidR="009067CE">
          <w:rPr>
            <w:sz w:val="24"/>
          </w:rPr>
          <w:t xml:space="preserve">in </w:t>
        </w:r>
      </w:ins>
      <w:ins w:id="53" w:author="Nick Maxwell" w:date="2023-05-13T16:21:00Z">
        <w:r w:rsidR="00092F37">
          <w:rPr>
            <w:sz w:val="24"/>
          </w:rPr>
          <w:t xml:space="preserve">their </w:t>
        </w:r>
      </w:ins>
      <w:ins w:id="54" w:author="Nick Maxwell" w:date="2023-05-12T15:48:00Z">
        <w:r w:rsidR="009067CE">
          <w:rPr>
            <w:sz w:val="24"/>
          </w:rPr>
          <w:t>daily li</w:t>
        </w:r>
      </w:ins>
      <w:ins w:id="55" w:author="Nick Maxwell" w:date="2023-05-13T16:21:00Z">
        <w:r w:rsidR="00092F37">
          <w:rPr>
            <w:sz w:val="24"/>
          </w:rPr>
          <w:t>v</w:t>
        </w:r>
      </w:ins>
      <w:ins w:id="56" w:author="Nick Maxwell" w:date="2023-05-12T15:48:00Z">
        <w:r w:rsidR="009067CE">
          <w:rPr>
            <w:sz w:val="24"/>
          </w:rPr>
          <w:t>e</w:t>
        </w:r>
      </w:ins>
      <w:ins w:id="57" w:author="Nick Maxwell" w:date="2023-05-13T16:21:00Z">
        <w:r w:rsidR="00092F37">
          <w:rPr>
            <w:sz w:val="24"/>
          </w:rPr>
          <w:t>s</w:t>
        </w:r>
      </w:ins>
      <w:ins w:id="58" w:author="Nick Maxwell" w:date="2023-05-12T15:48:00Z">
        <w:r w:rsidR="009067CE">
          <w:rPr>
            <w:sz w:val="24"/>
          </w:rPr>
          <w:t>.</w:t>
        </w:r>
      </w:ins>
      <w:ins w:id="59" w:author="Nick Maxwell" w:date="2023-05-12T15:50:00Z">
        <w:r w:rsidR="009067CE">
          <w:rPr>
            <w:sz w:val="24"/>
          </w:rPr>
          <w:t xml:space="preserve"> Thus, compared to a predictive sequence, </w:t>
        </w:r>
      </w:ins>
      <w:ins w:id="60" w:author="Nick Maxwell" w:date="2023-05-14T12:00:00Z">
        <w:r w:rsidR="00983D23">
          <w:rPr>
            <w:sz w:val="24"/>
          </w:rPr>
          <w:t xml:space="preserve">the use of </w:t>
        </w:r>
      </w:ins>
      <w:ins w:id="61" w:author="Nick Maxwell" w:date="2023-05-12T15:50:00Z">
        <w:r w:rsidR="009067CE">
          <w:rPr>
            <w:sz w:val="24"/>
          </w:rPr>
          <w:t>random switching likely affords greater external validity.</w:t>
        </w:r>
      </w:ins>
    </w:p>
    <w:p w14:paraId="17FD291C" w14:textId="452FE145" w:rsidR="00131F2C" w:rsidRPr="00384A57" w:rsidRDefault="002B638A" w:rsidP="00A047BD">
      <w:pPr>
        <w:spacing w:line="480" w:lineRule="auto"/>
        <w:rPr>
          <w:sz w:val="24"/>
        </w:rPr>
      </w:pPr>
      <w:r w:rsidRPr="00384A57">
        <w:rPr>
          <w:sz w:val="24"/>
        </w:rPr>
        <w:tab/>
        <w:t xml:space="preserve">Previous research has investigated the effects of predictive </w:t>
      </w:r>
      <w:r w:rsidR="00D83DD4" w:rsidRPr="00384A57">
        <w:rPr>
          <w:sz w:val="24"/>
        </w:rPr>
        <w:t>versus</w:t>
      </w:r>
      <w:r w:rsidRPr="00384A57">
        <w:rPr>
          <w:sz w:val="24"/>
        </w:rPr>
        <w:t xml:space="preserve"> random switching on RTs and error rates. </w:t>
      </w:r>
      <w:r w:rsidR="005C064B" w:rsidRPr="00384A57">
        <w:rPr>
          <w:sz w:val="24"/>
        </w:rPr>
        <w:t>For example</w:t>
      </w:r>
      <w:r w:rsidR="00340CA9" w:rsidRPr="00384A57">
        <w:rPr>
          <w:sz w:val="24"/>
        </w:rPr>
        <w:t xml:space="preserve">, </w:t>
      </w:r>
      <w:proofErr w:type="spellStart"/>
      <w:r w:rsidRPr="00384A57">
        <w:rPr>
          <w:sz w:val="24"/>
        </w:rPr>
        <w:t>Monsell</w:t>
      </w:r>
      <w:proofErr w:type="spellEnd"/>
      <w:r w:rsidRPr="00384A57">
        <w:rPr>
          <w:sz w:val="24"/>
        </w:rPr>
        <w:t xml:space="preserve">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 unavailable</w:t>
      </w:r>
      <w:r w:rsidR="0001322D" w:rsidRPr="00384A57">
        <w:rPr>
          <w:sz w:val="24"/>
        </w:rPr>
        <w:t xml:space="preserve">. </w:t>
      </w:r>
    </w:p>
    <w:p w14:paraId="62DBA50F" w14:textId="58E1FA7E" w:rsidR="00661765" w:rsidRPr="00384A57" w:rsidDel="00FF2EDE" w:rsidRDefault="00340CA9" w:rsidP="00131F2C">
      <w:pPr>
        <w:spacing w:line="480" w:lineRule="auto"/>
        <w:ind w:firstLine="720"/>
        <w:rPr>
          <w:del w:id="62" w:author="Nick Maxwell" w:date="2023-05-11T15:33:00Z"/>
          <w:sz w:val="24"/>
        </w:rPr>
      </w:pPr>
      <w:proofErr w:type="spellStart"/>
      <w:r w:rsidRPr="00384A57">
        <w:rPr>
          <w:sz w:val="24"/>
        </w:rPr>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w:t>
      </w:r>
      <w:r w:rsidR="00E93084" w:rsidRPr="00384A57">
        <w:rPr>
          <w:sz w:val="24"/>
        </w:rPr>
        <w:lastRenderedPageBreak/>
        <w:t>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p>
    <w:p w14:paraId="7B567B48" w14:textId="598405AB" w:rsidR="00F84C0B" w:rsidRPr="00384A57" w:rsidDel="00FF2EDE" w:rsidRDefault="00F84C0B" w:rsidP="0026280B">
      <w:pPr>
        <w:spacing w:line="480" w:lineRule="auto"/>
        <w:rPr>
          <w:del w:id="63" w:author="Nick Maxwell" w:date="2023-05-11T15:33:00Z"/>
          <w:b/>
          <w:bCs/>
          <w:sz w:val="24"/>
        </w:rPr>
      </w:pPr>
      <w:del w:id="64" w:author="Nick Maxwell" w:date="2023-05-11T15:33:00Z">
        <w:r w:rsidRPr="00384A57" w:rsidDel="00FF2EDE">
          <w:rPr>
            <w:b/>
            <w:bCs/>
            <w:sz w:val="24"/>
          </w:rPr>
          <w:delText>Distributional Analyses of RTs</w:delText>
        </w:r>
      </w:del>
    </w:p>
    <w:p w14:paraId="4C2B5550" w14:textId="6631E572" w:rsidR="007134C1" w:rsidRPr="00384A57" w:rsidDel="00FF2EDE" w:rsidRDefault="002233F5">
      <w:pPr>
        <w:spacing w:line="480" w:lineRule="auto"/>
        <w:rPr>
          <w:moveFrom w:id="65" w:author="Nick Maxwell" w:date="2023-05-11T15:33:00Z"/>
          <w:sz w:val="24"/>
        </w:rPr>
      </w:pPr>
      <w:r w:rsidRPr="00384A57">
        <w:rPr>
          <w:sz w:val="24"/>
        </w:rPr>
        <w:tab/>
      </w:r>
      <w:moveFromRangeStart w:id="66" w:author="Nick Maxwell" w:date="2023-05-11T15:33:00Z" w:name="move134711624"/>
      <w:moveFrom w:id="67" w:author="Nick Maxwell" w:date="2023-05-11T15:33:00Z">
        <w:r w:rsidR="00A047BD" w:rsidRPr="00384A57" w:rsidDel="00FF2EDE">
          <w:rPr>
            <w:sz w:val="24"/>
          </w:rPr>
          <w:t xml:space="preserve">Task-switching paradigms commonly use RTs as indicators of </w:t>
        </w:r>
        <w:r w:rsidR="00BE62A6" w:rsidRPr="00384A57" w:rsidDel="00FF2EDE">
          <w:rPr>
            <w:sz w:val="24"/>
          </w:rPr>
          <w:t xml:space="preserve">task </w:t>
        </w:r>
        <w:r w:rsidR="00A047BD" w:rsidRPr="00384A57" w:rsidDel="00FF2EDE">
          <w:rPr>
            <w:sz w:val="24"/>
          </w:rPr>
          <w:t>performance</w:t>
        </w:r>
        <w:r w:rsidR="005B1D52" w:rsidRPr="00384A57" w:rsidDel="00FF2EDE">
          <w:rPr>
            <w:sz w:val="24"/>
          </w:rPr>
          <w:t>,</w:t>
        </w:r>
        <w:r w:rsidR="00476FA8" w:rsidRPr="00384A57" w:rsidDel="00FF2EDE">
          <w:rPr>
            <w:sz w:val="24"/>
          </w:rPr>
          <w:t xml:space="preserve"> which are generally analyzed in terms of</w:t>
        </w:r>
        <w:r w:rsidR="00A047BD" w:rsidRPr="00384A57" w:rsidDel="00FF2EDE">
          <w:rPr>
            <w:sz w:val="24"/>
          </w:rPr>
          <w:t xml:space="preserve"> mean or median </w:t>
        </w:r>
        <w:r w:rsidR="00C8623F" w:rsidRPr="00384A57" w:rsidDel="00FF2EDE">
          <w:rPr>
            <w:sz w:val="24"/>
          </w:rPr>
          <w:t>scores</w:t>
        </w:r>
        <w:r w:rsidR="00161DF2" w:rsidRPr="00384A57" w:rsidDel="00FF2EDE">
          <w:rPr>
            <w:sz w:val="24"/>
          </w:rPr>
          <w:t xml:space="preserve">. </w:t>
        </w:r>
        <w:r w:rsidR="002E3587" w:rsidRPr="00384A57" w:rsidDel="00FF2EDE">
          <w:rPr>
            <w:sz w:val="24"/>
          </w:rPr>
          <w:t xml:space="preserve">However, </w:t>
        </w:r>
        <w:r w:rsidR="00CF5602" w:rsidRPr="00384A57" w:rsidDel="00FF2EDE">
          <w:rPr>
            <w:sz w:val="24"/>
          </w:rPr>
          <w:t xml:space="preserve">because </w:t>
        </w:r>
        <w:r w:rsidR="00274F54" w:rsidRPr="00384A57" w:rsidDel="00FF2EDE">
          <w:rPr>
            <w:sz w:val="24"/>
          </w:rPr>
          <w:t>RT distributions</w:t>
        </w:r>
        <w:r w:rsidR="00CF5602" w:rsidRPr="00384A57" w:rsidDel="00FF2EDE">
          <w:rPr>
            <w:sz w:val="24"/>
          </w:rPr>
          <w:t xml:space="preserve"> </w:t>
        </w:r>
        <w:r w:rsidR="0026067B" w:rsidRPr="00384A57" w:rsidDel="00FF2EDE">
          <w:rPr>
            <w:sz w:val="24"/>
          </w:rPr>
          <w:t>are almost always positively skewed</w:t>
        </w:r>
        <w:r w:rsidR="00D165CA" w:rsidRPr="00384A57" w:rsidDel="00FF2EDE">
          <w:rPr>
            <w:sz w:val="24"/>
          </w:rPr>
          <w:t xml:space="preserve"> (i.e., </w:t>
        </w:r>
        <w:r w:rsidR="00274F54" w:rsidRPr="00384A57" w:rsidDel="00FF2EDE">
          <w:rPr>
            <w:sz w:val="24"/>
          </w:rPr>
          <w:t>most</w:t>
        </w:r>
        <w:r w:rsidR="0026067B" w:rsidRPr="00384A57" w:rsidDel="00FF2EDE">
          <w:rPr>
            <w:sz w:val="24"/>
          </w:rPr>
          <w:t xml:space="preserve"> RTs generall</w:t>
        </w:r>
        <w:r w:rsidR="00D165CA" w:rsidRPr="00384A57" w:rsidDel="00FF2EDE">
          <w:rPr>
            <w:sz w:val="24"/>
          </w:rPr>
          <w:t>y</w:t>
        </w:r>
        <w:r w:rsidR="0026067B" w:rsidRPr="00384A57" w:rsidDel="00FF2EDE">
          <w:rPr>
            <w:sz w:val="24"/>
          </w:rPr>
          <w:t xml:space="preserve"> occur</w:t>
        </w:r>
        <w:r w:rsidR="00022776" w:rsidRPr="00384A57" w:rsidDel="00FF2EDE">
          <w:rPr>
            <w:sz w:val="24"/>
          </w:rPr>
          <w:t>ring</w:t>
        </w:r>
        <w:r w:rsidR="0026067B" w:rsidRPr="00384A57" w:rsidDel="00FF2EDE">
          <w:rPr>
            <w:sz w:val="24"/>
          </w:rPr>
          <w:t xml:space="preserve"> at the faster end of the </w:t>
        </w:r>
        <w:r w:rsidR="00476FA8" w:rsidRPr="00384A57" w:rsidDel="00FF2EDE">
          <w:rPr>
            <w:sz w:val="24"/>
          </w:rPr>
          <w:t>distribution</w:t>
        </w:r>
        <w:r w:rsidR="00D165CA" w:rsidRPr="00384A57" w:rsidDel="00FF2EDE">
          <w:rPr>
            <w:sz w:val="24"/>
          </w:rPr>
          <w:t>), performing</w:t>
        </w:r>
        <w:r w:rsidR="0026067B" w:rsidRPr="00384A57" w:rsidDel="00FF2EDE">
          <w:rPr>
            <w:sz w:val="24"/>
          </w:rPr>
          <w:t xml:space="preserve"> an analysis of </w:t>
        </w:r>
        <w:r w:rsidR="00022776" w:rsidRPr="00384A57" w:rsidDel="00FF2EDE">
          <w:rPr>
            <w:sz w:val="24"/>
          </w:rPr>
          <w:t>only</w:t>
        </w:r>
        <w:r w:rsidR="0026067B" w:rsidRPr="00384A57" w:rsidDel="00FF2EDE">
          <w:rPr>
            <w:sz w:val="24"/>
          </w:rPr>
          <w:t xml:space="preserve"> mean</w:t>
        </w:r>
        <w:r w:rsidR="00274F54" w:rsidRPr="00384A57" w:rsidDel="00FF2EDE">
          <w:rPr>
            <w:sz w:val="24"/>
          </w:rPr>
          <w:t xml:space="preserve"> RTs </w:t>
        </w:r>
        <w:r w:rsidR="00022776" w:rsidRPr="00384A57" w:rsidDel="00FF2EDE">
          <w:rPr>
            <w:sz w:val="24"/>
          </w:rPr>
          <w:t xml:space="preserve">may </w:t>
        </w:r>
        <w:r w:rsidR="00EA4D65" w:rsidRPr="00384A57" w:rsidDel="00FF2EDE">
          <w:rPr>
            <w:sz w:val="24"/>
          </w:rPr>
          <w:t>overlook</w:t>
        </w:r>
        <w:r w:rsidR="00022776" w:rsidRPr="00384A57" w:rsidDel="00FF2EDE">
          <w:rPr>
            <w:sz w:val="24"/>
          </w:rPr>
          <w:t xml:space="preserve"> </w:t>
        </w:r>
        <w:r w:rsidR="00EA4D65" w:rsidRPr="00384A57" w:rsidDel="00FF2EDE">
          <w:rPr>
            <w:sz w:val="24"/>
          </w:rPr>
          <w:t>data</w:t>
        </w:r>
        <w:r w:rsidR="00022776" w:rsidRPr="00384A57" w:rsidDel="00FF2EDE">
          <w:rPr>
            <w:sz w:val="24"/>
          </w:rPr>
          <w:t xml:space="preserve"> that are </w:t>
        </w:r>
        <w:r w:rsidR="00EA4D65" w:rsidRPr="00384A57" w:rsidDel="00FF2EDE">
          <w:rPr>
            <w:sz w:val="24"/>
          </w:rPr>
          <w:t>psychologically informative regarding cognitive processes</w:t>
        </w:r>
        <w:r w:rsidR="0026067B" w:rsidRPr="00384A57" w:rsidDel="00FF2EDE">
          <w:rPr>
            <w:sz w:val="24"/>
          </w:rPr>
          <w:t xml:space="preserve"> (Balota &amp; Yap, 2011</w:t>
        </w:r>
        <w:r w:rsidR="00476FA8" w:rsidRPr="00384A57" w:rsidDel="00FF2EDE">
          <w:rPr>
            <w:sz w:val="24"/>
          </w:rPr>
          <w:t>,</w:t>
        </w:r>
        <w:r w:rsidR="0026067B" w:rsidRPr="00384A57" w:rsidDel="00FF2EDE">
          <w:rPr>
            <w:sz w:val="24"/>
          </w:rPr>
          <w:t xml:space="preserve"> </w:t>
        </w:r>
        <w:r w:rsidR="00A16E2A" w:rsidRPr="00384A57" w:rsidDel="00FF2EDE">
          <w:rPr>
            <w:sz w:val="24"/>
          </w:rPr>
          <w:t>see</w:t>
        </w:r>
        <w:r w:rsidR="00016FF9" w:rsidRPr="00384A57" w:rsidDel="00FF2EDE">
          <w:rPr>
            <w:sz w:val="24"/>
          </w:rPr>
          <w:t xml:space="preserve"> De Jong, 2000, for a review within the context of task-switching</w:t>
        </w:r>
        <w:r w:rsidR="0026067B" w:rsidRPr="00384A57" w:rsidDel="00FF2EDE">
          <w:rPr>
            <w:sz w:val="24"/>
          </w:rPr>
          <w:t xml:space="preserve">). </w:t>
        </w:r>
        <w:r w:rsidR="007B26E2" w:rsidRPr="00384A57" w:rsidDel="00FF2EDE">
          <w:rPr>
            <w:sz w:val="24"/>
          </w:rPr>
          <w:t xml:space="preserve">To </w:t>
        </w:r>
        <w:r w:rsidR="00CD6E06" w:rsidRPr="00384A57" w:rsidDel="00FF2EDE">
          <w:rPr>
            <w:sz w:val="24"/>
          </w:rPr>
          <w:t xml:space="preserve">account for </w:t>
        </w:r>
        <w:r w:rsidR="00272120" w:rsidRPr="00384A57" w:rsidDel="00FF2EDE">
          <w:rPr>
            <w:sz w:val="24"/>
          </w:rPr>
          <w:t xml:space="preserve">and evaluate </w:t>
        </w:r>
        <w:r w:rsidR="00CD6E06" w:rsidRPr="00384A57" w:rsidDel="00FF2EDE">
          <w:rPr>
            <w:sz w:val="24"/>
          </w:rPr>
          <w:t>skewness</w:t>
        </w:r>
        <w:r w:rsidR="00B07BA8" w:rsidRPr="00384A57" w:rsidDel="00FF2EDE">
          <w:rPr>
            <w:sz w:val="24"/>
          </w:rPr>
          <w:t>,</w:t>
        </w:r>
        <w:r w:rsidR="00107BB8" w:rsidRPr="00384A57" w:rsidDel="00FF2EDE">
          <w:rPr>
            <w:sz w:val="24"/>
          </w:rPr>
          <w:t xml:space="preserve"> researchers have increasing</w:t>
        </w:r>
        <w:r w:rsidR="00290B89" w:rsidRPr="00384A57" w:rsidDel="00FF2EDE">
          <w:rPr>
            <w:sz w:val="24"/>
          </w:rPr>
          <w:t>ly</w:t>
        </w:r>
        <w:r w:rsidR="00107BB8" w:rsidRPr="00384A57" w:rsidDel="00FF2EDE">
          <w:rPr>
            <w:sz w:val="24"/>
          </w:rPr>
          <w:t xml:space="preserve"> moved away from </w:t>
        </w:r>
        <w:r w:rsidR="00476FA8" w:rsidRPr="00384A57" w:rsidDel="00FF2EDE">
          <w:rPr>
            <w:sz w:val="24"/>
          </w:rPr>
          <w:t>standard</w:t>
        </w:r>
        <w:r w:rsidR="00107BB8" w:rsidRPr="00384A57" w:rsidDel="00FF2EDE">
          <w:rPr>
            <w:sz w:val="24"/>
          </w:rPr>
          <w:t xml:space="preserve"> measures of central tendency </w:t>
        </w:r>
        <w:r w:rsidR="00C65467" w:rsidRPr="00384A57" w:rsidDel="00FF2EDE">
          <w:rPr>
            <w:sz w:val="24"/>
          </w:rPr>
          <w:t xml:space="preserve">and </w:t>
        </w:r>
        <w:r w:rsidR="009D16BD" w:rsidRPr="00384A57" w:rsidDel="00FF2EDE">
          <w:rPr>
            <w:sz w:val="24"/>
          </w:rPr>
          <w:t>instead</w:t>
        </w:r>
        <w:r w:rsidR="00C65467" w:rsidRPr="00384A57" w:rsidDel="00FF2EDE">
          <w:rPr>
            <w:sz w:val="24"/>
          </w:rPr>
          <w:t xml:space="preserve"> </w:t>
        </w:r>
        <w:r w:rsidR="0039633A" w:rsidRPr="00384A57" w:rsidDel="00FF2EDE">
          <w:rPr>
            <w:sz w:val="24"/>
          </w:rPr>
          <w:t>towards</w:t>
        </w:r>
        <w:r w:rsidR="00FC4455" w:rsidRPr="00384A57" w:rsidDel="00FF2EDE">
          <w:rPr>
            <w:sz w:val="24"/>
          </w:rPr>
          <w:t xml:space="preserve"> analyses of</w:t>
        </w:r>
        <w:r w:rsidR="009D16BD" w:rsidRPr="00384A57" w:rsidDel="00FF2EDE">
          <w:rPr>
            <w:sz w:val="24"/>
          </w:rPr>
          <w:t xml:space="preserve"> RT distribution</w:t>
        </w:r>
        <w:r w:rsidR="00C65467" w:rsidRPr="00384A57" w:rsidDel="00FF2EDE">
          <w:rPr>
            <w:sz w:val="24"/>
          </w:rPr>
          <w:t>s</w:t>
        </w:r>
        <w:r w:rsidR="003F1FE2" w:rsidRPr="00384A57" w:rsidDel="00FF2EDE">
          <w:rPr>
            <w:sz w:val="24"/>
          </w:rPr>
          <w:t xml:space="preserve">. </w:t>
        </w:r>
        <w:r w:rsidR="00272120" w:rsidRPr="00384A57" w:rsidDel="00FF2EDE">
          <w:rPr>
            <w:sz w:val="24"/>
          </w:rPr>
          <w:t>T</w:t>
        </w:r>
        <w:r w:rsidR="00EB2704" w:rsidRPr="00384A57" w:rsidDel="00FF2EDE">
          <w:rPr>
            <w:sz w:val="24"/>
          </w:rPr>
          <w:t xml:space="preserve">he characteristics of </w:t>
        </w:r>
        <w:r w:rsidR="00FC4455" w:rsidRPr="00384A57" w:rsidDel="00FF2EDE">
          <w:rPr>
            <w:sz w:val="24"/>
          </w:rPr>
          <w:t>these</w:t>
        </w:r>
        <w:r w:rsidR="00EB2704" w:rsidRPr="00384A57" w:rsidDel="00FF2EDE">
          <w:rPr>
            <w:sz w:val="24"/>
          </w:rPr>
          <w:t xml:space="preserve"> distributions can </w:t>
        </w:r>
        <w:r w:rsidR="00541114" w:rsidRPr="00384A57" w:rsidDel="00FF2EDE">
          <w:rPr>
            <w:sz w:val="24"/>
          </w:rPr>
          <w:t xml:space="preserve">successfully </w:t>
        </w:r>
        <w:r w:rsidR="00EB2704" w:rsidRPr="00384A57" w:rsidDel="00FF2EDE">
          <w:rPr>
            <w:sz w:val="24"/>
          </w:rPr>
          <w:t>capture important aspects of human cognition</w:t>
        </w:r>
        <w:r w:rsidR="00AB32E8" w:rsidRPr="00384A57" w:rsidDel="00FF2EDE">
          <w:rPr>
            <w:sz w:val="24"/>
          </w:rPr>
          <w:t xml:space="preserve">, </w:t>
        </w:r>
        <w:r w:rsidR="00EB2704" w:rsidRPr="00384A57" w:rsidDel="00FF2EDE">
          <w:rPr>
            <w:sz w:val="24"/>
          </w:rPr>
          <w:t xml:space="preserve">including word recognition (e.g., Andrews &amp; Heathcote, 2001; </w:t>
        </w:r>
        <w:r w:rsidR="00541114" w:rsidRPr="00384A57" w:rsidDel="00FF2EDE">
          <w:rPr>
            <w:sz w:val="24"/>
          </w:rPr>
          <w:t>Balota &amp; Spieler, 1999</w:t>
        </w:r>
        <w:r w:rsidR="00EB2704" w:rsidRPr="00384A57" w:rsidDel="00FF2EDE">
          <w:rPr>
            <w:sz w:val="24"/>
          </w:rPr>
          <w:t xml:space="preserve">), semantic priming (e.g., Balota, Yap, Cortese, &amp; Watson, 2008), </w:t>
        </w:r>
        <w:r w:rsidR="00E475A1" w:rsidRPr="00384A57" w:rsidDel="00FF2EDE">
          <w:rPr>
            <w:sz w:val="24"/>
          </w:rPr>
          <w:t xml:space="preserve">selective </w:t>
        </w:r>
        <w:r w:rsidR="00EB2704" w:rsidRPr="00384A57" w:rsidDel="00FF2EDE">
          <w:rPr>
            <w:sz w:val="24"/>
          </w:rPr>
          <w:t>attention</w:t>
        </w:r>
        <w:r w:rsidR="00F52D42" w:rsidRPr="00384A57" w:rsidDel="00FF2EDE">
          <w:rPr>
            <w:sz w:val="24"/>
          </w:rPr>
          <w:t xml:space="preserve"> (</w:t>
        </w:r>
        <w:r w:rsidR="00E20980" w:rsidRPr="00384A57" w:rsidDel="00FF2EDE">
          <w:rPr>
            <w:sz w:val="24"/>
          </w:rPr>
          <w:t xml:space="preserve">Lamers, Roelofs, &amp; Rabeling-Keus, 2010; </w:t>
        </w:r>
        <w:r w:rsidR="00F52D42" w:rsidRPr="00384A57" w:rsidDel="00FF2EDE">
          <w:rPr>
            <w:sz w:val="24"/>
          </w:rPr>
          <w:t>Spieler, Balota, &amp; Faust, 2000)</w:t>
        </w:r>
        <w:r w:rsidR="00E475A1" w:rsidRPr="00384A57" w:rsidDel="00FF2EDE">
          <w:rPr>
            <w:sz w:val="24"/>
          </w:rPr>
          <w:t>, and, importantly,</w:t>
        </w:r>
        <w:r w:rsidR="00061C7B" w:rsidRPr="00384A57" w:rsidDel="00FF2EDE">
          <w:rPr>
            <w:sz w:val="24"/>
          </w:rPr>
          <w:t xml:space="preserve"> working memory and</w:t>
        </w:r>
        <w:r w:rsidR="00E475A1" w:rsidRPr="00384A57" w:rsidDel="00FF2EDE">
          <w:rPr>
            <w:sz w:val="24"/>
          </w:rPr>
          <w:t xml:space="preserve"> attentional control</w:t>
        </w:r>
        <w:r w:rsidR="00771C2B" w:rsidRPr="00384A57" w:rsidDel="00FF2EDE">
          <w:rPr>
            <w:sz w:val="24"/>
          </w:rPr>
          <w:t xml:space="preserve"> </w:t>
        </w:r>
        <w:r w:rsidR="00061C7B" w:rsidRPr="00384A57" w:rsidDel="00FF2EDE">
          <w:rPr>
            <w:sz w:val="24"/>
          </w:rPr>
          <w:t xml:space="preserve">processes </w:t>
        </w:r>
        <w:r w:rsidR="00771C2B" w:rsidRPr="00384A57" w:rsidDel="00FF2EDE">
          <w:rPr>
            <w:sz w:val="24"/>
          </w:rPr>
          <w:t>assessed via task-switching</w:t>
        </w:r>
        <w:r w:rsidR="00E475A1" w:rsidRPr="00384A57" w:rsidDel="00FF2EDE">
          <w:rPr>
            <w:sz w:val="24"/>
          </w:rPr>
          <w:t xml:space="preserve"> </w:t>
        </w:r>
        <w:r w:rsidR="009069FB" w:rsidRPr="00384A57" w:rsidDel="00FF2EDE">
          <w:rPr>
            <w:sz w:val="24"/>
          </w:rPr>
          <w:t>(Huff et al., 2015; Tse et al., 2010)</w:t>
        </w:r>
        <w:r w:rsidR="00E475A1" w:rsidRPr="00384A57" w:rsidDel="00FF2EDE">
          <w:rPr>
            <w:sz w:val="24"/>
          </w:rPr>
          <w:t>.</w:t>
        </w:r>
        <w:r w:rsidR="007134C1" w:rsidRPr="00384A57" w:rsidDel="00FF2EDE">
          <w:rPr>
            <w:sz w:val="24"/>
          </w:rPr>
          <w:t xml:space="preserve"> </w:t>
        </w:r>
      </w:moveFrom>
    </w:p>
    <w:p w14:paraId="3C582889" w14:textId="084E85EB" w:rsidR="00276C08" w:rsidRPr="00384A57" w:rsidDel="00FF2EDE" w:rsidRDefault="002D6985">
      <w:pPr>
        <w:spacing w:line="480" w:lineRule="auto"/>
        <w:rPr>
          <w:moveFrom w:id="68" w:author="Nick Maxwell" w:date="2023-05-11T15:33:00Z"/>
          <w:sz w:val="24"/>
        </w:rPr>
        <w:pPrChange w:id="69" w:author="Nick Maxwell" w:date="2023-05-11T15:33:00Z">
          <w:pPr>
            <w:spacing w:line="480" w:lineRule="auto"/>
            <w:ind w:firstLine="720"/>
          </w:pPr>
        </w:pPrChange>
      </w:pPr>
      <w:moveFrom w:id="70" w:author="Nick Maxwell" w:date="2023-05-11T15:33:00Z">
        <w:r w:rsidRPr="00384A57" w:rsidDel="00FF2EDE">
          <w:rPr>
            <w:sz w:val="24"/>
          </w:rPr>
          <w:t xml:space="preserve">Given the increased focus </w:t>
        </w:r>
        <w:r w:rsidR="00667495" w:rsidRPr="00384A57" w:rsidDel="00FF2EDE">
          <w:rPr>
            <w:sz w:val="24"/>
          </w:rPr>
          <w:t>o</w:t>
        </w:r>
        <w:r w:rsidRPr="00384A57" w:rsidDel="00FF2EDE">
          <w:rPr>
            <w:sz w:val="24"/>
          </w:rPr>
          <w:t xml:space="preserve">n RT distributions, </w:t>
        </w:r>
        <w:r w:rsidR="00D81B5A" w:rsidRPr="00384A57" w:rsidDel="00FF2EDE">
          <w:rPr>
            <w:sz w:val="24"/>
          </w:rPr>
          <w:t xml:space="preserve">in </w:t>
        </w:r>
        <w:r w:rsidRPr="00384A57" w:rsidDel="00FF2EDE">
          <w:rPr>
            <w:sz w:val="24"/>
          </w:rPr>
          <w:t>the present study</w:t>
        </w:r>
        <w:r w:rsidR="00D81B5A" w:rsidRPr="00384A57" w:rsidDel="00FF2EDE">
          <w:rPr>
            <w:sz w:val="24"/>
          </w:rPr>
          <w:t>, we</w:t>
        </w:r>
        <w:r w:rsidRPr="00384A57" w:rsidDel="00FF2EDE">
          <w:rPr>
            <w:sz w:val="24"/>
          </w:rPr>
          <w:t xml:space="preserve"> </w:t>
        </w:r>
        <w:r w:rsidR="00667495" w:rsidRPr="00384A57" w:rsidDel="00FF2EDE">
          <w:rPr>
            <w:sz w:val="24"/>
          </w:rPr>
          <w:t xml:space="preserve">further analyzed </w:t>
        </w:r>
        <w:r w:rsidR="00C43F7C" w:rsidRPr="00384A57" w:rsidDel="00FF2EDE">
          <w:rPr>
            <w:sz w:val="24"/>
          </w:rPr>
          <w:t>RT</w:t>
        </w:r>
        <w:r w:rsidR="00D81B5A" w:rsidRPr="00384A57" w:rsidDel="00FF2EDE">
          <w:rPr>
            <w:sz w:val="24"/>
          </w:rPr>
          <w:t xml:space="preserve"> data</w:t>
        </w:r>
        <w:r w:rsidR="00E97CDD" w:rsidRPr="00384A57" w:rsidDel="00FF2EDE">
          <w:rPr>
            <w:sz w:val="24"/>
          </w:rPr>
          <w:t xml:space="preserve"> </w:t>
        </w:r>
        <w:r w:rsidR="00BB1EE3" w:rsidRPr="00384A57" w:rsidDel="00FF2EDE">
          <w:rPr>
            <w:sz w:val="24"/>
          </w:rPr>
          <w:t>via</w:t>
        </w:r>
        <w:r w:rsidR="00E97CDD" w:rsidRPr="00384A57" w:rsidDel="00FF2EDE">
          <w:rPr>
            <w:sz w:val="24"/>
          </w:rPr>
          <w:t xml:space="preserve"> </w:t>
        </w:r>
        <w:r w:rsidR="00C43F7C" w:rsidRPr="00384A57" w:rsidDel="00FF2EDE">
          <w:rPr>
            <w:sz w:val="24"/>
          </w:rPr>
          <w:t xml:space="preserve">two types of distributional analyses: Vincentile </w:t>
        </w:r>
        <w:r w:rsidR="00F008DA" w:rsidRPr="00384A57" w:rsidDel="00FF2EDE">
          <w:rPr>
            <w:sz w:val="24"/>
          </w:rPr>
          <w:t xml:space="preserve">plots </w:t>
        </w:r>
        <w:r w:rsidR="007134C1" w:rsidRPr="00384A57" w:rsidDel="00FF2EDE">
          <w:rPr>
            <w:sz w:val="24"/>
          </w:rPr>
          <w:t xml:space="preserve">and </w:t>
        </w:r>
        <w:r w:rsidR="002E2649" w:rsidRPr="00384A57" w:rsidDel="00FF2EDE">
          <w:rPr>
            <w:sz w:val="24"/>
          </w:rPr>
          <w:t>e</w:t>
        </w:r>
        <w:r w:rsidR="007134C1" w:rsidRPr="00384A57" w:rsidDel="00FF2EDE">
          <w:rPr>
            <w:sz w:val="24"/>
          </w:rPr>
          <w:t>x-</w:t>
        </w:r>
        <w:r w:rsidR="002E2649" w:rsidRPr="00384A57" w:rsidDel="00FF2EDE">
          <w:rPr>
            <w:sz w:val="24"/>
          </w:rPr>
          <w:t>G</w:t>
        </w:r>
        <w:r w:rsidR="007134C1" w:rsidRPr="00384A57" w:rsidDel="00FF2EDE">
          <w:rPr>
            <w:sz w:val="24"/>
          </w:rPr>
          <w:t>aussian analyses</w:t>
        </w:r>
        <w:r w:rsidR="00C43F7C" w:rsidRPr="00384A57" w:rsidDel="00FF2EDE">
          <w:rPr>
            <w:sz w:val="24"/>
          </w:rPr>
          <w:t>.</w:t>
        </w:r>
        <w:r w:rsidR="006F5C42" w:rsidRPr="00384A57" w:rsidDel="00FF2EDE">
          <w:rPr>
            <w:sz w:val="24"/>
          </w:rPr>
          <w:t xml:space="preserve"> </w:t>
        </w:r>
        <w:r w:rsidR="00692C50" w:rsidRPr="00384A57" w:rsidDel="00FF2EDE">
          <w:rPr>
            <w:sz w:val="24"/>
          </w:rPr>
          <w:t xml:space="preserve">First, the Vincentile </w:t>
        </w:r>
        <w:r w:rsidR="00F008DA" w:rsidRPr="00384A57" w:rsidDel="00FF2EDE">
          <w:rPr>
            <w:sz w:val="24"/>
          </w:rPr>
          <w:t xml:space="preserve">plots </w:t>
        </w:r>
        <w:r w:rsidR="00692C50" w:rsidRPr="00384A57" w:rsidDel="00FF2EDE">
          <w:rPr>
            <w:sz w:val="24"/>
          </w:rPr>
          <w:t>order all RTs for each trial type</w:t>
        </w:r>
        <w:r w:rsidR="00F008DA" w:rsidRPr="00384A57" w:rsidDel="00FF2EDE">
          <w:rPr>
            <w:sz w:val="24"/>
          </w:rPr>
          <w:t xml:space="preserve"> from the fastest responses to the slowest responses</w:t>
        </w:r>
        <w:r w:rsidR="00692C50" w:rsidRPr="00384A57" w:rsidDel="00FF2EDE">
          <w:rPr>
            <w:sz w:val="24"/>
          </w:rPr>
          <w:t xml:space="preserve"> at the participant level and </w:t>
        </w:r>
        <w:r w:rsidR="000C6DCE" w:rsidRPr="00384A57" w:rsidDel="00FF2EDE">
          <w:rPr>
            <w:sz w:val="24"/>
          </w:rPr>
          <w:t xml:space="preserve">then </w:t>
        </w:r>
        <w:r w:rsidR="00692C50" w:rsidRPr="00384A57" w:rsidDel="00FF2EDE">
          <w:rPr>
            <w:sz w:val="24"/>
          </w:rPr>
          <w:t xml:space="preserve">bins the ordered data into groups of equal size. For example, a </w:t>
        </w:r>
        <w:r w:rsidR="00441D7D" w:rsidRPr="00384A57" w:rsidDel="00FF2EDE">
          <w:rPr>
            <w:sz w:val="24"/>
          </w:rPr>
          <w:t>V</w:t>
        </w:r>
        <w:r w:rsidR="00692C50" w:rsidRPr="00384A57" w:rsidDel="00FF2EDE">
          <w:rPr>
            <w:sz w:val="24"/>
          </w:rPr>
          <w:t xml:space="preserve">incentile </w:t>
        </w:r>
        <w:r w:rsidR="00F008DA" w:rsidRPr="00384A57" w:rsidDel="00FF2EDE">
          <w:rPr>
            <w:sz w:val="24"/>
          </w:rPr>
          <w:t xml:space="preserve">plot </w:t>
        </w:r>
        <w:r w:rsidR="00692C50" w:rsidRPr="00384A57" w:rsidDel="00FF2EDE">
          <w:rPr>
            <w:sz w:val="24"/>
          </w:rPr>
          <w:t xml:space="preserve">using four bins </w:t>
        </w:r>
        <w:r w:rsidR="00834A60" w:rsidRPr="00384A57" w:rsidDel="00FF2EDE">
          <w:rPr>
            <w:sz w:val="24"/>
          </w:rPr>
          <w:t>would first</w:t>
        </w:r>
        <w:r w:rsidR="006F4F05" w:rsidRPr="00384A57" w:rsidDel="00FF2EDE">
          <w:rPr>
            <w:sz w:val="24"/>
          </w:rPr>
          <w:t xml:space="preserve"> rank</w:t>
        </w:r>
        <w:r w:rsidR="00834A60" w:rsidRPr="00384A57" w:rsidDel="00FF2EDE">
          <w:rPr>
            <w:sz w:val="24"/>
          </w:rPr>
          <w:t xml:space="preserve"> </w:t>
        </w:r>
        <w:r w:rsidR="006F4F05" w:rsidRPr="00384A57" w:rsidDel="00FF2EDE">
          <w:rPr>
            <w:sz w:val="24"/>
          </w:rPr>
          <w:t>the RTs from each participant</w:t>
        </w:r>
        <w:r w:rsidR="00834A60" w:rsidRPr="00384A57" w:rsidDel="00FF2EDE">
          <w:rPr>
            <w:sz w:val="24"/>
          </w:rPr>
          <w:t xml:space="preserve"> from fastest to slowest. Next,</w:t>
        </w:r>
        <w:r w:rsidR="00ED5062" w:rsidRPr="00384A57" w:rsidDel="00FF2EDE">
          <w:rPr>
            <w:sz w:val="24"/>
          </w:rPr>
          <w:t xml:space="preserve"> for each participant,</w:t>
        </w:r>
        <w:r w:rsidR="00834A60" w:rsidRPr="00384A57" w:rsidDel="00FF2EDE">
          <w:rPr>
            <w:sz w:val="24"/>
          </w:rPr>
          <w:t xml:space="preserve"> </w:t>
        </w:r>
        <w:r w:rsidR="006F4F05" w:rsidRPr="00384A57" w:rsidDel="00FF2EDE">
          <w:rPr>
            <w:sz w:val="24"/>
          </w:rPr>
          <w:t>the fastest 25% of the RTs would be binned and averaged, followed by the second fastest 25%, the third fastest 25% of RTs, and then the final 25% of RTs. These fo</w:t>
        </w:r>
        <w:r w:rsidR="002326B8" w:rsidRPr="00384A57" w:rsidDel="00FF2EDE">
          <w:rPr>
            <w:sz w:val="24"/>
          </w:rPr>
          <w:t>u</w:t>
        </w:r>
        <w:r w:rsidR="006F4F05" w:rsidRPr="00384A57" w:rsidDel="00FF2EDE">
          <w:rPr>
            <w:sz w:val="24"/>
          </w:rPr>
          <w:t>r bins (termed</w:t>
        </w:r>
        <w:r w:rsidR="00ED5062" w:rsidRPr="00384A57" w:rsidDel="00FF2EDE">
          <w:rPr>
            <w:sz w:val="24"/>
          </w:rPr>
          <w:t xml:space="preserve"> </w:t>
        </w:r>
        <w:r w:rsidR="00441D7D" w:rsidRPr="00384A57" w:rsidDel="00FF2EDE">
          <w:rPr>
            <w:sz w:val="24"/>
          </w:rPr>
          <w:t>V</w:t>
        </w:r>
        <w:r w:rsidR="00834A60" w:rsidRPr="00384A57" w:rsidDel="00FF2EDE">
          <w:rPr>
            <w:sz w:val="24"/>
          </w:rPr>
          <w:t>incentiles</w:t>
        </w:r>
        <w:r w:rsidR="006F4F05" w:rsidRPr="00384A57" w:rsidDel="00FF2EDE">
          <w:rPr>
            <w:sz w:val="24"/>
          </w:rPr>
          <w:t>) are then averaged across participants and plotted</w:t>
        </w:r>
        <w:r w:rsidR="006F6835" w:rsidRPr="00384A57" w:rsidDel="00FF2EDE">
          <w:rPr>
            <w:sz w:val="24"/>
          </w:rPr>
          <w:t>,</w:t>
        </w:r>
        <w:r w:rsidR="006F4F05" w:rsidRPr="00384A57" w:rsidDel="00FF2EDE">
          <w:rPr>
            <w:sz w:val="24"/>
          </w:rPr>
          <w:t xml:space="preserve"> which provide</w:t>
        </w:r>
        <w:r w:rsidR="006F6835" w:rsidRPr="00384A57" w:rsidDel="00FF2EDE">
          <w:rPr>
            <w:sz w:val="24"/>
          </w:rPr>
          <w:t>s</w:t>
        </w:r>
        <w:r w:rsidR="006F4F05" w:rsidRPr="00384A57" w:rsidDel="00FF2EDE">
          <w:rPr>
            <w:sz w:val="24"/>
          </w:rPr>
          <w:t xml:space="preserve"> information regarding </w:t>
        </w:r>
        <w:r w:rsidR="009D7BBB" w:rsidRPr="00384A57" w:rsidDel="00FF2EDE">
          <w:rPr>
            <w:sz w:val="24"/>
          </w:rPr>
          <w:t>the average shape of the RT distribution</w:t>
        </w:r>
        <w:r w:rsidR="00F008DA" w:rsidRPr="00384A57" w:rsidDel="00FF2EDE">
          <w:rPr>
            <w:sz w:val="24"/>
          </w:rPr>
          <w:t xml:space="preserve"> as a function of trial-ordered bin</w:t>
        </w:r>
        <w:r w:rsidR="009D7BBB" w:rsidRPr="00384A57" w:rsidDel="00FF2EDE">
          <w:rPr>
            <w:sz w:val="24"/>
          </w:rPr>
          <w:t>.</w:t>
        </w:r>
        <w:r w:rsidR="00776E7E" w:rsidRPr="00384A57" w:rsidDel="00FF2EDE">
          <w:rPr>
            <w:sz w:val="24"/>
          </w:rPr>
          <w:t xml:space="preserve"> </w:t>
        </w:r>
        <w:r w:rsidR="00382156" w:rsidRPr="00384A57" w:rsidDel="00FF2EDE">
          <w:rPr>
            <w:sz w:val="24"/>
          </w:rPr>
          <w:t>Separately, f</w:t>
        </w:r>
        <w:r w:rsidR="00F008DA" w:rsidRPr="00384A57" w:rsidDel="00FF2EDE">
          <w:rPr>
            <w:sz w:val="24"/>
          </w:rPr>
          <w:t xml:space="preserve">or </w:t>
        </w:r>
        <w:r w:rsidR="002E2649" w:rsidRPr="00384A57" w:rsidDel="00FF2EDE">
          <w:rPr>
            <w:sz w:val="24"/>
          </w:rPr>
          <w:t>t</w:t>
        </w:r>
        <w:r w:rsidR="00F04662" w:rsidRPr="00384A57" w:rsidDel="00FF2EDE">
          <w:rPr>
            <w:sz w:val="24"/>
          </w:rPr>
          <w:t>he ex-Gaussian analysis</w:t>
        </w:r>
        <w:r w:rsidR="002E2649" w:rsidRPr="00384A57" w:rsidDel="00FF2EDE">
          <w:rPr>
            <w:sz w:val="24"/>
          </w:rPr>
          <w:t>, participants’ raw RT</w:t>
        </w:r>
        <w:r w:rsidR="00382156" w:rsidRPr="00384A57" w:rsidDel="00FF2EDE">
          <w:rPr>
            <w:sz w:val="24"/>
          </w:rPr>
          <w:t xml:space="preserve">s </w:t>
        </w:r>
        <w:r w:rsidR="002E2649" w:rsidRPr="00384A57" w:rsidDel="00FF2EDE">
          <w:rPr>
            <w:sz w:val="24"/>
          </w:rPr>
          <w:t>are fit to a theoretical ex</w:t>
        </w:r>
        <w:r w:rsidR="00F008DA" w:rsidRPr="00384A57" w:rsidDel="00FF2EDE">
          <w:rPr>
            <w:sz w:val="24"/>
          </w:rPr>
          <w:t>ponential</w:t>
        </w:r>
        <w:r w:rsidR="00382156" w:rsidRPr="00384A57" w:rsidDel="00FF2EDE">
          <w:rPr>
            <w:sz w:val="24"/>
          </w:rPr>
          <w:t>-</w:t>
        </w:r>
        <w:r w:rsidR="002E2649" w:rsidRPr="00384A57" w:rsidDel="00FF2EDE">
          <w:rPr>
            <w:sz w:val="24"/>
          </w:rPr>
          <w:t xml:space="preserve">Gaussian distribution, which provides a close approximation of the empirical RT distribution (Ratcliff, 1979). </w:t>
        </w:r>
        <w:r w:rsidR="00C77B26" w:rsidRPr="00384A57" w:rsidDel="00FF2EDE">
          <w:rPr>
            <w:sz w:val="24"/>
          </w:rPr>
          <w:t xml:space="preserve">Three parameters define this distribution. First, the </w:t>
        </w:r>
        <w:r w:rsidR="00F008DA" w:rsidRPr="00384A57" w:rsidDel="00FF2EDE">
          <w:rPr>
            <w:sz w:val="24"/>
          </w:rPr>
          <w:t>m</w:t>
        </w:r>
        <w:r w:rsidR="00C77B26" w:rsidRPr="00384A57" w:rsidDel="00FF2EDE">
          <w:rPr>
            <w:sz w:val="24"/>
          </w:rPr>
          <w:t xml:space="preserve">u and </w:t>
        </w:r>
        <w:r w:rsidR="00F008DA" w:rsidRPr="00384A57" w:rsidDel="00FF2EDE">
          <w:rPr>
            <w:sz w:val="24"/>
          </w:rPr>
          <w:t>s</w:t>
        </w:r>
        <w:r w:rsidR="00C77B26" w:rsidRPr="00384A57" w:rsidDel="00FF2EDE">
          <w:rPr>
            <w:sz w:val="24"/>
          </w:rPr>
          <w:t xml:space="preserve">igma parameters represent the mean and standard deviation, respectively. The third parameter, </w:t>
        </w:r>
        <w:r w:rsidR="00F008DA" w:rsidRPr="00384A57" w:rsidDel="00FF2EDE">
          <w:rPr>
            <w:sz w:val="24"/>
          </w:rPr>
          <w:t>t</w:t>
        </w:r>
        <w:r w:rsidR="00C77B26" w:rsidRPr="00384A57" w:rsidDel="00FF2EDE">
          <w:rPr>
            <w:sz w:val="24"/>
          </w:rPr>
          <w:t xml:space="preserve">au, represents </w:t>
        </w:r>
        <w:r w:rsidR="000C33E3" w:rsidRPr="00384A57" w:rsidDel="00FF2EDE">
          <w:rPr>
            <w:sz w:val="24"/>
          </w:rPr>
          <w:t>the tail of the distribution</w:t>
        </w:r>
        <w:r w:rsidR="00F008DA" w:rsidRPr="00384A57" w:rsidDel="00FF2EDE">
          <w:rPr>
            <w:sz w:val="24"/>
          </w:rPr>
          <w:t xml:space="preserve"> which includes the slowest responses</w:t>
        </w:r>
        <w:r w:rsidR="000C33E3" w:rsidRPr="00384A57" w:rsidDel="00FF2EDE">
          <w:rPr>
            <w:sz w:val="24"/>
          </w:rPr>
          <w:t>. Thus, c</w:t>
        </w:r>
        <w:r w:rsidR="00C77B26" w:rsidRPr="00384A57" w:rsidDel="00FF2EDE">
          <w:rPr>
            <w:sz w:val="24"/>
          </w:rPr>
          <w:t xml:space="preserve">hanges in </w:t>
        </w:r>
        <w:r w:rsidR="00502345" w:rsidRPr="00384A57" w:rsidDel="00FF2EDE">
          <w:rPr>
            <w:sz w:val="24"/>
          </w:rPr>
          <w:t>m</w:t>
        </w:r>
        <w:r w:rsidR="00C77B26" w:rsidRPr="00384A57" w:rsidDel="00FF2EDE">
          <w:rPr>
            <w:sz w:val="24"/>
          </w:rPr>
          <w:t xml:space="preserve">u reflect a shift </w:t>
        </w:r>
        <w:r w:rsidR="00970C33" w:rsidRPr="00384A57" w:rsidDel="00FF2EDE">
          <w:rPr>
            <w:sz w:val="24"/>
          </w:rPr>
          <w:t>in</w:t>
        </w:r>
        <w:r w:rsidR="00C77B26" w:rsidRPr="00384A57" w:rsidDel="00FF2EDE">
          <w:rPr>
            <w:sz w:val="24"/>
          </w:rPr>
          <w:t xml:space="preserve"> the overall RT distribution, while changes in </w:t>
        </w:r>
        <w:r w:rsidR="00FE1C50" w:rsidRPr="00384A57" w:rsidDel="00FF2EDE">
          <w:rPr>
            <w:sz w:val="24"/>
          </w:rPr>
          <w:t>t</w:t>
        </w:r>
        <w:r w:rsidR="00C77B26" w:rsidRPr="00384A57" w:rsidDel="00FF2EDE">
          <w:rPr>
            <w:sz w:val="24"/>
          </w:rPr>
          <w:t xml:space="preserve">au represent </w:t>
        </w:r>
        <w:r w:rsidR="000C33E3" w:rsidRPr="00384A57" w:rsidDel="00FF2EDE">
          <w:rPr>
            <w:sz w:val="24"/>
          </w:rPr>
          <w:t xml:space="preserve">changes </w:t>
        </w:r>
        <w:r w:rsidR="00970C33" w:rsidRPr="00384A57" w:rsidDel="00FF2EDE">
          <w:rPr>
            <w:sz w:val="24"/>
          </w:rPr>
          <w:t>to the tail</w:t>
        </w:r>
        <w:r w:rsidR="00272120" w:rsidRPr="00384A57" w:rsidDel="00FF2EDE">
          <w:rPr>
            <w:sz w:val="24"/>
          </w:rPr>
          <w:t xml:space="preserve"> which are more likely to be the more difficult trials</w:t>
        </w:r>
        <w:r w:rsidR="00C77B26" w:rsidRPr="00384A57" w:rsidDel="00FF2EDE">
          <w:rPr>
            <w:sz w:val="24"/>
          </w:rPr>
          <w:t>.</w:t>
        </w:r>
        <w:r w:rsidR="00C76B3F" w:rsidRPr="00384A57" w:rsidDel="00FF2EDE">
          <w:rPr>
            <w:sz w:val="24"/>
          </w:rPr>
          <w:t xml:space="preserve"> </w:t>
        </w:r>
        <w:r w:rsidR="00276C08" w:rsidRPr="00384A57" w:rsidDel="00FF2EDE">
          <w:rPr>
            <w:sz w:val="24"/>
          </w:rPr>
          <w:t xml:space="preserve">Regarding </w:t>
        </w:r>
        <w:r w:rsidR="00272120" w:rsidRPr="00384A57" w:rsidDel="00FF2EDE">
          <w:rPr>
            <w:sz w:val="24"/>
          </w:rPr>
          <w:t>task performance</w:t>
        </w:r>
        <w:r w:rsidR="00276C08" w:rsidRPr="00384A57" w:rsidDel="00FF2EDE">
          <w:rPr>
            <w:sz w:val="24"/>
          </w:rPr>
          <w:t xml:space="preserve">, individuals with </w:t>
        </w:r>
        <w:r w:rsidR="00272120" w:rsidRPr="00384A57" w:rsidDel="00FF2EDE">
          <w:rPr>
            <w:sz w:val="24"/>
          </w:rPr>
          <w:t>compromised</w:t>
        </w:r>
        <w:r w:rsidR="00276C08" w:rsidRPr="00384A57" w:rsidDel="00FF2EDE">
          <w:rPr>
            <w:sz w:val="24"/>
          </w:rPr>
          <w:t xml:space="preserve"> attentional control </w:t>
        </w:r>
        <w:r w:rsidR="00382156" w:rsidRPr="00384A57" w:rsidDel="00FF2EDE">
          <w:rPr>
            <w:sz w:val="24"/>
          </w:rPr>
          <w:t xml:space="preserve">abilities may </w:t>
        </w:r>
        <w:r w:rsidR="00276C08" w:rsidRPr="00384A57" w:rsidDel="00FF2EDE">
          <w:rPr>
            <w:sz w:val="24"/>
          </w:rPr>
          <w:t xml:space="preserve">be less likely to consistently maintain the task goal while suppressing irrelevant information, leading to slower RTs </w:t>
        </w:r>
        <w:r w:rsidR="00382156" w:rsidRPr="00384A57" w:rsidDel="00FF2EDE">
          <w:rPr>
            <w:sz w:val="24"/>
          </w:rPr>
          <w:t>than</w:t>
        </w:r>
        <w:r w:rsidR="00276C08" w:rsidRPr="00384A57" w:rsidDel="00FF2EDE">
          <w:rPr>
            <w:sz w:val="24"/>
          </w:rPr>
          <w:t xml:space="preserve"> individuals with </w:t>
        </w:r>
        <w:r w:rsidR="00272120" w:rsidRPr="00384A57" w:rsidDel="00FF2EDE">
          <w:rPr>
            <w:sz w:val="24"/>
          </w:rPr>
          <w:t>more intact attentional control abilities</w:t>
        </w:r>
        <w:r w:rsidR="00276C08" w:rsidRPr="00384A57" w:rsidDel="00FF2EDE">
          <w:rPr>
            <w:sz w:val="24"/>
          </w:rPr>
          <w:t>. This would result in RT distributions with</w:t>
        </w:r>
        <w:r w:rsidR="00382156" w:rsidRPr="00384A57" w:rsidDel="00FF2EDE">
          <w:rPr>
            <w:sz w:val="24"/>
          </w:rPr>
          <w:t xml:space="preserve"> greater skew in the tail of the distribution. This skewness would be captured by the tau parameter</w:t>
        </w:r>
        <w:r w:rsidR="00276C08" w:rsidRPr="00384A57" w:rsidDel="00FF2EDE">
          <w:rPr>
            <w:sz w:val="24"/>
          </w:rPr>
          <w:t xml:space="preserve">. </w:t>
        </w:r>
        <w:r w:rsidR="00970C33" w:rsidRPr="00384A57" w:rsidDel="00FF2EDE">
          <w:rPr>
            <w:sz w:val="24"/>
          </w:rPr>
          <w:t>Furthermore, when</w:t>
        </w:r>
        <w:r w:rsidR="00276C08" w:rsidRPr="00384A57" w:rsidDel="00FF2EDE">
          <w:rPr>
            <w:sz w:val="24"/>
          </w:rPr>
          <w:t xml:space="preserve"> task-switching</w:t>
        </w:r>
        <w:r w:rsidR="00970C33" w:rsidRPr="00384A57" w:rsidDel="00FF2EDE">
          <w:rPr>
            <w:sz w:val="24"/>
          </w:rPr>
          <w:t>,</w:t>
        </w:r>
        <w:r w:rsidR="00276C08" w:rsidRPr="00384A57" w:rsidDel="00FF2EDE">
          <w:rPr>
            <w:sz w:val="24"/>
          </w:rPr>
          <w:t xml:space="preserve"> </w:t>
        </w:r>
        <w:r w:rsidR="00F008DA" w:rsidRPr="00384A57" w:rsidDel="00FF2EDE">
          <w:rPr>
            <w:sz w:val="24"/>
          </w:rPr>
          <w:t>t</w:t>
        </w:r>
        <w:r w:rsidR="00276C08" w:rsidRPr="00384A57" w:rsidDel="00FF2EDE">
          <w:rPr>
            <w:sz w:val="24"/>
          </w:rPr>
          <w:t>au would be expected to increase when</w:t>
        </w:r>
        <w:r w:rsidR="00970C33" w:rsidRPr="00384A57" w:rsidDel="00FF2EDE">
          <w:rPr>
            <w:sz w:val="24"/>
          </w:rPr>
          <w:t>ever</w:t>
        </w:r>
        <w:r w:rsidR="00276C08" w:rsidRPr="00384A57" w:rsidDel="00FF2EDE">
          <w:rPr>
            <w:sz w:val="24"/>
          </w:rPr>
          <w:t xml:space="preserve"> </w:t>
        </w:r>
        <w:r w:rsidR="00272120" w:rsidRPr="00384A57" w:rsidDel="00FF2EDE">
          <w:rPr>
            <w:sz w:val="24"/>
          </w:rPr>
          <w:t>switching</w:t>
        </w:r>
        <w:r w:rsidR="00276C08" w:rsidRPr="00384A57" w:rsidDel="00FF2EDE">
          <w:rPr>
            <w:sz w:val="24"/>
          </w:rPr>
          <w:t xml:space="preserve"> </w:t>
        </w:r>
        <w:r w:rsidRPr="00384A57" w:rsidDel="00FF2EDE">
          <w:rPr>
            <w:sz w:val="24"/>
          </w:rPr>
          <w:t>place</w:t>
        </w:r>
        <w:r w:rsidR="00970C33" w:rsidRPr="00384A57" w:rsidDel="00FF2EDE">
          <w:rPr>
            <w:sz w:val="24"/>
          </w:rPr>
          <w:t>s</w:t>
        </w:r>
        <w:r w:rsidRPr="00384A57" w:rsidDel="00FF2EDE">
          <w:rPr>
            <w:sz w:val="24"/>
          </w:rPr>
          <w:t xml:space="preserve"> additional strain on attentional control systems.</w:t>
        </w:r>
        <w:r w:rsidR="00F555C7" w:rsidRPr="00384A57" w:rsidDel="00FF2EDE">
          <w:rPr>
            <w:sz w:val="24"/>
          </w:rPr>
          <w:t xml:space="preserve"> Thus, </w:t>
        </w:r>
        <w:r w:rsidR="00FE1C50" w:rsidRPr="00384A57" w:rsidDel="00FF2EDE">
          <w:rPr>
            <w:sz w:val="24"/>
          </w:rPr>
          <w:t>t</w:t>
        </w:r>
        <w:r w:rsidR="00F555C7" w:rsidRPr="00384A57" w:rsidDel="00FF2EDE">
          <w:rPr>
            <w:sz w:val="24"/>
          </w:rPr>
          <w:t xml:space="preserve">au would be expected to show an increase for random </w:t>
        </w:r>
        <w:r w:rsidR="00382156" w:rsidRPr="00384A57" w:rsidDel="00FF2EDE">
          <w:rPr>
            <w:sz w:val="24"/>
          </w:rPr>
          <w:t>than</w:t>
        </w:r>
        <w:r w:rsidR="00F555C7" w:rsidRPr="00384A57" w:rsidDel="00FF2EDE">
          <w:rPr>
            <w:sz w:val="24"/>
          </w:rPr>
          <w:t xml:space="preserve"> predictive switching.</w:t>
        </w:r>
      </w:moveFrom>
    </w:p>
    <w:p w14:paraId="6F09EAA3" w14:textId="24E6DBC0" w:rsidR="00692C50" w:rsidRPr="00384A57" w:rsidRDefault="002D6985" w:rsidP="00FF2EDE">
      <w:pPr>
        <w:spacing w:line="480" w:lineRule="auto"/>
        <w:ind w:firstLine="720"/>
        <w:rPr>
          <w:sz w:val="24"/>
        </w:rPr>
      </w:pPr>
      <w:moveFrom w:id="71" w:author="Nick Maxwell" w:date="2023-05-11T15:33:00Z">
        <w:r w:rsidRPr="00384A57" w:rsidDel="00FF2EDE">
          <w:rPr>
            <w:sz w:val="24"/>
          </w:rPr>
          <w:t>Finally, a</w:t>
        </w:r>
        <w:r w:rsidR="00C76B3F" w:rsidRPr="00384A57" w:rsidDel="00FF2EDE">
          <w:rPr>
            <w:sz w:val="24"/>
          </w:rPr>
          <w:t>s noted by Tse et al. (2010), conditions</w:t>
        </w:r>
        <w:r w:rsidR="002F401C" w:rsidRPr="00384A57" w:rsidDel="00FF2EDE">
          <w:rPr>
            <w:sz w:val="24"/>
          </w:rPr>
          <w:t xml:space="preserve"> that</w:t>
        </w:r>
        <w:r w:rsidR="00C76B3F" w:rsidRPr="00384A57" w:rsidDel="00FF2EDE">
          <w:rPr>
            <w:sz w:val="24"/>
          </w:rPr>
          <w:t xml:space="preserve"> produc</w:t>
        </w:r>
        <w:r w:rsidR="002F401C" w:rsidRPr="00384A57" w:rsidDel="00FF2EDE">
          <w:rPr>
            <w:sz w:val="24"/>
          </w:rPr>
          <w:t>e</w:t>
        </w:r>
        <w:r w:rsidR="00C76B3F" w:rsidRPr="00384A57" w:rsidDel="00FF2EDE">
          <w:rPr>
            <w:sz w:val="24"/>
          </w:rPr>
          <w:t xml:space="preserve"> </w:t>
        </w:r>
        <w:r w:rsidR="00F008DA" w:rsidRPr="00384A57" w:rsidDel="00FF2EDE">
          <w:rPr>
            <w:sz w:val="24"/>
          </w:rPr>
          <w:t>similar</w:t>
        </w:r>
        <w:r w:rsidR="00C76B3F" w:rsidRPr="00384A57" w:rsidDel="00FF2EDE">
          <w:rPr>
            <w:sz w:val="24"/>
          </w:rPr>
          <w:t xml:space="preserve"> mean RT</w:t>
        </w:r>
        <w:r w:rsidR="00970C33" w:rsidRPr="00384A57" w:rsidDel="00FF2EDE">
          <w:rPr>
            <w:sz w:val="24"/>
          </w:rPr>
          <w:t>s</w:t>
        </w:r>
        <w:r w:rsidR="00C76B3F" w:rsidRPr="00384A57" w:rsidDel="00FF2EDE">
          <w:rPr>
            <w:sz w:val="24"/>
          </w:rPr>
          <w:t xml:space="preserve"> </w:t>
        </w:r>
        <w:r w:rsidR="00970C33" w:rsidRPr="00384A57" w:rsidDel="00FF2EDE">
          <w:rPr>
            <w:sz w:val="24"/>
          </w:rPr>
          <w:t xml:space="preserve">could </w:t>
        </w:r>
        <w:r w:rsidR="00F008DA" w:rsidRPr="00384A57" w:rsidDel="00FF2EDE">
          <w:rPr>
            <w:sz w:val="24"/>
          </w:rPr>
          <w:t>produce</w:t>
        </w:r>
        <w:r w:rsidR="00C76B3F" w:rsidRPr="00384A57" w:rsidDel="00FF2EDE">
          <w:rPr>
            <w:sz w:val="24"/>
          </w:rPr>
          <w:t xml:space="preserve"> different underlying RT distributions</w:t>
        </w:r>
        <w:r w:rsidR="00970C33" w:rsidRPr="00384A57" w:rsidDel="00FF2EDE">
          <w:rPr>
            <w:sz w:val="24"/>
          </w:rPr>
          <w:t>. T</w:t>
        </w:r>
        <w:r w:rsidR="0043356D" w:rsidRPr="00384A57" w:rsidDel="00FF2EDE">
          <w:rPr>
            <w:sz w:val="24"/>
          </w:rPr>
          <w:t>hus</w:t>
        </w:r>
        <w:r w:rsidR="00970C33" w:rsidRPr="00384A57" w:rsidDel="00FF2EDE">
          <w:rPr>
            <w:sz w:val="24"/>
          </w:rPr>
          <w:t>,</w:t>
        </w:r>
        <w:r w:rsidR="0043356D" w:rsidRPr="00384A57" w:rsidDel="00FF2EDE">
          <w:rPr>
            <w:sz w:val="24"/>
          </w:rPr>
          <w:t xml:space="preserve"> distributional analyses provide a</w:t>
        </w:r>
        <w:r w:rsidR="00DB1A27" w:rsidRPr="00384A57" w:rsidDel="00FF2EDE">
          <w:rPr>
            <w:sz w:val="24"/>
          </w:rPr>
          <w:t xml:space="preserve"> more</w:t>
        </w:r>
        <w:r w:rsidR="0043356D" w:rsidRPr="00384A57" w:rsidDel="00FF2EDE">
          <w:rPr>
            <w:sz w:val="24"/>
          </w:rPr>
          <w:t xml:space="preserve"> fine-grained </w:t>
        </w:r>
        <w:r w:rsidR="00DB1A27" w:rsidRPr="00384A57" w:rsidDel="00FF2EDE">
          <w:rPr>
            <w:sz w:val="24"/>
          </w:rPr>
          <w:t>approach</w:t>
        </w:r>
        <w:r w:rsidR="0043356D" w:rsidRPr="00384A57" w:rsidDel="00FF2EDE">
          <w:rPr>
            <w:sz w:val="24"/>
          </w:rPr>
          <w:t xml:space="preserve"> </w:t>
        </w:r>
        <w:r w:rsidR="004F4882" w:rsidRPr="00384A57" w:rsidDel="00FF2EDE">
          <w:rPr>
            <w:sz w:val="24"/>
          </w:rPr>
          <w:t xml:space="preserve">relative to </w:t>
        </w:r>
        <w:r w:rsidR="00DD29F4" w:rsidRPr="00384A57" w:rsidDel="00FF2EDE">
          <w:rPr>
            <w:sz w:val="24"/>
          </w:rPr>
          <w:t xml:space="preserve">solely </w:t>
        </w:r>
        <w:r w:rsidR="00970C33" w:rsidRPr="00384A57" w:rsidDel="00FF2EDE">
          <w:rPr>
            <w:sz w:val="24"/>
          </w:rPr>
          <w:t xml:space="preserve">relying on </w:t>
        </w:r>
        <w:r w:rsidR="004F4882" w:rsidRPr="00384A57" w:rsidDel="00FF2EDE">
          <w:rPr>
            <w:sz w:val="24"/>
          </w:rPr>
          <w:t>mean</w:t>
        </w:r>
        <w:r w:rsidR="00970C33" w:rsidRPr="00384A57" w:rsidDel="00FF2EDE">
          <w:rPr>
            <w:sz w:val="24"/>
          </w:rPr>
          <w:t xml:space="preserve">s </w:t>
        </w:r>
        <w:r w:rsidR="0043356D" w:rsidRPr="00384A57" w:rsidDel="00FF2EDE">
          <w:rPr>
            <w:sz w:val="24"/>
          </w:rPr>
          <w:t>(see Balota et al., 2008).</w:t>
        </w:r>
        <w:r w:rsidR="0099769C" w:rsidRPr="00384A57" w:rsidDel="00FF2EDE">
          <w:rPr>
            <w:sz w:val="24"/>
          </w:rPr>
          <w:t xml:space="preserve"> Given the benefits of </w:t>
        </w:r>
        <w:r w:rsidR="00970C33" w:rsidRPr="00384A57" w:rsidDel="00FF2EDE">
          <w:rPr>
            <w:sz w:val="24"/>
          </w:rPr>
          <w:t>using these analyses</w:t>
        </w:r>
        <w:r w:rsidR="0099769C" w:rsidRPr="00384A57" w:rsidDel="00FF2EDE">
          <w:rPr>
            <w:sz w:val="24"/>
          </w:rPr>
          <w:t xml:space="preserve"> when </w:t>
        </w:r>
        <w:r w:rsidR="009C3A70" w:rsidRPr="00384A57" w:rsidDel="00FF2EDE">
          <w:rPr>
            <w:sz w:val="24"/>
          </w:rPr>
          <w:t xml:space="preserve">investigating </w:t>
        </w:r>
        <w:r w:rsidR="0099769C" w:rsidRPr="00384A57" w:rsidDel="00FF2EDE">
          <w:rPr>
            <w:sz w:val="24"/>
          </w:rPr>
          <w:t xml:space="preserve">attentional control processes, the present study incorporates these distributional analyses </w:t>
        </w:r>
        <w:r w:rsidR="009C3A70" w:rsidRPr="00384A57" w:rsidDel="00FF2EDE">
          <w:rPr>
            <w:sz w:val="24"/>
          </w:rPr>
          <w:t xml:space="preserve">to complement </w:t>
        </w:r>
        <w:r w:rsidR="0099769C" w:rsidRPr="00384A57" w:rsidDel="00FF2EDE">
          <w:rPr>
            <w:sz w:val="24"/>
          </w:rPr>
          <w:t>traditional mean analyses.</w:t>
        </w:r>
      </w:moveFrom>
      <w:moveFromRangeEnd w:id="66"/>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1AD4B40F" w:rsidR="003120BE" w:rsidRPr="00384A57" w:rsidRDefault="00055BC3" w:rsidP="003120BE">
      <w:pPr>
        <w:spacing w:line="480" w:lineRule="auto"/>
        <w:ind w:firstLine="720"/>
        <w:rPr>
          <w:sz w:val="24"/>
        </w:rPr>
      </w:pPr>
      <w:r w:rsidRPr="00384A57">
        <w:rPr>
          <w:sz w:val="24"/>
        </w:rPr>
        <w:t>Given the relationship between working memory</w:t>
      </w:r>
      <w:ins w:id="72" w:author="Nick Maxwell" w:date="2023-05-12T09:41:00Z">
        <w:r w:rsidR="00135192">
          <w:rPr>
            <w:sz w:val="24"/>
          </w:rPr>
          <w:t xml:space="preserve"> processes</w:t>
        </w:r>
      </w:ins>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ins w:id="73" w:author="Nick Maxwell" w:date="2023-05-14T11:52:00Z">
        <w:r w:rsidR="0018695B">
          <w:rPr>
            <w:sz w:val="24"/>
          </w:rPr>
          <w:t>.</w:t>
        </w:r>
      </w:ins>
      <w:del w:id="74" w:author="Nick Maxwell" w:date="2023-05-14T11:51:00Z">
        <w:r w:rsidR="00AA51C0" w:rsidRPr="00384A57" w:rsidDel="0018695B">
          <w:rPr>
            <w:sz w:val="24"/>
          </w:rPr>
          <w:delText>.</w:delText>
        </w:r>
      </w:del>
      <w:r w:rsidR="00C6031A" w:rsidRPr="00384A57">
        <w:rPr>
          <w:sz w:val="24"/>
        </w:rPr>
        <w:t xml:space="preserve"> </w:t>
      </w:r>
      <w:r w:rsidR="0050285E" w:rsidRPr="00384A57">
        <w:rPr>
          <w:sz w:val="24"/>
        </w:rPr>
        <w:t xml:space="preserve">In doing so, we </w:t>
      </w:r>
      <w:ins w:id="75" w:author="Nick Maxwell" w:date="2023-05-14T11:52:00Z">
        <w:r w:rsidR="0018695B">
          <w:rPr>
            <w:sz w:val="24"/>
          </w:rPr>
          <w:t xml:space="preserve">first </w:t>
        </w:r>
      </w:ins>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ins w:id="76" w:author="Nick Maxwell" w:date="2023-05-14T11:52:00Z">
        <w:r w:rsidR="0018695B">
          <w:rPr>
            <w:sz w:val="24"/>
          </w:rPr>
          <w:t xml:space="preserve"> before providing a comparison of </w:t>
        </w:r>
      </w:ins>
      <w:ins w:id="77" w:author="Nick Maxwell" w:date="2023-05-14T11:53:00Z">
        <w:r w:rsidR="00C303BA">
          <w:rPr>
            <w:sz w:val="24"/>
          </w:rPr>
          <w:t xml:space="preserve">task-sequence effects on </w:t>
        </w:r>
      </w:ins>
      <w:ins w:id="78" w:author="Nick Maxwell" w:date="2023-05-14T11:52:00Z">
        <w:r w:rsidR="0018695B">
          <w:rPr>
            <w:sz w:val="24"/>
          </w:rPr>
          <w:t>switch costs</w:t>
        </w:r>
      </w:ins>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ins w:id="79" w:author="Nick Maxwell" w:date="2023-05-14T11:56:00Z">
        <w:r w:rsidR="00165AE4">
          <w:rPr>
            <w:sz w:val="24"/>
          </w:rPr>
          <w:t>,</w:t>
        </w:r>
      </w:ins>
      <w:r w:rsidR="00FA10D4" w:rsidRPr="00384A57">
        <w:rPr>
          <w:sz w:val="24"/>
        </w:rPr>
        <w:t xml:space="preserve"> </w:t>
      </w:r>
      <w:del w:id="80" w:author="Nick Maxwell" w:date="2023-05-14T11:56:00Z">
        <w:r w:rsidR="00FA10D4" w:rsidRPr="00384A57" w:rsidDel="00165AE4">
          <w:rPr>
            <w:sz w:val="24"/>
          </w:rPr>
          <w:delText>due to</w:delText>
        </w:r>
      </w:del>
      <w:ins w:id="81" w:author="Nick Maxwell" w:date="2023-05-14T11:56:00Z">
        <w:r w:rsidR="00165AE4">
          <w:rPr>
            <w:sz w:val="24"/>
          </w:rPr>
          <w:t>as</w:t>
        </w:r>
      </w:ins>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del w:id="82" w:author="Nick Maxwell" w:date="2023-05-14T11:56:00Z">
        <w:r w:rsidR="00E81583" w:rsidRPr="00384A57" w:rsidDel="00165AE4">
          <w:rPr>
            <w:sz w:val="24"/>
          </w:rPr>
          <w:delText>that prevents</w:delText>
        </w:r>
      </w:del>
      <w:ins w:id="83" w:author="Nick Maxwell" w:date="2023-05-14T11:56:00Z">
        <w:r w:rsidR="00165AE4">
          <w:rPr>
            <w:sz w:val="24"/>
          </w:rPr>
          <w:t>would prevent</w:t>
        </w:r>
      </w:ins>
      <w:r w:rsidR="00E81583" w:rsidRPr="00384A57">
        <w:rPr>
          <w:sz w:val="24"/>
        </w:rPr>
        <w:t xml:space="preserve"> expectancies of upcoming trials</w:t>
      </w:r>
      <w:r w:rsidR="00A84B48" w:rsidRPr="00384A57">
        <w:rPr>
          <w:sz w:val="24"/>
        </w:rPr>
        <w:t xml:space="preserve">. </w:t>
      </w:r>
      <w:del w:id="84" w:author="Nick Maxwell" w:date="2023-05-14T11:56:00Z">
        <w:r w:rsidR="00E81583" w:rsidRPr="00384A57" w:rsidDel="00165AE4">
          <w:rPr>
            <w:sz w:val="24"/>
          </w:rPr>
          <w:delText>G</w:delText>
        </w:r>
        <w:r w:rsidR="00C3221C" w:rsidRPr="00384A57" w:rsidDel="00165AE4">
          <w:rPr>
            <w:sz w:val="24"/>
          </w:rPr>
          <w:delText xml:space="preserve">iven </w:delText>
        </w:r>
      </w:del>
      <w:ins w:id="85" w:author="Nick Maxwell" w:date="2023-05-14T11:57:00Z">
        <w:r w:rsidR="00165AE4">
          <w:rPr>
            <w:sz w:val="24"/>
          </w:rPr>
          <w:t>As a result</w:t>
        </w:r>
      </w:ins>
      <w:del w:id="86" w:author="Nick Maxwell" w:date="2023-05-14T11:57:00Z">
        <w:r w:rsidR="00C3221C" w:rsidRPr="00384A57" w:rsidDel="00165AE4">
          <w:rPr>
            <w:sz w:val="24"/>
          </w:rPr>
          <w:delText>the increased difficulty of random switching</w:delText>
        </w:r>
      </w:del>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7777777" w:rsidR="007B3F6E" w:rsidRDefault="00502345" w:rsidP="0076173B">
      <w:pPr>
        <w:spacing w:line="480" w:lineRule="auto"/>
        <w:ind w:firstLine="720"/>
        <w:rPr>
          <w:ins w:id="87" w:author="Nick Maxwell" w:date="2023-05-11T21:02:00Z"/>
          <w:sz w:val="24"/>
        </w:rPr>
      </w:pPr>
      <w:r w:rsidRPr="00384A57">
        <w:rPr>
          <w:sz w:val="24"/>
        </w:rPr>
        <w:lastRenderedPageBreak/>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w:t>
      </w:r>
    </w:p>
    <w:p w14:paraId="5CB523CA" w14:textId="7A08891F" w:rsidR="00F02CC9" w:rsidRPr="00384A57" w:rsidRDefault="00BE653B" w:rsidP="0076173B">
      <w:pPr>
        <w:spacing w:line="480" w:lineRule="auto"/>
        <w:ind w:firstLine="720"/>
        <w:rPr>
          <w:sz w:val="24"/>
        </w:rPr>
      </w:pPr>
      <w:del w:id="88" w:author="Nick Maxwell" w:date="2023-05-11T21:02:00Z">
        <w:r w:rsidRPr="00384A57" w:rsidDel="007B3F6E">
          <w:rPr>
            <w:sz w:val="24"/>
          </w:rPr>
          <w:delText>However, f</w:delText>
        </w:r>
        <w:r w:rsidR="00502345" w:rsidRPr="00384A57" w:rsidDel="007B3F6E">
          <w:rPr>
            <w:sz w:val="24"/>
          </w:rPr>
          <w:delText>or</w:delText>
        </w:r>
      </w:del>
      <w:ins w:id="89" w:author="Nick Maxwell" w:date="2023-05-11T21:02:00Z">
        <w:r w:rsidR="007B3F6E">
          <w:rPr>
            <w:sz w:val="24"/>
          </w:rPr>
          <w:t>For</w:t>
        </w:r>
      </w:ins>
      <w:r w:rsidR="00502345" w:rsidRPr="00384A57">
        <w:rPr>
          <w:sz w:val="24"/>
        </w:rPr>
        <w:t xml:space="preserve"> global switch costs</w:t>
      </w:r>
      <w:r w:rsidR="003120BE" w:rsidRPr="00384A57">
        <w:rPr>
          <w:sz w:val="24"/>
        </w:rPr>
        <w:t xml:space="preserve">, </w:t>
      </w:r>
      <w:r w:rsidR="00502345" w:rsidRPr="00384A57">
        <w:rPr>
          <w:sz w:val="24"/>
        </w:rPr>
        <w:t xml:space="preserve">we </w:t>
      </w:r>
      <w:r w:rsidR="00092E75" w:rsidRPr="00384A57">
        <w:rPr>
          <w:sz w:val="24"/>
        </w:rPr>
        <w:t xml:space="preserve">expected </w:t>
      </w:r>
      <w:r w:rsidR="003120BE" w:rsidRPr="00384A57">
        <w:rPr>
          <w:sz w:val="24"/>
        </w:rPr>
        <w:t xml:space="preserve">an increase when </w:t>
      </w:r>
      <w:ins w:id="90" w:author="Nick Maxwell" w:date="2023-05-12T09:38:00Z">
        <w:r w:rsidR="00135192">
          <w:rPr>
            <w:sz w:val="24"/>
          </w:rPr>
          <w:t>task-</w:t>
        </w:r>
      </w:ins>
      <w:r w:rsidR="003120BE" w:rsidRPr="00384A57">
        <w:rPr>
          <w:sz w:val="24"/>
        </w:rPr>
        <w:t>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del w:id="91" w:author="Nick Maxwell" w:date="2023-05-12T09:38:00Z">
        <w:r w:rsidR="002C250C" w:rsidRPr="00384A57" w:rsidDel="00B4610D">
          <w:rPr>
            <w:sz w:val="24"/>
          </w:rPr>
          <w:delText>sequencing</w:delText>
        </w:r>
      </w:del>
      <w:ins w:id="92" w:author="Nick Maxwell" w:date="2023-05-12T09:38:00Z">
        <w:r w:rsidR="00B4610D" w:rsidRPr="00384A57">
          <w:rPr>
            <w:sz w:val="24"/>
          </w:rPr>
          <w:t>sequence</w:t>
        </w:r>
      </w:ins>
      <w:r w:rsidR="00656031" w:rsidRPr="00384A57">
        <w:rPr>
          <w:sz w:val="24"/>
        </w:rPr>
        <w:t xml:space="preserve">. </w:t>
      </w:r>
      <w:commentRangeStart w:id="93"/>
      <w:r w:rsidR="00656031" w:rsidRPr="00384A57">
        <w:rPr>
          <w:sz w:val="24"/>
        </w:rPr>
        <w:t>This</w:t>
      </w:r>
      <w:commentRangeEnd w:id="93"/>
      <w:r w:rsidR="00895D69">
        <w:rPr>
          <w:rStyle w:val="CommentReference"/>
        </w:rPr>
        <w:commentReference w:id="93"/>
      </w:r>
      <w:r w:rsidR="00656031" w:rsidRPr="00384A57">
        <w:rPr>
          <w:sz w:val="24"/>
        </w:rPr>
        <w:t xml:space="preserve"> is because</w:t>
      </w:r>
      <w:r w:rsidR="00092E75" w:rsidRPr="00384A57">
        <w:rPr>
          <w:sz w:val="24"/>
        </w:rPr>
        <w:t>, in addition to maintaining multiple task-sets</w:t>
      </w:r>
      <w:ins w:id="94" w:author="Nick Maxwell" w:date="2023-05-11T20:36:00Z">
        <w:r w:rsidR="00895D69">
          <w:rPr>
            <w:sz w:val="24"/>
          </w:rPr>
          <w:t xml:space="preserve"> in working memory</w:t>
        </w:r>
      </w:ins>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ins w:id="95" w:author="Nick Maxwell" w:date="2023-05-13T16:27:00Z">
        <w:r w:rsidR="00637F95">
          <w:rPr>
            <w:sz w:val="24"/>
          </w:rPr>
          <w:t>e</w:t>
        </w:r>
      </w:ins>
      <w:del w:id="96" w:author="Nick Maxwell" w:date="2023-05-13T16:27:00Z">
        <w:r w:rsidR="00656031" w:rsidRPr="00384A57" w:rsidDel="00637F95">
          <w:rPr>
            <w:sz w:val="24"/>
          </w:rPr>
          <w:delText>ing</w:delText>
        </w:r>
      </w:del>
      <w:r w:rsidR="00092E75" w:rsidRPr="00384A57">
        <w:rPr>
          <w:sz w:val="24"/>
        </w:rPr>
        <w:t xml:space="preserve"> also requires </w:t>
      </w:r>
      <w:ins w:id="97" w:author="Nick Maxwell" w:date="2023-05-11T20:37:00Z">
        <w:r w:rsidR="00895D69">
          <w:rPr>
            <w:sz w:val="24"/>
          </w:rPr>
          <w:t xml:space="preserve">that </w:t>
        </w:r>
      </w:ins>
      <w:r w:rsidR="00092E75" w:rsidRPr="00384A57">
        <w:rPr>
          <w:sz w:val="24"/>
        </w:rPr>
        <w:t>participants</w:t>
      </w:r>
      <w:del w:id="98" w:author="Nick Maxwell" w:date="2023-05-11T20:37:00Z">
        <w:r w:rsidR="00092E75" w:rsidRPr="00384A57" w:rsidDel="00895D69">
          <w:rPr>
            <w:sz w:val="24"/>
          </w:rPr>
          <w:delText xml:space="preserve"> to</w:delText>
        </w:r>
      </w:del>
      <w:r w:rsidR="00092E75" w:rsidRPr="00384A57">
        <w:rPr>
          <w:sz w:val="24"/>
        </w:rPr>
        <w:t xml:space="preserve"> attend to the position </w:t>
      </w:r>
      <w:r w:rsidR="002C250C" w:rsidRPr="00384A57">
        <w:rPr>
          <w:sz w:val="24"/>
        </w:rPr>
        <w:t xml:space="preserve">of </w:t>
      </w:r>
      <w:r w:rsidR="00092E75" w:rsidRPr="00384A57">
        <w:rPr>
          <w:sz w:val="24"/>
        </w:rPr>
        <w:t>each trial</w:t>
      </w:r>
      <w:r w:rsidR="00656031" w:rsidRPr="00384A57">
        <w:rPr>
          <w:sz w:val="24"/>
        </w:rPr>
        <w:t xml:space="preserve"> </w:t>
      </w:r>
      <w:ins w:id="99" w:author="Nick Maxwell" w:date="2023-05-11T20:37:00Z">
        <w:r w:rsidR="00895D69">
          <w:rPr>
            <w:sz w:val="24"/>
          </w:rPr>
          <w:t>within the sequenc</w:t>
        </w:r>
      </w:ins>
      <w:ins w:id="100" w:author="Nick Maxwell" w:date="2023-05-13T16:27:00Z">
        <w:r w:rsidR="00637F95">
          <w:rPr>
            <w:sz w:val="24"/>
          </w:rPr>
          <w:t>e</w:t>
        </w:r>
      </w:ins>
      <w:ins w:id="101" w:author="Nick Maxwell" w:date="2023-05-11T20:37:00Z">
        <w:r w:rsidR="00895D69">
          <w:rPr>
            <w:sz w:val="24"/>
          </w:rPr>
          <w:t xml:space="preserve"> </w:t>
        </w:r>
      </w:ins>
      <w:del w:id="102" w:author="Nick Maxwell" w:date="2023-05-13T16:28:00Z">
        <w:r w:rsidR="00656031" w:rsidRPr="00384A57" w:rsidDel="00637F95">
          <w:rPr>
            <w:sz w:val="24"/>
          </w:rPr>
          <w:delText xml:space="preserve">and </w:delText>
        </w:r>
      </w:del>
      <w:del w:id="103" w:author="Nick Maxwell" w:date="2023-05-12T09:39:00Z">
        <w:r w:rsidR="00656031" w:rsidRPr="00384A57" w:rsidDel="00135192">
          <w:rPr>
            <w:sz w:val="24"/>
          </w:rPr>
          <w:delText>update the position as the</w:delText>
        </w:r>
      </w:del>
      <w:del w:id="104" w:author="Nick Maxwell" w:date="2023-05-13T16:28:00Z">
        <w:r w:rsidR="00656031" w:rsidRPr="00384A57" w:rsidDel="00637F95">
          <w:rPr>
            <w:sz w:val="24"/>
          </w:rPr>
          <w:delText xml:space="preserve"> sequence </w:delText>
        </w:r>
      </w:del>
      <w:ins w:id="105" w:author="Nick Maxwell" w:date="2023-05-13T16:28:00Z">
        <w:r w:rsidR="00637F95">
          <w:rPr>
            <w:sz w:val="24"/>
          </w:rPr>
          <w:t>while simultaneously tracking their progress through each run</w:t>
        </w:r>
      </w:ins>
      <w:del w:id="106" w:author="Nick Maxwell" w:date="2023-05-12T09:39:00Z">
        <w:r w:rsidR="00656031" w:rsidRPr="00384A57" w:rsidDel="00135192">
          <w:rPr>
            <w:sz w:val="24"/>
          </w:rPr>
          <w:delText>advances</w:delText>
        </w:r>
      </w:del>
      <w:r w:rsidR="00656031" w:rsidRPr="00384A57">
        <w:rPr>
          <w:sz w:val="24"/>
        </w:rPr>
        <w:t xml:space="preserve">. </w:t>
      </w:r>
      <w:ins w:id="107" w:author="Nick Maxwell" w:date="2023-05-11T17:45:00Z">
        <w:r w:rsidR="00AA0E25">
          <w:rPr>
            <w:sz w:val="24"/>
          </w:rPr>
          <w:t xml:space="preserve">When a </w:t>
        </w:r>
      </w:ins>
      <w:ins w:id="108" w:author="Nick Maxwell" w:date="2023-05-11T20:36:00Z">
        <w:r w:rsidR="00895D69">
          <w:rPr>
            <w:sz w:val="24"/>
          </w:rPr>
          <w:t>task-</w:t>
        </w:r>
      </w:ins>
      <w:ins w:id="109" w:author="Nick Maxwell" w:date="2023-05-11T17:45:00Z">
        <w:r w:rsidR="00AA0E25">
          <w:rPr>
            <w:sz w:val="24"/>
          </w:rPr>
          <w:t>switch is encountered, participants must</w:t>
        </w:r>
      </w:ins>
      <w:ins w:id="110" w:author="Nick Maxwell" w:date="2023-05-11T17:46:00Z">
        <w:r w:rsidR="00AA0E25">
          <w:rPr>
            <w:sz w:val="24"/>
          </w:rPr>
          <w:t xml:space="preserve"> disengage </w:t>
        </w:r>
      </w:ins>
      <w:ins w:id="111" w:author="Nick Maxwell" w:date="2023-05-11T20:37:00Z">
        <w:r w:rsidR="00895D69">
          <w:rPr>
            <w:sz w:val="24"/>
          </w:rPr>
          <w:t>from</w:t>
        </w:r>
      </w:ins>
      <w:ins w:id="112" w:author="Nick Maxwell" w:date="2023-05-13T16:28:00Z">
        <w:r w:rsidR="00637F95">
          <w:rPr>
            <w:sz w:val="24"/>
          </w:rPr>
          <w:t xml:space="preserve"> this monitoring process and </w:t>
        </w:r>
      </w:ins>
      <w:ins w:id="113" w:author="Nick Maxwell" w:date="2023-05-11T17:46:00Z">
        <w:r w:rsidR="00AA0E25">
          <w:rPr>
            <w:sz w:val="24"/>
          </w:rPr>
          <w:t>activate the new task-set in working memory</w:t>
        </w:r>
      </w:ins>
      <w:ins w:id="114" w:author="Nick Maxwell" w:date="2023-05-13T16:29:00Z">
        <w:r w:rsidR="00637F95">
          <w:rPr>
            <w:sz w:val="24"/>
          </w:rPr>
          <w:t xml:space="preserve"> before continuing to complete trials using the new task-set</w:t>
        </w:r>
      </w:ins>
      <w:ins w:id="115" w:author="Nick Maxwell" w:date="2023-05-11T17:46:00Z">
        <w:r w:rsidR="00AA0E25">
          <w:rPr>
            <w:sz w:val="24"/>
          </w:rPr>
          <w:t xml:space="preserve">. </w:t>
        </w:r>
      </w:ins>
      <w:del w:id="116" w:author="Nick Maxwell" w:date="2023-05-13T16:30:00Z">
        <w:r w:rsidR="00656031" w:rsidRPr="00384A57" w:rsidDel="00637F95">
          <w:rPr>
            <w:sz w:val="24"/>
          </w:rPr>
          <w:delText>This additional monitoring is more likely</w:delText>
        </w:r>
      </w:del>
      <w:ins w:id="117" w:author="Nick Maxwell" w:date="2023-05-13T16:30:00Z">
        <w:r w:rsidR="00637F95">
          <w:rPr>
            <w:sz w:val="24"/>
          </w:rPr>
          <w:t>As a result,</w:t>
        </w:r>
      </w:ins>
      <w:r w:rsidR="00656031" w:rsidRPr="00384A57">
        <w:rPr>
          <w:sz w:val="24"/>
        </w:rPr>
        <w:t xml:space="preserve"> </w:t>
      </w:r>
      <w:del w:id="118" w:author="Nick Maxwell" w:date="2023-05-13T16:30:00Z">
        <w:r w:rsidR="00656031" w:rsidRPr="00384A57" w:rsidDel="00637F95">
          <w:rPr>
            <w:sz w:val="24"/>
          </w:rPr>
          <w:delText xml:space="preserve">to tax </w:delText>
        </w:r>
      </w:del>
      <w:r w:rsidR="00656031" w:rsidRPr="00384A57">
        <w:rPr>
          <w:sz w:val="24"/>
        </w:rPr>
        <w:t xml:space="preserve">attention and working memory processes </w:t>
      </w:r>
      <w:ins w:id="119" w:author="Nick Maxwell" w:date="2023-05-13T16:30:00Z">
        <w:r w:rsidR="00637F95">
          <w:rPr>
            <w:sz w:val="24"/>
          </w:rPr>
          <w:t xml:space="preserve">are more likely to be taxed relative to pure block trials </w:t>
        </w:r>
      </w:ins>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ins w:id="120" w:author="Nick Maxwell" w:date="2023-05-13T16:31:00Z">
        <w:r w:rsidR="00637F95">
          <w:rPr>
            <w:sz w:val="24"/>
          </w:rPr>
          <w:t>F</w:t>
        </w:r>
      </w:ins>
      <w:ins w:id="121" w:author="Nick Maxwell" w:date="2023-05-11T20:38:00Z">
        <w:r w:rsidR="00895D69">
          <w:rPr>
            <w:sz w:val="24"/>
          </w:rPr>
          <w:t xml:space="preserve">or random switching, </w:t>
        </w:r>
      </w:ins>
      <w:ins w:id="122" w:author="Nick Maxwell" w:date="2023-05-13T16:31:00Z">
        <w:r w:rsidR="00637F95">
          <w:rPr>
            <w:sz w:val="24"/>
          </w:rPr>
          <w:t xml:space="preserve">however, </w:t>
        </w:r>
      </w:ins>
      <w:ins w:id="123" w:author="Nick Maxwell" w:date="2023-05-11T20:38:00Z">
        <w:r w:rsidR="00895D69">
          <w:rPr>
            <w:sz w:val="24"/>
          </w:rPr>
          <w:t xml:space="preserve">the unpredictable nature of the </w:t>
        </w:r>
      </w:ins>
      <w:ins w:id="124" w:author="Nick Maxwell" w:date="2023-05-13T16:31:00Z">
        <w:r w:rsidR="00637F95">
          <w:rPr>
            <w:sz w:val="24"/>
          </w:rPr>
          <w:t>switch sequence</w:t>
        </w:r>
      </w:ins>
      <w:ins w:id="125" w:author="Nick Maxwell" w:date="2023-05-11T20:38:00Z">
        <w:r w:rsidR="00895D69">
          <w:rPr>
            <w:sz w:val="24"/>
          </w:rPr>
          <w:t xml:space="preserve"> makes it impossibl</w:t>
        </w:r>
      </w:ins>
      <w:ins w:id="126" w:author="Nick Maxwell" w:date="2023-05-11T20:39:00Z">
        <w:r w:rsidR="00895D69">
          <w:rPr>
            <w:sz w:val="24"/>
          </w:rPr>
          <w:t xml:space="preserve">e for participants to monitor their progression through a </w:t>
        </w:r>
      </w:ins>
      <w:ins w:id="127" w:author="Nick Maxwell" w:date="2023-05-13T16:31:00Z">
        <w:r w:rsidR="00637F95">
          <w:rPr>
            <w:sz w:val="24"/>
          </w:rPr>
          <w:t xml:space="preserve">set of trials. </w:t>
        </w:r>
      </w:ins>
      <w:r w:rsidR="003120BE" w:rsidRPr="00384A57">
        <w:rPr>
          <w:sz w:val="24"/>
        </w:rPr>
        <w:lastRenderedPageBreak/>
        <w:t xml:space="preserve">Thus, we anticipated a dissociation between local and global switch costs </w:t>
      </w:r>
      <w:del w:id="128" w:author="Nick Maxwell" w:date="2023-05-13T16:32:00Z">
        <w:r w:rsidR="003120BE" w:rsidRPr="00384A57" w:rsidDel="00637F95">
          <w:rPr>
            <w:sz w:val="24"/>
          </w:rPr>
          <w:delText>for each trial</w:delText>
        </w:r>
      </w:del>
      <w:ins w:id="129" w:author="Nick Maxwell" w:date="2023-05-13T16:32:00Z">
        <w:r w:rsidR="00637F95">
          <w:rPr>
            <w:sz w:val="24"/>
          </w:rPr>
          <w:t>between both trial</w:t>
        </w:r>
      </w:ins>
      <w:r w:rsidR="003120BE" w:rsidRPr="00384A57">
        <w:rPr>
          <w:sz w:val="24"/>
        </w:rPr>
        <w:t xml:space="preserve"> </w:t>
      </w:r>
      <w:del w:id="130" w:author="Nick Maxwell" w:date="2023-05-13T16:32:00Z">
        <w:r w:rsidR="003120BE" w:rsidRPr="00384A57" w:rsidDel="00637F95">
          <w:rPr>
            <w:sz w:val="24"/>
          </w:rPr>
          <w:delText>sequ</w:delText>
        </w:r>
      </w:del>
      <w:ins w:id="131" w:author="Nick Maxwell" w:date="2023-05-13T16:32:00Z">
        <w:r w:rsidR="00637F95" w:rsidRPr="00384A57">
          <w:rPr>
            <w:sz w:val="24"/>
          </w:rPr>
          <w:t>sequ</w:t>
        </w:r>
        <w:r w:rsidR="00637F95">
          <w:rPr>
            <w:sz w:val="24"/>
          </w:rPr>
          <w:t>encings.</w:t>
        </w:r>
      </w:ins>
      <w:del w:id="132" w:author="Nick Maxwell" w:date="2023-05-13T16:32:00Z">
        <w:r w:rsidR="003120BE" w:rsidRPr="00384A57" w:rsidDel="00637F95">
          <w:rPr>
            <w:sz w:val="24"/>
          </w:rPr>
          <w:delText>encing</w:delText>
        </w:r>
      </w:del>
      <w:del w:id="133" w:author="Nick Maxwell" w:date="2023-05-11T20:39:00Z">
        <w:r w:rsidR="003120BE" w:rsidRPr="00384A57" w:rsidDel="00895D69">
          <w:rPr>
            <w:sz w:val="24"/>
          </w:rPr>
          <w:delText xml:space="preserve">. </w:delText>
        </w:r>
      </w:del>
      <w:del w:id="134" w:author="Nick Maxwell" w:date="2023-05-11T15:42:00Z">
        <w:r w:rsidR="00502345" w:rsidRPr="00384A57" w:rsidDel="00F710F9">
          <w:rPr>
            <w:sz w:val="24"/>
          </w:rPr>
          <w:delText>Finally, any</w:delText>
        </w:r>
        <w:r w:rsidR="0086274E" w:rsidRPr="00384A57" w:rsidDel="00F710F9">
          <w:rPr>
            <w:sz w:val="24"/>
          </w:rPr>
          <w:delText xml:space="preserve"> increase</w:delText>
        </w:r>
        <w:r w:rsidR="00502345" w:rsidRPr="00384A57" w:rsidDel="00F710F9">
          <w:rPr>
            <w:sz w:val="24"/>
          </w:rPr>
          <w:delText>s</w:delText>
        </w:r>
        <w:r w:rsidR="0086274E" w:rsidRPr="00384A57" w:rsidDel="00F710F9">
          <w:rPr>
            <w:sz w:val="24"/>
          </w:rPr>
          <w:delText xml:space="preserve"> in RTs </w:delText>
        </w:r>
        <w:r w:rsidR="00A75096" w:rsidRPr="00384A57" w:rsidDel="00F710F9">
          <w:rPr>
            <w:sz w:val="24"/>
          </w:rPr>
          <w:delText>followin</w:delText>
        </w:r>
        <w:r w:rsidR="0086274E" w:rsidRPr="00384A57" w:rsidDel="00F710F9">
          <w:rPr>
            <w:sz w:val="24"/>
          </w:rPr>
          <w:delText xml:space="preserve">g random switching </w:delText>
        </w:r>
        <w:r w:rsidR="00092E75" w:rsidRPr="00384A57" w:rsidDel="00F710F9">
          <w:rPr>
            <w:sz w:val="24"/>
          </w:rPr>
          <w:delText>were</w:delText>
        </w:r>
        <w:r w:rsidR="0086274E" w:rsidRPr="00384A57" w:rsidDel="00F710F9">
          <w:rPr>
            <w:sz w:val="24"/>
          </w:rPr>
          <w:delText xml:space="preserve"> also expected to occur in the tail of the distribution</w:delText>
        </w:r>
        <w:r w:rsidR="00115D19" w:rsidRPr="00384A57" w:rsidDel="00F710F9">
          <w:rPr>
            <w:sz w:val="24"/>
          </w:rPr>
          <w:delText>,</w:delText>
        </w:r>
        <w:r w:rsidR="0086274E" w:rsidRPr="00384A57" w:rsidDel="00F710F9">
          <w:rPr>
            <w:sz w:val="24"/>
          </w:rPr>
          <w:delText xml:space="preserve"> as these trials are likely to be the most impacted by attentional lapses. Therefore, random switching was expected to produce exaggerated responses in the slowest bins in the Vincentile plots and tau in the ex-</w:delText>
        </w:r>
        <w:r w:rsidR="00EC1B35" w:rsidRPr="00384A57" w:rsidDel="00F710F9">
          <w:rPr>
            <w:sz w:val="24"/>
          </w:rPr>
          <w:delText>gaussian</w:delText>
        </w:r>
        <w:r w:rsidR="0086274E" w:rsidRPr="00384A57" w:rsidDel="00F710F9">
          <w:rPr>
            <w:sz w:val="24"/>
          </w:rPr>
          <w:delText xml:space="preserve"> analysis.</w:delText>
        </w:r>
      </w:del>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6EAA1038"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was sufficient to detect</w:t>
      </w:r>
      <w:r w:rsidR="00CB351A" w:rsidRPr="00384A57">
        <w:rPr>
          <w:sz w:val="24"/>
        </w:rPr>
        <w:t xml:space="preserve"> small </w:t>
      </w:r>
      <w:del w:id="135" w:author="Nick Maxwell" w:date="2023-05-13T16:33:00Z">
        <w:r w:rsidR="00CB351A" w:rsidRPr="00384A57" w:rsidDel="004E5273">
          <w:rPr>
            <w:sz w:val="24"/>
          </w:rPr>
          <w:delText>effect</w:delText>
        </w:r>
        <w:r w:rsidR="00D71AE4" w:rsidRPr="00384A57" w:rsidDel="004E5273">
          <w:rPr>
            <w:sz w:val="24"/>
          </w:rPr>
          <w:delText xml:space="preserve">s </w:delText>
        </w:r>
      </w:del>
      <w:r w:rsidR="00D71AE4" w:rsidRPr="00384A57">
        <w:rPr>
          <w:sz w:val="24"/>
        </w:rPr>
        <w:t>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D45969" w:rsidRPr="00384A57">
        <w:rPr>
          <w:sz w:val="24"/>
        </w:rPr>
        <w:t xml:space="preserve">, </w:t>
      </w:r>
      <w:r w:rsidR="00051A9C" w:rsidRPr="00384A57">
        <w:rPr>
          <w:sz w:val="24"/>
        </w:rPr>
        <w:t xml:space="preserve">1 - </w:t>
      </w:r>
      <w:r w:rsidR="00D45969" w:rsidRPr="00384A57">
        <w:rPr>
          <w:i/>
          <w:iCs/>
          <w:sz w:val="24"/>
        </w:rPr>
        <w:t>β</w:t>
      </w:r>
      <w:r w:rsidR="00D45969" w:rsidRPr="00384A57">
        <w:rPr>
          <w:sz w:val="24"/>
        </w:rPr>
        <w:t xml:space="preserve"> = .80</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233519C4"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stimulus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numbers were</w:t>
      </w:r>
      <w:r w:rsidR="00B07B04" w:rsidRPr="00384A57">
        <w:rPr>
          <w:sz w:val="24"/>
        </w:rPr>
        <w:t xml:space="preserve"> 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lastRenderedPageBreak/>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C216BD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 These keys were selected given that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w:t>
      </w:r>
      <w:r w:rsidRPr="00384A57">
        <w:rPr>
          <w:sz w:val="24"/>
        </w:rPr>
        <w:lastRenderedPageBreak/>
        <w:t xml:space="preserve">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47992DC0"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 xml:space="preserve">n the switch blocks, the task change occurred at the trial level rather than </w:t>
      </w:r>
      <w:ins w:id="136" w:author="Nick Maxwell" w:date="2023-05-12T09:36:00Z">
        <w:r w:rsidR="00C8087C">
          <w:rPr>
            <w:sz w:val="24"/>
          </w:rPr>
          <w:t xml:space="preserve">at </w:t>
        </w:r>
      </w:ins>
      <w:r w:rsidR="00162266" w:rsidRPr="00384A57">
        <w:rPr>
          <w:sz w:val="24"/>
        </w:rPr>
        <w:t>the</w:t>
      </w:r>
      <w:ins w:id="137" w:author="Nick Maxwell" w:date="2023-05-12T09:36:00Z">
        <w:r w:rsidR="00C8087C">
          <w:rPr>
            <w:sz w:val="24"/>
          </w:rPr>
          <w:t xml:space="preserve"> </w:t>
        </w:r>
      </w:ins>
      <w:del w:id="138" w:author="Nick Maxwell" w:date="2023-05-12T09:36:00Z">
        <w:r w:rsidR="00162266" w:rsidRPr="00384A57" w:rsidDel="00C8087C">
          <w:rPr>
            <w:sz w:val="24"/>
          </w:rPr>
          <w:delText xml:space="preserve"> </w:delText>
        </w:r>
      </w:del>
      <w:r w:rsidR="00162266" w:rsidRPr="00384A57">
        <w:rPr>
          <w:sz w:val="24"/>
        </w:rPr>
        <w:t xml:space="preserve">block level. For each trial, participants were </w:t>
      </w:r>
      <w:ins w:id="139" w:author="Nick Maxwell" w:date="2023-05-14T11:50:00Z">
        <w:r w:rsidR="0018695B">
          <w:rPr>
            <w:sz w:val="24"/>
          </w:rPr>
          <w:t>cued</w:t>
        </w:r>
      </w:ins>
      <w:del w:id="140" w:author="Nick Maxwell" w:date="2023-05-14T11:50:00Z">
        <w:r w:rsidR="00162266" w:rsidRPr="00384A57" w:rsidDel="0018695B">
          <w:rPr>
            <w:sz w:val="24"/>
          </w:rPr>
          <w:delText>prompted</w:delText>
        </w:r>
      </w:del>
      <w:r w:rsidR="00162266" w:rsidRPr="00384A57">
        <w:rPr>
          <w:sz w:val="24"/>
        </w:rPr>
        <w:t xml:space="preserve"> with the word “letter” or “number”, which corresponded to the CV or OE task, respectively. This</w:t>
      </w:r>
      <w:del w:id="141" w:author="Nick Maxwell" w:date="2023-05-14T11:50:00Z">
        <w:r w:rsidR="00162266" w:rsidRPr="00384A57" w:rsidDel="0018695B">
          <w:rPr>
            <w:sz w:val="24"/>
          </w:rPr>
          <w:delText xml:space="preserve"> prompt </w:delText>
        </w:r>
      </w:del>
      <w:ins w:id="142" w:author="Nick Maxwell" w:date="2023-05-14T11:50:00Z">
        <w:r w:rsidR="0018695B">
          <w:rPr>
            <w:sz w:val="24"/>
          </w:rPr>
          <w:t xml:space="preserve"> task-cue </w:t>
        </w:r>
      </w:ins>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 P</w:t>
      </w:r>
      <w:r w:rsidR="00162266" w:rsidRPr="00384A57">
        <w:rPr>
          <w:sz w:val="24"/>
        </w:rPr>
        <w:t xml:space="preserve">articipants were informed that the </w:t>
      </w:r>
      <w:del w:id="143" w:author="Nick Maxwell" w:date="2023-05-14T11:50:00Z">
        <w:r w:rsidR="00162266" w:rsidRPr="00384A57" w:rsidDel="0018695B">
          <w:rPr>
            <w:sz w:val="24"/>
          </w:rPr>
          <w:delText xml:space="preserve">prompt </w:delText>
        </w:r>
      </w:del>
      <w:ins w:id="144" w:author="Nick Maxwell" w:date="2023-05-14T11:50:00Z">
        <w:r w:rsidR="0018695B">
          <w:rPr>
            <w:sz w:val="24"/>
          </w:rPr>
          <w:t>cue</w:t>
        </w:r>
        <w:r w:rsidR="0018695B" w:rsidRPr="00384A57">
          <w:rPr>
            <w:sz w:val="24"/>
          </w:rPr>
          <w:t xml:space="preserve"> </w:t>
        </w:r>
      </w:ins>
      <w:r w:rsidR="00162266" w:rsidRPr="00384A57">
        <w:rPr>
          <w:sz w:val="24"/>
        </w:rPr>
        <w:t>could potentially change following each key press</w:t>
      </w:r>
      <w:ins w:id="145" w:author="Nick Maxwell" w:date="2023-05-11T16:31:00Z">
        <w:r w:rsidR="002836A5">
          <w:rPr>
            <w:sz w:val="24"/>
          </w:rPr>
          <w:t xml:space="preserve">, however, they received no </w:t>
        </w:r>
      </w:ins>
      <w:ins w:id="146" w:author="Nick Maxwell" w:date="2023-05-12T09:35:00Z">
        <w:r w:rsidR="00F2462A">
          <w:rPr>
            <w:sz w:val="24"/>
          </w:rPr>
          <w:t xml:space="preserve">prior </w:t>
        </w:r>
      </w:ins>
      <w:ins w:id="147" w:author="Nick Maxwell" w:date="2023-05-11T16:31:00Z">
        <w:r w:rsidR="002836A5">
          <w:rPr>
            <w:sz w:val="24"/>
          </w:rPr>
          <w:t xml:space="preserve">instructions regarding the </w:t>
        </w:r>
      </w:ins>
      <w:ins w:id="148" w:author="Nick Maxwell" w:date="2023-05-13T16:37:00Z">
        <w:r w:rsidR="004E5273">
          <w:rPr>
            <w:sz w:val="24"/>
          </w:rPr>
          <w:t xml:space="preserve">specific </w:t>
        </w:r>
      </w:ins>
      <w:ins w:id="149" w:author="Nick Maxwell" w:date="2023-05-11T16:31:00Z">
        <w:r w:rsidR="002836A5">
          <w:rPr>
            <w:sz w:val="24"/>
          </w:rPr>
          <w:t>sequence</w:t>
        </w:r>
      </w:ins>
      <w:ins w:id="150" w:author="Nick Maxwell" w:date="2023-05-13T16:37:00Z">
        <w:r w:rsidR="004E5273">
          <w:rPr>
            <w:sz w:val="24"/>
          </w:rPr>
          <w:t xml:space="preserve"> for each switch blo</w:t>
        </w:r>
      </w:ins>
      <w:ins w:id="151" w:author="Nick Maxwell" w:date="2023-05-13T16:38:00Z">
        <w:r w:rsidR="004E5273">
          <w:rPr>
            <w:sz w:val="24"/>
          </w:rPr>
          <w:t>ck</w:t>
        </w:r>
      </w:ins>
      <w:ins w:id="152" w:author="Nick Maxwell" w:date="2023-05-11T16:31:00Z">
        <w:r w:rsidR="002836A5">
          <w:rPr>
            <w:sz w:val="24"/>
          </w:rPr>
          <w:t xml:space="preserve">. </w:t>
        </w:r>
      </w:ins>
      <w:del w:id="153" w:author="Nick Maxwell" w:date="2023-05-11T16:31:00Z">
        <w:r w:rsidR="00162266" w:rsidRPr="00384A57" w:rsidDel="002836A5">
          <w:rPr>
            <w:sz w:val="24"/>
          </w:rPr>
          <w:delText xml:space="preserve">. </w:delText>
        </w:r>
      </w:del>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pattern (e.g., CV, </w:t>
      </w:r>
      <w:proofErr w:type="gramStart"/>
      <w:r w:rsidR="00162266" w:rsidRPr="00384A57">
        <w:rPr>
          <w:sz w:val="24"/>
        </w:rPr>
        <w:t>CV</w:t>
      </w:r>
      <w:proofErr w:type="gramEnd"/>
      <w:r w:rsidR="00162266" w:rsidRPr="00384A57">
        <w:rPr>
          <w:sz w:val="24"/>
        </w:rPr>
        <w:t>,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w:t>
      </w:r>
      <w:proofErr w:type="spellStart"/>
      <w:r w:rsidR="009D122B" w:rsidRPr="00384A57">
        <w:rPr>
          <w:sz w:val="24"/>
        </w:rPr>
        <w:t>Minear</w:t>
      </w:r>
      <w:proofErr w:type="spellEnd"/>
      <w:r w:rsidR="009D122B" w:rsidRPr="00384A57">
        <w:rPr>
          <w:sz w:val="24"/>
        </w:rPr>
        <w:t xml:space="preserve"> &amp; Shah, 2008)</w:t>
      </w:r>
      <w:r w:rsidR="00037E56" w:rsidRPr="00384A57">
        <w:rPr>
          <w:sz w:val="24"/>
        </w:rPr>
        <w:t>.</w:t>
      </w:r>
    </w:p>
    <w:p w14:paraId="7D57EB28" w14:textId="6E2DFB95" w:rsidR="00F02CC9" w:rsidRPr="00384A57" w:rsidRDefault="00162266" w:rsidP="00094E7B">
      <w:pPr>
        <w:spacing w:line="480" w:lineRule="auto"/>
        <w:ind w:firstLine="720"/>
        <w:rPr>
          <w:sz w:val="24"/>
        </w:rPr>
      </w:pPr>
      <w:r w:rsidRPr="00384A57">
        <w:rPr>
          <w:sz w:val="24"/>
        </w:rPr>
        <w:lastRenderedPageBreak/>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the time course of each trial)</w:t>
      </w:r>
      <w:r w:rsidR="00646A99" w:rsidRPr="00384A57">
        <w:rPr>
          <w:sz w:val="24"/>
        </w:rPr>
        <w:t>.</w:t>
      </w:r>
      <w:r w:rsidRPr="00384A57">
        <w:rPr>
          <w:sz w:val="24"/>
        </w:rPr>
        <w:t xml:space="preserve"> </w:t>
      </w:r>
      <w:r w:rsidR="00ED44FE" w:rsidRPr="00384A57">
        <w:rPr>
          <w:sz w:val="24"/>
        </w:rPr>
        <w:t xml:space="preserve">Participants were instructed to place their index fingers on the two keys throughout the duration of the </w:t>
      </w:r>
      <w:r w:rsidR="00BE283E" w:rsidRPr="00384A57">
        <w:rPr>
          <w:sz w:val="24"/>
        </w:rPr>
        <w:t>trials</w:t>
      </w:r>
      <w:r w:rsidR="00ED44FE" w:rsidRPr="00384A57">
        <w:rPr>
          <w:sz w:val="24"/>
        </w:rPr>
        <w:t xml:space="preserve"> to ensure accurate response latencies. </w:t>
      </w:r>
      <w:r w:rsidR="00AB4760" w:rsidRPr="00384A57">
        <w:rPr>
          <w:sz w:val="24"/>
        </w:rPr>
        <w:t xml:space="preserve">The task was </w:t>
      </w:r>
      <w:r w:rsidR="003B5619" w:rsidRPr="00384A57">
        <w:rPr>
          <w:sz w:val="24"/>
        </w:rPr>
        <w:t xml:space="preserve">presented </w:t>
      </w:r>
      <w:r w:rsidR="00877635" w:rsidRPr="00384A57">
        <w:rPr>
          <w:sz w:val="24"/>
        </w:rPr>
        <w:t>to participants 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commentRangeStart w:id="154"/>
      <w:r w:rsidRPr="00384A57">
        <w:rPr>
          <w:b/>
          <w:bCs/>
          <w:sz w:val="24"/>
        </w:rPr>
        <w:t>Results</w:t>
      </w:r>
      <w:commentRangeEnd w:id="154"/>
      <w:r w:rsidR="00273C24">
        <w:rPr>
          <w:rStyle w:val="CommentReference"/>
        </w:rPr>
        <w:commentReference w:id="154"/>
      </w:r>
    </w:p>
    <w:p w14:paraId="1AA4819A" w14:textId="205AA59D"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ins w:id="155" w:author="Nick Maxwell" w:date="2023-05-11T15:14:00Z">
        <w:r w:rsidR="001D0AB5">
          <w:rPr>
            <w:sz w:val="24"/>
          </w:rPr>
          <w:t>Partial</w:t>
        </w:r>
      </w:ins>
      <w:del w:id="156" w:author="Nick Maxwell" w:date="2023-05-11T15:14:00Z">
        <w:r w:rsidR="007E6B52" w:rsidRPr="00384A57" w:rsidDel="001D0AB5">
          <w:rPr>
            <w:sz w:val="24"/>
          </w:rPr>
          <w:delText>Generalized</w:delText>
        </w:r>
      </w:del>
      <w:r w:rsidR="00E66033" w:rsidRPr="00384A57">
        <w:rPr>
          <w:sz w:val="24"/>
        </w:rPr>
        <w:t>-</w:t>
      </w:r>
      <w:r w:rsidR="00BD30B1" w:rsidRPr="00384A57">
        <w:rPr>
          <w:sz w:val="24"/>
        </w:rPr>
        <w:t>eta squared (</w:t>
      </w:r>
      <w:ins w:id="157" w:author="Nick Maxwell" w:date="2023-05-11T15:14: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158" w:author="Nick Maxwell" w:date="2023-05-11T15:14:00Z">
        <w:r w:rsidR="00D32D4E" w:rsidRPr="00384A57" w:rsidDel="001D0AB5">
          <w:rPr>
            <w:rFonts w:eastAsia="Arial"/>
            <w:i/>
            <w:iCs/>
            <w:sz w:val="24"/>
            <w:szCs w:val="24"/>
          </w:rPr>
          <w:delText>η</w:delText>
        </w:r>
        <w:r w:rsidR="00D32D4E" w:rsidRPr="00384A57" w:rsidDel="001D0AB5">
          <w:rPr>
            <w:rFonts w:eastAsia="Arial"/>
            <w:sz w:val="24"/>
            <w:szCs w:val="24"/>
            <w:vertAlign w:val="superscript"/>
          </w:rPr>
          <w:delText>2</w:delText>
        </w:r>
        <w:r w:rsidR="00D32D4E" w:rsidRPr="00384A57" w:rsidDel="001D0AB5">
          <w:rPr>
            <w:rFonts w:eastAsia="Arial"/>
            <w:sz w:val="24"/>
            <w:szCs w:val="24"/>
            <w:vertAlign w:val="subscript"/>
          </w:rPr>
          <w:delText>G</w:delText>
        </w:r>
      </w:del>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del w:id="159" w:author="Nick Maxwell" w:date="2023-05-12T09:26:00Z">
        <w:r w:rsidR="00E66033" w:rsidRPr="00384A57" w:rsidDel="00471AF4">
          <w:rPr>
            <w:sz w:val="24"/>
          </w:rPr>
          <w:delText>In addition to reporting effect size indices</w:delText>
        </w:r>
      </w:del>
      <w:ins w:id="160" w:author="Nick Maxwell" w:date="2023-05-12T09:26:00Z">
        <w:r w:rsidR="00471AF4">
          <w:rPr>
            <w:sz w:val="24"/>
          </w:rPr>
          <w:t>We report</w:t>
        </w:r>
      </w:ins>
      <w:ins w:id="161" w:author="Nick Maxwell" w:date="2023-05-12T09:27:00Z">
        <w:r w:rsidR="00471AF4">
          <w:rPr>
            <w:sz w:val="24"/>
          </w:rPr>
          <w:t xml:space="preserve"> traditional</w:t>
        </w:r>
      </w:ins>
      <w:ins w:id="162" w:author="Nick Maxwell" w:date="2023-05-12T09:26:00Z">
        <w:r w:rsidR="00471AF4">
          <w:rPr>
            <w:sz w:val="24"/>
          </w:rPr>
          <w:t xml:space="preserve"> </w:t>
        </w:r>
        <w:r w:rsidR="00471AF4" w:rsidRPr="00471AF4">
          <w:rPr>
            <w:i/>
            <w:iCs/>
            <w:sz w:val="24"/>
            <w:rPrChange w:id="163" w:author="Nick Maxwell" w:date="2023-05-12T09:27:00Z">
              <w:rPr>
                <w:sz w:val="24"/>
              </w:rPr>
            </w:rPrChange>
          </w:rPr>
          <w:t>p</w:t>
        </w:r>
        <w:r w:rsidR="00471AF4">
          <w:rPr>
            <w:sz w:val="24"/>
          </w:rPr>
          <w:t>-values for all non-significant co</w:t>
        </w:r>
      </w:ins>
      <w:ins w:id="164" w:author="Nick Maxwell" w:date="2023-05-12T09:27:00Z">
        <w:r w:rsidR="00471AF4">
          <w:rPr>
            <w:sz w:val="24"/>
          </w:rPr>
          <w:t xml:space="preserve">mparisons, which are </w:t>
        </w:r>
      </w:ins>
      <w:del w:id="165" w:author="Nick Maxwell" w:date="2023-05-12T09:27:00Z">
        <w:r w:rsidRPr="00384A57" w:rsidDel="00471AF4">
          <w:rPr>
            <w:sz w:val="24"/>
          </w:rPr>
          <w:delText xml:space="preserve">, all </w:delText>
        </w:r>
      </w:del>
      <w:ins w:id="166" w:author="Nick Maxwell" w:date="2023-05-12T09:27:00Z">
        <w:r w:rsidR="00471AF4">
          <w:rPr>
            <w:sz w:val="24"/>
          </w:rPr>
          <w:t>further supplemented</w:t>
        </w:r>
      </w:ins>
      <w:del w:id="167" w:author="Nick Maxwell" w:date="2023-05-12T09:27:00Z">
        <w:r w:rsidR="00BD30B1" w:rsidRPr="00384A57" w:rsidDel="00471AF4">
          <w:rPr>
            <w:sz w:val="24"/>
          </w:rPr>
          <w:delText>standard null-hypothesis testing</w:delText>
        </w:r>
        <w:r w:rsidRPr="00384A57" w:rsidDel="00471AF4">
          <w:rPr>
            <w:sz w:val="24"/>
          </w:rPr>
          <w:delText xml:space="preserve"> </w:delText>
        </w:r>
        <w:r w:rsidR="004A53E8" w:rsidRPr="00384A57" w:rsidDel="00471AF4">
          <w:rPr>
            <w:sz w:val="24"/>
          </w:rPr>
          <w:delText>was supplemented</w:delText>
        </w:r>
      </w:del>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proofErr w:type="spellStart"/>
      <w:r w:rsidR="00084871" w:rsidRPr="00384A57">
        <w:rPr>
          <w:sz w:val="24"/>
        </w:rPr>
        <w:t>Kass</w:t>
      </w:r>
      <w:proofErr w:type="spellEnd"/>
      <w:r w:rsidR="00084871" w:rsidRPr="00384A57">
        <w:rPr>
          <w:sz w:val="24"/>
        </w:rPr>
        <w:t xml:space="preserve">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0BAAD7EF" w:rsidR="00A16C0F" w:rsidRDefault="00587B5C" w:rsidP="00A16C0F">
      <w:pPr>
        <w:spacing w:line="480" w:lineRule="auto"/>
        <w:rPr>
          <w:ins w:id="168" w:author="Nick Maxwell" w:date="2023-05-14T12:03:00Z"/>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lastRenderedPageBreak/>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ins w:id="169" w:author="Nick Maxwell" w:date="2023-05-14T12:03:00Z">
        <w:r w:rsidR="00A16C0F">
          <w:rPr>
            <w:sz w:val="24"/>
            <w:szCs w:val="24"/>
          </w:rPr>
          <w:t>.</w:t>
        </w:r>
      </w:ins>
    </w:p>
    <w:p w14:paraId="399B8485" w14:textId="40CE057F" w:rsidR="00587B5C" w:rsidRPr="00384A57" w:rsidRDefault="006B476C">
      <w:pPr>
        <w:spacing w:line="480" w:lineRule="auto"/>
        <w:ind w:firstLine="720"/>
        <w:rPr>
          <w:sz w:val="24"/>
          <w:szCs w:val="24"/>
        </w:rPr>
        <w:pPrChange w:id="170" w:author="Nick Maxwell" w:date="2023-05-14T12:03:00Z">
          <w:pPr>
            <w:spacing w:line="480" w:lineRule="auto"/>
          </w:pPr>
        </w:pPrChange>
      </w:pPr>
      <w:del w:id="171" w:author="Nick Maxwell" w:date="2023-05-14T12:03:00Z">
        <w:r w:rsidRPr="00384A57" w:rsidDel="00A16C0F">
          <w:rPr>
            <w:sz w:val="24"/>
            <w:szCs w:val="24"/>
          </w:rPr>
          <w:delText xml:space="preserve">. </w:delText>
        </w:r>
      </w:del>
      <w:del w:id="172" w:author="Nick Maxwell" w:date="2023-05-11T20:23:00Z">
        <w:r w:rsidR="000254E3" w:rsidRPr="00384A57" w:rsidDel="00EF2AD5">
          <w:rPr>
            <w:sz w:val="24"/>
            <w:szCs w:val="24"/>
          </w:rPr>
          <w:delText>Next</w:delText>
        </w:r>
      </w:del>
      <w:ins w:id="173" w:author="Nick Maxwell" w:date="2023-05-11T20:23:00Z">
        <w:r w:rsidR="00EF2AD5">
          <w:rPr>
            <w:sz w:val="24"/>
            <w:szCs w:val="24"/>
          </w:rPr>
          <w:t xml:space="preserve">For completeness, the Appendix reports a set of distributional analyses modeled after </w:t>
        </w:r>
        <w:proofErr w:type="spellStart"/>
        <w:r w:rsidR="00EF2AD5">
          <w:rPr>
            <w:sz w:val="24"/>
            <w:szCs w:val="24"/>
          </w:rPr>
          <w:t>Tse</w:t>
        </w:r>
        <w:proofErr w:type="spellEnd"/>
        <w:r w:rsidR="00EF2AD5">
          <w:rPr>
            <w:sz w:val="24"/>
            <w:szCs w:val="24"/>
          </w:rPr>
          <w:t xml:space="preserve"> et al. (2010</w:t>
        </w:r>
      </w:ins>
      <w:ins w:id="174" w:author="Nick Maxwell" w:date="2023-05-11T20:24:00Z">
        <w:r w:rsidR="00EF2AD5">
          <w:rPr>
            <w:sz w:val="24"/>
            <w:szCs w:val="24"/>
          </w:rPr>
          <w:t xml:space="preserve">) and Huff et al. (2015). These analyses </w:t>
        </w:r>
      </w:ins>
      <w:ins w:id="175" w:author="Nick Maxwell" w:date="2023-05-12T09:32:00Z">
        <w:r w:rsidR="00273C24">
          <w:rPr>
            <w:sz w:val="24"/>
            <w:szCs w:val="24"/>
          </w:rPr>
          <w:t xml:space="preserve">first </w:t>
        </w:r>
      </w:ins>
      <w:ins w:id="176" w:author="Nick Maxwell" w:date="2023-05-12T09:33:00Z">
        <w:r w:rsidR="00273C24">
          <w:rPr>
            <w:sz w:val="24"/>
            <w:szCs w:val="24"/>
          </w:rPr>
          <w:t xml:space="preserve">compare </w:t>
        </w:r>
      </w:ins>
      <w:del w:id="177" w:author="Nick Maxwell" w:date="2023-05-11T20:24:00Z">
        <w:r w:rsidR="000254E3" w:rsidRPr="00384A57" w:rsidDel="00EF2AD5">
          <w:rPr>
            <w:sz w:val="24"/>
            <w:szCs w:val="24"/>
          </w:rPr>
          <w:delText>,</w:delText>
        </w:r>
      </w:del>
      <w:del w:id="178" w:author="Nick Maxwell" w:date="2023-05-12T09:33:00Z">
        <w:r w:rsidR="000254E3" w:rsidRPr="00384A57" w:rsidDel="00273C24">
          <w:rPr>
            <w:sz w:val="24"/>
            <w:szCs w:val="24"/>
          </w:rPr>
          <w:delText xml:space="preserve"> </w:delText>
        </w:r>
      </w:del>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w:t>
      </w:r>
      <w:del w:id="179" w:author="Nick Maxwell" w:date="2023-05-11T20:24:00Z">
        <w:r w:rsidR="00441D7D" w:rsidRPr="00384A57" w:rsidDel="00EF2AD5">
          <w:rPr>
            <w:sz w:val="24"/>
            <w:szCs w:val="24"/>
          </w:rPr>
          <w:delText xml:space="preserve">were plotted </w:delText>
        </w:r>
      </w:del>
      <w:r w:rsidR="00441D7D" w:rsidRPr="00384A57">
        <w:rPr>
          <w:sz w:val="24"/>
          <w:szCs w:val="24"/>
        </w:rPr>
        <w:t xml:space="preserve">for each trial type </w:t>
      </w:r>
      <w:r w:rsidR="000168B8" w:rsidRPr="00384A57">
        <w:rPr>
          <w:sz w:val="24"/>
          <w:szCs w:val="24"/>
        </w:rPr>
        <w:t>and switch cost type</w:t>
      </w:r>
      <w:del w:id="180" w:author="Nick Maxwell" w:date="2023-05-11T20:24:00Z">
        <w:r w:rsidR="000168B8" w:rsidRPr="00384A57" w:rsidDel="00EF2AD5">
          <w:rPr>
            <w:sz w:val="24"/>
            <w:szCs w:val="24"/>
          </w:rPr>
          <w:delText xml:space="preserve"> </w:delText>
        </w:r>
        <w:r w:rsidR="00441D7D" w:rsidRPr="00384A57" w:rsidDel="00EF2AD5">
          <w:rPr>
            <w:sz w:val="24"/>
            <w:szCs w:val="24"/>
          </w:rPr>
          <w:delText>to</w:delText>
        </w:r>
      </w:del>
      <w:r w:rsidR="00441D7D" w:rsidRPr="00384A57">
        <w:rPr>
          <w:sz w:val="24"/>
          <w:szCs w:val="24"/>
        </w:rPr>
        <w:t xml:space="preserve"> </w:t>
      </w:r>
      <w:ins w:id="181" w:author="Nick Maxwell" w:date="2023-05-12T09:34:00Z">
        <w:r w:rsidR="00273C24">
          <w:rPr>
            <w:sz w:val="24"/>
            <w:szCs w:val="24"/>
          </w:rPr>
          <w:t xml:space="preserve">before fitting each measure </w:t>
        </w:r>
      </w:ins>
      <w:del w:id="182" w:author="Nick Maxwell" w:date="2023-05-12T09:33:00Z">
        <w:r w:rsidR="00441D7D" w:rsidRPr="00384A57" w:rsidDel="00273C24">
          <w:rPr>
            <w:sz w:val="24"/>
            <w:szCs w:val="24"/>
          </w:rPr>
          <w:delText>produc</w:delText>
        </w:r>
      </w:del>
      <w:del w:id="183" w:author="Nick Maxwell" w:date="2023-05-11T20:24:00Z">
        <w:r w:rsidR="00441D7D" w:rsidRPr="00384A57" w:rsidDel="00EF2AD5">
          <w:rPr>
            <w:sz w:val="24"/>
            <w:szCs w:val="24"/>
          </w:rPr>
          <w:delText>e</w:delText>
        </w:r>
      </w:del>
      <w:del w:id="184" w:author="Nick Maxwell" w:date="2023-05-12T09:33:00Z">
        <w:r w:rsidR="00441D7D" w:rsidRPr="00384A57" w:rsidDel="00273C24">
          <w:rPr>
            <w:sz w:val="24"/>
            <w:szCs w:val="24"/>
          </w:rPr>
          <w:delText xml:space="preserve"> the RT distribution profile. Finally,</w:delText>
        </w:r>
        <w:r w:rsidR="00015BC7" w:rsidRPr="00384A57" w:rsidDel="00273C24">
          <w:rPr>
            <w:sz w:val="24"/>
            <w:szCs w:val="24"/>
          </w:rPr>
          <w:delText xml:space="preserve"> both</w:delText>
        </w:r>
        <w:r w:rsidR="00751DC7" w:rsidRPr="00384A57" w:rsidDel="00273C24">
          <w:rPr>
            <w:sz w:val="24"/>
            <w:szCs w:val="24"/>
          </w:rPr>
          <w:delText xml:space="preserve"> </w:delText>
        </w:r>
        <w:r w:rsidR="000168B8" w:rsidRPr="00384A57" w:rsidDel="00273C24">
          <w:rPr>
            <w:sz w:val="24"/>
            <w:szCs w:val="24"/>
          </w:rPr>
          <w:delText xml:space="preserve">mean </w:delText>
        </w:r>
        <w:r w:rsidR="00751DC7" w:rsidRPr="00384A57" w:rsidDel="00273C24">
          <w:rPr>
            <w:sz w:val="24"/>
            <w:szCs w:val="24"/>
          </w:rPr>
          <w:delText xml:space="preserve">RTs </w:delText>
        </w:r>
        <w:r w:rsidR="000168B8" w:rsidRPr="00384A57" w:rsidDel="00273C24">
          <w:rPr>
            <w:sz w:val="24"/>
            <w:szCs w:val="24"/>
          </w:rPr>
          <w:delText xml:space="preserve">and RT switch costs </w:delText>
        </w:r>
        <w:r w:rsidR="00751DC7" w:rsidRPr="00384A57" w:rsidDel="00273C24">
          <w:rPr>
            <w:sz w:val="24"/>
            <w:szCs w:val="24"/>
          </w:rPr>
          <w:delText>were f</w:delText>
        </w:r>
      </w:del>
      <w:del w:id="185" w:author="Nick Maxwell" w:date="2023-05-12T09:34:00Z">
        <w:r w:rsidR="00751DC7" w:rsidRPr="00384A57" w:rsidDel="00273C24">
          <w:rPr>
            <w:sz w:val="24"/>
            <w:szCs w:val="24"/>
          </w:rPr>
          <w:delText xml:space="preserve">it </w:delText>
        </w:r>
      </w:del>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3E8B4172"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186" w:name="_Hlk57712466"/>
      <w:r w:rsidRPr="00384A57">
        <w:rPr>
          <w:sz w:val="24"/>
          <w:szCs w:val="24"/>
        </w:rPr>
        <w:t xml:space="preserve"> = 8.16, </w:t>
      </w:r>
      <w:ins w:id="187" w:author="Nick Maxwell" w:date="2023-05-11T15:15: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188" w:author="Nick Maxwell" w:date="2023-05-11T15:15:00Z">
        <w:r w:rsidRPr="00384A57" w:rsidDel="001D0AB5">
          <w:rPr>
            <w:rFonts w:eastAsia="Arial"/>
            <w:i/>
            <w:iCs/>
            <w:sz w:val="24"/>
            <w:szCs w:val="24"/>
          </w:rPr>
          <w:delText>η</w:delText>
        </w:r>
        <w:r w:rsidRPr="00384A57" w:rsidDel="001D0AB5">
          <w:rPr>
            <w:rFonts w:eastAsia="Arial"/>
            <w:sz w:val="24"/>
            <w:szCs w:val="24"/>
            <w:vertAlign w:val="superscript"/>
          </w:rPr>
          <w:delText>2</w:delText>
        </w:r>
        <w:r w:rsidRPr="00384A57" w:rsidDel="001D0AB5">
          <w:rPr>
            <w:rFonts w:eastAsia="Arial"/>
            <w:sz w:val="24"/>
            <w:szCs w:val="24"/>
            <w:vertAlign w:val="subscript"/>
          </w:rPr>
          <w:delText>G</w:delText>
        </w:r>
      </w:del>
      <w:bookmarkEnd w:id="186"/>
      <w:r w:rsidRPr="00384A57">
        <w:rPr>
          <w:rFonts w:eastAsia="Arial"/>
          <w:sz w:val="24"/>
          <w:szCs w:val="24"/>
        </w:rPr>
        <w:t xml:space="preserve"> = .</w:t>
      </w:r>
      <w:del w:id="189" w:author="Nick Maxwell" w:date="2023-05-11T15:15:00Z">
        <w:r w:rsidRPr="001D0AB5" w:rsidDel="001D0AB5">
          <w:rPr>
            <w:rFonts w:eastAsia="Arial"/>
            <w:sz w:val="24"/>
            <w:szCs w:val="24"/>
            <w:highlight w:val="yellow"/>
            <w:rPrChange w:id="190" w:author="Nick Maxwell" w:date="2023-05-11T15:15:00Z">
              <w:rPr>
                <w:rFonts w:eastAsia="Arial"/>
                <w:sz w:val="24"/>
                <w:szCs w:val="24"/>
              </w:rPr>
            </w:rPrChange>
          </w:rPr>
          <w:delText>09</w:delText>
        </w:r>
      </w:del>
      <w:ins w:id="191" w:author="Nick Maxwell" w:date="2023-05-11T15:57:00Z">
        <w:r w:rsidR="00AE62B3">
          <w:rPr>
            <w:rFonts w:eastAsia="Arial"/>
            <w:sz w:val="24"/>
            <w:szCs w:val="24"/>
          </w:rPr>
          <w:t>19</w:t>
        </w:r>
      </w:ins>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del w:id="192" w:author="Nick Maxwell" w:date="2023-05-12T15:54:00Z">
        <w:r w:rsidR="004A53E8" w:rsidRPr="00384A57" w:rsidDel="00521A85">
          <w:rPr>
            <w:sz w:val="24"/>
            <w:szCs w:val="24"/>
          </w:rPr>
          <w:delText>,</w:delText>
        </w:r>
      </w:del>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proofErr w:type="gramStart"/>
      <w:r w:rsidR="00B269E9" w:rsidRPr="00384A57">
        <w:rPr>
          <w:sz w:val="24"/>
        </w:rPr>
        <w:t>1</w:t>
      </w:r>
      <w:r w:rsidRPr="00384A57">
        <w:rPr>
          <w:sz w:val="24"/>
        </w:rPr>
        <w:t>,</w:t>
      </w:r>
      <w:proofErr w:type="gramEnd"/>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193" w:name="_Hlk90631982"/>
      <w:proofErr w:type="spellStart"/>
      <w:r w:rsidRPr="00384A57">
        <w:rPr>
          <w:i/>
          <w:iCs/>
          <w:sz w:val="24"/>
        </w:rPr>
        <w:t>p</w:t>
      </w:r>
      <w:r w:rsidRPr="00384A57">
        <w:rPr>
          <w:sz w:val="24"/>
          <w:vertAlign w:val="subscript"/>
        </w:rPr>
        <w:t>BIC</w:t>
      </w:r>
      <w:bookmarkEnd w:id="193"/>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62666E1E"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w:t>
      </w:r>
      <w:del w:id="194" w:author="Nick Maxwell" w:date="2023-05-11T15:21:00Z">
        <w:r w:rsidR="0036342F" w:rsidRPr="00384A57" w:rsidDel="001D0AB5">
          <w:rPr>
            <w:sz w:val="24"/>
          </w:rPr>
          <w:delText xml:space="preserve">Switch </w:delText>
        </w:r>
      </w:del>
      <w:r w:rsidR="0036342F" w:rsidRPr="00384A57">
        <w:rPr>
          <w:sz w:val="24"/>
        </w:rPr>
        <w:t>Cost</w:t>
      </w:r>
      <w:ins w:id="195" w:author="Nick Maxwell" w:date="2023-05-11T15:21:00Z">
        <w:r w:rsidR="001D0AB5">
          <w:rPr>
            <w:sz w:val="24"/>
          </w:rPr>
          <w:t xml:space="preserve"> Type</w:t>
        </w:r>
      </w:ins>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w:t>
      </w:r>
      <w:r w:rsidR="0036342F" w:rsidRPr="00384A57">
        <w:rPr>
          <w:sz w:val="24"/>
        </w:rPr>
        <w:lastRenderedPageBreak/>
        <w:t>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del w:id="196" w:author="Nick Maxwell" w:date="2023-05-11T15:59:00Z">
        <w:r w:rsidR="0036342F" w:rsidRPr="00384A57" w:rsidDel="00AE62B3">
          <w:rPr>
            <w:sz w:val="24"/>
          </w:rPr>
          <w:delText xml:space="preserve">Switch </w:delText>
        </w:r>
        <w:r w:rsidR="00E13BF6" w:rsidRPr="00384A57" w:rsidDel="00AE62B3">
          <w:rPr>
            <w:sz w:val="24"/>
          </w:rPr>
          <w:delText>C</w:delText>
        </w:r>
        <w:r w:rsidR="0036342F" w:rsidRPr="00384A57" w:rsidDel="00AE62B3">
          <w:rPr>
            <w:sz w:val="24"/>
          </w:rPr>
          <w:delText>ost</w:delText>
        </w:r>
      </w:del>
      <w:ins w:id="197" w:author="Nick Maxwell" w:date="2023-05-11T15:59:00Z">
        <w:r w:rsidR="00AE62B3">
          <w:rPr>
            <w:sz w:val="24"/>
          </w:rPr>
          <w:t>Cost Type</w:t>
        </w:r>
      </w:ins>
      <w:r w:rsidR="00E13BF6" w:rsidRPr="00384A57">
        <w:rPr>
          <w:sz w:val="24"/>
        </w:rPr>
        <w:t>,</w:t>
      </w:r>
      <w:r w:rsidR="0036342F" w:rsidRPr="00384A57">
        <w:rPr>
          <w:sz w:val="24"/>
        </w:rPr>
        <w:t xml:space="preserve"> </w:t>
      </w:r>
      <w:bookmarkStart w:id="198"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ins w:id="199" w:author="Nick Maxwell" w:date="2023-05-11T15:22: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200" w:author="Nick Maxwell" w:date="2023-05-11T15:22:00Z">
        <w:r w:rsidR="00E13BF6" w:rsidRPr="00384A57" w:rsidDel="001D0AB5">
          <w:rPr>
            <w:rFonts w:eastAsia="Arial"/>
            <w:i/>
            <w:iCs/>
            <w:sz w:val="24"/>
            <w:szCs w:val="24"/>
          </w:rPr>
          <w:delText>η</w:delText>
        </w:r>
        <w:r w:rsidR="00E13BF6" w:rsidRPr="00384A57" w:rsidDel="001D0AB5">
          <w:rPr>
            <w:rFonts w:eastAsia="Arial"/>
            <w:sz w:val="24"/>
            <w:szCs w:val="24"/>
            <w:vertAlign w:val="superscript"/>
          </w:rPr>
          <w:delText>2</w:delText>
        </w:r>
        <w:r w:rsidR="00E13BF6" w:rsidRPr="00384A57" w:rsidDel="001D0AB5">
          <w:rPr>
            <w:rFonts w:eastAsia="Arial"/>
            <w:sz w:val="24"/>
            <w:szCs w:val="24"/>
            <w:vertAlign w:val="subscript"/>
          </w:rPr>
          <w:delText>G</w:delText>
        </w:r>
      </w:del>
      <w:r w:rsidR="00E13BF6" w:rsidRPr="00384A57">
        <w:rPr>
          <w:rFonts w:eastAsia="Arial"/>
          <w:sz w:val="24"/>
          <w:szCs w:val="24"/>
        </w:rPr>
        <w:t xml:space="preserve"> = .</w:t>
      </w:r>
      <w:del w:id="201" w:author="Nick Maxwell" w:date="2023-05-11T15:22:00Z">
        <w:r w:rsidR="00E13BF6" w:rsidRPr="001D0AB5" w:rsidDel="001D0AB5">
          <w:rPr>
            <w:rFonts w:eastAsia="Arial"/>
            <w:sz w:val="24"/>
            <w:szCs w:val="24"/>
            <w:highlight w:val="yellow"/>
            <w:rPrChange w:id="202" w:author="Nick Maxwell" w:date="2023-05-11T15:22:00Z">
              <w:rPr>
                <w:rFonts w:eastAsia="Arial"/>
                <w:sz w:val="24"/>
                <w:szCs w:val="24"/>
              </w:rPr>
            </w:rPrChange>
          </w:rPr>
          <w:delText>10</w:delText>
        </w:r>
      </w:del>
      <w:bookmarkEnd w:id="198"/>
      <w:ins w:id="203" w:author="Nick Maxwell" w:date="2023-05-11T16:03:00Z">
        <w:r w:rsidR="00AE62B3">
          <w:rPr>
            <w:rFonts w:eastAsia="Arial"/>
            <w:sz w:val="24"/>
            <w:szCs w:val="24"/>
          </w:rPr>
          <w:t>23</w:t>
        </w:r>
      </w:ins>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ins w:id="204" w:author="Nick Maxwell" w:date="2023-05-11T15:22: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205" w:author="Nick Maxwell" w:date="2023-05-11T15:22:00Z">
        <w:r w:rsidR="00241AD3" w:rsidRPr="00384A57" w:rsidDel="001D0AB5">
          <w:rPr>
            <w:rFonts w:eastAsia="Arial"/>
            <w:i/>
            <w:iCs/>
            <w:sz w:val="24"/>
            <w:szCs w:val="24"/>
          </w:rPr>
          <w:delText>η</w:delText>
        </w:r>
        <w:r w:rsidR="00241AD3" w:rsidRPr="00384A57" w:rsidDel="001D0AB5">
          <w:rPr>
            <w:rFonts w:eastAsia="Arial"/>
            <w:sz w:val="24"/>
            <w:szCs w:val="24"/>
            <w:vertAlign w:val="superscript"/>
          </w:rPr>
          <w:delText>2</w:delText>
        </w:r>
        <w:r w:rsidR="00241AD3" w:rsidRPr="00384A57" w:rsidDel="001D0AB5">
          <w:rPr>
            <w:rFonts w:eastAsia="Arial"/>
            <w:sz w:val="24"/>
            <w:szCs w:val="24"/>
            <w:vertAlign w:val="subscript"/>
          </w:rPr>
          <w:delText>G</w:delText>
        </w:r>
      </w:del>
      <w:r w:rsidR="00241AD3" w:rsidRPr="00384A57">
        <w:rPr>
          <w:rFonts w:eastAsia="Arial"/>
          <w:sz w:val="24"/>
          <w:szCs w:val="24"/>
        </w:rPr>
        <w:t xml:space="preserve"> = .</w:t>
      </w:r>
      <w:del w:id="206" w:author="Nick Maxwell" w:date="2023-05-11T15:22:00Z">
        <w:r w:rsidR="002850F6" w:rsidRPr="001D0AB5" w:rsidDel="001D0AB5">
          <w:rPr>
            <w:rFonts w:eastAsia="Arial"/>
            <w:sz w:val="24"/>
            <w:szCs w:val="24"/>
            <w:highlight w:val="yellow"/>
            <w:rPrChange w:id="207" w:author="Nick Maxwell" w:date="2023-05-11T15:22:00Z">
              <w:rPr>
                <w:rFonts w:eastAsia="Arial"/>
                <w:sz w:val="24"/>
                <w:szCs w:val="24"/>
              </w:rPr>
            </w:rPrChange>
          </w:rPr>
          <w:delText>01</w:delText>
        </w:r>
      </w:del>
      <w:ins w:id="208" w:author="Nick Maxwell" w:date="2023-05-11T16:04:00Z">
        <w:r w:rsidR="00AE62B3">
          <w:rPr>
            <w:rFonts w:eastAsia="Arial"/>
            <w:sz w:val="24"/>
            <w:szCs w:val="24"/>
          </w:rPr>
          <w:t>04</w:t>
        </w:r>
      </w:ins>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w:t>
      </w:r>
      <w:del w:id="209" w:author="Nick Maxwell" w:date="2023-05-11T15:22:00Z">
        <w:r w:rsidR="00241AD3" w:rsidRPr="00384A57" w:rsidDel="001D0AB5">
          <w:rPr>
            <w:sz w:val="24"/>
          </w:rPr>
          <w:delText xml:space="preserve">Switch </w:delText>
        </w:r>
      </w:del>
      <w:r w:rsidR="00241AD3" w:rsidRPr="00384A57">
        <w:rPr>
          <w:sz w:val="24"/>
        </w:rPr>
        <w:t xml:space="preserve">Cost </w:t>
      </w:r>
      <w:ins w:id="210" w:author="Nick Maxwell" w:date="2023-05-11T15:22:00Z">
        <w:r w:rsidR="001D0AB5">
          <w:rPr>
            <w:sz w:val="24"/>
          </w:rPr>
          <w:t xml:space="preserve">Type </w:t>
        </w:r>
      </w:ins>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4A6F51B4"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random 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ins w:id="211" w:author="Nick Maxwell" w:date="2023-05-11T15:24:00Z">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ins>
      <w:del w:id="212" w:author="Nick Maxwell" w:date="2023-05-11T15:24:00Z">
        <w:r w:rsidR="003376B4" w:rsidRPr="00384A57" w:rsidDel="00FF2EDE">
          <w:rPr>
            <w:rFonts w:eastAsia="Arial"/>
            <w:i/>
            <w:iCs/>
            <w:sz w:val="24"/>
            <w:szCs w:val="24"/>
          </w:rPr>
          <w:delText>η</w:delText>
        </w:r>
        <w:r w:rsidR="003376B4" w:rsidRPr="00384A57" w:rsidDel="00FF2EDE">
          <w:rPr>
            <w:rFonts w:eastAsia="Arial"/>
            <w:sz w:val="24"/>
            <w:szCs w:val="24"/>
            <w:vertAlign w:val="superscript"/>
          </w:rPr>
          <w:delText>2</w:delText>
        </w:r>
        <w:r w:rsidR="003376B4" w:rsidRPr="00384A57" w:rsidDel="00FF2EDE">
          <w:rPr>
            <w:rFonts w:eastAsia="Arial"/>
            <w:sz w:val="24"/>
            <w:szCs w:val="24"/>
            <w:vertAlign w:val="subscript"/>
          </w:rPr>
          <w:delText>G</w:delText>
        </w:r>
      </w:del>
      <w:r w:rsidR="003376B4" w:rsidRPr="00384A57">
        <w:rPr>
          <w:rFonts w:eastAsia="Arial"/>
          <w:sz w:val="24"/>
          <w:szCs w:val="24"/>
        </w:rPr>
        <w:t xml:space="preserve"> = .</w:t>
      </w:r>
      <w:del w:id="213" w:author="Nick Maxwell" w:date="2023-05-11T15:24:00Z">
        <w:r w:rsidR="003376B4" w:rsidRPr="00FF2EDE" w:rsidDel="00FF2EDE">
          <w:rPr>
            <w:rFonts w:eastAsia="Arial"/>
            <w:sz w:val="24"/>
            <w:szCs w:val="24"/>
            <w:highlight w:val="yellow"/>
            <w:rPrChange w:id="214" w:author="Nick Maxwell" w:date="2023-05-11T15:24:00Z">
              <w:rPr>
                <w:rFonts w:eastAsia="Arial"/>
                <w:sz w:val="24"/>
                <w:szCs w:val="24"/>
              </w:rPr>
            </w:rPrChange>
          </w:rPr>
          <w:delText>10</w:delText>
        </w:r>
      </w:del>
      <w:ins w:id="215" w:author="Nick Maxwell" w:date="2023-05-11T15:59:00Z">
        <w:r w:rsidR="00AE62B3">
          <w:rPr>
            <w:rFonts w:eastAsia="Arial"/>
            <w:sz w:val="24"/>
            <w:szCs w:val="24"/>
          </w:rPr>
          <w:t>80</w:t>
        </w:r>
      </w:ins>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1EE6A50B" w14:textId="76408560" w:rsidR="00E3518A" w:rsidRPr="00384A57" w:rsidRDefault="00E3518A" w:rsidP="006309C8">
      <w:pPr>
        <w:spacing w:line="480" w:lineRule="auto"/>
        <w:ind w:firstLine="720"/>
        <w:rPr>
          <w:sz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216" w:name="_Hlk98771117"/>
      <w:r w:rsidR="00200FCC" w:rsidRPr="00384A57">
        <w:rPr>
          <w:sz w:val="24"/>
        </w:rPr>
        <w:t>2 (</w:t>
      </w:r>
      <w:del w:id="217" w:author="Nick Maxwell" w:date="2023-05-11T15:24:00Z">
        <w:r w:rsidR="00200FCC" w:rsidRPr="00384A57" w:rsidDel="00FF2EDE">
          <w:rPr>
            <w:sz w:val="24"/>
          </w:rPr>
          <w:delText xml:space="preserve">Switch </w:delText>
        </w:r>
      </w:del>
      <w:r w:rsidR="00200FCC" w:rsidRPr="00384A57">
        <w:rPr>
          <w:sz w:val="24"/>
        </w:rPr>
        <w:t>Cost</w:t>
      </w:r>
      <w:ins w:id="218" w:author="Nick Maxwell" w:date="2023-05-11T15:24:00Z">
        <w:r w:rsidR="00FF2EDE">
          <w:rPr>
            <w:sz w:val="24"/>
          </w:rPr>
          <w:t xml:space="preserve"> Type</w:t>
        </w:r>
      </w:ins>
      <w:r w:rsidR="00200FCC" w:rsidRPr="00384A57">
        <w:rPr>
          <w:sz w:val="24"/>
        </w:rPr>
        <w:t>: Local vs. Global) × 2 (Presentation: Alternating Runs vs. Random) repeated measures ANOVA</w:t>
      </w:r>
      <w:bookmarkEnd w:id="216"/>
      <w:r w:rsidR="00200FCC" w:rsidRPr="00384A57">
        <w:rPr>
          <w:sz w:val="24"/>
        </w:rPr>
        <w:t xml:space="preserve"> </w:t>
      </w:r>
      <w:r w:rsidR="00341248" w:rsidRPr="00384A57">
        <w:rPr>
          <w:sz w:val="24"/>
        </w:rPr>
        <w:t xml:space="preserve">yielded a significant effect of </w:t>
      </w:r>
      <w:del w:id="219" w:author="Nick Maxwell" w:date="2023-05-11T15:24:00Z">
        <w:r w:rsidR="00341248" w:rsidRPr="00384A57" w:rsidDel="00FF2EDE">
          <w:rPr>
            <w:sz w:val="24"/>
          </w:rPr>
          <w:delText xml:space="preserve">Switch </w:delText>
        </w:r>
      </w:del>
      <w:r w:rsidR="00341248" w:rsidRPr="00384A57">
        <w:rPr>
          <w:sz w:val="24"/>
        </w:rPr>
        <w:t>Cost</w:t>
      </w:r>
      <w:ins w:id="220" w:author="Nick Maxwell" w:date="2023-05-11T15:24:00Z">
        <w:r w:rsidR="00FF2EDE">
          <w:rPr>
            <w:sz w:val="24"/>
          </w:rPr>
          <w:t xml:space="preserve"> Type</w:t>
        </w:r>
      </w:ins>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221"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ins w:id="222" w:author="Nick Maxwell" w:date="2023-05-11T15:56:00Z">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ins>
      <w:del w:id="223" w:author="Nick Maxwell" w:date="2023-05-11T15:56:00Z">
        <w:r w:rsidR="00036FBA" w:rsidRPr="00384A57" w:rsidDel="000B3CB7">
          <w:rPr>
            <w:rFonts w:eastAsia="Arial"/>
            <w:i/>
            <w:iCs/>
            <w:sz w:val="24"/>
            <w:szCs w:val="24"/>
          </w:rPr>
          <w:delText>η</w:delText>
        </w:r>
        <w:r w:rsidR="00036FBA" w:rsidRPr="00384A57" w:rsidDel="000B3CB7">
          <w:rPr>
            <w:rFonts w:eastAsia="Arial"/>
            <w:sz w:val="24"/>
            <w:szCs w:val="24"/>
            <w:vertAlign w:val="superscript"/>
          </w:rPr>
          <w:delText>2</w:delText>
        </w:r>
        <w:r w:rsidR="00036FBA" w:rsidRPr="00384A57" w:rsidDel="000B3CB7">
          <w:rPr>
            <w:rFonts w:eastAsia="Arial"/>
            <w:sz w:val="24"/>
            <w:szCs w:val="24"/>
            <w:vertAlign w:val="subscript"/>
          </w:rPr>
          <w:delText>G</w:delText>
        </w:r>
      </w:del>
      <w:r w:rsidR="00036FBA" w:rsidRPr="00384A57">
        <w:rPr>
          <w:rFonts w:eastAsia="Arial"/>
          <w:sz w:val="24"/>
          <w:szCs w:val="24"/>
        </w:rPr>
        <w:t xml:space="preserve"> = .</w:t>
      </w:r>
      <w:ins w:id="224" w:author="Nick Maxwell" w:date="2023-05-11T16:04:00Z">
        <w:r w:rsidR="00AE62B3">
          <w:rPr>
            <w:rFonts w:eastAsia="Arial"/>
            <w:sz w:val="24"/>
            <w:szCs w:val="24"/>
          </w:rPr>
          <w:t>76</w:t>
        </w:r>
      </w:ins>
      <w:del w:id="225" w:author="Nick Maxwell" w:date="2023-05-11T15:56:00Z">
        <w:r w:rsidR="00036FBA" w:rsidRPr="00384A57" w:rsidDel="000B3CB7">
          <w:rPr>
            <w:rFonts w:eastAsia="Arial"/>
            <w:sz w:val="24"/>
            <w:szCs w:val="24"/>
          </w:rPr>
          <w:delText>56</w:delText>
        </w:r>
      </w:del>
      <w:r w:rsidR="00341248" w:rsidRPr="00384A57">
        <w:rPr>
          <w:sz w:val="24"/>
        </w:rPr>
        <w:t xml:space="preserve">. </w:t>
      </w:r>
      <w:bookmarkEnd w:id="221"/>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ins w:id="226" w:author="Nick Maxwell" w:date="2023-05-11T15:56:00Z">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ins>
      <w:del w:id="227" w:author="Nick Maxwell" w:date="2023-05-11T15:56:00Z">
        <w:r w:rsidR="00DB768E" w:rsidRPr="00384A57" w:rsidDel="000B3CB7">
          <w:rPr>
            <w:rFonts w:eastAsia="Arial"/>
            <w:i/>
            <w:iCs/>
            <w:sz w:val="24"/>
            <w:szCs w:val="24"/>
          </w:rPr>
          <w:delText>η</w:delText>
        </w:r>
        <w:r w:rsidR="00DB768E" w:rsidRPr="00384A57" w:rsidDel="000B3CB7">
          <w:rPr>
            <w:rFonts w:eastAsia="Arial"/>
            <w:sz w:val="24"/>
            <w:szCs w:val="24"/>
            <w:vertAlign w:val="superscript"/>
          </w:rPr>
          <w:delText>2</w:delText>
        </w:r>
        <w:r w:rsidR="00DB768E" w:rsidRPr="00384A57" w:rsidDel="000B3CB7">
          <w:rPr>
            <w:rFonts w:eastAsia="Arial"/>
            <w:sz w:val="24"/>
            <w:szCs w:val="24"/>
            <w:vertAlign w:val="subscript"/>
          </w:rPr>
          <w:delText>G</w:delText>
        </w:r>
      </w:del>
      <w:r w:rsidR="00DB768E" w:rsidRPr="00384A57">
        <w:rPr>
          <w:rFonts w:eastAsia="Arial"/>
          <w:sz w:val="24"/>
          <w:szCs w:val="24"/>
        </w:rPr>
        <w:t xml:space="preserve"> = .</w:t>
      </w:r>
      <w:del w:id="228" w:author="Nick Maxwell" w:date="2023-05-11T15:57:00Z">
        <w:r w:rsidR="00DB768E" w:rsidRPr="000B3CB7" w:rsidDel="000B3CB7">
          <w:rPr>
            <w:rFonts w:eastAsia="Arial"/>
            <w:sz w:val="24"/>
            <w:szCs w:val="24"/>
            <w:highlight w:val="yellow"/>
            <w:rPrChange w:id="229" w:author="Nick Maxwell" w:date="2023-05-11T15:57:00Z">
              <w:rPr>
                <w:rFonts w:eastAsia="Arial"/>
                <w:sz w:val="24"/>
                <w:szCs w:val="24"/>
              </w:rPr>
            </w:rPrChange>
          </w:rPr>
          <w:delText>04</w:delText>
        </w:r>
      </w:del>
      <w:ins w:id="230" w:author="Nick Maxwell" w:date="2023-05-11T16:05:00Z">
        <w:r w:rsidR="00AE62B3">
          <w:rPr>
            <w:rFonts w:eastAsia="Arial"/>
            <w:sz w:val="24"/>
            <w:szCs w:val="24"/>
          </w:rPr>
          <w:t>23</w:t>
        </w:r>
      </w:ins>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participants engaged </w:t>
      </w:r>
      <w:r w:rsidR="007F68F5" w:rsidRPr="00384A57">
        <w:rPr>
          <w:rFonts w:eastAsia="Arial"/>
          <w:sz w:val="24"/>
          <w:szCs w:val="24"/>
        </w:rPr>
        <w:t xml:space="preserve">when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w:t>
      </w:r>
      <w:r w:rsidR="00630A28" w:rsidRPr="00384A57">
        <w:rPr>
          <w:sz w:val="24"/>
        </w:rPr>
        <w:lastRenderedPageBreak/>
        <w:t xml:space="preserve">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 xml:space="preserve">. </w:t>
      </w:r>
    </w:p>
    <w:p w14:paraId="07120A4D" w14:textId="43C68B21" w:rsidR="00C454D8" w:rsidRPr="00384A57" w:rsidDel="00FF2EDE" w:rsidRDefault="00C454D8" w:rsidP="00F02CC9">
      <w:pPr>
        <w:spacing w:line="480" w:lineRule="auto"/>
        <w:rPr>
          <w:moveFrom w:id="231" w:author="Nick Maxwell" w:date="2023-05-11T15:26:00Z"/>
          <w:b/>
          <w:bCs/>
          <w:sz w:val="24"/>
        </w:rPr>
      </w:pPr>
      <w:moveFromRangeStart w:id="232" w:author="Nick Maxwell" w:date="2023-05-11T15:26:00Z" w:name="move134711204"/>
      <w:moveFrom w:id="233" w:author="Nick Maxwell" w:date="2023-05-11T15:26:00Z">
        <w:r w:rsidRPr="00384A57" w:rsidDel="00FF2EDE">
          <w:rPr>
            <w:b/>
            <w:bCs/>
            <w:sz w:val="24"/>
          </w:rPr>
          <w:t>Vincentile Plots</w:t>
        </w:r>
      </w:moveFrom>
    </w:p>
    <w:p w14:paraId="5C4FE925" w14:textId="326CD833" w:rsidR="006B24C2" w:rsidRPr="00384A57" w:rsidDel="00FF2EDE" w:rsidRDefault="008E0BF9" w:rsidP="00F02CC9">
      <w:pPr>
        <w:spacing w:line="480" w:lineRule="auto"/>
        <w:rPr>
          <w:moveFrom w:id="234" w:author="Nick Maxwell" w:date="2023-05-11T15:26:00Z"/>
          <w:sz w:val="24"/>
        </w:rPr>
      </w:pPr>
      <w:moveFrom w:id="235" w:author="Nick Maxwell" w:date="2023-05-11T15:26:00Z">
        <w:r w:rsidRPr="00384A57" w:rsidDel="00FF2EDE">
          <w:rPr>
            <w:b/>
            <w:bCs/>
            <w:sz w:val="24"/>
          </w:rPr>
          <w:tab/>
        </w:r>
        <w:r w:rsidRPr="00384A57" w:rsidDel="00FF2EDE">
          <w:rPr>
            <w:sz w:val="24"/>
          </w:rPr>
          <w:t xml:space="preserve">Figure </w:t>
        </w:r>
        <w:r w:rsidR="00551675" w:rsidRPr="00384A57" w:rsidDel="00FF2EDE">
          <w:rPr>
            <w:sz w:val="24"/>
          </w:rPr>
          <w:t>2</w:t>
        </w:r>
        <w:r w:rsidRPr="00384A57" w:rsidDel="00FF2EDE">
          <w:rPr>
            <w:sz w:val="24"/>
          </w:rPr>
          <w:t xml:space="preserve"> reports Vincentile plots </w:t>
        </w:r>
        <w:r w:rsidR="0093451E" w:rsidRPr="00384A57" w:rsidDel="00FF2EDE">
          <w:rPr>
            <w:sz w:val="24"/>
          </w:rPr>
          <w:t>as a function of</w:t>
        </w:r>
        <w:r w:rsidRPr="00384A57" w:rsidDel="00FF2EDE">
          <w:rPr>
            <w:sz w:val="24"/>
          </w:rPr>
          <w:t xml:space="preserve"> trial type. The RTs used to construct these plots </w:t>
        </w:r>
        <w:r w:rsidR="00463C44" w:rsidRPr="00384A57" w:rsidDel="00FF2EDE">
          <w:rPr>
            <w:sz w:val="24"/>
          </w:rPr>
          <w:t xml:space="preserve">are the same as </w:t>
        </w:r>
        <w:r w:rsidR="002454DC" w:rsidRPr="00384A57" w:rsidDel="00FF2EDE">
          <w:rPr>
            <w:sz w:val="24"/>
          </w:rPr>
          <w:t>those used</w:t>
        </w:r>
        <w:r w:rsidR="00463C44" w:rsidRPr="00384A57" w:rsidDel="00FF2EDE">
          <w:rPr>
            <w:sz w:val="24"/>
          </w:rPr>
          <w:t xml:space="preserve"> in</w:t>
        </w:r>
        <w:r w:rsidRPr="00384A57" w:rsidDel="00FF2EDE">
          <w:rPr>
            <w:sz w:val="24"/>
          </w:rPr>
          <w:t xml:space="preserve"> the mean RT analyses </w:t>
        </w:r>
        <w:r w:rsidR="00463C44" w:rsidRPr="00384A57" w:rsidDel="00FF2EDE">
          <w:rPr>
            <w:sz w:val="24"/>
          </w:rPr>
          <w:t>above</w:t>
        </w:r>
        <w:r w:rsidRPr="00384A57" w:rsidDel="00FF2EDE">
          <w:rPr>
            <w:sz w:val="24"/>
          </w:rPr>
          <w:t xml:space="preserve">. As illustrated in </w:t>
        </w:r>
        <w:r w:rsidR="00463C44" w:rsidRPr="00384A57" w:rsidDel="00FF2EDE">
          <w:rPr>
            <w:sz w:val="24"/>
          </w:rPr>
          <w:t xml:space="preserve">Figure </w:t>
        </w:r>
        <w:r w:rsidR="00551675" w:rsidRPr="00384A57" w:rsidDel="00FF2EDE">
          <w:rPr>
            <w:sz w:val="24"/>
          </w:rPr>
          <w:t>2</w:t>
        </w:r>
        <w:r w:rsidR="00371B37" w:rsidRPr="00384A57" w:rsidDel="00FF2EDE">
          <w:rPr>
            <w:sz w:val="24"/>
          </w:rPr>
          <w:t xml:space="preserve">, RTs increased across bins, regardless of trial type. Additionally, RTs were </w:t>
        </w:r>
        <w:r w:rsidR="005A096D" w:rsidRPr="00384A57" w:rsidDel="00FF2EDE">
          <w:rPr>
            <w:sz w:val="24"/>
          </w:rPr>
          <w:t xml:space="preserve">lowest for pure trials, followed by </w:t>
        </w:r>
        <w:r w:rsidR="00CF5EDD" w:rsidRPr="00384A57" w:rsidDel="00FF2EDE">
          <w:rPr>
            <w:sz w:val="24"/>
          </w:rPr>
          <w:t>random non-switch trials, alternating</w:t>
        </w:r>
        <w:r w:rsidR="002454DC" w:rsidRPr="00384A57" w:rsidDel="00FF2EDE">
          <w:rPr>
            <w:sz w:val="24"/>
          </w:rPr>
          <w:t>-</w:t>
        </w:r>
        <w:r w:rsidR="00CF5EDD" w:rsidRPr="00384A57" w:rsidDel="00FF2EDE">
          <w:rPr>
            <w:sz w:val="24"/>
          </w:rPr>
          <w:t>runs non-switch trials, alternating</w:t>
        </w:r>
        <w:r w:rsidR="002454DC" w:rsidRPr="00384A57" w:rsidDel="00FF2EDE">
          <w:rPr>
            <w:sz w:val="24"/>
          </w:rPr>
          <w:t>-</w:t>
        </w:r>
        <w:r w:rsidR="00CF5EDD" w:rsidRPr="00384A57" w:rsidDel="00FF2EDE">
          <w:rPr>
            <w:sz w:val="24"/>
          </w:rPr>
          <w:t>runs switch trials, and random switch trials. These patterns were confirmed by significant effects of Bin</w:t>
        </w:r>
        <w:r w:rsidR="00714A2B" w:rsidRPr="00384A57" w:rsidDel="00FF2EDE">
          <w:rPr>
            <w:sz w:val="24"/>
          </w:rPr>
          <w:t>,</w:t>
        </w:r>
        <w:r w:rsidR="00CF5EDD" w:rsidRPr="00384A57" w:rsidDel="00FF2EDE">
          <w:rPr>
            <w:sz w:val="24"/>
          </w:rPr>
          <w:t xml:space="preserve"> </w:t>
        </w:r>
        <w:bookmarkStart w:id="236" w:name="_Hlk98772332"/>
        <w:r w:rsidR="00714A2B" w:rsidRPr="00384A57" w:rsidDel="00FF2EDE">
          <w:rPr>
            <w:i/>
            <w:iCs/>
            <w:sz w:val="24"/>
            <w:szCs w:val="24"/>
          </w:rPr>
          <w:t>F</w:t>
        </w:r>
        <w:r w:rsidR="00714A2B" w:rsidRPr="00384A57" w:rsidDel="00FF2EDE">
          <w:rPr>
            <w:sz w:val="24"/>
            <w:szCs w:val="24"/>
          </w:rPr>
          <w:t xml:space="preserve">(5, 440) = 370.58, </w:t>
        </w:r>
        <w:r w:rsidR="00714A2B" w:rsidRPr="00384A57" w:rsidDel="00FF2EDE">
          <w:rPr>
            <w:i/>
            <w:iCs/>
            <w:sz w:val="24"/>
            <w:szCs w:val="24"/>
          </w:rPr>
          <w:t>MSE</w:t>
        </w:r>
        <w:r w:rsidR="00714A2B" w:rsidRPr="00384A57" w:rsidDel="00FF2EDE">
          <w:rPr>
            <w:sz w:val="24"/>
            <w:szCs w:val="24"/>
          </w:rPr>
          <w:t xml:space="preserve"> = 279313.51, </w:t>
        </w:r>
        <w:r w:rsidR="00714A2B" w:rsidRPr="00384A57" w:rsidDel="00FF2EDE">
          <w:rPr>
            <w:rFonts w:eastAsia="Arial"/>
            <w:i/>
            <w:iCs/>
            <w:sz w:val="24"/>
            <w:szCs w:val="24"/>
          </w:rPr>
          <w:t>η</w:t>
        </w:r>
        <w:r w:rsidR="00714A2B" w:rsidRPr="00384A57" w:rsidDel="00FF2EDE">
          <w:rPr>
            <w:rFonts w:eastAsia="Arial"/>
            <w:sz w:val="24"/>
            <w:szCs w:val="24"/>
            <w:vertAlign w:val="superscript"/>
          </w:rPr>
          <w:t>2</w:t>
        </w:r>
        <w:r w:rsidR="00714A2B" w:rsidRPr="00384A57" w:rsidDel="00FF2EDE">
          <w:rPr>
            <w:rFonts w:eastAsia="Arial"/>
            <w:sz w:val="24"/>
            <w:szCs w:val="24"/>
            <w:vertAlign w:val="subscript"/>
          </w:rPr>
          <w:t>G</w:t>
        </w:r>
        <w:r w:rsidR="00714A2B" w:rsidRPr="00384A57" w:rsidDel="00FF2EDE">
          <w:rPr>
            <w:rFonts w:eastAsia="Arial"/>
            <w:sz w:val="24"/>
            <w:szCs w:val="24"/>
          </w:rPr>
          <w:t xml:space="preserve"> = .54</w:t>
        </w:r>
        <w:bookmarkEnd w:id="236"/>
        <w:r w:rsidR="00714A2B" w:rsidRPr="00384A57" w:rsidDel="00FF2EDE">
          <w:rPr>
            <w:rFonts w:eastAsia="Arial"/>
            <w:sz w:val="24"/>
            <w:szCs w:val="24"/>
          </w:rPr>
          <w:t>,</w:t>
        </w:r>
        <w:r w:rsidR="00CF5EDD" w:rsidRPr="00384A57" w:rsidDel="00FF2EDE">
          <w:rPr>
            <w:sz w:val="24"/>
          </w:rPr>
          <w:t xml:space="preserve"> and Trial Type</w:t>
        </w:r>
        <w:r w:rsidR="00714A2B" w:rsidRPr="00384A57" w:rsidDel="00FF2EDE">
          <w:rPr>
            <w:sz w:val="24"/>
          </w:rPr>
          <w:t xml:space="preserve">, </w:t>
        </w:r>
        <w:r w:rsidR="00714A2B" w:rsidRPr="00384A57" w:rsidDel="00FF2EDE">
          <w:rPr>
            <w:i/>
            <w:iCs/>
            <w:sz w:val="24"/>
            <w:szCs w:val="24"/>
          </w:rPr>
          <w:t>F</w:t>
        </w:r>
        <w:r w:rsidR="00714A2B" w:rsidRPr="00384A57" w:rsidDel="00FF2EDE">
          <w:rPr>
            <w:sz w:val="24"/>
            <w:szCs w:val="24"/>
          </w:rPr>
          <w:t xml:space="preserve">(4, 352) = 357.65, </w:t>
        </w:r>
        <w:r w:rsidR="00714A2B" w:rsidRPr="00384A57" w:rsidDel="00FF2EDE">
          <w:rPr>
            <w:i/>
            <w:iCs/>
            <w:sz w:val="24"/>
            <w:szCs w:val="24"/>
          </w:rPr>
          <w:t>MSE</w:t>
        </w:r>
        <w:r w:rsidR="00714A2B" w:rsidRPr="00384A57" w:rsidDel="00FF2EDE">
          <w:rPr>
            <w:sz w:val="24"/>
            <w:szCs w:val="24"/>
          </w:rPr>
          <w:t xml:space="preserve"> = 154415.08, </w:t>
        </w:r>
        <w:r w:rsidR="00714A2B" w:rsidRPr="00384A57" w:rsidDel="00FF2EDE">
          <w:rPr>
            <w:rFonts w:eastAsia="Arial"/>
            <w:i/>
            <w:iCs/>
            <w:sz w:val="24"/>
            <w:szCs w:val="24"/>
          </w:rPr>
          <w:t>η</w:t>
        </w:r>
        <w:r w:rsidR="00714A2B" w:rsidRPr="00384A57" w:rsidDel="00FF2EDE">
          <w:rPr>
            <w:rFonts w:eastAsia="Arial"/>
            <w:sz w:val="24"/>
            <w:szCs w:val="24"/>
            <w:vertAlign w:val="superscript"/>
          </w:rPr>
          <w:t>2</w:t>
        </w:r>
        <w:r w:rsidR="00714A2B" w:rsidRPr="00384A57" w:rsidDel="00FF2EDE">
          <w:rPr>
            <w:rFonts w:eastAsia="Arial"/>
            <w:sz w:val="24"/>
            <w:szCs w:val="24"/>
            <w:vertAlign w:val="subscript"/>
          </w:rPr>
          <w:t>G</w:t>
        </w:r>
        <w:r w:rsidR="00714A2B" w:rsidRPr="00384A57" w:rsidDel="00FF2EDE">
          <w:rPr>
            <w:rFonts w:eastAsia="Arial"/>
            <w:sz w:val="24"/>
            <w:szCs w:val="24"/>
          </w:rPr>
          <w:t xml:space="preserve"> = .33</w:t>
        </w:r>
        <w:r w:rsidR="00CF5EDD" w:rsidRPr="00384A57" w:rsidDel="00FF2EDE">
          <w:rPr>
            <w:sz w:val="24"/>
          </w:rPr>
          <w:t xml:space="preserve">. Additionally, a significant interaction was detected, </w:t>
        </w:r>
        <w:r w:rsidR="00714A2B" w:rsidRPr="00384A57" w:rsidDel="00FF2EDE">
          <w:rPr>
            <w:i/>
            <w:iCs/>
            <w:sz w:val="24"/>
            <w:szCs w:val="24"/>
          </w:rPr>
          <w:t>F</w:t>
        </w:r>
        <w:r w:rsidR="00714A2B" w:rsidRPr="00384A57" w:rsidDel="00FF2EDE">
          <w:rPr>
            <w:sz w:val="24"/>
            <w:szCs w:val="24"/>
          </w:rPr>
          <w:t xml:space="preserve">(20, 1760) = </w:t>
        </w:r>
        <w:r w:rsidR="0016374A" w:rsidRPr="00384A57" w:rsidDel="00FF2EDE">
          <w:rPr>
            <w:sz w:val="24"/>
            <w:szCs w:val="24"/>
          </w:rPr>
          <w:t>102.60</w:t>
        </w:r>
        <w:r w:rsidR="00714A2B" w:rsidRPr="00384A57" w:rsidDel="00FF2EDE">
          <w:rPr>
            <w:sz w:val="24"/>
            <w:szCs w:val="24"/>
          </w:rPr>
          <w:t xml:space="preserve">, </w:t>
        </w:r>
        <w:r w:rsidR="00714A2B" w:rsidRPr="00384A57" w:rsidDel="00FF2EDE">
          <w:rPr>
            <w:i/>
            <w:iCs/>
            <w:sz w:val="24"/>
            <w:szCs w:val="24"/>
          </w:rPr>
          <w:t>MSE</w:t>
        </w:r>
        <w:r w:rsidR="00714A2B" w:rsidRPr="00384A57" w:rsidDel="00FF2EDE">
          <w:rPr>
            <w:sz w:val="24"/>
            <w:szCs w:val="24"/>
          </w:rPr>
          <w:t xml:space="preserve"> = 14800.05, </w:t>
        </w:r>
        <w:r w:rsidR="00714A2B" w:rsidRPr="00384A57" w:rsidDel="00FF2EDE">
          <w:rPr>
            <w:rFonts w:eastAsia="Arial"/>
            <w:i/>
            <w:iCs/>
            <w:sz w:val="24"/>
            <w:szCs w:val="24"/>
          </w:rPr>
          <w:t>η</w:t>
        </w:r>
        <w:r w:rsidR="00714A2B" w:rsidRPr="00384A57" w:rsidDel="00FF2EDE">
          <w:rPr>
            <w:rFonts w:eastAsia="Arial"/>
            <w:sz w:val="24"/>
            <w:szCs w:val="24"/>
            <w:vertAlign w:val="superscript"/>
          </w:rPr>
          <w:t>2</w:t>
        </w:r>
        <w:r w:rsidR="00714A2B" w:rsidRPr="00384A57" w:rsidDel="00FF2EDE">
          <w:rPr>
            <w:rFonts w:eastAsia="Arial"/>
            <w:sz w:val="24"/>
            <w:szCs w:val="24"/>
            <w:vertAlign w:val="subscript"/>
          </w:rPr>
          <w:t>G</w:t>
        </w:r>
        <w:r w:rsidR="00714A2B" w:rsidRPr="00384A57" w:rsidDel="00FF2EDE">
          <w:rPr>
            <w:rFonts w:eastAsia="Arial"/>
            <w:sz w:val="24"/>
            <w:szCs w:val="24"/>
          </w:rPr>
          <w:t xml:space="preserve"> = .06,</w:t>
        </w:r>
        <w:r w:rsidR="00CF5EDD" w:rsidRPr="00384A57" w:rsidDel="00FF2EDE">
          <w:rPr>
            <w:sz w:val="24"/>
          </w:rPr>
          <w:t xml:space="preserve"> </w:t>
        </w:r>
        <w:r w:rsidR="00526A63" w:rsidRPr="00384A57" w:rsidDel="00FF2EDE">
          <w:rPr>
            <w:sz w:val="24"/>
          </w:rPr>
          <w:t>such that</w:t>
        </w:r>
        <w:r w:rsidR="0016374A" w:rsidRPr="00384A57" w:rsidDel="00FF2EDE">
          <w:rPr>
            <w:sz w:val="24"/>
          </w:rPr>
          <w:t xml:space="preserve"> increases in RTs across the distribution were steeper for switch and non-switch trials relative to pure trials.</w:t>
        </w:r>
      </w:moveFrom>
    </w:p>
    <w:p w14:paraId="1AD9E285" w14:textId="10F8B6DA" w:rsidR="0034383F" w:rsidRPr="00384A57" w:rsidDel="00FF2EDE" w:rsidRDefault="006B24C2" w:rsidP="0034383F">
      <w:pPr>
        <w:spacing w:line="480" w:lineRule="auto"/>
        <w:rPr>
          <w:moveFrom w:id="237" w:author="Nick Maxwell" w:date="2023-05-11T15:26:00Z"/>
          <w:sz w:val="24"/>
        </w:rPr>
      </w:pPr>
      <w:moveFrom w:id="238" w:author="Nick Maxwell" w:date="2023-05-11T15:26:00Z">
        <w:r w:rsidRPr="00384A57" w:rsidDel="00FF2EDE">
          <w:rPr>
            <w:sz w:val="24"/>
          </w:rPr>
          <w:tab/>
          <w:t>Local and global switch costs for each Vincentile bin are displayed</w:t>
        </w:r>
        <w:r w:rsidR="000532FB" w:rsidRPr="00384A57" w:rsidDel="00FF2EDE">
          <w:rPr>
            <w:sz w:val="24"/>
          </w:rPr>
          <w:t xml:space="preserve"> in Figure </w:t>
        </w:r>
        <w:r w:rsidR="00551675" w:rsidRPr="00384A57" w:rsidDel="00FF2EDE">
          <w:rPr>
            <w:sz w:val="24"/>
          </w:rPr>
          <w:t>3</w:t>
        </w:r>
        <w:r w:rsidRPr="00384A57" w:rsidDel="00FF2EDE">
          <w:rPr>
            <w:sz w:val="24"/>
          </w:rPr>
          <w:t xml:space="preserve">. </w:t>
        </w:r>
        <w:r w:rsidR="001A1F51" w:rsidRPr="00384A57" w:rsidDel="00FF2EDE">
          <w:rPr>
            <w:sz w:val="24"/>
          </w:rPr>
          <w:t>Consistent with previous findings (e.g., Huff et al., 2015), global costs exceeded local costs</w:t>
        </w:r>
        <w:r w:rsidR="0021176C" w:rsidRPr="00384A57" w:rsidDel="00FF2EDE">
          <w:rPr>
            <w:sz w:val="24"/>
          </w:rPr>
          <w:t>,</w:t>
        </w:r>
        <w:r w:rsidR="001A1F51" w:rsidRPr="00384A57" w:rsidDel="00FF2EDE">
          <w:rPr>
            <w:sz w:val="24"/>
          </w:rPr>
          <w:t xml:space="preserve"> </w:t>
        </w:r>
        <w:r w:rsidR="00DD13DF" w:rsidRPr="00384A57" w:rsidDel="00FF2EDE">
          <w:rPr>
            <w:i/>
            <w:iCs/>
            <w:sz w:val="24"/>
            <w:szCs w:val="24"/>
          </w:rPr>
          <w:t>F</w:t>
        </w:r>
        <w:r w:rsidR="00DD13DF" w:rsidRPr="00384A57" w:rsidDel="00FF2EDE">
          <w:rPr>
            <w:sz w:val="24"/>
            <w:szCs w:val="24"/>
          </w:rPr>
          <w:t xml:space="preserve">(1, 88) = 271.77, </w:t>
        </w:r>
        <w:r w:rsidR="00DD13DF" w:rsidRPr="00384A57" w:rsidDel="00FF2EDE">
          <w:rPr>
            <w:i/>
            <w:iCs/>
            <w:sz w:val="24"/>
            <w:szCs w:val="24"/>
          </w:rPr>
          <w:t>MSE</w:t>
        </w:r>
        <w:r w:rsidR="00DD13DF" w:rsidRPr="00384A57" w:rsidDel="00FF2EDE">
          <w:rPr>
            <w:sz w:val="24"/>
            <w:szCs w:val="24"/>
          </w:rPr>
          <w:t xml:space="preserve"> = 471176.79, </w:t>
        </w:r>
        <w:r w:rsidR="00DD13DF" w:rsidRPr="00384A57" w:rsidDel="00FF2EDE">
          <w:rPr>
            <w:rFonts w:eastAsia="Arial"/>
            <w:i/>
            <w:iCs/>
            <w:sz w:val="24"/>
            <w:szCs w:val="24"/>
          </w:rPr>
          <w:t>η</w:t>
        </w:r>
        <w:r w:rsidR="00DD13DF" w:rsidRPr="00384A57" w:rsidDel="00FF2EDE">
          <w:rPr>
            <w:rFonts w:eastAsia="Arial"/>
            <w:sz w:val="24"/>
            <w:szCs w:val="24"/>
            <w:vertAlign w:val="superscript"/>
          </w:rPr>
          <w:t>2</w:t>
        </w:r>
        <w:r w:rsidR="00DD13DF" w:rsidRPr="00384A57" w:rsidDel="00FF2EDE">
          <w:rPr>
            <w:rFonts w:eastAsia="Arial"/>
            <w:sz w:val="24"/>
            <w:szCs w:val="24"/>
            <w:vertAlign w:val="subscript"/>
          </w:rPr>
          <w:t>G</w:t>
        </w:r>
        <w:r w:rsidR="00DD13DF" w:rsidRPr="00384A57" w:rsidDel="00FF2EDE">
          <w:rPr>
            <w:rFonts w:eastAsia="Arial"/>
            <w:sz w:val="24"/>
            <w:szCs w:val="24"/>
          </w:rPr>
          <w:t xml:space="preserve"> = .45</w:t>
        </w:r>
        <w:r w:rsidR="0034383F" w:rsidRPr="00384A57" w:rsidDel="00FF2EDE">
          <w:rPr>
            <w:rFonts w:eastAsia="Arial"/>
            <w:sz w:val="24"/>
            <w:szCs w:val="24"/>
          </w:rPr>
          <w:t>,</w:t>
        </w:r>
        <w:r w:rsidR="00EE360B" w:rsidRPr="00384A57" w:rsidDel="00FF2EDE">
          <w:rPr>
            <w:sz w:val="24"/>
          </w:rPr>
          <w:t xml:space="preserve"> and costs changed </w:t>
        </w:r>
        <w:r w:rsidR="00DD13DF" w:rsidRPr="00384A57" w:rsidDel="00FF2EDE">
          <w:rPr>
            <w:sz w:val="24"/>
          </w:rPr>
          <w:t>as a function of</w:t>
        </w:r>
        <w:r w:rsidR="00EE360B" w:rsidRPr="00384A57" w:rsidDel="00FF2EDE">
          <w:rPr>
            <w:sz w:val="24"/>
          </w:rPr>
          <w:t xml:space="preserve"> bin</w:t>
        </w:r>
        <w:r w:rsidR="00DD13DF" w:rsidRPr="00384A57" w:rsidDel="00FF2EDE">
          <w:rPr>
            <w:sz w:val="24"/>
          </w:rPr>
          <w:t xml:space="preserve"> position,</w:t>
        </w:r>
        <w:r w:rsidR="00EE360B" w:rsidRPr="00384A57" w:rsidDel="00FF2EDE">
          <w:rPr>
            <w:sz w:val="24"/>
          </w:rPr>
          <w:t xml:space="preserve"> </w:t>
        </w:r>
        <w:r w:rsidR="00DD13DF" w:rsidRPr="00384A57" w:rsidDel="00FF2EDE">
          <w:rPr>
            <w:i/>
            <w:iCs/>
            <w:sz w:val="24"/>
            <w:szCs w:val="24"/>
          </w:rPr>
          <w:t>F</w:t>
        </w:r>
        <w:r w:rsidR="00DD13DF" w:rsidRPr="00384A57" w:rsidDel="00FF2EDE">
          <w:rPr>
            <w:sz w:val="24"/>
            <w:szCs w:val="24"/>
          </w:rPr>
          <w:t xml:space="preserve">(5, 440) = 233.80, </w:t>
        </w:r>
        <w:r w:rsidR="00DD13DF" w:rsidRPr="00384A57" w:rsidDel="00FF2EDE">
          <w:rPr>
            <w:i/>
            <w:iCs/>
            <w:sz w:val="24"/>
            <w:szCs w:val="24"/>
          </w:rPr>
          <w:t>MSE</w:t>
        </w:r>
        <w:r w:rsidR="00DD13DF" w:rsidRPr="00384A57" w:rsidDel="00FF2EDE">
          <w:rPr>
            <w:sz w:val="24"/>
            <w:szCs w:val="24"/>
          </w:rPr>
          <w:t xml:space="preserve"> = 31851.37, </w:t>
        </w:r>
        <w:r w:rsidR="00DD13DF" w:rsidRPr="00384A57" w:rsidDel="00FF2EDE">
          <w:rPr>
            <w:rFonts w:eastAsia="Arial"/>
            <w:i/>
            <w:iCs/>
            <w:sz w:val="24"/>
            <w:szCs w:val="24"/>
          </w:rPr>
          <w:t>η</w:t>
        </w:r>
        <w:r w:rsidR="00DD13DF" w:rsidRPr="00384A57" w:rsidDel="00FF2EDE">
          <w:rPr>
            <w:rFonts w:eastAsia="Arial"/>
            <w:sz w:val="24"/>
            <w:szCs w:val="24"/>
            <w:vertAlign w:val="superscript"/>
          </w:rPr>
          <w:t>2</w:t>
        </w:r>
        <w:r w:rsidR="00DD13DF" w:rsidRPr="00384A57" w:rsidDel="00FF2EDE">
          <w:rPr>
            <w:rFonts w:eastAsia="Arial"/>
            <w:sz w:val="24"/>
            <w:szCs w:val="24"/>
            <w:vertAlign w:val="subscript"/>
          </w:rPr>
          <w:t>G</w:t>
        </w:r>
        <w:r w:rsidR="00DD13DF" w:rsidRPr="00384A57" w:rsidDel="00FF2EDE">
          <w:rPr>
            <w:rFonts w:eastAsia="Arial"/>
            <w:sz w:val="24"/>
            <w:szCs w:val="24"/>
          </w:rPr>
          <w:t xml:space="preserve"> = .19</w:t>
        </w:r>
        <w:r w:rsidR="00EE360B" w:rsidRPr="00384A57" w:rsidDel="00FF2EDE">
          <w:rPr>
            <w:sz w:val="24"/>
          </w:rPr>
          <w:t xml:space="preserve">. A significant </w:t>
        </w:r>
        <w:r w:rsidR="00FC17E6" w:rsidRPr="00384A57" w:rsidDel="00FF2EDE">
          <w:rPr>
            <w:sz w:val="24"/>
          </w:rPr>
          <w:t>Switch C</w:t>
        </w:r>
        <w:r w:rsidR="00EE360B" w:rsidRPr="00384A57" w:rsidDel="00FF2EDE">
          <w:rPr>
            <w:sz w:val="24"/>
          </w:rPr>
          <w:t xml:space="preserve">ost </w:t>
        </w:r>
        <w:r w:rsidR="00FC17E6" w:rsidRPr="00384A57" w:rsidDel="00FF2EDE">
          <w:rPr>
            <w:sz w:val="24"/>
          </w:rPr>
          <w:t>×</w:t>
        </w:r>
        <w:r w:rsidR="00EE360B" w:rsidRPr="00384A57" w:rsidDel="00FF2EDE">
          <w:rPr>
            <w:sz w:val="24"/>
          </w:rPr>
          <w:t xml:space="preserve"> </w:t>
        </w:r>
        <w:r w:rsidR="00010AD3" w:rsidRPr="00384A57" w:rsidDel="00FF2EDE">
          <w:rPr>
            <w:sz w:val="24"/>
          </w:rPr>
          <w:t>B</w:t>
        </w:r>
        <w:r w:rsidR="00EE360B" w:rsidRPr="00384A57" w:rsidDel="00FF2EDE">
          <w:rPr>
            <w:sz w:val="24"/>
          </w:rPr>
          <w:t>in interaction confirmed the presence a dissociation between switch costs, such that</w:t>
        </w:r>
        <w:r w:rsidR="00FC17E6" w:rsidRPr="00384A57" w:rsidDel="00FF2EDE">
          <w:rPr>
            <w:sz w:val="24"/>
          </w:rPr>
          <w:t xml:space="preserve"> collapsed across presentation sequence,</w:t>
        </w:r>
        <w:r w:rsidR="00EE360B" w:rsidRPr="00384A57" w:rsidDel="00FF2EDE">
          <w:rPr>
            <w:sz w:val="24"/>
          </w:rPr>
          <w:t xml:space="preserve"> local costs decreased across bins while global costs increased, </w:t>
        </w:r>
        <w:r w:rsidR="00431739" w:rsidRPr="00384A57" w:rsidDel="00FF2EDE">
          <w:rPr>
            <w:i/>
            <w:iCs/>
            <w:sz w:val="24"/>
            <w:szCs w:val="24"/>
          </w:rPr>
          <w:t>F</w:t>
        </w:r>
        <w:r w:rsidR="00431739" w:rsidRPr="00384A57" w:rsidDel="00FF2EDE">
          <w:rPr>
            <w:sz w:val="24"/>
            <w:szCs w:val="24"/>
          </w:rPr>
          <w:t xml:space="preserve">(5, 440) = </w:t>
        </w:r>
        <w:r w:rsidR="00DD13DF" w:rsidRPr="00384A57" w:rsidDel="00FF2EDE">
          <w:rPr>
            <w:sz w:val="24"/>
            <w:szCs w:val="24"/>
          </w:rPr>
          <w:t>133.06</w:t>
        </w:r>
        <w:r w:rsidR="00431739" w:rsidRPr="00384A57" w:rsidDel="00FF2EDE">
          <w:rPr>
            <w:sz w:val="24"/>
            <w:szCs w:val="24"/>
          </w:rPr>
          <w:t xml:space="preserve">, </w:t>
        </w:r>
        <w:r w:rsidR="00431739" w:rsidRPr="00384A57" w:rsidDel="00FF2EDE">
          <w:rPr>
            <w:i/>
            <w:iCs/>
            <w:sz w:val="24"/>
            <w:szCs w:val="24"/>
          </w:rPr>
          <w:t>MSE</w:t>
        </w:r>
        <w:r w:rsidR="00431739" w:rsidRPr="00384A57" w:rsidDel="00FF2EDE">
          <w:rPr>
            <w:sz w:val="24"/>
            <w:szCs w:val="24"/>
          </w:rPr>
          <w:t xml:space="preserve"> = </w:t>
        </w:r>
        <w:r w:rsidR="00DD13DF" w:rsidRPr="00384A57" w:rsidDel="00FF2EDE">
          <w:rPr>
            <w:sz w:val="24"/>
            <w:szCs w:val="24"/>
          </w:rPr>
          <w:t>64826.43</w:t>
        </w:r>
        <w:r w:rsidR="00431739" w:rsidRPr="00384A57" w:rsidDel="00FF2EDE">
          <w:rPr>
            <w:sz w:val="24"/>
            <w:szCs w:val="24"/>
          </w:rPr>
          <w:t xml:space="preserve">, </w:t>
        </w:r>
        <w:r w:rsidR="00431739" w:rsidRPr="00384A57" w:rsidDel="00FF2EDE">
          <w:rPr>
            <w:rFonts w:eastAsia="Arial"/>
            <w:i/>
            <w:iCs/>
            <w:sz w:val="24"/>
            <w:szCs w:val="24"/>
          </w:rPr>
          <w:t>η</w:t>
        </w:r>
        <w:r w:rsidR="00431739" w:rsidRPr="00384A57" w:rsidDel="00FF2EDE">
          <w:rPr>
            <w:rFonts w:eastAsia="Arial"/>
            <w:sz w:val="24"/>
            <w:szCs w:val="24"/>
            <w:vertAlign w:val="superscript"/>
          </w:rPr>
          <w:t>2</w:t>
        </w:r>
        <w:r w:rsidR="00431739" w:rsidRPr="00384A57" w:rsidDel="00FF2EDE">
          <w:rPr>
            <w:rFonts w:eastAsia="Arial"/>
            <w:sz w:val="24"/>
            <w:szCs w:val="24"/>
            <w:vertAlign w:val="subscript"/>
          </w:rPr>
          <w:t>G</w:t>
        </w:r>
        <w:r w:rsidR="00431739" w:rsidRPr="00384A57" w:rsidDel="00FF2EDE">
          <w:rPr>
            <w:rFonts w:eastAsia="Arial"/>
            <w:sz w:val="24"/>
            <w:szCs w:val="24"/>
          </w:rPr>
          <w:t xml:space="preserve"> </w:t>
        </w:r>
        <w:r w:rsidR="00DD13DF" w:rsidRPr="00384A57" w:rsidDel="00FF2EDE">
          <w:rPr>
            <w:rFonts w:eastAsia="Arial"/>
            <w:sz w:val="24"/>
            <w:szCs w:val="24"/>
          </w:rPr>
          <w:t xml:space="preserve">= </w:t>
        </w:r>
        <w:r w:rsidR="00431739" w:rsidRPr="00384A57" w:rsidDel="00FF2EDE">
          <w:rPr>
            <w:rFonts w:eastAsia="Arial"/>
            <w:sz w:val="24"/>
            <w:szCs w:val="24"/>
          </w:rPr>
          <w:t>.</w:t>
        </w:r>
        <w:r w:rsidR="00DD13DF" w:rsidRPr="00384A57" w:rsidDel="00FF2EDE">
          <w:rPr>
            <w:rFonts w:eastAsia="Arial"/>
            <w:sz w:val="24"/>
            <w:szCs w:val="24"/>
          </w:rPr>
          <w:t>22</w:t>
        </w:r>
        <w:r w:rsidR="0034383F" w:rsidRPr="00384A57" w:rsidDel="00FF2EDE">
          <w:rPr>
            <w:rFonts w:eastAsia="Arial"/>
            <w:sz w:val="24"/>
            <w:szCs w:val="24"/>
          </w:rPr>
          <w:t>, indicating that cost differences were greatest in the slowest trials</w:t>
        </w:r>
        <w:r w:rsidR="00EE360B" w:rsidRPr="00384A57" w:rsidDel="00FF2EDE">
          <w:rPr>
            <w:sz w:val="24"/>
          </w:rPr>
          <w:t>.</w:t>
        </w:r>
        <w:r w:rsidR="0034383F" w:rsidRPr="00384A57" w:rsidDel="00FF2EDE">
          <w:rPr>
            <w:sz w:val="24"/>
          </w:rPr>
          <w:t xml:space="preserve"> </w:t>
        </w:r>
        <w:r w:rsidR="00740454" w:rsidRPr="00384A57" w:rsidDel="00FF2EDE">
          <w:rPr>
            <w:sz w:val="24"/>
          </w:rPr>
          <w:t>Additionally,</w:t>
        </w:r>
        <w:r w:rsidR="0034383F" w:rsidRPr="00384A57" w:rsidDel="00FF2EDE">
          <w:rPr>
            <w:sz w:val="24"/>
          </w:rPr>
          <w:t xml:space="preserve"> a Bin × Presentation × Switch Cost three-way interaction was also found, </w:t>
        </w:r>
        <w:r w:rsidR="0034383F" w:rsidRPr="00384A57" w:rsidDel="00FF2EDE">
          <w:rPr>
            <w:i/>
            <w:iCs/>
            <w:sz w:val="24"/>
            <w:szCs w:val="24"/>
          </w:rPr>
          <w:t>F</w:t>
        </w:r>
        <w:r w:rsidR="0034383F" w:rsidRPr="00384A57" w:rsidDel="00FF2EDE">
          <w:rPr>
            <w:sz w:val="24"/>
            <w:szCs w:val="24"/>
          </w:rPr>
          <w:t xml:space="preserve">(5, 440) = 2.97, </w:t>
        </w:r>
        <w:r w:rsidR="0034383F" w:rsidRPr="00384A57" w:rsidDel="00FF2EDE">
          <w:rPr>
            <w:i/>
            <w:iCs/>
            <w:sz w:val="24"/>
            <w:szCs w:val="24"/>
          </w:rPr>
          <w:t>MSE</w:t>
        </w:r>
        <w:r w:rsidR="0034383F" w:rsidRPr="00384A57" w:rsidDel="00FF2EDE">
          <w:rPr>
            <w:sz w:val="24"/>
            <w:szCs w:val="24"/>
          </w:rPr>
          <w:t xml:space="preserve"> = 29296.63, </w:t>
        </w:r>
        <w:r w:rsidR="0034383F" w:rsidRPr="00384A57" w:rsidDel="00FF2EDE">
          <w:rPr>
            <w:rFonts w:eastAsia="Arial"/>
            <w:i/>
            <w:iCs/>
            <w:sz w:val="24"/>
            <w:szCs w:val="24"/>
          </w:rPr>
          <w:t>η</w:t>
        </w:r>
        <w:r w:rsidR="0034383F" w:rsidRPr="00384A57" w:rsidDel="00FF2EDE">
          <w:rPr>
            <w:rFonts w:eastAsia="Arial"/>
            <w:sz w:val="24"/>
            <w:szCs w:val="24"/>
            <w:vertAlign w:val="superscript"/>
          </w:rPr>
          <w:t>2</w:t>
        </w:r>
        <w:r w:rsidR="0034383F" w:rsidRPr="00384A57" w:rsidDel="00FF2EDE">
          <w:rPr>
            <w:rFonts w:eastAsia="Arial"/>
            <w:sz w:val="24"/>
            <w:szCs w:val="24"/>
            <w:vertAlign w:val="subscript"/>
          </w:rPr>
          <w:t>G</w:t>
        </w:r>
        <w:r w:rsidR="0034383F" w:rsidRPr="00384A57" w:rsidDel="00FF2EDE">
          <w:rPr>
            <w:rFonts w:eastAsia="Arial"/>
            <w:sz w:val="24"/>
            <w:szCs w:val="24"/>
          </w:rPr>
          <w:t xml:space="preserve"> &lt; .01</w:t>
        </w:r>
        <w:r w:rsidR="0034383F" w:rsidRPr="00384A57" w:rsidDel="00FF2EDE">
          <w:rPr>
            <w:sz w:val="24"/>
          </w:rPr>
          <w:t>. This interaction indicated that although local costs were lower for alternating</w:t>
        </w:r>
        <w:r w:rsidR="0021176C" w:rsidRPr="00384A57" w:rsidDel="00FF2EDE">
          <w:rPr>
            <w:sz w:val="24"/>
          </w:rPr>
          <w:t>-</w:t>
        </w:r>
        <w:r w:rsidR="0034383F" w:rsidRPr="00384A57" w:rsidDel="00FF2EDE">
          <w:rPr>
            <w:sz w:val="24"/>
          </w:rPr>
          <w:t>runs tha</w:t>
        </w:r>
        <w:r w:rsidR="00180362" w:rsidRPr="00384A57" w:rsidDel="00FF2EDE">
          <w:rPr>
            <w:sz w:val="24"/>
          </w:rPr>
          <w:t xml:space="preserve">n </w:t>
        </w:r>
        <w:r w:rsidR="0034383F" w:rsidRPr="00384A57" w:rsidDel="00FF2EDE">
          <w:rPr>
            <w:sz w:val="24"/>
          </w:rPr>
          <w:t>random sequencing and global costs were lower for random sequencing than alternating</w:t>
        </w:r>
        <w:r w:rsidR="0021176C" w:rsidRPr="00384A57" w:rsidDel="00FF2EDE">
          <w:rPr>
            <w:sz w:val="24"/>
          </w:rPr>
          <w:t>-</w:t>
        </w:r>
        <w:r w:rsidR="0034383F" w:rsidRPr="00384A57" w:rsidDel="00FF2EDE">
          <w:rPr>
            <w:sz w:val="24"/>
          </w:rPr>
          <w:t xml:space="preserve">runs, the relative differences between sequence types </w:t>
        </w:r>
        <w:r w:rsidR="008D0E71" w:rsidRPr="00384A57" w:rsidDel="00FF2EDE">
          <w:rPr>
            <w:sz w:val="24"/>
          </w:rPr>
          <w:t>were</w:t>
        </w:r>
        <w:r w:rsidR="0034383F" w:rsidRPr="00384A57" w:rsidDel="00FF2EDE">
          <w:rPr>
            <w:sz w:val="24"/>
          </w:rPr>
          <w:t xml:space="preserve"> greater for local costs than global costs</w:t>
        </w:r>
        <w:r w:rsidR="00740454" w:rsidRPr="00384A57" w:rsidDel="00FF2EDE">
          <w:rPr>
            <w:sz w:val="24"/>
          </w:rPr>
          <w:t>, particularly in middle bins</w:t>
        </w:r>
        <w:r w:rsidR="0034383F" w:rsidRPr="00384A57" w:rsidDel="00FF2EDE">
          <w:rPr>
            <w:sz w:val="24"/>
          </w:rPr>
          <w:t>. In other words, local costs were more sensitive towards sequencing differences than global costs</w:t>
        </w:r>
        <w:r w:rsidR="00740454" w:rsidRPr="00384A57" w:rsidDel="00FF2EDE">
          <w:rPr>
            <w:sz w:val="24"/>
          </w:rPr>
          <w:t>, but this pattern was not found in the fastest or slowest bins</w:t>
        </w:r>
        <w:r w:rsidR="0034383F" w:rsidRPr="00384A57" w:rsidDel="00FF2EDE">
          <w:rPr>
            <w:sz w:val="24"/>
          </w:rPr>
          <w:t>.</w:t>
        </w:r>
      </w:moveFrom>
    </w:p>
    <w:p w14:paraId="3C53ADEE" w14:textId="71ADCA7E" w:rsidR="006A1826" w:rsidRPr="00384A57" w:rsidDel="00FF2EDE" w:rsidRDefault="006A1826" w:rsidP="00F02CC9">
      <w:pPr>
        <w:spacing w:line="480" w:lineRule="auto"/>
        <w:rPr>
          <w:moveFrom w:id="239" w:author="Nick Maxwell" w:date="2023-05-11T15:26:00Z"/>
          <w:sz w:val="24"/>
        </w:rPr>
      </w:pPr>
      <w:moveFrom w:id="240" w:author="Nick Maxwell" w:date="2023-05-11T15:26:00Z">
        <w:r w:rsidRPr="00384A57" w:rsidDel="00FF2EDE">
          <w:rPr>
            <w:b/>
            <w:bCs/>
            <w:sz w:val="24"/>
          </w:rPr>
          <w:t>Ex-Gaussian Distribution of RTs</w:t>
        </w:r>
      </w:moveFrom>
    </w:p>
    <w:p w14:paraId="4692A1A0" w14:textId="01476F1D" w:rsidR="0077407F" w:rsidRPr="00384A57" w:rsidDel="00FF2EDE" w:rsidRDefault="002945E0" w:rsidP="00AB130C">
      <w:pPr>
        <w:spacing w:line="480" w:lineRule="auto"/>
        <w:ind w:firstLine="720"/>
        <w:rPr>
          <w:moveFrom w:id="241" w:author="Nick Maxwell" w:date="2023-05-11T15:26:00Z"/>
          <w:rFonts w:eastAsia="Arial"/>
          <w:sz w:val="24"/>
          <w:szCs w:val="24"/>
        </w:rPr>
      </w:pPr>
      <w:moveFrom w:id="242" w:author="Nick Maxwell" w:date="2023-05-11T15:26:00Z">
        <w:r w:rsidRPr="00384A57" w:rsidDel="00FF2EDE">
          <w:rPr>
            <w:sz w:val="24"/>
          </w:rPr>
          <w:t xml:space="preserve">We then </w:t>
        </w:r>
        <w:r w:rsidR="00C226FC" w:rsidRPr="00384A57" w:rsidDel="00FF2EDE">
          <w:rPr>
            <w:sz w:val="24"/>
          </w:rPr>
          <w:t>assessed changes in tau as functions of trial type (</w:t>
        </w:r>
        <w:r w:rsidR="007569D7" w:rsidRPr="00384A57" w:rsidDel="00FF2EDE">
          <w:rPr>
            <w:sz w:val="24"/>
          </w:rPr>
          <w:t xml:space="preserve">Table </w:t>
        </w:r>
        <w:r w:rsidR="00E65C36" w:rsidRPr="00384A57" w:rsidDel="00FF2EDE">
          <w:rPr>
            <w:sz w:val="24"/>
          </w:rPr>
          <w:t>3</w:t>
        </w:r>
        <w:r w:rsidR="00C226FC" w:rsidRPr="00384A57" w:rsidDel="00FF2EDE">
          <w:rPr>
            <w:sz w:val="24"/>
          </w:rPr>
          <w:t>)</w:t>
        </w:r>
        <w:r w:rsidR="007569D7" w:rsidRPr="00384A57" w:rsidDel="00FF2EDE">
          <w:rPr>
            <w:sz w:val="24"/>
          </w:rPr>
          <w:t xml:space="preserve"> </w:t>
        </w:r>
        <w:r w:rsidR="0077407F" w:rsidRPr="00384A57" w:rsidDel="00FF2EDE">
          <w:rPr>
            <w:sz w:val="24"/>
          </w:rPr>
          <w:t xml:space="preserve">and </w:t>
        </w:r>
        <w:r w:rsidR="00F52D44" w:rsidRPr="00384A57" w:rsidDel="00FF2EDE">
          <w:rPr>
            <w:sz w:val="24"/>
          </w:rPr>
          <w:t xml:space="preserve">local and global </w:t>
        </w:r>
        <w:r w:rsidR="00C226FC" w:rsidRPr="00384A57" w:rsidDel="00FF2EDE">
          <w:rPr>
            <w:sz w:val="24"/>
          </w:rPr>
          <w:t xml:space="preserve">switch cost (Table </w:t>
        </w:r>
        <w:r w:rsidR="00E65C36" w:rsidRPr="00384A57" w:rsidDel="00FF2EDE">
          <w:rPr>
            <w:sz w:val="24"/>
          </w:rPr>
          <w:t>4</w:t>
        </w:r>
        <w:r w:rsidR="00C226FC" w:rsidRPr="00384A57" w:rsidDel="00FF2EDE">
          <w:rPr>
            <w:sz w:val="24"/>
          </w:rPr>
          <w:t xml:space="preserve">). </w:t>
        </w:r>
        <w:r w:rsidR="00371080" w:rsidRPr="00384A57" w:rsidDel="00FF2EDE">
          <w:rPr>
            <w:sz w:val="24"/>
          </w:rPr>
          <w:t>Overall</w:t>
        </w:r>
        <w:r w:rsidR="007E28C1" w:rsidRPr="00384A57" w:rsidDel="00FF2EDE">
          <w:rPr>
            <w:sz w:val="24"/>
          </w:rPr>
          <w:t xml:space="preserve">, </w:t>
        </w:r>
        <w:r w:rsidR="00371080" w:rsidRPr="00384A57" w:rsidDel="00FF2EDE">
          <w:rPr>
            <w:sz w:val="24"/>
          </w:rPr>
          <w:t>t</w:t>
        </w:r>
        <w:r w:rsidR="007E28C1" w:rsidRPr="00384A57" w:rsidDel="00FF2EDE">
          <w:rPr>
            <w:sz w:val="24"/>
          </w:rPr>
          <w:t xml:space="preserve">au </w:t>
        </w:r>
        <w:r w:rsidR="00371080" w:rsidRPr="00384A57" w:rsidDel="00FF2EDE">
          <w:rPr>
            <w:sz w:val="24"/>
          </w:rPr>
          <w:t>significantly</w:t>
        </w:r>
        <w:r w:rsidR="007E28C1" w:rsidRPr="00384A57" w:rsidDel="00FF2EDE">
          <w:rPr>
            <w:sz w:val="24"/>
          </w:rPr>
          <w:t xml:space="preserve"> differed </w:t>
        </w:r>
        <w:r w:rsidR="00371080" w:rsidRPr="00384A57" w:rsidDel="00FF2EDE">
          <w:rPr>
            <w:sz w:val="24"/>
          </w:rPr>
          <w:t>between</w:t>
        </w:r>
        <w:r w:rsidR="007E28C1" w:rsidRPr="00384A57" w:rsidDel="00FF2EDE">
          <w:rPr>
            <w:sz w:val="24"/>
          </w:rPr>
          <w:t xml:space="preserve"> trial type</w:t>
        </w:r>
        <w:r w:rsidR="00371080" w:rsidRPr="00384A57" w:rsidDel="00FF2EDE">
          <w:rPr>
            <w:sz w:val="24"/>
          </w:rPr>
          <w:t>s</w:t>
        </w:r>
        <w:r w:rsidR="007E28C1" w:rsidRPr="00384A57" w:rsidDel="00FF2EDE">
          <w:rPr>
            <w:sz w:val="24"/>
          </w:rPr>
          <w:t xml:space="preserve">, </w:t>
        </w:r>
        <w:r w:rsidR="007E28C1" w:rsidRPr="00384A57" w:rsidDel="00FF2EDE">
          <w:rPr>
            <w:i/>
            <w:iCs/>
            <w:sz w:val="24"/>
            <w:szCs w:val="24"/>
          </w:rPr>
          <w:t>F</w:t>
        </w:r>
        <w:r w:rsidR="007E28C1" w:rsidRPr="00384A57" w:rsidDel="00FF2EDE">
          <w:rPr>
            <w:sz w:val="24"/>
            <w:szCs w:val="24"/>
          </w:rPr>
          <w:t xml:space="preserve">(4, 352) = 102.23, </w:t>
        </w:r>
        <w:r w:rsidR="007E28C1" w:rsidRPr="00384A57" w:rsidDel="00FF2EDE">
          <w:rPr>
            <w:i/>
            <w:iCs/>
            <w:sz w:val="24"/>
            <w:szCs w:val="24"/>
          </w:rPr>
          <w:t>MSE</w:t>
        </w:r>
        <w:r w:rsidR="007E28C1" w:rsidRPr="00384A57" w:rsidDel="00FF2EDE">
          <w:rPr>
            <w:sz w:val="24"/>
            <w:szCs w:val="24"/>
          </w:rPr>
          <w:t xml:space="preserve"> = </w:t>
        </w:r>
        <w:r w:rsidR="0048148A" w:rsidRPr="00384A57" w:rsidDel="00FF2EDE">
          <w:rPr>
            <w:sz w:val="24"/>
            <w:szCs w:val="24"/>
          </w:rPr>
          <w:t>15317.13</w:t>
        </w:r>
        <w:r w:rsidR="007E28C1" w:rsidRPr="00384A57" w:rsidDel="00FF2EDE">
          <w:rPr>
            <w:sz w:val="24"/>
            <w:szCs w:val="24"/>
          </w:rPr>
          <w:t xml:space="preserve">, </w:t>
        </w:r>
        <w:r w:rsidR="007E28C1" w:rsidRPr="00384A57" w:rsidDel="00FF2EDE">
          <w:rPr>
            <w:rFonts w:eastAsia="Arial"/>
            <w:i/>
            <w:iCs/>
            <w:sz w:val="24"/>
            <w:szCs w:val="24"/>
          </w:rPr>
          <w:t>η</w:t>
        </w:r>
        <w:r w:rsidR="007E28C1" w:rsidRPr="00384A57" w:rsidDel="00FF2EDE">
          <w:rPr>
            <w:rFonts w:eastAsia="Arial"/>
            <w:sz w:val="24"/>
            <w:szCs w:val="24"/>
            <w:vertAlign w:val="superscript"/>
          </w:rPr>
          <w:t>2</w:t>
        </w:r>
        <w:r w:rsidR="007E28C1" w:rsidRPr="00384A57" w:rsidDel="00FF2EDE">
          <w:rPr>
            <w:rFonts w:eastAsia="Arial"/>
            <w:sz w:val="24"/>
            <w:szCs w:val="24"/>
            <w:vertAlign w:val="subscript"/>
          </w:rPr>
          <w:t>G</w:t>
        </w:r>
        <w:r w:rsidR="007E28C1" w:rsidRPr="00384A57" w:rsidDel="00FF2EDE">
          <w:rPr>
            <w:rFonts w:eastAsia="Arial"/>
            <w:sz w:val="24"/>
            <w:szCs w:val="24"/>
          </w:rPr>
          <w:t xml:space="preserve"> = .</w:t>
        </w:r>
        <w:r w:rsidR="0048148A" w:rsidRPr="00384A57" w:rsidDel="00FF2EDE">
          <w:rPr>
            <w:rFonts w:eastAsia="Arial"/>
            <w:sz w:val="24"/>
            <w:szCs w:val="24"/>
          </w:rPr>
          <w:t>19</w:t>
        </w:r>
        <w:r w:rsidR="007E28C1" w:rsidRPr="00384A57" w:rsidDel="00FF2EDE">
          <w:rPr>
            <w:rFonts w:eastAsia="Arial"/>
            <w:sz w:val="24"/>
            <w:szCs w:val="24"/>
          </w:rPr>
          <w:t>.</w:t>
        </w:r>
        <w:r w:rsidR="0048148A" w:rsidRPr="00384A57" w:rsidDel="00FF2EDE">
          <w:rPr>
            <w:rFonts w:eastAsia="Arial"/>
            <w:sz w:val="24"/>
            <w:szCs w:val="24"/>
          </w:rPr>
          <w:t xml:space="preserve"> Post-hoc testing indicated that for switch trials, no differences </w:t>
        </w:r>
        <w:r w:rsidR="002F0A82" w:rsidRPr="00384A57" w:rsidDel="00FF2EDE">
          <w:rPr>
            <w:rFonts w:eastAsia="Arial"/>
            <w:sz w:val="24"/>
            <w:szCs w:val="24"/>
          </w:rPr>
          <w:t xml:space="preserve">in </w:t>
        </w:r>
        <w:r w:rsidR="00AF726D" w:rsidRPr="00384A57" w:rsidDel="00FF2EDE">
          <w:rPr>
            <w:rFonts w:eastAsia="Arial"/>
            <w:sz w:val="24"/>
            <w:szCs w:val="24"/>
          </w:rPr>
          <w:t>t</w:t>
        </w:r>
        <w:r w:rsidR="002F0A82" w:rsidRPr="00384A57" w:rsidDel="00FF2EDE">
          <w:rPr>
            <w:rFonts w:eastAsia="Arial"/>
            <w:sz w:val="24"/>
            <w:szCs w:val="24"/>
          </w:rPr>
          <w:t xml:space="preserve">au </w:t>
        </w:r>
        <w:r w:rsidR="0048148A" w:rsidRPr="00384A57" w:rsidDel="00FF2EDE">
          <w:rPr>
            <w:rFonts w:eastAsia="Arial"/>
            <w:sz w:val="24"/>
            <w:szCs w:val="24"/>
          </w:rPr>
          <w:t>occurred as a function of presentation</w:t>
        </w:r>
        <w:r w:rsidR="002F0A82" w:rsidRPr="00384A57" w:rsidDel="00FF2EDE">
          <w:rPr>
            <w:rFonts w:eastAsia="Arial"/>
            <w:sz w:val="24"/>
            <w:szCs w:val="24"/>
          </w:rPr>
          <w:t xml:space="preserve"> sequence, </w:t>
        </w:r>
        <w:r w:rsidR="002F0A82" w:rsidRPr="00384A57" w:rsidDel="00FF2EDE">
          <w:rPr>
            <w:rFonts w:eastAsia="Arial"/>
            <w:i/>
            <w:iCs/>
            <w:sz w:val="24"/>
            <w:szCs w:val="24"/>
          </w:rPr>
          <w:t>t</w:t>
        </w:r>
        <w:r w:rsidR="00D646AD" w:rsidRPr="00384A57" w:rsidDel="00FF2EDE">
          <w:rPr>
            <w:rFonts w:eastAsia="Arial"/>
            <w:sz w:val="24"/>
            <w:szCs w:val="24"/>
          </w:rPr>
          <w:t xml:space="preserve"> &lt; 1, </w:t>
        </w:r>
        <w:r w:rsidR="00D646AD" w:rsidRPr="00384A57" w:rsidDel="00FF2EDE">
          <w:rPr>
            <w:rFonts w:eastAsia="Arial"/>
            <w:i/>
            <w:iCs/>
            <w:sz w:val="24"/>
            <w:szCs w:val="24"/>
          </w:rPr>
          <w:t>p</w:t>
        </w:r>
        <w:r w:rsidR="00D646AD" w:rsidRPr="00384A57" w:rsidDel="00FF2EDE">
          <w:rPr>
            <w:rFonts w:eastAsia="Arial"/>
            <w:sz w:val="24"/>
            <w:szCs w:val="24"/>
          </w:rPr>
          <w:t xml:space="preserve"> = .87,</w:t>
        </w:r>
        <w:r w:rsidR="002F0A82" w:rsidRPr="00384A57" w:rsidDel="00FF2EDE">
          <w:rPr>
            <w:rFonts w:eastAsia="Arial"/>
            <w:sz w:val="24"/>
            <w:szCs w:val="24"/>
          </w:rPr>
          <w:t xml:space="preserve"> </w:t>
        </w:r>
        <w:r w:rsidR="002F0A82" w:rsidRPr="00384A57" w:rsidDel="00FF2EDE">
          <w:rPr>
            <w:rFonts w:eastAsia="Arial"/>
            <w:i/>
            <w:iCs/>
            <w:sz w:val="24"/>
            <w:szCs w:val="24"/>
          </w:rPr>
          <w:t>p</w:t>
        </w:r>
        <w:r w:rsidR="002F0A82" w:rsidRPr="00384A57" w:rsidDel="00FF2EDE">
          <w:rPr>
            <w:rFonts w:eastAsia="Arial"/>
            <w:caps/>
            <w:sz w:val="24"/>
            <w:szCs w:val="24"/>
            <w:vertAlign w:val="subscript"/>
          </w:rPr>
          <w:t>bic</w:t>
        </w:r>
        <w:r w:rsidR="002F0A82" w:rsidRPr="00384A57" w:rsidDel="00FF2EDE">
          <w:rPr>
            <w:rFonts w:eastAsia="Arial"/>
            <w:sz w:val="24"/>
            <w:szCs w:val="24"/>
          </w:rPr>
          <w:t xml:space="preserve"> = </w:t>
        </w:r>
        <w:r w:rsidR="00496A8F" w:rsidRPr="00384A57" w:rsidDel="00FF2EDE">
          <w:rPr>
            <w:rFonts w:eastAsia="Arial"/>
            <w:sz w:val="24"/>
            <w:szCs w:val="24"/>
          </w:rPr>
          <w:t>.90</w:t>
        </w:r>
        <w:r w:rsidR="0048148A" w:rsidRPr="00384A57" w:rsidDel="00FF2EDE">
          <w:rPr>
            <w:rFonts w:eastAsia="Arial"/>
            <w:sz w:val="24"/>
            <w:szCs w:val="24"/>
          </w:rPr>
          <w:t xml:space="preserve">. </w:t>
        </w:r>
        <w:r w:rsidR="00E447C5" w:rsidRPr="00384A57" w:rsidDel="00FF2EDE">
          <w:rPr>
            <w:rFonts w:eastAsia="Arial"/>
            <w:sz w:val="24"/>
            <w:szCs w:val="24"/>
          </w:rPr>
          <w:t xml:space="preserve">However, for non-switch trials, Tau was greater </w:t>
        </w:r>
        <w:r w:rsidR="00D646AD" w:rsidRPr="00384A57" w:rsidDel="00FF2EDE">
          <w:rPr>
            <w:rFonts w:eastAsia="Arial"/>
            <w:sz w:val="24"/>
            <w:szCs w:val="24"/>
          </w:rPr>
          <w:t>when switching was predictive versus random</w:t>
        </w:r>
        <w:r w:rsidR="00E447C5" w:rsidRPr="00384A57" w:rsidDel="00FF2EDE">
          <w:rPr>
            <w:rFonts w:eastAsia="Arial"/>
            <w:sz w:val="24"/>
            <w:szCs w:val="24"/>
          </w:rPr>
          <w:t xml:space="preserve">, </w:t>
        </w:r>
        <w:r w:rsidR="0051684A" w:rsidRPr="00384A57" w:rsidDel="00FF2EDE">
          <w:rPr>
            <w:rFonts w:eastAsia="Arial"/>
            <w:i/>
            <w:iCs/>
            <w:sz w:val="24"/>
            <w:szCs w:val="24"/>
          </w:rPr>
          <w:t>t</w:t>
        </w:r>
        <w:r w:rsidR="0051684A" w:rsidRPr="00384A57" w:rsidDel="00FF2EDE">
          <w:rPr>
            <w:rFonts w:eastAsia="Arial"/>
            <w:sz w:val="24"/>
            <w:szCs w:val="24"/>
          </w:rPr>
          <w:t xml:space="preserve">(88) = 2.17, </w:t>
        </w:r>
        <w:r w:rsidR="0051684A" w:rsidRPr="00384A57" w:rsidDel="00FF2EDE">
          <w:rPr>
            <w:rFonts w:eastAsia="Arial"/>
            <w:i/>
            <w:iCs/>
            <w:sz w:val="24"/>
            <w:szCs w:val="24"/>
          </w:rPr>
          <w:t>SEM</w:t>
        </w:r>
        <w:r w:rsidR="0051684A" w:rsidRPr="00384A57" w:rsidDel="00FF2EDE">
          <w:rPr>
            <w:rFonts w:eastAsia="Arial"/>
            <w:sz w:val="24"/>
            <w:szCs w:val="24"/>
          </w:rPr>
          <w:t xml:space="preserve"> = 18.07, </w:t>
        </w:r>
        <w:r w:rsidR="0051684A" w:rsidRPr="00384A57" w:rsidDel="00FF2EDE">
          <w:rPr>
            <w:rFonts w:eastAsia="Arial"/>
            <w:i/>
            <w:iCs/>
            <w:sz w:val="24"/>
            <w:szCs w:val="24"/>
          </w:rPr>
          <w:t>p</w:t>
        </w:r>
        <w:r w:rsidR="0051684A" w:rsidRPr="00384A57" w:rsidDel="00FF2EDE">
          <w:rPr>
            <w:rFonts w:eastAsia="Arial"/>
            <w:sz w:val="24"/>
            <w:szCs w:val="24"/>
          </w:rPr>
          <w:t xml:space="preserve"> = .03, </w:t>
        </w:r>
        <w:r w:rsidR="0051684A" w:rsidRPr="00384A57" w:rsidDel="00FF2EDE">
          <w:rPr>
            <w:rFonts w:eastAsia="Arial"/>
            <w:i/>
            <w:iCs/>
            <w:sz w:val="24"/>
            <w:szCs w:val="24"/>
          </w:rPr>
          <w:t>d</w:t>
        </w:r>
        <w:r w:rsidR="0051684A" w:rsidRPr="00384A57" w:rsidDel="00FF2EDE">
          <w:rPr>
            <w:rFonts w:eastAsia="Arial"/>
            <w:sz w:val="24"/>
            <w:szCs w:val="24"/>
          </w:rPr>
          <w:t xml:space="preserve"> = 0.</w:t>
        </w:r>
        <w:r w:rsidR="00D646AD" w:rsidRPr="00384A57" w:rsidDel="00FF2EDE">
          <w:rPr>
            <w:rFonts w:eastAsia="Arial"/>
            <w:sz w:val="24"/>
            <w:szCs w:val="24"/>
          </w:rPr>
          <w:t>14</w:t>
        </w:r>
        <w:r w:rsidR="00E447C5" w:rsidRPr="00384A57" w:rsidDel="00FF2EDE">
          <w:rPr>
            <w:rFonts w:eastAsia="Arial"/>
            <w:sz w:val="24"/>
            <w:szCs w:val="24"/>
          </w:rPr>
          <w:t xml:space="preserve">. </w:t>
        </w:r>
        <w:r w:rsidR="00AF726D" w:rsidRPr="00384A57" w:rsidDel="00FF2EDE">
          <w:rPr>
            <w:rFonts w:eastAsia="Arial"/>
            <w:sz w:val="24"/>
            <w:szCs w:val="24"/>
          </w:rPr>
          <w:t>Regarding</w:t>
        </w:r>
        <w:r w:rsidR="00AB130C" w:rsidRPr="00384A57" w:rsidDel="00FF2EDE">
          <w:rPr>
            <w:rFonts w:eastAsia="Arial"/>
            <w:sz w:val="24"/>
            <w:szCs w:val="24"/>
          </w:rPr>
          <w:t xml:space="preserve"> </w:t>
        </w:r>
        <w:r w:rsidR="00371080" w:rsidRPr="00384A57" w:rsidDel="00FF2EDE">
          <w:rPr>
            <w:rFonts w:eastAsia="Arial"/>
            <w:sz w:val="24"/>
            <w:szCs w:val="24"/>
          </w:rPr>
          <w:t>switch costs</w:t>
        </w:r>
        <w:r w:rsidR="00AB130C" w:rsidRPr="00384A57" w:rsidDel="00FF2EDE">
          <w:rPr>
            <w:rFonts w:eastAsia="Arial"/>
            <w:sz w:val="24"/>
            <w:szCs w:val="24"/>
          </w:rPr>
          <w:t xml:space="preserve">, tau was greater for </w:t>
        </w:r>
        <w:r w:rsidR="00F87EBA" w:rsidRPr="00384A57" w:rsidDel="00FF2EDE">
          <w:rPr>
            <w:rFonts w:eastAsia="Arial"/>
            <w:sz w:val="24"/>
            <w:szCs w:val="24"/>
          </w:rPr>
          <w:t>global</w:t>
        </w:r>
        <w:r w:rsidR="00AB130C" w:rsidRPr="00384A57" w:rsidDel="00FF2EDE">
          <w:rPr>
            <w:rFonts w:eastAsia="Arial"/>
            <w:sz w:val="24"/>
            <w:szCs w:val="24"/>
          </w:rPr>
          <w:t xml:space="preserve"> </w:t>
        </w:r>
        <w:r w:rsidR="00740454" w:rsidRPr="00384A57" w:rsidDel="00FF2EDE">
          <w:rPr>
            <w:rFonts w:eastAsia="Arial"/>
            <w:sz w:val="24"/>
            <w:szCs w:val="24"/>
          </w:rPr>
          <w:t>than</w:t>
        </w:r>
        <w:r w:rsidR="00AB130C" w:rsidRPr="00384A57" w:rsidDel="00FF2EDE">
          <w:rPr>
            <w:rFonts w:eastAsia="Arial"/>
            <w:sz w:val="24"/>
            <w:szCs w:val="24"/>
          </w:rPr>
          <w:t xml:space="preserve"> </w:t>
        </w:r>
        <w:r w:rsidR="00F87EBA" w:rsidRPr="00384A57" w:rsidDel="00FF2EDE">
          <w:rPr>
            <w:rFonts w:eastAsia="Arial"/>
            <w:sz w:val="24"/>
            <w:szCs w:val="24"/>
          </w:rPr>
          <w:t xml:space="preserve">local </w:t>
        </w:r>
        <w:r w:rsidR="00AB130C" w:rsidRPr="00384A57" w:rsidDel="00FF2EDE">
          <w:rPr>
            <w:rFonts w:eastAsia="Arial"/>
            <w:sz w:val="24"/>
            <w:szCs w:val="24"/>
          </w:rPr>
          <w:t xml:space="preserve">costs, </w:t>
        </w:r>
        <w:r w:rsidR="00A2142F" w:rsidRPr="00384A57" w:rsidDel="00FF2EDE">
          <w:rPr>
            <w:i/>
            <w:iCs/>
            <w:sz w:val="24"/>
            <w:szCs w:val="24"/>
          </w:rPr>
          <w:t>F</w:t>
        </w:r>
        <w:r w:rsidR="00A2142F" w:rsidRPr="00384A57" w:rsidDel="00FF2EDE">
          <w:rPr>
            <w:sz w:val="24"/>
            <w:szCs w:val="24"/>
          </w:rPr>
          <w:t xml:space="preserve">(1, 88) = 252.88, </w:t>
        </w:r>
        <w:r w:rsidR="00A2142F" w:rsidRPr="00384A57" w:rsidDel="00FF2EDE">
          <w:rPr>
            <w:i/>
            <w:iCs/>
            <w:sz w:val="24"/>
            <w:szCs w:val="24"/>
          </w:rPr>
          <w:t>MSE</w:t>
        </w:r>
        <w:r w:rsidR="00A2142F" w:rsidRPr="00384A57" w:rsidDel="00FF2EDE">
          <w:rPr>
            <w:sz w:val="24"/>
            <w:szCs w:val="24"/>
          </w:rPr>
          <w:t xml:space="preserve"> = </w:t>
        </w:r>
        <w:r w:rsidR="00DF09D2" w:rsidRPr="00384A57" w:rsidDel="00FF2EDE">
          <w:rPr>
            <w:sz w:val="24"/>
            <w:szCs w:val="24"/>
          </w:rPr>
          <w:t>28881.22</w:t>
        </w:r>
        <w:r w:rsidR="00A2142F" w:rsidRPr="00384A57" w:rsidDel="00FF2EDE">
          <w:rPr>
            <w:sz w:val="24"/>
            <w:szCs w:val="24"/>
          </w:rPr>
          <w:t xml:space="preserve">, </w:t>
        </w:r>
        <w:r w:rsidR="00A2142F" w:rsidRPr="00384A57" w:rsidDel="00FF2EDE">
          <w:rPr>
            <w:rFonts w:eastAsia="Arial"/>
            <w:i/>
            <w:iCs/>
            <w:sz w:val="24"/>
            <w:szCs w:val="24"/>
          </w:rPr>
          <w:t>η</w:t>
        </w:r>
        <w:r w:rsidR="00A2142F" w:rsidRPr="00384A57" w:rsidDel="00FF2EDE">
          <w:rPr>
            <w:rFonts w:eastAsia="Arial"/>
            <w:sz w:val="24"/>
            <w:szCs w:val="24"/>
            <w:vertAlign w:val="superscript"/>
          </w:rPr>
          <w:t>2</w:t>
        </w:r>
        <w:r w:rsidR="00A2142F" w:rsidRPr="00384A57" w:rsidDel="00FF2EDE">
          <w:rPr>
            <w:rFonts w:eastAsia="Arial"/>
            <w:sz w:val="24"/>
            <w:szCs w:val="24"/>
            <w:vertAlign w:val="subscript"/>
          </w:rPr>
          <w:t>G</w:t>
        </w:r>
        <w:r w:rsidR="00A2142F" w:rsidRPr="00384A57" w:rsidDel="00FF2EDE">
          <w:rPr>
            <w:rFonts w:eastAsia="Arial"/>
            <w:sz w:val="24"/>
            <w:szCs w:val="24"/>
          </w:rPr>
          <w:t xml:space="preserve"> = .</w:t>
        </w:r>
        <w:r w:rsidR="00DF09D2" w:rsidRPr="00384A57" w:rsidDel="00FF2EDE">
          <w:rPr>
            <w:rFonts w:eastAsia="Arial"/>
            <w:sz w:val="24"/>
            <w:szCs w:val="24"/>
          </w:rPr>
          <w:t>40</w:t>
        </w:r>
        <w:r w:rsidR="00740454" w:rsidRPr="00384A57" w:rsidDel="00FF2EDE">
          <w:rPr>
            <w:rFonts w:eastAsia="Arial"/>
            <w:sz w:val="24"/>
            <w:szCs w:val="24"/>
          </w:rPr>
          <w:t xml:space="preserve">, consistent with the </w:t>
        </w:r>
        <w:r w:rsidR="008A3879" w:rsidRPr="00384A57" w:rsidDel="00FF2EDE">
          <w:rPr>
            <w:rFonts w:eastAsia="Arial"/>
            <w:sz w:val="24"/>
            <w:szCs w:val="24"/>
          </w:rPr>
          <w:t>V</w:t>
        </w:r>
        <w:r w:rsidR="00740454" w:rsidRPr="00384A57" w:rsidDel="00FF2EDE">
          <w:rPr>
            <w:rFonts w:eastAsia="Arial"/>
            <w:sz w:val="24"/>
            <w:szCs w:val="24"/>
          </w:rPr>
          <w:t>incentile plots</w:t>
        </w:r>
        <w:r w:rsidR="00AB130C" w:rsidRPr="00384A57" w:rsidDel="00FF2EDE">
          <w:rPr>
            <w:rFonts w:eastAsia="Arial"/>
            <w:sz w:val="24"/>
            <w:szCs w:val="24"/>
          </w:rPr>
          <w:t xml:space="preserve">. Additionally, tau was greater for when switching was </w:t>
        </w:r>
        <w:r w:rsidR="00A2142F" w:rsidRPr="00384A57" w:rsidDel="00FF2EDE">
          <w:rPr>
            <w:rFonts w:eastAsia="Arial"/>
            <w:sz w:val="24"/>
            <w:szCs w:val="24"/>
          </w:rPr>
          <w:t>predictive</w:t>
        </w:r>
        <w:r w:rsidR="00AB130C" w:rsidRPr="00384A57" w:rsidDel="00FF2EDE">
          <w:rPr>
            <w:rFonts w:eastAsia="Arial"/>
            <w:sz w:val="24"/>
            <w:szCs w:val="24"/>
          </w:rPr>
          <w:t xml:space="preserve"> </w:t>
        </w:r>
        <w:r w:rsidR="008D0E71" w:rsidRPr="00384A57" w:rsidDel="00FF2EDE">
          <w:rPr>
            <w:rFonts w:eastAsia="Arial"/>
            <w:sz w:val="24"/>
            <w:szCs w:val="24"/>
          </w:rPr>
          <w:t>versus</w:t>
        </w:r>
        <w:r w:rsidR="00AB130C" w:rsidRPr="00384A57" w:rsidDel="00FF2EDE">
          <w:rPr>
            <w:rFonts w:eastAsia="Arial"/>
            <w:sz w:val="24"/>
            <w:szCs w:val="24"/>
          </w:rPr>
          <w:t xml:space="preserve"> </w:t>
        </w:r>
        <w:r w:rsidR="00A2142F" w:rsidRPr="00384A57" w:rsidDel="00FF2EDE">
          <w:rPr>
            <w:rFonts w:eastAsia="Arial"/>
            <w:sz w:val="24"/>
            <w:szCs w:val="24"/>
          </w:rPr>
          <w:t>random</w:t>
        </w:r>
        <w:r w:rsidR="00AB130C" w:rsidRPr="00384A57" w:rsidDel="00FF2EDE">
          <w:rPr>
            <w:rFonts w:eastAsia="Arial"/>
            <w:sz w:val="24"/>
            <w:szCs w:val="24"/>
          </w:rPr>
          <w:t xml:space="preserve">, </w:t>
        </w:r>
        <w:r w:rsidR="00A2142F" w:rsidRPr="00384A57" w:rsidDel="00FF2EDE">
          <w:rPr>
            <w:i/>
            <w:iCs/>
            <w:sz w:val="24"/>
            <w:szCs w:val="24"/>
          </w:rPr>
          <w:t>F</w:t>
        </w:r>
        <w:r w:rsidR="00A2142F" w:rsidRPr="00384A57" w:rsidDel="00FF2EDE">
          <w:rPr>
            <w:sz w:val="24"/>
            <w:szCs w:val="24"/>
          </w:rPr>
          <w:t xml:space="preserve">(1, 88) = 4.37, </w:t>
        </w:r>
        <w:r w:rsidR="00A2142F" w:rsidRPr="00384A57" w:rsidDel="00FF2EDE">
          <w:rPr>
            <w:i/>
            <w:iCs/>
            <w:sz w:val="24"/>
            <w:szCs w:val="24"/>
          </w:rPr>
          <w:t>MSE</w:t>
        </w:r>
        <w:r w:rsidR="00A2142F" w:rsidRPr="00384A57" w:rsidDel="00FF2EDE">
          <w:rPr>
            <w:sz w:val="24"/>
            <w:szCs w:val="24"/>
          </w:rPr>
          <w:t xml:space="preserve"> = 33003.65, </w:t>
        </w:r>
        <w:r w:rsidR="00A2142F" w:rsidRPr="00384A57" w:rsidDel="00FF2EDE">
          <w:rPr>
            <w:rFonts w:eastAsia="Arial"/>
            <w:i/>
            <w:iCs/>
            <w:sz w:val="24"/>
            <w:szCs w:val="24"/>
          </w:rPr>
          <w:t>η</w:t>
        </w:r>
        <w:r w:rsidR="00A2142F" w:rsidRPr="00384A57" w:rsidDel="00FF2EDE">
          <w:rPr>
            <w:rFonts w:eastAsia="Arial"/>
            <w:sz w:val="24"/>
            <w:szCs w:val="24"/>
            <w:vertAlign w:val="superscript"/>
          </w:rPr>
          <w:t>2</w:t>
        </w:r>
        <w:r w:rsidR="00A2142F" w:rsidRPr="00384A57" w:rsidDel="00FF2EDE">
          <w:rPr>
            <w:rFonts w:eastAsia="Arial"/>
            <w:sz w:val="24"/>
            <w:szCs w:val="24"/>
            <w:vertAlign w:val="subscript"/>
          </w:rPr>
          <w:t>G</w:t>
        </w:r>
        <w:r w:rsidR="00A2142F" w:rsidRPr="00384A57" w:rsidDel="00FF2EDE">
          <w:rPr>
            <w:rFonts w:eastAsia="Arial"/>
            <w:sz w:val="24"/>
            <w:szCs w:val="24"/>
          </w:rPr>
          <w:t xml:space="preserve"> = .01</w:t>
        </w:r>
        <w:r w:rsidR="00AB130C" w:rsidRPr="00384A57" w:rsidDel="00FF2EDE">
          <w:rPr>
            <w:rFonts w:eastAsia="Arial"/>
            <w:sz w:val="24"/>
            <w:szCs w:val="24"/>
          </w:rPr>
          <w:t xml:space="preserve">. However, the Switch Cost </w:t>
        </w:r>
        <w:r w:rsidR="00AF726D" w:rsidRPr="00384A57" w:rsidDel="00FF2EDE">
          <w:rPr>
            <w:rFonts w:eastAsia="Arial"/>
            <w:sz w:val="24"/>
            <w:szCs w:val="24"/>
          </w:rPr>
          <w:t xml:space="preserve">× Presentation Sequence interaction was non-significant, </w:t>
        </w:r>
        <w:r w:rsidR="00DF09D2" w:rsidRPr="00384A57" w:rsidDel="00FF2EDE">
          <w:rPr>
            <w:i/>
            <w:iCs/>
            <w:sz w:val="24"/>
            <w:szCs w:val="24"/>
          </w:rPr>
          <w:t>F</w:t>
        </w:r>
        <w:r w:rsidR="00DF09D2" w:rsidRPr="00384A57" w:rsidDel="00FF2EDE">
          <w:rPr>
            <w:sz w:val="24"/>
            <w:szCs w:val="24"/>
          </w:rPr>
          <w:t xml:space="preserve">(1, 88) &lt; 1, </w:t>
        </w:r>
        <w:r w:rsidR="00DF09D2" w:rsidRPr="00384A57" w:rsidDel="00FF2EDE">
          <w:rPr>
            <w:i/>
            <w:iCs/>
            <w:sz w:val="24"/>
            <w:szCs w:val="24"/>
          </w:rPr>
          <w:t>MSE</w:t>
        </w:r>
        <w:r w:rsidR="00DF09D2" w:rsidRPr="00384A57" w:rsidDel="00FF2EDE">
          <w:rPr>
            <w:sz w:val="24"/>
            <w:szCs w:val="24"/>
          </w:rPr>
          <w:t xml:space="preserve"> = 6506.01, </w:t>
        </w:r>
        <w:r w:rsidR="00DF09D2" w:rsidRPr="00384A57" w:rsidDel="00FF2EDE">
          <w:rPr>
            <w:rFonts w:eastAsia="Arial"/>
            <w:i/>
            <w:iCs/>
            <w:sz w:val="24"/>
            <w:szCs w:val="24"/>
          </w:rPr>
          <w:t xml:space="preserve">p </w:t>
        </w:r>
        <w:r w:rsidR="00DF09D2" w:rsidRPr="00384A57" w:rsidDel="00FF2EDE">
          <w:rPr>
            <w:rFonts w:eastAsia="Arial"/>
            <w:sz w:val="24"/>
            <w:szCs w:val="24"/>
          </w:rPr>
          <w:t xml:space="preserve">= .87, </w:t>
        </w:r>
        <w:r w:rsidR="00DF09D2" w:rsidRPr="00384A57" w:rsidDel="00FF2EDE">
          <w:rPr>
            <w:rFonts w:eastAsia="Arial"/>
            <w:i/>
            <w:iCs/>
            <w:sz w:val="24"/>
            <w:szCs w:val="24"/>
          </w:rPr>
          <w:t>p</w:t>
        </w:r>
        <w:r w:rsidR="00DF09D2" w:rsidRPr="00384A57" w:rsidDel="00FF2EDE">
          <w:rPr>
            <w:rFonts w:eastAsia="Arial"/>
            <w:sz w:val="24"/>
            <w:szCs w:val="24"/>
            <w:vertAlign w:val="subscript"/>
          </w:rPr>
          <w:t>BIC</w:t>
        </w:r>
        <w:r w:rsidR="00DF09D2" w:rsidRPr="00384A57" w:rsidDel="00FF2EDE">
          <w:rPr>
            <w:rFonts w:eastAsia="Arial"/>
            <w:sz w:val="24"/>
            <w:szCs w:val="24"/>
          </w:rPr>
          <w:t xml:space="preserve"> = .90</w:t>
        </w:r>
        <w:r w:rsidR="00691DDB" w:rsidRPr="00384A57" w:rsidDel="00FF2EDE">
          <w:rPr>
            <w:rFonts w:eastAsia="Arial"/>
            <w:sz w:val="24"/>
            <w:szCs w:val="24"/>
          </w:rPr>
          <w:t>.</w:t>
        </w:r>
      </w:moveFrom>
    </w:p>
    <w:moveFromRangeEnd w:id="232"/>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6D94EE4B"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ins w:id="243" w:author="Nick Maxwell" w:date="2023-05-12T09:28:00Z">
        <w:r w:rsidR="00134FD6">
          <w:rPr>
            <w:sz w:val="24"/>
          </w:rPr>
          <w:t xml:space="preserve"> by investigating the</w:t>
        </w:r>
      </w:ins>
      <w:ins w:id="244" w:author="Nick Maxwell" w:date="2023-05-12T09:29:00Z">
        <w:r w:rsidR="00134FD6">
          <w:rPr>
            <w:sz w:val="24"/>
          </w:rPr>
          <w:t xml:space="preserve"> effects of</w:t>
        </w:r>
      </w:ins>
      <w:ins w:id="245" w:author="Nick Maxwell" w:date="2023-05-12T15:55:00Z">
        <w:r w:rsidR="00CD6D6A">
          <w:rPr>
            <w:sz w:val="24"/>
          </w:rPr>
          <w:t xml:space="preserve"> task-switch</w:t>
        </w:r>
      </w:ins>
      <w:ins w:id="246" w:author="Nick Maxwell" w:date="2023-05-12T09:29:00Z">
        <w:r w:rsidR="00134FD6">
          <w:rPr>
            <w:sz w:val="24"/>
          </w:rPr>
          <w:t xml:space="preserve"> sequencing on local and global switch costs</w:t>
        </w:r>
      </w:ins>
      <w:r w:rsidR="001F20A7" w:rsidRPr="00384A57">
        <w:rPr>
          <w:sz w:val="24"/>
        </w:rPr>
        <w:t>.</w:t>
      </w:r>
      <w:r w:rsidR="006F08AA" w:rsidRPr="00384A57">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del w:id="247" w:author="Nick Maxwell" w:date="2023-05-12T09:29:00Z">
        <w:r w:rsidR="00211CE3" w:rsidRPr="00384A57" w:rsidDel="00E5364C">
          <w:rPr>
            <w:sz w:val="24"/>
          </w:rPr>
          <w:delText>local and global switch costs</w:delText>
        </w:r>
      </w:del>
      <w:ins w:id="248" w:author="Nick Maxwell" w:date="2023-05-12T09:29:00Z">
        <w:r w:rsidR="00E5364C">
          <w:rPr>
            <w:sz w:val="24"/>
          </w:rPr>
          <w:t>each cost type</w:t>
        </w:r>
      </w:ins>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0A1A62" w:rsidRPr="00384A57">
        <w:rPr>
          <w:sz w:val="24"/>
        </w:rPr>
        <w:t xml:space="preserve">appearing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w:t>
      </w:r>
      <w:r w:rsidR="00305A03" w:rsidRPr="00384A57">
        <w:rPr>
          <w:sz w:val="24"/>
        </w:rPr>
        <w:lastRenderedPageBreak/>
        <w:t>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7844ED8B" w:rsidR="009150E3" w:rsidRPr="00384A57" w:rsidRDefault="00613846" w:rsidP="009150E3">
      <w:pPr>
        <w:spacing w:line="480" w:lineRule="auto"/>
        <w:ind w:firstLine="720"/>
        <w:rPr>
          <w:sz w:val="24"/>
        </w:rPr>
      </w:pPr>
      <w:r w:rsidRPr="00384A57">
        <w:rPr>
          <w:sz w:val="24"/>
        </w:rPr>
        <w:t xml:space="preserve">Local and global switch costs were 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del w:id="249" w:author="Nick Maxwell" w:date="2023-05-11T20:20:00Z">
        <w:r w:rsidRPr="00384A57" w:rsidDel="00702888">
          <w:rPr>
            <w:sz w:val="24"/>
          </w:rPr>
          <w:delText>This pattern</w:delText>
        </w:r>
        <w:r w:rsidR="00D3784C" w:rsidRPr="00384A57" w:rsidDel="00702888">
          <w:rPr>
            <w:sz w:val="24"/>
          </w:rPr>
          <w:delText xml:space="preserve"> for RTs</w:delText>
        </w:r>
        <w:r w:rsidRPr="00384A57" w:rsidDel="00702888">
          <w:rPr>
            <w:sz w:val="24"/>
          </w:rPr>
          <w:delText xml:space="preserve"> was s</w:delText>
        </w:r>
        <w:r w:rsidR="00D3784C" w:rsidRPr="00384A57" w:rsidDel="00702888">
          <w:rPr>
            <w:sz w:val="24"/>
          </w:rPr>
          <w:delText>imilarly</w:delText>
        </w:r>
        <w:r w:rsidRPr="00384A57" w:rsidDel="00702888">
          <w:rPr>
            <w:sz w:val="24"/>
          </w:rPr>
          <w:delText xml:space="preserve"> observed using </w:delText>
        </w:r>
        <w:r w:rsidR="00FB1646" w:rsidRPr="00384A57" w:rsidDel="00702888">
          <w:rPr>
            <w:sz w:val="24"/>
          </w:rPr>
          <w:delText>V</w:delText>
        </w:r>
        <w:r w:rsidRPr="00384A57" w:rsidDel="00702888">
          <w:rPr>
            <w:sz w:val="24"/>
          </w:rPr>
          <w:delText xml:space="preserve">incentile plots. </w:delText>
        </w:r>
      </w:del>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618B7837"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lastRenderedPageBreak/>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w:t>
      </w:r>
      <w:proofErr w:type="gramStart"/>
      <w:r w:rsidR="00EB71B0" w:rsidRPr="00384A57">
        <w:rPr>
          <w:sz w:val="24"/>
        </w:rPr>
        <w:t>set</w:t>
      </w:r>
      <w:r w:rsidR="00454FCF" w:rsidRPr="00384A57">
        <w:rPr>
          <w:sz w:val="24"/>
        </w:rPr>
        <w:t>;</w:t>
      </w:r>
      <w:proofErr w:type="gramEnd"/>
      <w:r w:rsidR="00454FCF" w:rsidRPr="00384A57">
        <w:rPr>
          <w:sz w:val="24"/>
        </w:rPr>
        <w:t xml:space="preserve"> </w:t>
      </w:r>
      <w:r w:rsidR="00A025A1" w:rsidRPr="00384A57">
        <w:rPr>
          <w:sz w:val="24"/>
        </w:rPr>
        <w:t xml:space="preserve">e.g., </w:t>
      </w:r>
      <w:proofErr w:type="spellStart"/>
      <w:r w:rsidR="00A025A1" w:rsidRPr="00384A57">
        <w:rPr>
          <w:sz w:val="24"/>
        </w:rPr>
        <w:t>Milán</w:t>
      </w:r>
      <w:proofErr w:type="spellEnd"/>
      <w:r w:rsidR="00A025A1" w:rsidRPr="00384A57">
        <w:rPr>
          <w:sz w:val="24"/>
        </w:rPr>
        <w:t xml:space="preserve"> et al., 2005; </w:t>
      </w:r>
      <w:proofErr w:type="spellStart"/>
      <w:r w:rsidR="00A025A1" w:rsidRPr="00384A57">
        <w:rPr>
          <w:sz w:val="24"/>
        </w:rPr>
        <w:t>Monsell</w:t>
      </w:r>
      <w:proofErr w:type="spellEnd"/>
      <w:r w:rsidR="00A025A1" w:rsidRPr="00384A57">
        <w:rPr>
          <w:sz w:val="24"/>
        </w:rPr>
        <w:t xml:space="preserve">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del w:id="250" w:author="Nick Maxwell" w:date="2023-05-12T10:49:00Z">
        <w:r w:rsidR="000D3060" w:rsidRPr="00384A57" w:rsidDel="00FA2055">
          <w:rPr>
            <w:sz w:val="24"/>
          </w:rPr>
          <w:delText>resulting from</w:delText>
        </w:r>
      </w:del>
      <w:ins w:id="251" w:author="Nick Maxwell" w:date="2023-05-12T10:49:00Z">
        <w:r w:rsidR="00FA2055">
          <w:rPr>
            <w:sz w:val="24"/>
          </w:rPr>
          <w:t>due to</w:t>
        </w:r>
      </w:ins>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del w:id="252" w:author="Nick Maxwell" w:date="2023-05-12T10:49:00Z">
        <w:r w:rsidR="000D3060" w:rsidRPr="00384A57" w:rsidDel="00FA2055">
          <w:rPr>
            <w:sz w:val="24"/>
          </w:rPr>
          <w:delText>due to</w:delText>
        </w:r>
      </w:del>
      <w:ins w:id="253" w:author="Nick Maxwell" w:date="2023-05-12T10:49:00Z">
        <w:r w:rsidR="00FA2055">
          <w:rPr>
            <w:sz w:val="24"/>
          </w:rPr>
          <w:t>from</w:t>
        </w:r>
      </w:ins>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007F0FF2" w14:textId="6E6852DB" w:rsidR="00D65786" w:rsidRDefault="002D4DD2" w:rsidP="00B868B5">
      <w:pPr>
        <w:spacing w:line="480" w:lineRule="auto"/>
        <w:ind w:firstLine="720"/>
        <w:rPr>
          <w:ins w:id="254" w:author="Nick Maxwell" w:date="2023-05-12T11:06:00Z"/>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ins w:id="255" w:author="Nick Maxwell" w:date="2023-05-12T16:08:00Z">
        <w:r w:rsidR="007F3C3E">
          <w:rPr>
            <w:sz w:val="24"/>
          </w:rPr>
          <w:t xml:space="preserve">the </w:t>
        </w:r>
      </w:ins>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ins w:id="256" w:author="Nick Maxwell" w:date="2023-05-12T16:08:00Z">
        <w:r w:rsidR="007F3C3E">
          <w:rPr>
            <w:sz w:val="24"/>
          </w:rPr>
          <w:t xml:space="preserve"> sequence</w:t>
        </w:r>
      </w:ins>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ins w:id="257" w:author="Nick Maxwell" w:date="2023-05-12T16:09:00Z">
        <w:r w:rsidR="007F3C3E">
          <w:rPr>
            <w:sz w:val="24"/>
          </w:rPr>
          <w:t>’</w:t>
        </w:r>
      </w:ins>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ins w:id="258" w:author="Nick Maxwell" w:date="2023-05-12T16:09:00Z">
        <w:r w:rsidR="007F3C3E">
          <w:rPr>
            <w:sz w:val="24"/>
          </w:rPr>
          <w:t xml:space="preserve">further </w:t>
        </w:r>
      </w:ins>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ins w:id="259" w:author="Nick Maxwell" w:date="2023-05-12T11:06:00Z">
        <w:r w:rsidR="00D65786">
          <w:rPr>
            <w:sz w:val="24"/>
          </w:rPr>
          <w:t>,</w:t>
        </w:r>
      </w:ins>
      <w:r w:rsidR="009C39A6" w:rsidRPr="00384A57">
        <w:rPr>
          <w:sz w:val="24"/>
        </w:rPr>
        <w:t xml:space="preserve"> </w:t>
      </w:r>
      <w:del w:id="260" w:author="Nick Maxwell" w:date="2023-05-12T11:06:00Z">
        <w:r w:rsidR="009C39A6" w:rsidRPr="00384A57" w:rsidDel="00D65786">
          <w:rPr>
            <w:sz w:val="24"/>
          </w:rPr>
          <w:delText xml:space="preserve">or by </w:delText>
        </w:r>
      </w:del>
      <w:r w:rsidR="009C39A6" w:rsidRPr="00384A57">
        <w:rPr>
          <w:sz w:val="24"/>
        </w:rPr>
        <w:t>varying run lengths</w:t>
      </w:r>
      <w:r w:rsidR="00CF57D9" w:rsidRPr="00384A57">
        <w:rPr>
          <w:sz w:val="24"/>
        </w:rPr>
        <w:t xml:space="preserve"> in </w:t>
      </w:r>
      <w:r w:rsidR="00CF57D9" w:rsidRPr="00384A57">
        <w:rPr>
          <w:sz w:val="24"/>
        </w:rPr>
        <w:lastRenderedPageBreak/>
        <w:t>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ins w:id="261" w:author="Nick Maxwell" w:date="2023-05-12T11:06:00Z">
        <w:r w:rsidR="00D65786">
          <w:rPr>
            <w:sz w:val="24"/>
          </w:rPr>
          <w:t xml:space="preserve">, or by including additional </w:t>
        </w:r>
      </w:ins>
      <w:ins w:id="262" w:author="Nick Maxwell" w:date="2023-05-12T11:07:00Z">
        <w:r w:rsidR="00D65786">
          <w:rPr>
            <w:sz w:val="24"/>
          </w:rPr>
          <w:t>task-sets</w:t>
        </w:r>
      </w:ins>
      <w:ins w:id="263" w:author="Nick Maxwell" w:date="2023-05-12T16:10:00Z">
        <w:r w:rsidR="007F3C3E">
          <w:rPr>
            <w:sz w:val="24"/>
          </w:rPr>
          <w:t xml:space="preserve">, rather than limiting switch sequences to two tasks as is commonly reported in the literature </w:t>
        </w:r>
      </w:ins>
      <w:ins w:id="264" w:author="Nick Maxwell" w:date="2023-05-12T11:07:00Z">
        <w:r w:rsidR="00D65786">
          <w:rPr>
            <w:sz w:val="24"/>
          </w:rPr>
          <w:t>(e.g., A-A-B-B-C-C).</w:t>
        </w:r>
      </w:ins>
      <w:del w:id="265" w:author="Nick Maxwell" w:date="2023-05-12T11:06:00Z">
        <w:r w:rsidR="009C39A6" w:rsidRPr="00384A57" w:rsidDel="00D65786">
          <w:rPr>
            <w:sz w:val="24"/>
          </w:rPr>
          <w:delText xml:space="preserve">. </w:delText>
        </w:r>
      </w:del>
    </w:p>
    <w:p w14:paraId="33786D69" w14:textId="0899F95F" w:rsidR="00613846" w:rsidRPr="00384A57"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ins w:id="266" w:author="Nick Maxwell" w:date="2023-05-12T11:10:00Z">
        <w:r w:rsidR="00D65786">
          <w:rPr>
            <w:sz w:val="24"/>
          </w:rPr>
          <w:t>Furthermore, while the present study only included younger adults, we note that previous research suggests that younger adult</w:t>
        </w:r>
      </w:ins>
      <w:ins w:id="267" w:author="Nick Maxwell" w:date="2023-05-12T11:11:00Z">
        <w:r w:rsidR="00D65786">
          <w:rPr>
            <w:sz w:val="24"/>
          </w:rPr>
          <w:t>s perform similarly to healthy older adults on several memory tasks when placed under conditions of divided attention (e.g.,</w:t>
        </w:r>
      </w:ins>
      <w:ins w:id="268" w:author="Nick Maxwell" w:date="2023-05-12T11:12:00Z">
        <w:r w:rsidR="00D65786">
          <w:rPr>
            <w:sz w:val="24"/>
          </w:rPr>
          <w:t xml:space="preserve"> </w:t>
        </w:r>
      </w:ins>
      <w:ins w:id="269" w:author="Nick Maxwell" w:date="2023-05-12T11:16:00Z">
        <w:r w:rsidR="00464FEB">
          <w:rPr>
            <w:sz w:val="24"/>
          </w:rPr>
          <w:t xml:space="preserve">Castel &amp; Craik, 2003; </w:t>
        </w:r>
      </w:ins>
      <w:ins w:id="270" w:author="Nick Maxwell" w:date="2023-05-12T11:15:00Z">
        <w:r w:rsidR="00D65786">
          <w:rPr>
            <w:sz w:val="24"/>
          </w:rPr>
          <w:t>Craik</w:t>
        </w:r>
      </w:ins>
      <w:ins w:id="271" w:author="Nick Maxwell" w:date="2023-05-12T11:12:00Z">
        <w:r w:rsidR="00D65786">
          <w:rPr>
            <w:sz w:val="24"/>
          </w:rPr>
          <w:t xml:space="preserve">, </w:t>
        </w:r>
      </w:ins>
      <w:ins w:id="272" w:author="Nick Maxwell" w:date="2023-05-12T11:15:00Z">
        <w:r w:rsidR="00D65786">
          <w:rPr>
            <w:sz w:val="24"/>
          </w:rPr>
          <w:t>1982</w:t>
        </w:r>
      </w:ins>
      <w:ins w:id="273" w:author="Nick Maxwell" w:date="2023-05-12T11:16:00Z">
        <w:r w:rsidR="00464FEB">
          <w:rPr>
            <w:sz w:val="24"/>
          </w:rPr>
          <w:t>; etc.</w:t>
        </w:r>
      </w:ins>
      <w:ins w:id="274" w:author="Nick Maxwell" w:date="2023-05-12T11:15:00Z">
        <w:r w:rsidR="00D65786">
          <w:rPr>
            <w:sz w:val="24"/>
          </w:rPr>
          <w:t>).</w:t>
        </w:r>
      </w:ins>
      <w:ins w:id="275" w:author="Nick Maxwell" w:date="2023-05-12T11:11:00Z">
        <w:r w:rsidR="00D65786">
          <w:rPr>
            <w:sz w:val="24"/>
          </w:rPr>
          <w:t xml:space="preserve"> </w:t>
        </w:r>
      </w:ins>
      <w:r w:rsidR="00CE4D04" w:rsidRPr="00384A57">
        <w:rPr>
          <w:sz w:val="24"/>
        </w:rPr>
        <w:t xml:space="preserve">Thus, </w:t>
      </w:r>
      <w:ins w:id="276" w:author="Nick Maxwell" w:date="2023-05-12T10:50:00Z">
        <w:r w:rsidR="00FA2055">
          <w:rPr>
            <w:sz w:val="24"/>
          </w:rPr>
          <w:t xml:space="preserve">while the mechanisms underlying </w:t>
        </w:r>
      </w:ins>
      <w:ins w:id="277" w:author="Nick Maxwell" w:date="2023-05-12T10:51:00Z">
        <w:r w:rsidR="00FA2055">
          <w:rPr>
            <w:sz w:val="24"/>
          </w:rPr>
          <w:t xml:space="preserve">deficits in attentional control systems may differ, </w:t>
        </w:r>
      </w:ins>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del w:id="278" w:author="Nick Maxwell" w:date="2023-05-14T12:05:00Z">
        <w:r w:rsidR="00CE4D04" w:rsidRPr="00384A57" w:rsidDel="00A16C0F">
          <w:rPr>
            <w:sz w:val="24"/>
          </w:rPr>
          <w:delText>costly on attentional control systems</w:delText>
        </w:r>
      </w:del>
      <w:ins w:id="279" w:author="Nick Maxwell" w:date="2023-05-14T12:05:00Z">
        <w:r w:rsidR="00A16C0F">
          <w:rPr>
            <w:sz w:val="24"/>
          </w:rPr>
          <w:t>difficult</w:t>
        </w:r>
      </w:ins>
      <w:r w:rsidR="00832175" w:rsidRPr="00384A57">
        <w:rPr>
          <w:sz w:val="24"/>
        </w:rPr>
        <w:t>, as evidenced by decreased task performance.</w:t>
      </w:r>
    </w:p>
    <w:p w14:paraId="699BE0D9" w14:textId="4B1C48B8" w:rsidR="00821C87" w:rsidRPr="00384A57" w:rsidDel="00702888" w:rsidRDefault="007346E1" w:rsidP="00772EC6">
      <w:pPr>
        <w:spacing w:line="480" w:lineRule="auto"/>
        <w:rPr>
          <w:del w:id="280" w:author="Nick Maxwell" w:date="2023-05-11T20:19:00Z"/>
          <w:sz w:val="24"/>
        </w:rPr>
      </w:pPr>
      <w:del w:id="281" w:author="Nick Maxwell" w:date="2023-05-11T20:19:00Z">
        <w:r w:rsidRPr="00384A57" w:rsidDel="00702888">
          <w:rPr>
            <w:sz w:val="24"/>
          </w:rPr>
          <w:tab/>
        </w:r>
        <w:r w:rsidR="00F05D8E" w:rsidRPr="00384A57" w:rsidDel="00702888">
          <w:rPr>
            <w:sz w:val="24"/>
          </w:rPr>
          <w:delText>F</w:delText>
        </w:r>
        <w:r w:rsidRPr="00384A57" w:rsidDel="00702888">
          <w:rPr>
            <w:sz w:val="24"/>
          </w:rPr>
          <w:delText>ollowing the design</w:delText>
        </w:r>
        <w:r w:rsidR="00762BED" w:rsidRPr="00384A57" w:rsidDel="00702888">
          <w:rPr>
            <w:sz w:val="24"/>
          </w:rPr>
          <w:delText>s</w:delText>
        </w:r>
        <w:r w:rsidRPr="00384A57" w:rsidDel="00702888">
          <w:rPr>
            <w:sz w:val="24"/>
          </w:rPr>
          <w:delText xml:space="preserve"> of Huff et al. (2015)</w:delText>
        </w:r>
        <w:r w:rsidR="00DE01B5" w:rsidRPr="00384A57" w:rsidDel="00702888">
          <w:rPr>
            <w:sz w:val="24"/>
          </w:rPr>
          <w:delText xml:space="preserve"> and De Jong (2000)</w:delText>
        </w:r>
        <w:r w:rsidRPr="00384A57" w:rsidDel="00702888">
          <w:rPr>
            <w:sz w:val="24"/>
          </w:rPr>
          <w:delText xml:space="preserve">, we similarly assessed switch costs </w:delText>
        </w:r>
        <w:r w:rsidR="00AF29BB" w:rsidRPr="00384A57" w:rsidDel="00702888">
          <w:rPr>
            <w:sz w:val="24"/>
          </w:rPr>
          <w:delText xml:space="preserve">using Vincentile analyses. </w:delText>
        </w:r>
        <w:r w:rsidR="005E00F3" w:rsidRPr="00384A57" w:rsidDel="00702888">
          <w:rPr>
            <w:sz w:val="24"/>
          </w:rPr>
          <w:delText>Overall, l</w:delText>
        </w:r>
        <w:r w:rsidR="00AF29BB" w:rsidRPr="00384A57" w:rsidDel="00702888">
          <w:rPr>
            <w:sz w:val="24"/>
          </w:rPr>
          <w:delText xml:space="preserve">ocal costs demonstrated a decrease across bins, particularly when switching was predictive, as indicated by quicker RTs in later bins. This </w:delText>
        </w:r>
        <w:r w:rsidR="006A2DC4" w:rsidRPr="00384A57" w:rsidDel="00702888">
          <w:rPr>
            <w:sz w:val="24"/>
          </w:rPr>
          <w:delText xml:space="preserve">finding, however, </w:delText>
        </w:r>
        <w:r w:rsidR="00554E56" w:rsidRPr="00384A57" w:rsidDel="00702888">
          <w:rPr>
            <w:sz w:val="24"/>
          </w:rPr>
          <w:delText>contrasts with</w:delText>
        </w:r>
        <w:r w:rsidR="00AF29BB" w:rsidRPr="00384A57" w:rsidDel="00702888">
          <w:rPr>
            <w:sz w:val="24"/>
          </w:rPr>
          <w:delText xml:space="preserve"> Huff et al., 2015, who </w:delText>
        </w:r>
        <w:r w:rsidR="00684943" w:rsidRPr="00384A57" w:rsidDel="00702888">
          <w:rPr>
            <w:sz w:val="24"/>
          </w:rPr>
          <w:delText>showed</w:delText>
        </w:r>
        <w:r w:rsidR="00AF29BB" w:rsidRPr="00384A57" w:rsidDel="00702888">
          <w:rPr>
            <w:sz w:val="24"/>
          </w:rPr>
          <w:delText xml:space="preserve"> that local switch costs for younger adults increased </w:delText>
        </w:r>
        <w:r w:rsidR="006B76FB" w:rsidRPr="00384A57" w:rsidDel="00702888">
          <w:rPr>
            <w:sz w:val="24"/>
          </w:rPr>
          <w:delText>across</w:delText>
        </w:r>
        <w:r w:rsidR="00AF29BB" w:rsidRPr="00384A57" w:rsidDel="00702888">
          <w:rPr>
            <w:sz w:val="24"/>
          </w:rPr>
          <w:delText xml:space="preserve"> bins. This discrepancy, however, may have resulted from </w:delText>
        </w:r>
        <w:r w:rsidR="00B143DD" w:rsidRPr="00384A57" w:rsidDel="00702888">
          <w:rPr>
            <w:sz w:val="24"/>
          </w:rPr>
          <w:delText>methodological differences between the two studies.</w:delText>
        </w:r>
        <w:r w:rsidR="00AF29BB" w:rsidRPr="00384A57" w:rsidDel="00702888">
          <w:rPr>
            <w:sz w:val="24"/>
          </w:rPr>
          <w:delText xml:space="preserve"> </w:delText>
        </w:r>
        <w:r w:rsidR="00597796" w:rsidRPr="00384A57" w:rsidDel="00702888">
          <w:rPr>
            <w:sz w:val="24"/>
          </w:rPr>
          <w:delText xml:space="preserve">First, </w:delText>
        </w:r>
        <w:r w:rsidR="00321A15" w:rsidRPr="00384A57" w:rsidDel="00702888">
          <w:rPr>
            <w:sz w:val="24"/>
          </w:rPr>
          <w:delText xml:space="preserve">Huff et al.’s switch block contained half as many </w:delText>
        </w:r>
        <w:r w:rsidR="00F344A2" w:rsidRPr="00384A57" w:rsidDel="00702888">
          <w:rPr>
            <w:sz w:val="24"/>
          </w:rPr>
          <w:delText xml:space="preserve">total </w:delText>
        </w:r>
        <w:r w:rsidR="00321A15" w:rsidRPr="00384A57" w:rsidDel="00702888">
          <w:rPr>
            <w:sz w:val="24"/>
          </w:rPr>
          <w:delText>trials (</w:delText>
        </w:r>
        <w:r w:rsidR="00FD677F" w:rsidRPr="00384A57" w:rsidDel="00702888">
          <w:rPr>
            <w:sz w:val="24"/>
          </w:rPr>
          <w:delText>60</w:delText>
        </w:r>
        <w:r w:rsidR="00F344A2" w:rsidRPr="00384A57" w:rsidDel="00702888">
          <w:rPr>
            <w:sz w:val="24"/>
          </w:rPr>
          <w:delText xml:space="preserve"> trials</w:delText>
        </w:r>
        <w:r w:rsidR="00321A15" w:rsidRPr="00384A57" w:rsidDel="00702888">
          <w:rPr>
            <w:sz w:val="24"/>
          </w:rPr>
          <w:delText xml:space="preserve">) as </w:delText>
        </w:r>
        <w:r w:rsidR="00FD677F" w:rsidRPr="00384A57" w:rsidDel="00702888">
          <w:rPr>
            <w:sz w:val="24"/>
          </w:rPr>
          <w:delText>we included in our switch blocks</w:delText>
        </w:r>
        <w:r w:rsidR="00321A15" w:rsidRPr="00384A57" w:rsidDel="00702888">
          <w:rPr>
            <w:sz w:val="24"/>
          </w:rPr>
          <w:delText xml:space="preserve"> (</w:delText>
        </w:r>
        <w:r w:rsidR="00FD677F" w:rsidRPr="00384A57" w:rsidDel="00702888">
          <w:rPr>
            <w:sz w:val="24"/>
          </w:rPr>
          <w:delText>120 trials</w:delText>
        </w:r>
        <w:r w:rsidR="00E21687" w:rsidRPr="00384A57" w:rsidDel="00702888">
          <w:rPr>
            <w:sz w:val="24"/>
          </w:rPr>
          <w:delText xml:space="preserve"> each</w:delText>
        </w:r>
        <w:r w:rsidR="00321A15" w:rsidRPr="00384A57" w:rsidDel="00702888">
          <w:rPr>
            <w:sz w:val="24"/>
          </w:rPr>
          <w:delText xml:space="preserve">). </w:delText>
        </w:r>
        <w:r w:rsidR="006B76FB" w:rsidRPr="00384A57" w:rsidDel="00702888">
          <w:rPr>
            <w:sz w:val="24"/>
          </w:rPr>
          <w:delText>Our</w:delText>
        </w:r>
        <w:r w:rsidR="00321A15" w:rsidRPr="00384A57" w:rsidDel="00702888">
          <w:rPr>
            <w:sz w:val="24"/>
          </w:rPr>
          <w:delText xml:space="preserve"> </w:delText>
        </w:r>
        <w:r w:rsidR="006642BC" w:rsidRPr="00384A57" w:rsidDel="00702888">
          <w:rPr>
            <w:sz w:val="24"/>
          </w:rPr>
          <w:delText>inclusion</w:delText>
        </w:r>
        <w:r w:rsidR="006B76FB" w:rsidRPr="00384A57" w:rsidDel="00702888">
          <w:rPr>
            <w:sz w:val="24"/>
          </w:rPr>
          <w:delText xml:space="preserve"> of more</w:delText>
        </w:r>
        <w:r w:rsidR="00321A15" w:rsidRPr="00384A57" w:rsidDel="00702888">
          <w:rPr>
            <w:sz w:val="24"/>
          </w:rPr>
          <w:delText xml:space="preserve"> trials </w:delText>
        </w:r>
        <w:r w:rsidR="006B76FB" w:rsidRPr="00384A57" w:rsidDel="00702888">
          <w:rPr>
            <w:sz w:val="24"/>
          </w:rPr>
          <w:delText xml:space="preserve">within switch blocks </w:delText>
        </w:r>
        <w:r w:rsidR="00321A15" w:rsidRPr="00384A57" w:rsidDel="00702888">
          <w:rPr>
            <w:sz w:val="24"/>
          </w:rPr>
          <w:delText xml:space="preserve">may have </w:delText>
        </w:r>
        <w:r w:rsidR="002501F6" w:rsidRPr="00384A57" w:rsidDel="00702888">
          <w:rPr>
            <w:sz w:val="24"/>
          </w:rPr>
          <w:delText>changed the shape of bin patterns</w:delText>
        </w:r>
        <w:r w:rsidR="00A150FE" w:rsidRPr="00384A57" w:rsidDel="00702888">
          <w:rPr>
            <w:sz w:val="24"/>
          </w:rPr>
          <w:delText xml:space="preserve"> due to the additional number of trials per bin. Furthermore, the additional trials along with our inclusion of a second switch block may have led </w:delText>
        </w:r>
        <w:r w:rsidR="002501F6" w:rsidRPr="00384A57" w:rsidDel="00702888">
          <w:rPr>
            <w:sz w:val="24"/>
          </w:rPr>
          <w:delText xml:space="preserve">to </w:delText>
        </w:r>
        <w:r w:rsidR="006B76FB" w:rsidRPr="00384A57" w:rsidDel="00702888">
          <w:rPr>
            <w:sz w:val="24"/>
          </w:rPr>
          <w:delText xml:space="preserve">potential </w:delText>
        </w:r>
        <w:r w:rsidR="002501F6" w:rsidRPr="00384A57" w:rsidDel="00702888">
          <w:rPr>
            <w:sz w:val="24"/>
          </w:rPr>
          <w:delText xml:space="preserve">fatigue effects. </w:delText>
        </w:r>
        <w:r w:rsidR="00706991" w:rsidRPr="00384A57" w:rsidDel="00702888">
          <w:rPr>
            <w:sz w:val="24"/>
          </w:rPr>
          <w:delText>However</w:delText>
        </w:r>
        <w:r w:rsidR="00E90536" w:rsidRPr="00384A57" w:rsidDel="00702888">
          <w:rPr>
            <w:sz w:val="24"/>
          </w:rPr>
          <w:delText>,</w:delText>
        </w:r>
        <w:r w:rsidR="009F25EA" w:rsidRPr="00384A57" w:rsidDel="00702888">
          <w:rPr>
            <w:sz w:val="24"/>
          </w:rPr>
          <w:delText xml:space="preserve"> findings from </w:delText>
        </w:r>
        <w:r w:rsidR="00706991" w:rsidRPr="00384A57" w:rsidDel="00702888">
          <w:rPr>
            <w:sz w:val="24"/>
          </w:rPr>
          <w:delText xml:space="preserve">De Jong (2000) </w:delText>
        </w:r>
        <w:r w:rsidR="009F25EA" w:rsidRPr="00384A57" w:rsidDel="00702888">
          <w:rPr>
            <w:sz w:val="24"/>
          </w:rPr>
          <w:delText>suggest</w:delText>
        </w:r>
        <w:r w:rsidR="00706991" w:rsidRPr="00384A57" w:rsidDel="00702888">
          <w:rPr>
            <w:sz w:val="24"/>
          </w:rPr>
          <w:delText xml:space="preserve"> that </w:delText>
        </w:r>
        <w:r w:rsidR="00FD0E87" w:rsidRPr="00384A57" w:rsidDel="00702888">
          <w:rPr>
            <w:sz w:val="24"/>
          </w:rPr>
          <w:delText>although</w:delText>
        </w:r>
        <w:r w:rsidR="009F25EA" w:rsidRPr="00384A57" w:rsidDel="00702888">
          <w:rPr>
            <w:sz w:val="24"/>
          </w:rPr>
          <w:delText xml:space="preserve"> </w:delText>
        </w:r>
        <w:r w:rsidR="00706991" w:rsidRPr="00384A57" w:rsidDel="00702888">
          <w:rPr>
            <w:sz w:val="24"/>
          </w:rPr>
          <w:delText xml:space="preserve">block </w:delText>
        </w:r>
        <w:r w:rsidR="00FD0E87" w:rsidRPr="00384A57" w:rsidDel="00702888">
          <w:rPr>
            <w:sz w:val="24"/>
          </w:rPr>
          <w:delText xml:space="preserve">length </w:delText>
        </w:r>
        <w:r w:rsidR="00706991" w:rsidRPr="00384A57" w:rsidDel="00702888">
          <w:rPr>
            <w:sz w:val="24"/>
          </w:rPr>
          <w:delText xml:space="preserve">can influence </w:delText>
        </w:r>
        <w:r w:rsidR="00FD0E87" w:rsidRPr="00384A57" w:rsidDel="00702888">
          <w:rPr>
            <w:sz w:val="24"/>
          </w:rPr>
          <w:delText>switch-</w:delText>
        </w:r>
        <w:r w:rsidR="009F25EA" w:rsidRPr="00384A57" w:rsidDel="00702888">
          <w:rPr>
            <w:sz w:val="24"/>
          </w:rPr>
          <w:delText xml:space="preserve">task </w:delText>
        </w:r>
        <w:r w:rsidR="00706991" w:rsidRPr="00384A57" w:rsidDel="00702888">
          <w:rPr>
            <w:sz w:val="24"/>
          </w:rPr>
          <w:delText xml:space="preserve">performance, </w:delText>
        </w:r>
        <w:r w:rsidR="00E90536" w:rsidRPr="00384A57" w:rsidDel="00702888">
          <w:rPr>
            <w:sz w:val="24"/>
          </w:rPr>
          <w:delText xml:space="preserve">longer blocks </w:delText>
        </w:r>
        <w:r w:rsidR="00FD0E87" w:rsidRPr="00384A57" w:rsidDel="00702888">
          <w:rPr>
            <w:sz w:val="24"/>
          </w:rPr>
          <w:delText>should</w:delText>
        </w:r>
        <w:r w:rsidR="00E90536" w:rsidRPr="00384A57" w:rsidDel="00702888">
          <w:rPr>
            <w:sz w:val="24"/>
          </w:rPr>
          <w:delText xml:space="preserve"> produce </w:delText>
        </w:r>
        <w:r w:rsidR="00FD0E87" w:rsidRPr="00384A57" w:rsidDel="00702888">
          <w:rPr>
            <w:sz w:val="24"/>
          </w:rPr>
          <w:delText xml:space="preserve">higher </w:delText>
        </w:r>
        <w:r w:rsidR="00E90536" w:rsidRPr="00384A57" w:rsidDel="00702888">
          <w:rPr>
            <w:sz w:val="24"/>
          </w:rPr>
          <w:delText xml:space="preserve">RTs and switch costs relative to short blocks. </w:delText>
        </w:r>
        <w:r w:rsidR="00706991" w:rsidRPr="00384A57" w:rsidDel="00702888">
          <w:rPr>
            <w:sz w:val="24"/>
          </w:rPr>
          <w:delText>Instead</w:delText>
        </w:r>
        <w:r w:rsidR="009A7F4E" w:rsidRPr="00384A57" w:rsidDel="00702888">
          <w:rPr>
            <w:sz w:val="24"/>
          </w:rPr>
          <w:delText xml:space="preserve">, </w:delText>
        </w:r>
        <w:r w:rsidR="0064759D" w:rsidRPr="00384A57" w:rsidDel="00702888">
          <w:rPr>
            <w:sz w:val="24"/>
          </w:rPr>
          <w:delText>this discrepancy may have resulted from learning effects</w:delText>
        </w:r>
        <w:r w:rsidR="00B53782" w:rsidRPr="00384A57" w:rsidDel="00702888">
          <w:rPr>
            <w:sz w:val="24"/>
          </w:rPr>
          <w:delText>, as</w:delText>
        </w:r>
        <w:r w:rsidR="00342581" w:rsidRPr="00384A57" w:rsidDel="00702888">
          <w:rPr>
            <w:sz w:val="24"/>
          </w:rPr>
          <w:delText xml:space="preserve"> </w:delText>
        </w:r>
        <w:r w:rsidR="00581DF7" w:rsidRPr="00384A57" w:rsidDel="00702888">
          <w:rPr>
            <w:sz w:val="24"/>
          </w:rPr>
          <w:delText>our</w:delText>
        </w:r>
        <w:r w:rsidR="00342581" w:rsidRPr="00384A57" w:rsidDel="00702888">
          <w:rPr>
            <w:sz w:val="24"/>
          </w:rPr>
          <w:delText xml:space="preserve"> inclusion of </w:delText>
        </w:r>
        <w:r w:rsidR="00B53782" w:rsidRPr="00384A57" w:rsidDel="00702888">
          <w:rPr>
            <w:sz w:val="24"/>
          </w:rPr>
          <w:delText xml:space="preserve">both </w:delText>
        </w:r>
        <w:r w:rsidR="00342581" w:rsidRPr="00384A57" w:rsidDel="00702888">
          <w:rPr>
            <w:sz w:val="24"/>
          </w:rPr>
          <w:delText xml:space="preserve">additional trials </w:delText>
        </w:r>
        <w:r w:rsidR="006C1568" w:rsidRPr="00384A57" w:rsidDel="00702888">
          <w:rPr>
            <w:sz w:val="24"/>
          </w:rPr>
          <w:delText xml:space="preserve">within each block </w:delText>
        </w:r>
        <w:r w:rsidR="006B0BF1" w:rsidRPr="00384A57" w:rsidDel="00702888">
          <w:rPr>
            <w:sz w:val="24"/>
          </w:rPr>
          <w:delText xml:space="preserve">and </w:delText>
        </w:r>
        <w:r w:rsidR="006C1568" w:rsidRPr="00384A57" w:rsidDel="00702888">
          <w:rPr>
            <w:sz w:val="24"/>
          </w:rPr>
          <w:delText>an additional switch block</w:delText>
        </w:r>
        <w:r w:rsidR="00B53782" w:rsidRPr="00384A57" w:rsidDel="00702888">
          <w:rPr>
            <w:sz w:val="24"/>
          </w:rPr>
          <w:delText xml:space="preserve"> may have caused participants to become more attuned to </w:delText>
        </w:r>
        <w:r w:rsidR="002D611C" w:rsidRPr="00384A57" w:rsidDel="00702888">
          <w:rPr>
            <w:sz w:val="24"/>
          </w:rPr>
          <w:delText>each</w:delText>
        </w:r>
        <w:r w:rsidR="00D6355C" w:rsidRPr="00384A57" w:rsidDel="00702888">
          <w:rPr>
            <w:sz w:val="24"/>
          </w:rPr>
          <w:delText xml:space="preserve"> task</w:delText>
        </w:r>
        <w:r w:rsidR="002D611C" w:rsidRPr="00384A57" w:rsidDel="00702888">
          <w:rPr>
            <w:sz w:val="24"/>
          </w:rPr>
          <w:delText>-set</w:delText>
        </w:r>
        <w:r w:rsidR="00D6355C" w:rsidRPr="00384A57" w:rsidDel="00702888">
          <w:rPr>
            <w:sz w:val="24"/>
          </w:rPr>
          <w:delText xml:space="preserve"> relative to</w:delText>
        </w:r>
        <w:r w:rsidR="00362795" w:rsidRPr="00384A57" w:rsidDel="00702888">
          <w:rPr>
            <w:sz w:val="24"/>
          </w:rPr>
          <w:delText xml:space="preserve"> the shorter </w:delText>
        </w:r>
        <w:r w:rsidR="002D611C" w:rsidRPr="00384A57" w:rsidDel="00702888">
          <w:rPr>
            <w:sz w:val="24"/>
          </w:rPr>
          <w:delText>blocks</w:delText>
        </w:r>
        <w:r w:rsidR="00362795" w:rsidRPr="00384A57" w:rsidDel="00702888">
          <w:rPr>
            <w:sz w:val="24"/>
          </w:rPr>
          <w:delText xml:space="preserve"> used by</w:delText>
        </w:r>
        <w:r w:rsidR="00D6355C" w:rsidRPr="00384A57" w:rsidDel="00702888">
          <w:rPr>
            <w:sz w:val="24"/>
          </w:rPr>
          <w:delText xml:space="preserve"> Huff et al</w:delText>
        </w:r>
        <w:r w:rsidR="00AE4A6A" w:rsidRPr="00384A57" w:rsidDel="00702888">
          <w:rPr>
            <w:sz w:val="24"/>
          </w:rPr>
          <w:delText xml:space="preserve">. </w:delText>
        </w:r>
        <w:r w:rsidR="00597796" w:rsidRPr="00384A57" w:rsidDel="00702888">
          <w:rPr>
            <w:sz w:val="24"/>
          </w:rPr>
          <w:delText xml:space="preserve">Second, </w:delText>
        </w:r>
        <w:r w:rsidR="002D41A3" w:rsidRPr="00384A57" w:rsidDel="00702888">
          <w:rPr>
            <w:sz w:val="24"/>
          </w:rPr>
          <w:delText xml:space="preserve">we note that the sample </w:delText>
        </w:r>
        <w:r w:rsidR="006B0BF1" w:rsidRPr="00384A57" w:rsidDel="00702888">
          <w:rPr>
            <w:sz w:val="24"/>
          </w:rPr>
          <w:delText xml:space="preserve">used </w:delText>
        </w:r>
        <w:r w:rsidR="002D41A3" w:rsidRPr="00384A57" w:rsidDel="00702888">
          <w:rPr>
            <w:sz w:val="24"/>
          </w:rPr>
          <w:delText>in the present study (8</w:delText>
        </w:r>
        <w:r w:rsidR="00335A33" w:rsidRPr="00384A57" w:rsidDel="00702888">
          <w:rPr>
            <w:sz w:val="24"/>
          </w:rPr>
          <w:delText>9</w:delText>
        </w:r>
        <w:r w:rsidR="002D41A3" w:rsidRPr="00384A57" w:rsidDel="00702888">
          <w:rPr>
            <w:sz w:val="24"/>
          </w:rPr>
          <w:delText xml:space="preserve"> participants) was</w:delText>
        </w:r>
        <w:r w:rsidR="00F344A2" w:rsidRPr="00384A57" w:rsidDel="00702888">
          <w:rPr>
            <w:sz w:val="24"/>
          </w:rPr>
          <w:delText xml:space="preserve"> considerably</w:delText>
        </w:r>
        <w:r w:rsidR="002D41A3" w:rsidRPr="00384A57" w:rsidDel="00702888">
          <w:rPr>
            <w:sz w:val="24"/>
          </w:rPr>
          <w:delText xml:space="preserve"> larger than the sample reported by Huff et al. (30 participants). </w:delText>
        </w:r>
        <w:r w:rsidR="00E606A4" w:rsidRPr="00384A57" w:rsidDel="00702888">
          <w:rPr>
            <w:sz w:val="24"/>
          </w:rPr>
          <w:delText>As a result, our sample may have provided a more accurate representation of mean RTs across trial types as well as their associated switch costs.</w:delText>
        </w:r>
      </w:del>
    </w:p>
    <w:p w14:paraId="678B7552" w14:textId="4BA9E91B" w:rsidR="00840150" w:rsidRPr="00384A57" w:rsidDel="00702888" w:rsidRDefault="003646F0" w:rsidP="005B4615">
      <w:pPr>
        <w:spacing w:line="480" w:lineRule="auto"/>
        <w:rPr>
          <w:del w:id="282" w:author="Nick Maxwell" w:date="2023-05-11T20:19:00Z"/>
          <w:sz w:val="24"/>
        </w:rPr>
      </w:pPr>
      <w:del w:id="283" w:author="Nick Maxwell" w:date="2023-05-11T20:19:00Z">
        <w:r w:rsidRPr="00384A57" w:rsidDel="00702888">
          <w:rPr>
            <w:sz w:val="24"/>
          </w:rPr>
          <w:delText xml:space="preserve">Similarly, methodological differences may explain the discrepancy between our findings for </w:delText>
        </w:r>
        <w:r w:rsidR="00E606A4" w:rsidRPr="00384A57" w:rsidDel="00702888">
          <w:rPr>
            <w:sz w:val="24"/>
          </w:rPr>
          <w:delText>predictive versus random switch costs and those reported by Minear and Shah (2008)</w:delText>
        </w:r>
        <w:r w:rsidR="00C6696E" w:rsidRPr="00384A57" w:rsidDel="00702888">
          <w:rPr>
            <w:sz w:val="24"/>
          </w:rPr>
          <w:delText xml:space="preserve">. For example, Minear and </w:delText>
        </w:r>
        <w:r w:rsidR="000D5329" w:rsidRPr="00384A57" w:rsidDel="00702888">
          <w:rPr>
            <w:sz w:val="24"/>
          </w:rPr>
          <w:delText xml:space="preserve">Shah </w:delText>
        </w:r>
        <w:r w:rsidR="00C6696E" w:rsidRPr="00384A57" w:rsidDel="00702888">
          <w:rPr>
            <w:sz w:val="24"/>
          </w:rPr>
          <w:delText xml:space="preserve">were primarily interested in assessing transfer effects on learning rather than </w:delText>
        </w:r>
        <w:r w:rsidR="000254C9" w:rsidRPr="00384A57" w:rsidDel="00702888">
          <w:rPr>
            <w:sz w:val="24"/>
          </w:rPr>
          <w:delText xml:space="preserve">providing a direct comparison of predictive and random switching on task-performance on switch-costs. </w:delText>
        </w:r>
        <w:r w:rsidR="00AC2CA6" w:rsidRPr="00384A57" w:rsidDel="00702888">
          <w:rPr>
            <w:sz w:val="24"/>
          </w:rPr>
          <w:delText>Further, like Huff et al. (2015), Minear and Shah employed a smaller sample (</w:delText>
        </w:r>
        <w:r w:rsidR="00AC2CA6" w:rsidRPr="00384A57" w:rsidDel="00702888">
          <w:rPr>
            <w:i/>
            <w:iCs/>
            <w:sz w:val="24"/>
          </w:rPr>
          <w:delText>n</w:delText>
        </w:r>
        <w:r w:rsidR="00AC2CA6" w:rsidRPr="00384A57" w:rsidDel="00702888">
          <w:rPr>
            <w:sz w:val="24"/>
          </w:rPr>
          <w:delText xml:space="preserve"> = 31 for all groups)</w:delText>
        </w:r>
        <w:r w:rsidR="005B4615" w:rsidRPr="00384A57" w:rsidDel="00702888">
          <w:rPr>
            <w:sz w:val="24"/>
          </w:rPr>
          <w:delText>.</w:delText>
        </w:r>
        <w:r w:rsidR="00AC2CA6" w:rsidRPr="00384A57" w:rsidDel="00702888">
          <w:rPr>
            <w:sz w:val="24"/>
          </w:rPr>
          <w:delText xml:space="preserve"> </w:delText>
        </w:r>
        <w:r w:rsidR="005B4615" w:rsidRPr="00384A57" w:rsidDel="00702888">
          <w:rPr>
            <w:sz w:val="24"/>
          </w:rPr>
          <w:delText>Thus, our sample may have provided a more accurate representation of mean RTs across trial types as well as their associated switch costs.</w:delText>
        </w:r>
      </w:del>
    </w:p>
    <w:p w14:paraId="4F1838F3" w14:textId="2EB541FB" w:rsidR="00FC6BA2" w:rsidRPr="00384A57" w:rsidDel="00702888" w:rsidRDefault="00F401AE" w:rsidP="00F05D8E">
      <w:pPr>
        <w:spacing w:line="480" w:lineRule="auto"/>
        <w:ind w:firstLine="720"/>
        <w:rPr>
          <w:del w:id="284" w:author="Nick Maxwell" w:date="2023-05-11T20:19:00Z"/>
          <w:sz w:val="24"/>
        </w:rPr>
      </w:pPr>
      <w:commentRangeStart w:id="285"/>
      <w:del w:id="286" w:author="Nick Maxwell" w:date="2023-05-11T20:19:00Z">
        <w:r w:rsidRPr="00384A57" w:rsidDel="00702888">
          <w:rPr>
            <w:sz w:val="24"/>
          </w:rPr>
          <w:delText xml:space="preserve">Finally, </w:delText>
        </w:r>
        <w:r w:rsidR="00772EC6" w:rsidRPr="00384A57" w:rsidDel="00702888">
          <w:rPr>
            <w:sz w:val="24"/>
          </w:rPr>
          <w:delText>to supplement</w:delText>
        </w:r>
        <w:r w:rsidR="005F0825" w:rsidRPr="00384A57" w:rsidDel="00702888">
          <w:rPr>
            <w:sz w:val="24"/>
          </w:rPr>
          <w:delText xml:space="preserve"> Vincentile </w:delText>
        </w:r>
        <w:commentRangeEnd w:id="285"/>
        <w:r w:rsidR="00F710F9" w:rsidDel="00702888">
          <w:rPr>
            <w:rStyle w:val="CommentReference"/>
          </w:rPr>
          <w:commentReference w:id="285"/>
        </w:r>
        <w:r w:rsidR="005F0825" w:rsidRPr="00384A57" w:rsidDel="00702888">
          <w:rPr>
            <w:sz w:val="24"/>
          </w:rPr>
          <w:delText xml:space="preserve">analyses, we also included an ex-Gaussian analysis of global and local switch costs. </w:delText>
        </w:r>
        <w:r w:rsidR="00E22ECB" w:rsidRPr="00384A57" w:rsidDel="00702888">
          <w:rPr>
            <w:sz w:val="24"/>
          </w:rPr>
          <w:delText>A</w:delText>
        </w:r>
        <w:r w:rsidR="005F0825" w:rsidRPr="00384A57" w:rsidDel="00702888">
          <w:rPr>
            <w:sz w:val="24"/>
          </w:rPr>
          <w:delText>nalysis of the tau parameter</w:delText>
        </w:r>
        <w:r w:rsidR="00E22ECB" w:rsidRPr="00384A57" w:rsidDel="00702888">
          <w:rPr>
            <w:sz w:val="24"/>
          </w:rPr>
          <w:delText>, however,</w:delText>
        </w:r>
        <w:r w:rsidR="005F0825" w:rsidRPr="00384A57" w:rsidDel="00702888">
          <w:rPr>
            <w:sz w:val="24"/>
          </w:rPr>
          <w:delText xml:space="preserve"> </w:delText>
        </w:r>
        <w:r w:rsidR="0029270A" w:rsidRPr="00384A57" w:rsidDel="00702888">
          <w:rPr>
            <w:sz w:val="24"/>
          </w:rPr>
          <w:delText>failed to produce the interactive pattern observed in the previous RT cost analyses. In</w:delText>
        </w:r>
        <w:r w:rsidR="005F0825" w:rsidRPr="00384A57" w:rsidDel="00702888">
          <w:rPr>
            <w:sz w:val="24"/>
          </w:rPr>
          <w:delText>s</w:delText>
        </w:r>
        <w:r w:rsidR="0029270A" w:rsidRPr="00384A57" w:rsidDel="00702888">
          <w:rPr>
            <w:sz w:val="24"/>
          </w:rPr>
          <w:delText xml:space="preserve">tead, </w:delText>
        </w:r>
        <w:r w:rsidR="005F0825" w:rsidRPr="00384A57" w:rsidDel="00702888">
          <w:rPr>
            <w:sz w:val="24"/>
          </w:rPr>
          <w:delText>an increase to both cost types</w:delText>
        </w:r>
        <w:r w:rsidR="0029270A" w:rsidRPr="00384A57" w:rsidDel="00702888">
          <w:rPr>
            <w:sz w:val="24"/>
          </w:rPr>
          <w:delText xml:space="preserve"> was observed</w:delText>
        </w:r>
        <w:r w:rsidR="005F0825" w:rsidRPr="00384A57" w:rsidDel="00702888">
          <w:rPr>
            <w:sz w:val="24"/>
          </w:rPr>
          <w:delText xml:space="preserve"> for predictive versus random switching.</w:delText>
        </w:r>
        <w:r w:rsidRPr="00384A57" w:rsidDel="00702888">
          <w:rPr>
            <w:sz w:val="24"/>
          </w:rPr>
          <w:delText xml:space="preserve"> </w:delText>
        </w:r>
        <w:r w:rsidR="00772EC6" w:rsidRPr="00384A57" w:rsidDel="00702888">
          <w:rPr>
            <w:sz w:val="24"/>
          </w:rPr>
          <w:delText xml:space="preserve">Thus, while </w:delText>
        </w:r>
        <w:r w:rsidR="00BB070B" w:rsidRPr="00384A57" w:rsidDel="00702888">
          <w:rPr>
            <w:sz w:val="24"/>
          </w:rPr>
          <w:delTex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delText>
        </w:r>
        <w:r w:rsidR="00F068E4" w:rsidRPr="00384A57" w:rsidDel="00702888">
          <w:rPr>
            <w:sz w:val="24"/>
          </w:rPr>
          <w:delText>e</w:delText>
        </w:r>
        <w:r w:rsidR="00BB070B" w:rsidRPr="00384A57" w:rsidDel="00702888">
          <w:rPr>
            <w:sz w:val="24"/>
          </w:rPr>
          <w:delText>ffects should continue to make use of these distributional analyses when analyzing response latencies.</w:delText>
        </w:r>
      </w:del>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3CBEB7B1" w14:textId="1B8D1D1C" w:rsidR="005869CA" w:rsidRPr="00384A57" w:rsidDel="00F710F9" w:rsidRDefault="002D325C" w:rsidP="00920D62">
      <w:pPr>
        <w:spacing w:line="480" w:lineRule="auto"/>
        <w:ind w:firstLine="720"/>
        <w:rPr>
          <w:del w:id="287" w:author="Nick Maxwell" w:date="2023-05-11T15:40:00Z"/>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 xml:space="preserve">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w:t>
      </w:r>
      <w:r w:rsidR="004B1C2C" w:rsidRPr="00384A57">
        <w:rPr>
          <w:sz w:val="24"/>
        </w:rPr>
        <w:lastRenderedPageBreak/>
        <w:t>unpredictable) as participants must maintain two task</w:t>
      </w:r>
      <w:r w:rsidR="00FD10E2" w:rsidRPr="00384A57">
        <w:rPr>
          <w:sz w:val="24"/>
        </w:rPr>
        <w:t>-</w:t>
      </w:r>
      <w:r w:rsidR="004B1C2C" w:rsidRPr="00384A57">
        <w:rPr>
          <w:sz w:val="24"/>
        </w:rPr>
        <w:t xml:space="preserve">sets while simultaneously monitoring their progression across the sequence. </w:t>
      </w:r>
      <w:del w:id="288" w:author="Nick Maxwell" w:date="2023-05-11T15:55:00Z">
        <w:r w:rsidR="00801DAF" w:rsidRPr="00384A57" w:rsidDel="00B12301">
          <w:rPr>
            <w:sz w:val="24"/>
          </w:rPr>
          <w:delText xml:space="preserve">Finally, distributional analyses </w:delText>
        </w:r>
        <w:r w:rsidR="008D2E33" w:rsidRPr="00384A57" w:rsidDel="00B12301">
          <w:rPr>
            <w:sz w:val="24"/>
          </w:rPr>
          <w:delText xml:space="preserve">provide additional insight into these patterns. </w:delText>
        </w:r>
      </w:del>
      <w:r w:rsidR="008D2E33" w:rsidRPr="00384A57">
        <w:rPr>
          <w:sz w:val="24"/>
        </w:rPr>
        <w:t xml:space="preserve">Taken together, the </w:t>
      </w:r>
      <w:del w:id="289" w:author="Nick Maxwell" w:date="2023-05-13T16:40:00Z">
        <w:r w:rsidR="008D2E33" w:rsidRPr="00384A57" w:rsidDel="000D50AF">
          <w:rPr>
            <w:sz w:val="24"/>
          </w:rPr>
          <w:delText>present study provides</w:delText>
        </w:r>
      </w:del>
      <w:ins w:id="290" w:author="Nick Maxwell" w:date="2023-05-13T16:40:00Z">
        <w:r w:rsidR="000D50AF">
          <w:rPr>
            <w:sz w:val="24"/>
          </w:rPr>
          <w:t>our findings provide</w:t>
        </w:r>
      </w:ins>
      <w:r w:rsidR="008D2E33" w:rsidRPr="00384A57">
        <w:rPr>
          <w:sz w:val="24"/>
        </w:rPr>
        <w:t xml:space="preserve">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2D777EA3" w14:textId="77777777" w:rsidR="002D611C" w:rsidRPr="00384A57" w:rsidRDefault="002D611C">
      <w:pPr>
        <w:spacing w:line="480" w:lineRule="auto"/>
        <w:ind w:firstLine="720"/>
        <w:rPr>
          <w:b/>
          <w:bCs/>
          <w:sz w:val="24"/>
        </w:rPr>
        <w:pPrChange w:id="291" w:author="Nick Maxwell" w:date="2023-05-11T15:40:00Z">
          <w:pPr>
            <w:spacing w:after="160" w:line="259" w:lineRule="auto"/>
          </w:pPr>
        </w:pPrChange>
      </w:pPr>
      <w:del w:id="292" w:author="Nick Maxwell" w:date="2023-05-11T15:40:00Z">
        <w:r w:rsidRPr="00384A57" w:rsidDel="00F710F9">
          <w:rPr>
            <w:b/>
            <w:bCs/>
            <w:sz w:val="24"/>
          </w:rPr>
          <w:br w:type="page"/>
        </w:r>
      </w:del>
    </w:p>
    <w:p w14:paraId="6A871B6A" w14:textId="77777777" w:rsidR="00B12301" w:rsidRDefault="00B12301">
      <w:pPr>
        <w:spacing w:after="160" w:line="259" w:lineRule="auto"/>
        <w:rPr>
          <w:ins w:id="293" w:author="Nick Maxwell" w:date="2023-05-11T15:55:00Z"/>
          <w:b/>
          <w:bCs/>
          <w:sz w:val="24"/>
        </w:rPr>
      </w:pPr>
      <w:ins w:id="294" w:author="Nick Maxwell" w:date="2023-05-11T15:55:00Z">
        <w:r>
          <w:rPr>
            <w:b/>
            <w:bCs/>
            <w:sz w:val="24"/>
          </w:rPr>
          <w:br w:type="page"/>
        </w:r>
      </w:ins>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6"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D44168D" w14:textId="304C2791"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proofErr w:type="spellStart"/>
      <w:r w:rsidRPr="00384A57">
        <w:rPr>
          <w:sz w:val="24"/>
        </w:rPr>
        <w:t>Balota</w:t>
      </w:r>
      <w:proofErr w:type="spellEnd"/>
      <w:r w:rsidRPr="00384A57">
        <w:rPr>
          <w:sz w:val="24"/>
        </w:rPr>
        <w:t xml:space="preserve">, D. A., &amp; Yap, M. J. (2011). Moving beyond the </w:t>
      </w:r>
      <w:proofErr w:type="gramStart"/>
      <w:r w:rsidRPr="00384A57">
        <w:rPr>
          <w:sz w:val="24"/>
        </w:rPr>
        <w:t>mean</w:t>
      </w:r>
      <w:proofErr w:type="gramEnd"/>
      <w:r w:rsidRPr="00384A57">
        <w:rPr>
          <w:sz w:val="24"/>
        </w:rPr>
        <w:t xml:space="preserve">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ins w:id="295" w:author="Nick Maxwell" w:date="2023-05-12T11:17:00Z"/>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ins w:id="296" w:author="Nick Maxwell" w:date="2023-05-12T11:16:00Z"/>
          <w:sz w:val="24"/>
        </w:rPr>
      </w:pPr>
      <w:ins w:id="297" w:author="Nick Maxwell" w:date="2023-05-12T11:17:00Z">
        <w:r>
          <w:rPr>
            <w:sz w:val="24"/>
          </w:rPr>
          <w:t xml:space="preserve">Castel, A. D., &amp; Craik, F. I. M. (2003). The effects of aging and divided attention on memory for </w:t>
        </w:r>
        <w:proofErr w:type="gramStart"/>
        <w:r>
          <w:rPr>
            <w:sz w:val="24"/>
          </w:rPr>
          <w:t>item</w:t>
        </w:r>
      </w:ins>
      <w:proofErr w:type="gramEnd"/>
      <w:ins w:id="298" w:author="Nick Maxwell" w:date="2023-05-12T11:18:00Z">
        <w:r>
          <w:rPr>
            <w:sz w:val="24"/>
          </w:rPr>
          <w:t xml:space="preserve"> and associative information. </w:t>
        </w:r>
        <w:r>
          <w:rPr>
            <w:i/>
            <w:iCs/>
            <w:sz w:val="24"/>
          </w:rPr>
          <w:t>Psychology and Aging, 18</w:t>
        </w:r>
        <w:r>
          <w:rPr>
            <w:sz w:val="24"/>
          </w:rPr>
          <w:t>(4), 873-885.</w:t>
        </w:r>
      </w:ins>
    </w:p>
    <w:p w14:paraId="1C1769BE" w14:textId="473B2E74" w:rsidR="00464FEB" w:rsidRPr="00384A57" w:rsidRDefault="00464FEB" w:rsidP="00464FEB">
      <w:pPr>
        <w:spacing w:line="480" w:lineRule="auto"/>
        <w:ind w:left="720" w:hanging="720"/>
        <w:rPr>
          <w:sz w:val="24"/>
        </w:rPr>
      </w:pPr>
      <w:ins w:id="299" w:author="Nick Maxwell" w:date="2023-05-12T11:16:00Z">
        <w:r w:rsidRPr="00464FEB">
          <w:rPr>
            <w:sz w:val="24"/>
          </w:rPr>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464FEB">
          <w:rPr>
            <w:i/>
            <w:iCs/>
            <w:sz w:val="24"/>
            <w:rPrChange w:id="300" w:author="Nick Maxwell" w:date="2023-05-12T11:17:00Z">
              <w:rPr>
                <w:sz w:val="24"/>
              </w:rPr>
            </w:rPrChange>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ins>
    </w:p>
    <w:p w14:paraId="2FFE9BA0" w14:textId="3AA6FB6F" w:rsidR="00974715" w:rsidRDefault="00974715" w:rsidP="00974715">
      <w:pPr>
        <w:spacing w:line="480" w:lineRule="auto"/>
        <w:ind w:left="720" w:hanging="720"/>
        <w:rPr>
          <w:ins w:id="301" w:author="Nick Maxwell" w:date="2023-05-11T20:58:00Z"/>
          <w:sz w:val="24"/>
        </w:rPr>
      </w:pPr>
      <w:r w:rsidRPr="00384A57">
        <w:rPr>
          <w:sz w:val="24"/>
        </w:rPr>
        <w:lastRenderedPageBreak/>
        <w:t xml:space="preserve">De Jong, R. (2000). An intention-activation account of residual switch costs. In S. </w:t>
      </w:r>
      <w:proofErr w:type="spellStart"/>
      <w:r w:rsidRPr="00384A57">
        <w:rPr>
          <w:sz w:val="24"/>
        </w:rPr>
        <w:t>Monsell</w:t>
      </w:r>
      <w:proofErr w:type="spellEnd"/>
      <w:r w:rsidRPr="00384A57">
        <w:rPr>
          <w:sz w:val="24"/>
        </w:rPr>
        <w:t xml:space="preserve">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D50632" w:rsidRDefault="00D50632" w:rsidP="00974715">
      <w:pPr>
        <w:spacing w:line="480" w:lineRule="auto"/>
        <w:ind w:left="720" w:hanging="720"/>
        <w:rPr>
          <w:sz w:val="24"/>
        </w:rPr>
      </w:pPr>
      <w:proofErr w:type="spellStart"/>
      <w:ins w:id="302" w:author="Nick Maxwell" w:date="2023-05-11T20:58:00Z">
        <w:r>
          <w:rPr>
            <w:sz w:val="24"/>
          </w:rPr>
          <w:t>Draheim</w:t>
        </w:r>
        <w:proofErr w:type="spellEnd"/>
        <w:r>
          <w:rPr>
            <w:sz w:val="24"/>
          </w:rPr>
          <w:t xml:space="preserve">, C., Hicks, K. L., &amp; Engle, R. W. (2010). Combing reaction time and accuracy: The relationship between working memory capacity and task switching as a case example. </w:t>
        </w:r>
        <w:r>
          <w:rPr>
            <w:i/>
            <w:iCs/>
            <w:sz w:val="24"/>
          </w:rPr>
          <w:t>Perspectives on Psychological Science, 2016</w:t>
        </w:r>
      </w:ins>
      <w:ins w:id="303" w:author="Nick Maxwell" w:date="2023-05-11T20:59:00Z">
        <w:r>
          <w:rPr>
            <w:i/>
            <w:iCs/>
            <w:sz w:val="24"/>
          </w:rPr>
          <w:t>, 11</w:t>
        </w:r>
        <w:r>
          <w:rPr>
            <w:sz w:val="24"/>
          </w:rPr>
          <w:t>(1), 133-155.</w:t>
        </w:r>
      </w:ins>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384A57">
        <w:rPr>
          <w:rFonts w:eastAsia="Arial"/>
          <w:sz w:val="24"/>
          <w:szCs w:val="24"/>
        </w:rPr>
        <w:t>Faul</w:t>
      </w:r>
      <w:proofErr w:type="spellEnd"/>
      <w:r w:rsidRPr="00384A57">
        <w:rPr>
          <w:rFonts w:eastAsia="Arial"/>
          <w:sz w:val="24"/>
          <w:szCs w:val="24"/>
        </w:rPr>
        <w:t xml:space="preserve">, F., </w:t>
      </w:r>
      <w:proofErr w:type="spellStart"/>
      <w:r w:rsidRPr="00384A57">
        <w:rPr>
          <w:rFonts w:eastAsia="Arial"/>
          <w:sz w:val="24"/>
          <w:szCs w:val="24"/>
        </w:rPr>
        <w:t>Erdfelder</w:t>
      </w:r>
      <w:proofErr w:type="spellEnd"/>
      <w:r w:rsidRPr="00384A57">
        <w:rPr>
          <w:rFonts w:eastAsia="Arial"/>
          <w:sz w:val="24"/>
          <w:szCs w:val="24"/>
        </w:rPr>
        <w:t xml:space="preserve">, E., Lang, A. G., &amp; Buchner, A. (2007). 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w:t>
      </w:r>
      <w:proofErr w:type="spellStart"/>
      <w:r w:rsidRPr="00384A57">
        <w:rPr>
          <w:sz w:val="24"/>
        </w:rPr>
        <w:t>Armony</w:t>
      </w:r>
      <w:proofErr w:type="spellEnd"/>
      <w:r w:rsidRPr="00384A57">
        <w:rPr>
          <w:sz w:val="24"/>
        </w:rPr>
        <w:t xml:space="preserve">,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w:t>
      </w:r>
      <w:proofErr w:type="spellStart"/>
      <w:r w:rsidRPr="00384A57">
        <w:rPr>
          <w:sz w:val="24"/>
        </w:rPr>
        <w:t>Minear</w:t>
      </w:r>
      <w:proofErr w:type="spellEnd"/>
      <w:r w:rsidRPr="00384A57">
        <w:rPr>
          <w:sz w:val="24"/>
        </w:rPr>
        <w:t xml:space="preserve">, M., </w:t>
      </w:r>
      <w:proofErr w:type="spellStart"/>
      <w:r w:rsidRPr="00384A57">
        <w:rPr>
          <w:sz w:val="24"/>
        </w:rPr>
        <w:t>Aschenbrenner</w:t>
      </w:r>
      <w:proofErr w:type="spellEnd"/>
      <w:r w:rsidRPr="00384A57">
        <w:rPr>
          <w:sz w:val="24"/>
        </w:rPr>
        <w:t xml:space="preserve">, A. J., &amp; </w:t>
      </w:r>
      <w:proofErr w:type="spellStart"/>
      <w:r w:rsidRPr="00384A57">
        <w:rPr>
          <w:sz w:val="24"/>
        </w:rPr>
        <w:t>Duchek</w:t>
      </w:r>
      <w:proofErr w:type="spellEnd"/>
      <w:r w:rsidRPr="00384A57">
        <w:rPr>
          <w:sz w:val="24"/>
        </w:rPr>
        <w:t xml:space="preserve">,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w:t>
      </w:r>
      <w:proofErr w:type="spellStart"/>
      <w:r w:rsidRPr="00384A57">
        <w:rPr>
          <w:sz w:val="24"/>
        </w:rPr>
        <w:t>Duchek</w:t>
      </w:r>
      <w:proofErr w:type="spellEnd"/>
      <w:r w:rsidRPr="00384A57">
        <w:rPr>
          <w:sz w:val="24"/>
        </w:rPr>
        <w:t xml:space="preserve">, J. M. (2010). The utility of Stroop task switching as a marker for early-state Alzheimer’s disease. </w:t>
      </w:r>
      <w:r w:rsidRPr="00384A57">
        <w:rPr>
          <w:i/>
          <w:iCs/>
          <w:sz w:val="24"/>
        </w:rPr>
        <w:t>Psychology and Aging, 25</w:t>
      </w:r>
      <w:r w:rsidRPr="00384A57">
        <w:rPr>
          <w:sz w:val="24"/>
        </w:rPr>
        <w:t>(3), 545-559.</w:t>
      </w:r>
    </w:p>
    <w:p w14:paraId="30FE906B" w14:textId="5B43BBB6" w:rsidR="00DF2713" w:rsidRPr="00384A57" w:rsidDel="00010661" w:rsidRDefault="00DF2713" w:rsidP="00DF2713">
      <w:pPr>
        <w:tabs>
          <w:tab w:val="left" w:pos="0"/>
        </w:tabs>
        <w:spacing w:line="480" w:lineRule="auto"/>
        <w:ind w:left="810" w:hanging="810"/>
        <w:rPr>
          <w:del w:id="304" w:author="Nick Maxwell" w:date="2023-05-11T15:38:00Z"/>
          <w:sz w:val="24"/>
        </w:rPr>
      </w:pPr>
      <w:commentRangeStart w:id="305"/>
      <w:del w:id="306" w:author="Nick Maxwell" w:date="2023-05-11T15:38:00Z">
        <w:r w:rsidRPr="00384A57" w:rsidDel="00010661">
          <w:rPr>
            <w:sz w:val="24"/>
          </w:rPr>
          <w:delText xml:space="preserve">Jacoby, L. L., Lindsay, D. S., &amp; Hessels, S. (2003). Item-specific control of automatic processes: Stroop process dissociations. </w:delText>
        </w:r>
        <w:r w:rsidRPr="00384A57" w:rsidDel="00010661">
          <w:rPr>
            <w:i/>
            <w:iCs/>
            <w:sz w:val="24"/>
          </w:rPr>
          <w:delText>Psychonomic Bulletin &amp; Review, 10</w:delText>
        </w:r>
        <w:r w:rsidRPr="00384A57" w:rsidDel="00010661">
          <w:rPr>
            <w:sz w:val="24"/>
          </w:rPr>
          <w:delText>, 638-644.</w:delText>
        </w:r>
        <w:commentRangeEnd w:id="305"/>
        <w:r w:rsidR="002C22D0" w:rsidRPr="00384A57" w:rsidDel="00010661">
          <w:rPr>
            <w:rStyle w:val="CommentReference"/>
          </w:rPr>
          <w:commentReference w:id="305"/>
        </w:r>
      </w:del>
    </w:p>
    <w:p w14:paraId="61D33451" w14:textId="3FA82775" w:rsidR="00B72A52" w:rsidRPr="00384A57" w:rsidRDefault="008B3802" w:rsidP="00DF2713">
      <w:pPr>
        <w:tabs>
          <w:tab w:val="left" w:pos="8235"/>
        </w:tabs>
        <w:spacing w:line="480" w:lineRule="auto"/>
        <w:ind w:left="810" w:hanging="810"/>
        <w:rPr>
          <w:sz w:val="24"/>
        </w:rPr>
      </w:pPr>
      <w:proofErr w:type="spellStart"/>
      <w:r w:rsidRPr="00384A57">
        <w:rPr>
          <w:sz w:val="24"/>
        </w:rPr>
        <w:t>Jersild</w:t>
      </w:r>
      <w:proofErr w:type="spellEnd"/>
      <w:r w:rsidRPr="00384A57">
        <w:rPr>
          <w:sz w:val="24"/>
        </w:rPr>
        <w:t xml:space="preserve">, A. T. (1927). Mental set and shift. </w:t>
      </w:r>
      <w:r w:rsidRPr="00384A57">
        <w:rPr>
          <w:i/>
          <w:iCs/>
          <w:sz w:val="24"/>
        </w:rPr>
        <w:t>Archives of Psychology, Whole No. 89</w:t>
      </w:r>
      <w:r w:rsidRPr="00384A57">
        <w:rPr>
          <w:sz w:val="24"/>
        </w:rPr>
        <w:t>.</w:t>
      </w:r>
    </w:p>
    <w:p w14:paraId="5C092A01" w14:textId="7FD3E9C4"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p>
    <w:p w14:paraId="753238B4" w14:textId="46664245" w:rsidR="00084871" w:rsidRPr="00384A57" w:rsidRDefault="00084871" w:rsidP="00DF2713">
      <w:pPr>
        <w:tabs>
          <w:tab w:val="left" w:pos="8235"/>
        </w:tabs>
        <w:spacing w:line="480" w:lineRule="auto"/>
        <w:ind w:left="810" w:hanging="810"/>
        <w:rPr>
          <w:sz w:val="24"/>
        </w:rPr>
      </w:pPr>
      <w:proofErr w:type="spellStart"/>
      <w:r w:rsidRPr="00384A57">
        <w:rPr>
          <w:sz w:val="24"/>
        </w:rPr>
        <w:t>Kass</w:t>
      </w:r>
      <w:proofErr w:type="spellEnd"/>
      <w:r w:rsidRPr="00384A57">
        <w:rPr>
          <w:sz w:val="24"/>
        </w:rPr>
        <w:t xml:space="preserve">,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proofErr w:type="spellStart"/>
      <w:r w:rsidRPr="00384A57">
        <w:rPr>
          <w:sz w:val="24"/>
        </w:rPr>
        <w:lastRenderedPageBreak/>
        <w:t>Kiesel</w:t>
      </w:r>
      <w:proofErr w:type="spellEnd"/>
      <w:r w:rsidRPr="00384A57">
        <w:rPr>
          <w:sz w:val="24"/>
        </w:rPr>
        <w:t xml:space="preserve">, A., </w:t>
      </w:r>
      <w:proofErr w:type="spellStart"/>
      <w:r w:rsidRPr="00384A57">
        <w:rPr>
          <w:sz w:val="24"/>
        </w:rPr>
        <w:t>Steinhauser</w:t>
      </w:r>
      <w:proofErr w:type="spellEnd"/>
      <w:r w:rsidRPr="00384A57">
        <w:rPr>
          <w:sz w:val="24"/>
        </w:rPr>
        <w:t xml:space="preserve">, M., Wendt, M., </w:t>
      </w:r>
      <w:proofErr w:type="spellStart"/>
      <w:r w:rsidRPr="00384A57">
        <w:rPr>
          <w:sz w:val="24"/>
        </w:rPr>
        <w:t>Falkenstein</w:t>
      </w:r>
      <w:proofErr w:type="spellEnd"/>
      <w:r w:rsidRPr="00384A57">
        <w:rPr>
          <w:sz w:val="24"/>
        </w:rPr>
        <w:t xml:space="preserve">, M., </w:t>
      </w:r>
      <w:proofErr w:type="spellStart"/>
      <w:r w:rsidRPr="00384A57">
        <w:rPr>
          <w:sz w:val="24"/>
        </w:rPr>
        <w:t>Jost</w:t>
      </w:r>
      <w:proofErr w:type="spellEnd"/>
      <w:r w:rsidRPr="00384A57">
        <w:rPr>
          <w:sz w:val="24"/>
        </w:rPr>
        <w:t xml:space="preserve">, K., </w:t>
      </w:r>
      <w:proofErr w:type="spellStart"/>
      <w:r w:rsidRPr="00384A57">
        <w:rPr>
          <w:sz w:val="24"/>
        </w:rPr>
        <w:t>Phillipp</w:t>
      </w:r>
      <w:proofErr w:type="spellEnd"/>
      <w:r w:rsidRPr="00384A57">
        <w:rPr>
          <w:sz w:val="24"/>
        </w:rPr>
        <w:t xml:space="preserve">,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w:t>
      </w:r>
      <w:proofErr w:type="spellStart"/>
      <w:r w:rsidRPr="00384A57">
        <w:rPr>
          <w:sz w:val="24"/>
        </w:rPr>
        <w:t>Lindenberger</w:t>
      </w:r>
      <w:proofErr w:type="spellEnd"/>
      <w:r w:rsidRPr="00384A57">
        <w:rPr>
          <w:sz w:val="24"/>
        </w:rPr>
        <w:t xml:space="preserve">,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proofErr w:type="spellStart"/>
      <w:r w:rsidRPr="00384A57">
        <w:rPr>
          <w:sz w:val="24"/>
        </w:rPr>
        <w:t>Lamers</w:t>
      </w:r>
      <w:proofErr w:type="spellEnd"/>
      <w:r w:rsidRPr="00384A57">
        <w:rPr>
          <w:sz w:val="24"/>
        </w:rPr>
        <w:t xml:space="preserve">, M. J. M., </w:t>
      </w:r>
      <w:proofErr w:type="spellStart"/>
      <w:r w:rsidRPr="00384A57">
        <w:rPr>
          <w:sz w:val="24"/>
        </w:rPr>
        <w:t>Roelofs</w:t>
      </w:r>
      <w:proofErr w:type="spellEnd"/>
      <w:r w:rsidRPr="00384A57">
        <w:rPr>
          <w:sz w:val="24"/>
        </w:rPr>
        <w:t xml:space="preserve">,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w:t>
      </w:r>
      <w:proofErr w:type="gramStart"/>
      <w:r w:rsidR="00D62E6B" w:rsidRPr="00384A57">
        <w:rPr>
          <w:sz w:val="24"/>
        </w:rPr>
        <w:t>cots</w:t>
      </w:r>
      <w:proofErr w:type="gramEnd"/>
      <w:r w:rsidR="00D62E6B" w:rsidRPr="00384A57">
        <w:rPr>
          <w:sz w:val="24"/>
        </w:rPr>
        <w:t xml:space="preserve">.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6D488C10" w14:textId="4917F90D" w:rsidR="007C78F2" w:rsidRPr="00384A57" w:rsidRDefault="007C78F2" w:rsidP="007C78F2">
      <w:pPr>
        <w:spacing w:line="480" w:lineRule="auto"/>
        <w:ind w:left="720" w:hanging="720"/>
        <w:rPr>
          <w:sz w:val="24"/>
        </w:rPr>
      </w:pPr>
      <w:proofErr w:type="spellStart"/>
      <w:r w:rsidRPr="00384A57">
        <w:rPr>
          <w:sz w:val="24"/>
        </w:rPr>
        <w:t>Meiran</w:t>
      </w:r>
      <w:proofErr w:type="spellEnd"/>
      <w:r w:rsidRPr="00384A57">
        <w:rPr>
          <w:sz w:val="24"/>
        </w:rPr>
        <w:t xml:space="preserve">,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proofErr w:type="spellStart"/>
      <w:r w:rsidRPr="00384A57">
        <w:rPr>
          <w:sz w:val="24"/>
        </w:rPr>
        <w:lastRenderedPageBreak/>
        <w:t>Milán</w:t>
      </w:r>
      <w:proofErr w:type="spellEnd"/>
      <w:r w:rsidRPr="00384A57">
        <w:rPr>
          <w:sz w:val="24"/>
        </w:rPr>
        <w:t xml:space="preserve">, E. G., Sanabria, D., </w:t>
      </w:r>
      <w:proofErr w:type="spellStart"/>
      <w:r w:rsidRPr="00384A57">
        <w:rPr>
          <w:sz w:val="24"/>
        </w:rPr>
        <w:t>Tornay</w:t>
      </w:r>
      <w:proofErr w:type="spellEnd"/>
      <w:r w:rsidRPr="00384A57">
        <w:rPr>
          <w:sz w:val="24"/>
        </w:rPr>
        <w:t xml:space="preserve">,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proofErr w:type="spellStart"/>
      <w:r w:rsidRPr="00384A57">
        <w:rPr>
          <w:sz w:val="24"/>
        </w:rPr>
        <w:t>Minear</w:t>
      </w:r>
      <w:proofErr w:type="spellEnd"/>
      <w:r w:rsidRPr="00384A57">
        <w:rPr>
          <w:sz w:val="24"/>
        </w:rPr>
        <w:t xml:space="preserve">,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proofErr w:type="spellStart"/>
      <w:r w:rsidRPr="00384A57">
        <w:rPr>
          <w:sz w:val="24"/>
        </w:rPr>
        <w:t>Monsell</w:t>
      </w:r>
      <w:proofErr w:type="spellEnd"/>
      <w:r w:rsidRPr="00384A57">
        <w:rPr>
          <w:sz w:val="24"/>
        </w:rPr>
        <w:t xml:space="preserve">,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proofErr w:type="spellStart"/>
      <w:r w:rsidRPr="00384A57">
        <w:rPr>
          <w:sz w:val="24"/>
        </w:rPr>
        <w:t>Monsell</w:t>
      </w:r>
      <w:proofErr w:type="spellEnd"/>
      <w:r w:rsidRPr="00384A57">
        <w:rPr>
          <w:sz w:val="24"/>
        </w:rPr>
        <w:t xml:space="preserve">,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w:t>
      </w:r>
      <w:proofErr w:type="spellStart"/>
      <w:r w:rsidRPr="00384A57">
        <w:rPr>
          <w:sz w:val="24"/>
        </w:rPr>
        <w:t>Monsell</w:t>
      </w:r>
      <w:proofErr w:type="spellEnd"/>
      <w:r w:rsidRPr="00384A57">
        <w:rPr>
          <w:sz w:val="24"/>
        </w:rPr>
        <w:t xml:space="preserve">,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384A57">
        <w:rPr>
          <w:sz w:val="24"/>
        </w:rPr>
        <w:t>Sp</w:t>
      </w:r>
      <w:r w:rsidR="00D92183" w:rsidRPr="00384A57">
        <w:rPr>
          <w:sz w:val="24"/>
        </w:rPr>
        <w:t>ie</w:t>
      </w:r>
      <w:r w:rsidRPr="00384A57">
        <w:rPr>
          <w:sz w:val="24"/>
        </w:rPr>
        <w:t xml:space="preserve">ler, D. H., </w:t>
      </w:r>
      <w:proofErr w:type="spellStart"/>
      <w:r w:rsidRPr="00384A57">
        <w:rPr>
          <w:sz w:val="24"/>
        </w:rPr>
        <w:t>Bolota</w:t>
      </w:r>
      <w:proofErr w:type="spellEnd"/>
      <w:r w:rsidRPr="00384A57">
        <w:rPr>
          <w:sz w:val="24"/>
        </w:rPr>
        <w:t xml:space="preserve">, D. A., &amp; Faust, M. E. (2000). Levels of selective attention </w:t>
      </w:r>
      <w:proofErr w:type="gramStart"/>
      <w:r w:rsidRPr="00384A57">
        <w:rPr>
          <w:sz w:val="24"/>
        </w:rPr>
        <w:t>revelated</w:t>
      </w:r>
      <w:proofErr w:type="gramEnd"/>
      <w:r w:rsidRPr="00384A57">
        <w:rPr>
          <w:sz w:val="24"/>
        </w:rPr>
        <w:t xml:space="preserve">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lastRenderedPageBreak/>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384A57">
        <w:rPr>
          <w:sz w:val="24"/>
        </w:rPr>
        <w:t>Tse</w:t>
      </w:r>
      <w:proofErr w:type="spellEnd"/>
      <w:r w:rsidRPr="00384A57">
        <w:rPr>
          <w:sz w:val="24"/>
        </w:rPr>
        <w:t xml:space="preserve">, C.-S., </w:t>
      </w:r>
      <w:proofErr w:type="spellStart"/>
      <w:r w:rsidRPr="00384A57">
        <w:rPr>
          <w:sz w:val="24"/>
        </w:rPr>
        <w:t>Balota</w:t>
      </w:r>
      <w:proofErr w:type="spellEnd"/>
      <w:r w:rsidRPr="00384A57">
        <w:rPr>
          <w:sz w:val="24"/>
        </w:rPr>
        <w:t xml:space="preserve">, D. A., Yap, M. J., </w:t>
      </w:r>
      <w:proofErr w:type="spellStart"/>
      <w:r w:rsidRPr="00384A57">
        <w:rPr>
          <w:sz w:val="24"/>
        </w:rPr>
        <w:t>Duchek</w:t>
      </w:r>
      <w:proofErr w:type="spellEnd"/>
      <w:r w:rsidRPr="00384A57">
        <w:rPr>
          <w:sz w:val="24"/>
        </w:rPr>
        <w:t xml:space="preserve">, J. M., &amp; McCabe, D. P. (2010). Effects of healthy aging and </w:t>
      </w:r>
      <w:proofErr w:type="gramStart"/>
      <w:r w:rsidRPr="00384A57">
        <w:rPr>
          <w:sz w:val="24"/>
        </w:rPr>
        <w:t>early stage</w:t>
      </w:r>
      <w:proofErr w:type="gramEnd"/>
      <w:r w:rsidRPr="00384A57">
        <w:rPr>
          <w:sz w:val="24"/>
        </w:rPr>
        <w:t xml:space="preserv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307"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307"/>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24160DC" w14:textId="5B8A0607" w:rsidR="00740336" w:rsidRPr="00384A57" w:rsidRDefault="00740336" w:rsidP="00740336">
      <w:pPr>
        <w:spacing w:after="160" w:line="259" w:lineRule="auto"/>
        <w:rPr>
          <w:sz w:val="24"/>
          <w:highlight w:val="green"/>
        </w:rPr>
      </w:pPr>
    </w:p>
    <w:p w14:paraId="592695E4" w14:textId="6E9CACD9" w:rsidR="00B90B5F" w:rsidRPr="00384A57" w:rsidRDefault="00B90B5F">
      <w:pPr>
        <w:spacing w:after="160" w:line="259" w:lineRule="auto"/>
        <w:rPr>
          <w:sz w:val="24"/>
          <w:highlight w:val="green"/>
        </w:rPr>
      </w:pPr>
      <w:r w:rsidRPr="00384A57">
        <w:rPr>
          <w:sz w:val="24"/>
          <w:highlight w:val="green"/>
        </w:rPr>
        <w:br w:type="page"/>
      </w:r>
    </w:p>
    <w:p w14:paraId="012919F8" w14:textId="0338DCF1" w:rsidR="00484ABA" w:rsidRPr="00384A57" w:rsidDel="00EE5AD2" w:rsidRDefault="00484ABA" w:rsidP="00484ABA">
      <w:pPr>
        <w:spacing w:after="160" w:line="259" w:lineRule="auto"/>
        <w:rPr>
          <w:moveFrom w:id="308" w:author="Nick Maxwell" w:date="2023-05-11T15:36:00Z"/>
          <w:sz w:val="24"/>
        </w:rPr>
      </w:pPr>
      <w:moveFromRangeStart w:id="309" w:author="Nick Maxwell" w:date="2023-05-11T15:36:00Z" w:name="move134711831"/>
      <w:moveFrom w:id="310" w:author="Nick Maxwell" w:date="2023-05-11T15:36:00Z">
        <w:r w:rsidRPr="00384A57" w:rsidDel="00EE5AD2">
          <w:rPr>
            <w:sz w:val="24"/>
          </w:rPr>
          <w:lastRenderedPageBreak/>
          <w:t>Table 3</w:t>
        </w:r>
      </w:moveFrom>
    </w:p>
    <w:p w14:paraId="20D5EE13" w14:textId="616000EB" w:rsidR="00484ABA" w:rsidRPr="00384A57" w:rsidDel="00EE5AD2" w:rsidRDefault="00484ABA" w:rsidP="00484ABA">
      <w:pPr>
        <w:spacing w:after="160" w:line="259" w:lineRule="auto"/>
        <w:rPr>
          <w:moveFrom w:id="311" w:author="Nick Maxwell" w:date="2023-05-11T15:36:00Z"/>
          <w:i/>
          <w:iCs/>
          <w:sz w:val="24"/>
        </w:rPr>
      </w:pPr>
      <w:moveFrom w:id="312" w:author="Nick Maxwell" w:date="2023-05-11T15:36:00Z">
        <w:r w:rsidRPr="00384A57" w:rsidDel="00EE5AD2">
          <w:rPr>
            <w:i/>
            <w:iCs/>
            <w:sz w:val="24"/>
          </w:rPr>
          <w:t xml:space="preserve">Ex-Gaussian </w:t>
        </w:r>
        <w:r w:rsidR="00E671C9" w:rsidRPr="00384A57" w:rsidDel="00EE5AD2">
          <w:rPr>
            <w:i/>
            <w:iCs/>
            <w:sz w:val="24"/>
          </w:rPr>
          <w:t xml:space="preserve">Tau </w:t>
        </w:r>
        <w:r w:rsidR="00C22186" w:rsidRPr="00384A57" w:rsidDel="00EE5AD2">
          <w:rPr>
            <w:i/>
            <w:iCs/>
            <w:sz w:val="24"/>
          </w:rPr>
          <w:t>P</w:t>
        </w:r>
        <w:r w:rsidRPr="00384A57" w:rsidDel="00EE5AD2">
          <w:rPr>
            <w:i/>
            <w:iCs/>
            <w:sz w:val="24"/>
          </w:rPr>
          <w:t>arameter as a Function of Trial Type.</w:t>
        </w:r>
      </w:moveFrom>
    </w:p>
    <w:tbl>
      <w:tblPr>
        <w:tblStyle w:val="TableGrid"/>
        <w:tblW w:w="0" w:type="auto"/>
        <w:tblLook w:val="04A0" w:firstRow="1" w:lastRow="0" w:firstColumn="1" w:lastColumn="0" w:noHBand="0" w:noVBand="1"/>
      </w:tblPr>
      <w:tblGrid>
        <w:gridCol w:w="2785"/>
        <w:gridCol w:w="1295"/>
        <w:gridCol w:w="1870"/>
      </w:tblGrid>
      <w:tr w:rsidR="00384A57" w:rsidRPr="00384A57" w:rsidDel="00EF2AD5" w14:paraId="4C3A5BDA" w14:textId="33BB2F02" w:rsidTr="005006C9">
        <w:trPr>
          <w:del w:id="313" w:author="Nick Maxwell" w:date="2023-05-11T20:26:00Z"/>
        </w:trPr>
        <w:tc>
          <w:tcPr>
            <w:tcW w:w="2785" w:type="dxa"/>
            <w:tcBorders>
              <w:left w:val="nil"/>
              <w:bottom w:val="single" w:sz="4" w:space="0" w:color="auto"/>
              <w:right w:val="nil"/>
            </w:tcBorders>
          </w:tcPr>
          <w:p w14:paraId="0E530592" w14:textId="3D183AEA" w:rsidR="00E671C9" w:rsidRPr="00384A57" w:rsidDel="00EF2AD5" w:rsidRDefault="00E671C9" w:rsidP="005006C9">
            <w:pPr>
              <w:spacing w:after="160" w:line="259" w:lineRule="auto"/>
              <w:rPr>
                <w:del w:id="314" w:author="Nick Maxwell" w:date="2023-05-11T20:26:00Z"/>
                <w:moveFrom w:id="315" w:author="Nick Maxwell" w:date="2023-05-11T15:36:00Z"/>
                <w:sz w:val="24"/>
              </w:rPr>
            </w:pPr>
            <w:moveFrom w:id="316" w:author="Nick Maxwell" w:date="2023-05-11T15:36:00Z">
              <w:del w:id="317" w:author="Nick Maxwell" w:date="2023-05-11T20:26:00Z">
                <w:r w:rsidRPr="00384A57" w:rsidDel="00EF2AD5">
                  <w:rPr>
                    <w:sz w:val="24"/>
                  </w:rPr>
                  <w:delText>Trial Type</w:delText>
                </w:r>
              </w:del>
            </w:moveFrom>
          </w:p>
        </w:tc>
        <w:tc>
          <w:tcPr>
            <w:tcW w:w="1295" w:type="dxa"/>
            <w:tcBorders>
              <w:left w:val="nil"/>
              <w:bottom w:val="single" w:sz="4" w:space="0" w:color="auto"/>
              <w:right w:val="nil"/>
            </w:tcBorders>
          </w:tcPr>
          <w:p w14:paraId="22097879" w14:textId="37F27079" w:rsidR="00E671C9" w:rsidRPr="00384A57" w:rsidDel="00EF2AD5" w:rsidRDefault="00E671C9" w:rsidP="005006C9">
            <w:pPr>
              <w:spacing w:after="160" w:line="259" w:lineRule="auto"/>
              <w:jc w:val="center"/>
              <w:rPr>
                <w:del w:id="318" w:author="Nick Maxwell" w:date="2023-05-11T20:26:00Z"/>
                <w:moveFrom w:id="319" w:author="Nick Maxwell" w:date="2023-05-11T15:36:00Z"/>
                <w:i/>
                <w:iCs/>
                <w:sz w:val="24"/>
              </w:rPr>
            </w:pPr>
            <w:moveFrom w:id="320" w:author="Nick Maxwell" w:date="2023-05-11T15:36:00Z">
              <w:del w:id="321" w:author="Nick Maxwell" w:date="2023-05-11T20:26:00Z">
                <w:r w:rsidRPr="00384A57" w:rsidDel="00EF2AD5">
                  <w:rPr>
                    <w:i/>
                    <w:iCs/>
                    <w:sz w:val="24"/>
                  </w:rPr>
                  <w:delText>M</w:delText>
                </w:r>
              </w:del>
            </w:moveFrom>
          </w:p>
        </w:tc>
        <w:tc>
          <w:tcPr>
            <w:tcW w:w="1870" w:type="dxa"/>
            <w:tcBorders>
              <w:left w:val="nil"/>
              <w:bottom w:val="single" w:sz="4" w:space="0" w:color="auto"/>
              <w:right w:val="nil"/>
            </w:tcBorders>
          </w:tcPr>
          <w:p w14:paraId="605F89E7" w14:textId="065CDDF2" w:rsidR="00E671C9" w:rsidRPr="00384A57" w:rsidDel="00EF2AD5" w:rsidRDefault="00E671C9" w:rsidP="005006C9">
            <w:pPr>
              <w:spacing w:after="160" w:line="259" w:lineRule="auto"/>
              <w:jc w:val="center"/>
              <w:rPr>
                <w:del w:id="322" w:author="Nick Maxwell" w:date="2023-05-11T20:26:00Z"/>
                <w:moveFrom w:id="323" w:author="Nick Maxwell" w:date="2023-05-11T15:36:00Z"/>
                <w:i/>
                <w:iCs/>
                <w:sz w:val="24"/>
              </w:rPr>
            </w:pPr>
            <w:moveFrom w:id="324" w:author="Nick Maxwell" w:date="2023-05-11T15:36:00Z">
              <w:del w:id="325" w:author="Nick Maxwell" w:date="2023-05-11T20:26:00Z">
                <w:r w:rsidRPr="00384A57" w:rsidDel="00EF2AD5">
                  <w:rPr>
                    <w:i/>
                    <w:iCs/>
                    <w:sz w:val="24"/>
                  </w:rPr>
                  <w:delText>± 95% CI</w:delText>
                </w:r>
              </w:del>
            </w:moveFrom>
          </w:p>
        </w:tc>
      </w:tr>
      <w:tr w:rsidR="00384A57" w:rsidRPr="00384A57" w:rsidDel="00EF2AD5" w14:paraId="5F449DF9" w14:textId="10F69B74" w:rsidTr="005006C9">
        <w:trPr>
          <w:del w:id="326" w:author="Nick Maxwell" w:date="2023-05-11T20:26:00Z"/>
        </w:trPr>
        <w:tc>
          <w:tcPr>
            <w:tcW w:w="2785" w:type="dxa"/>
            <w:tcBorders>
              <w:top w:val="nil"/>
              <w:left w:val="nil"/>
              <w:bottom w:val="nil"/>
              <w:right w:val="nil"/>
            </w:tcBorders>
          </w:tcPr>
          <w:p w14:paraId="7EA1EBD0" w14:textId="412FF8C1" w:rsidR="00E671C9" w:rsidRPr="00384A57" w:rsidDel="00EF2AD5" w:rsidRDefault="00E671C9" w:rsidP="005006C9">
            <w:pPr>
              <w:spacing w:after="160" w:line="259" w:lineRule="auto"/>
              <w:rPr>
                <w:del w:id="327" w:author="Nick Maxwell" w:date="2023-05-11T20:26:00Z"/>
                <w:moveFrom w:id="328" w:author="Nick Maxwell" w:date="2023-05-11T15:36:00Z"/>
                <w:sz w:val="24"/>
              </w:rPr>
            </w:pPr>
            <w:moveFrom w:id="329" w:author="Nick Maxwell" w:date="2023-05-11T15:36:00Z">
              <w:del w:id="330" w:author="Nick Maxwell" w:date="2023-05-11T20:26:00Z">
                <w:r w:rsidRPr="00384A57" w:rsidDel="00EF2AD5">
                  <w:rPr>
                    <w:sz w:val="24"/>
                  </w:rPr>
                  <w:delText>Pure</w:delText>
                </w:r>
              </w:del>
            </w:moveFrom>
          </w:p>
        </w:tc>
        <w:tc>
          <w:tcPr>
            <w:tcW w:w="1295" w:type="dxa"/>
            <w:tcBorders>
              <w:top w:val="nil"/>
              <w:left w:val="nil"/>
              <w:bottom w:val="nil"/>
              <w:right w:val="nil"/>
            </w:tcBorders>
          </w:tcPr>
          <w:p w14:paraId="24E081A0" w14:textId="4FD8EEBB" w:rsidR="00E671C9" w:rsidRPr="00384A57" w:rsidDel="00EF2AD5" w:rsidRDefault="00E671C9" w:rsidP="005006C9">
            <w:pPr>
              <w:spacing w:after="160" w:line="259" w:lineRule="auto"/>
              <w:jc w:val="center"/>
              <w:rPr>
                <w:del w:id="331" w:author="Nick Maxwell" w:date="2023-05-11T20:26:00Z"/>
                <w:moveFrom w:id="332" w:author="Nick Maxwell" w:date="2023-05-11T15:36:00Z"/>
                <w:sz w:val="24"/>
              </w:rPr>
            </w:pPr>
            <w:moveFrom w:id="333" w:author="Nick Maxwell" w:date="2023-05-11T15:36:00Z">
              <w:del w:id="334" w:author="Nick Maxwell" w:date="2023-05-11T20:26:00Z">
                <w:r w:rsidRPr="00384A57" w:rsidDel="00EF2AD5">
                  <w:rPr>
                    <w:sz w:val="24"/>
                  </w:rPr>
                  <w:delText>224.24</w:delText>
                </w:r>
              </w:del>
            </w:moveFrom>
          </w:p>
        </w:tc>
        <w:tc>
          <w:tcPr>
            <w:tcW w:w="1870" w:type="dxa"/>
            <w:tcBorders>
              <w:top w:val="nil"/>
              <w:left w:val="nil"/>
              <w:bottom w:val="nil"/>
              <w:right w:val="nil"/>
            </w:tcBorders>
          </w:tcPr>
          <w:p w14:paraId="53D9A2BA" w14:textId="76936E2D" w:rsidR="00E671C9" w:rsidRPr="00384A57" w:rsidDel="00EF2AD5" w:rsidRDefault="00E671C9" w:rsidP="005006C9">
            <w:pPr>
              <w:spacing w:after="160" w:line="259" w:lineRule="auto"/>
              <w:jc w:val="center"/>
              <w:rPr>
                <w:del w:id="335" w:author="Nick Maxwell" w:date="2023-05-11T20:26:00Z"/>
                <w:moveFrom w:id="336" w:author="Nick Maxwell" w:date="2023-05-11T15:36:00Z"/>
                <w:sz w:val="24"/>
              </w:rPr>
            </w:pPr>
            <w:moveFrom w:id="337" w:author="Nick Maxwell" w:date="2023-05-11T15:36:00Z">
              <w:del w:id="338" w:author="Nick Maxwell" w:date="2023-05-11T20:26:00Z">
                <w:r w:rsidRPr="00384A57" w:rsidDel="00EF2AD5">
                  <w:rPr>
                    <w:sz w:val="24"/>
                  </w:rPr>
                  <w:delText>28.29</w:delText>
                </w:r>
              </w:del>
            </w:moveFrom>
          </w:p>
        </w:tc>
      </w:tr>
      <w:tr w:rsidR="00384A57" w:rsidRPr="00384A57" w:rsidDel="00EF2AD5" w14:paraId="26CA6306" w14:textId="052D86F0" w:rsidTr="005006C9">
        <w:trPr>
          <w:del w:id="339" w:author="Nick Maxwell" w:date="2023-05-11T20:26:00Z"/>
        </w:trPr>
        <w:tc>
          <w:tcPr>
            <w:tcW w:w="2785" w:type="dxa"/>
            <w:tcBorders>
              <w:top w:val="nil"/>
              <w:left w:val="nil"/>
              <w:bottom w:val="nil"/>
              <w:right w:val="nil"/>
            </w:tcBorders>
          </w:tcPr>
          <w:p w14:paraId="08A021E7" w14:textId="72E2D735" w:rsidR="00E671C9" w:rsidRPr="00384A57" w:rsidDel="00EF2AD5" w:rsidRDefault="00E671C9" w:rsidP="005006C9">
            <w:pPr>
              <w:spacing w:after="160" w:line="259" w:lineRule="auto"/>
              <w:rPr>
                <w:del w:id="340" w:author="Nick Maxwell" w:date="2023-05-11T20:26:00Z"/>
                <w:moveFrom w:id="341" w:author="Nick Maxwell" w:date="2023-05-11T15:36:00Z"/>
                <w:sz w:val="24"/>
              </w:rPr>
            </w:pPr>
            <w:moveFrom w:id="342" w:author="Nick Maxwell" w:date="2023-05-11T15:36:00Z">
              <w:del w:id="343" w:author="Nick Maxwell" w:date="2023-05-11T20:26:00Z">
                <w:r w:rsidRPr="00384A57" w:rsidDel="00EF2AD5">
                  <w:rPr>
                    <w:sz w:val="24"/>
                  </w:rPr>
                  <w:delText>Alt. Runs Switch</w:delText>
                </w:r>
              </w:del>
            </w:moveFrom>
          </w:p>
        </w:tc>
        <w:tc>
          <w:tcPr>
            <w:tcW w:w="1295" w:type="dxa"/>
            <w:tcBorders>
              <w:top w:val="nil"/>
              <w:left w:val="nil"/>
              <w:bottom w:val="nil"/>
              <w:right w:val="nil"/>
            </w:tcBorders>
          </w:tcPr>
          <w:p w14:paraId="0241513F" w14:textId="20089C46" w:rsidR="00E671C9" w:rsidRPr="00384A57" w:rsidDel="00EF2AD5" w:rsidRDefault="00E671C9" w:rsidP="005006C9">
            <w:pPr>
              <w:spacing w:after="160" w:line="259" w:lineRule="auto"/>
              <w:jc w:val="center"/>
              <w:rPr>
                <w:del w:id="344" w:author="Nick Maxwell" w:date="2023-05-11T20:26:00Z"/>
                <w:moveFrom w:id="345" w:author="Nick Maxwell" w:date="2023-05-11T15:36:00Z"/>
                <w:sz w:val="24"/>
              </w:rPr>
            </w:pPr>
            <w:moveFrom w:id="346" w:author="Nick Maxwell" w:date="2023-05-11T15:36:00Z">
              <w:del w:id="347" w:author="Nick Maxwell" w:date="2023-05-11T20:26:00Z">
                <w:r w:rsidRPr="00384A57" w:rsidDel="00EF2AD5">
                  <w:rPr>
                    <w:sz w:val="24"/>
                  </w:rPr>
                  <w:delText>509.30</w:delText>
                </w:r>
              </w:del>
            </w:moveFrom>
          </w:p>
        </w:tc>
        <w:tc>
          <w:tcPr>
            <w:tcW w:w="1870" w:type="dxa"/>
            <w:tcBorders>
              <w:top w:val="nil"/>
              <w:left w:val="nil"/>
              <w:bottom w:val="nil"/>
              <w:right w:val="nil"/>
            </w:tcBorders>
          </w:tcPr>
          <w:p w14:paraId="1ED68574" w14:textId="4DFD3029" w:rsidR="00E671C9" w:rsidRPr="00384A57" w:rsidDel="00EF2AD5" w:rsidRDefault="00E671C9" w:rsidP="005006C9">
            <w:pPr>
              <w:spacing w:after="160" w:line="259" w:lineRule="auto"/>
              <w:jc w:val="center"/>
              <w:rPr>
                <w:del w:id="348" w:author="Nick Maxwell" w:date="2023-05-11T20:26:00Z"/>
                <w:moveFrom w:id="349" w:author="Nick Maxwell" w:date="2023-05-11T15:36:00Z"/>
                <w:sz w:val="24"/>
              </w:rPr>
            </w:pPr>
            <w:moveFrom w:id="350" w:author="Nick Maxwell" w:date="2023-05-11T15:36:00Z">
              <w:del w:id="351" w:author="Nick Maxwell" w:date="2023-05-11T20:26:00Z">
                <w:r w:rsidRPr="00384A57" w:rsidDel="00EF2AD5">
                  <w:rPr>
                    <w:sz w:val="24"/>
                  </w:rPr>
                  <w:delText>53.67</w:delText>
                </w:r>
              </w:del>
            </w:moveFrom>
          </w:p>
        </w:tc>
      </w:tr>
      <w:tr w:rsidR="00384A57" w:rsidRPr="00384A57" w:rsidDel="00EF2AD5" w14:paraId="2732B80D" w14:textId="7A9D74FD" w:rsidTr="005006C9">
        <w:trPr>
          <w:del w:id="352" w:author="Nick Maxwell" w:date="2023-05-11T20:26:00Z"/>
        </w:trPr>
        <w:tc>
          <w:tcPr>
            <w:tcW w:w="2785" w:type="dxa"/>
            <w:tcBorders>
              <w:top w:val="nil"/>
              <w:left w:val="nil"/>
              <w:bottom w:val="nil"/>
              <w:right w:val="nil"/>
            </w:tcBorders>
          </w:tcPr>
          <w:p w14:paraId="34A2627A" w14:textId="5E5CE52A" w:rsidR="00E671C9" w:rsidRPr="00384A57" w:rsidDel="00EF2AD5" w:rsidRDefault="00E671C9" w:rsidP="005006C9">
            <w:pPr>
              <w:spacing w:after="160" w:line="259" w:lineRule="auto"/>
              <w:rPr>
                <w:del w:id="353" w:author="Nick Maxwell" w:date="2023-05-11T20:26:00Z"/>
                <w:moveFrom w:id="354" w:author="Nick Maxwell" w:date="2023-05-11T15:36:00Z"/>
                <w:sz w:val="24"/>
              </w:rPr>
            </w:pPr>
            <w:moveFrom w:id="355" w:author="Nick Maxwell" w:date="2023-05-11T15:36:00Z">
              <w:del w:id="356" w:author="Nick Maxwell" w:date="2023-05-11T20:26:00Z">
                <w:r w:rsidRPr="00384A57" w:rsidDel="00EF2AD5">
                  <w:rPr>
                    <w:sz w:val="24"/>
                  </w:rPr>
                  <w:delText>Random Switch</w:delText>
                </w:r>
              </w:del>
            </w:moveFrom>
          </w:p>
        </w:tc>
        <w:tc>
          <w:tcPr>
            <w:tcW w:w="1295" w:type="dxa"/>
            <w:tcBorders>
              <w:top w:val="nil"/>
              <w:left w:val="nil"/>
              <w:bottom w:val="nil"/>
              <w:right w:val="nil"/>
            </w:tcBorders>
          </w:tcPr>
          <w:p w14:paraId="54A89F63" w14:textId="5469165E" w:rsidR="00E671C9" w:rsidRPr="00384A57" w:rsidDel="00EF2AD5" w:rsidRDefault="00E671C9" w:rsidP="005006C9">
            <w:pPr>
              <w:spacing w:after="160" w:line="259" w:lineRule="auto"/>
              <w:jc w:val="center"/>
              <w:rPr>
                <w:del w:id="357" w:author="Nick Maxwell" w:date="2023-05-11T20:26:00Z"/>
                <w:moveFrom w:id="358" w:author="Nick Maxwell" w:date="2023-05-11T15:36:00Z"/>
                <w:sz w:val="24"/>
              </w:rPr>
            </w:pPr>
            <w:moveFrom w:id="359" w:author="Nick Maxwell" w:date="2023-05-11T15:36:00Z">
              <w:del w:id="360" w:author="Nick Maxwell" w:date="2023-05-11T20:26:00Z">
                <w:r w:rsidRPr="00384A57" w:rsidDel="00EF2AD5">
                  <w:rPr>
                    <w:sz w:val="24"/>
                  </w:rPr>
                  <w:delText>512.10</w:delText>
                </w:r>
              </w:del>
            </w:moveFrom>
          </w:p>
        </w:tc>
        <w:tc>
          <w:tcPr>
            <w:tcW w:w="1870" w:type="dxa"/>
            <w:tcBorders>
              <w:top w:val="nil"/>
              <w:left w:val="nil"/>
              <w:bottom w:val="nil"/>
              <w:right w:val="nil"/>
            </w:tcBorders>
          </w:tcPr>
          <w:p w14:paraId="63F7743A" w14:textId="3A160A7F" w:rsidR="00E671C9" w:rsidRPr="00384A57" w:rsidDel="00EF2AD5" w:rsidRDefault="00E671C9" w:rsidP="005006C9">
            <w:pPr>
              <w:spacing w:after="160" w:line="259" w:lineRule="auto"/>
              <w:jc w:val="center"/>
              <w:rPr>
                <w:del w:id="361" w:author="Nick Maxwell" w:date="2023-05-11T20:26:00Z"/>
                <w:moveFrom w:id="362" w:author="Nick Maxwell" w:date="2023-05-11T15:36:00Z"/>
                <w:sz w:val="24"/>
              </w:rPr>
            </w:pPr>
            <w:moveFrom w:id="363" w:author="Nick Maxwell" w:date="2023-05-11T15:36:00Z">
              <w:del w:id="364" w:author="Nick Maxwell" w:date="2023-05-11T20:26:00Z">
                <w:r w:rsidRPr="00384A57" w:rsidDel="00EF2AD5">
                  <w:rPr>
                    <w:sz w:val="24"/>
                  </w:rPr>
                  <w:delText>53.02</w:delText>
                </w:r>
              </w:del>
            </w:moveFrom>
          </w:p>
        </w:tc>
      </w:tr>
      <w:tr w:rsidR="00384A57" w:rsidRPr="00384A57" w:rsidDel="00EF2AD5" w14:paraId="6BD4E14C" w14:textId="7823941A" w:rsidTr="005006C9">
        <w:trPr>
          <w:del w:id="365" w:author="Nick Maxwell" w:date="2023-05-11T20:26:00Z"/>
        </w:trPr>
        <w:tc>
          <w:tcPr>
            <w:tcW w:w="2785" w:type="dxa"/>
            <w:tcBorders>
              <w:top w:val="nil"/>
              <w:left w:val="nil"/>
              <w:bottom w:val="nil"/>
              <w:right w:val="nil"/>
            </w:tcBorders>
          </w:tcPr>
          <w:p w14:paraId="22275D7A" w14:textId="1874042F" w:rsidR="00E671C9" w:rsidRPr="00384A57" w:rsidDel="00EF2AD5" w:rsidRDefault="00E671C9" w:rsidP="005006C9">
            <w:pPr>
              <w:spacing w:after="160" w:line="259" w:lineRule="auto"/>
              <w:rPr>
                <w:del w:id="366" w:author="Nick Maxwell" w:date="2023-05-11T20:26:00Z"/>
                <w:moveFrom w:id="367" w:author="Nick Maxwell" w:date="2023-05-11T15:36:00Z"/>
                <w:sz w:val="24"/>
              </w:rPr>
            </w:pPr>
            <w:moveFrom w:id="368" w:author="Nick Maxwell" w:date="2023-05-11T15:36:00Z">
              <w:del w:id="369" w:author="Nick Maxwell" w:date="2023-05-11T20:26:00Z">
                <w:r w:rsidRPr="00384A57" w:rsidDel="00EF2AD5">
                  <w:rPr>
                    <w:sz w:val="24"/>
                  </w:rPr>
                  <w:delText>Alt. Runs Non-Switch</w:delText>
                </w:r>
              </w:del>
            </w:moveFrom>
          </w:p>
        </w:tc>
        <w:tc>
          <w:tcPr>
            <w:tcW w:w="1295" w:type="dxa"/>
            <w:tcBorders>
              <w:top w:val="nil"/>
              <w:left w:val="nil"/>
              <w:bottom w:val="nil"/>
              <w:right w:val="nil"/>
            </w:tcBorders>
          </w:tcPr>
          <w:p w14:paraId="5B39E6E3" w14:textId="362B35C8" w:rsidR="00E671C9" w:rsidRPr="00384A57" w:rsidDel="00EF2AD5" w:rsidRDefault="00E671C9" w:rsidP="005006C9">
            <w:pPr>
              <w:spacing w:after="160" w:line="259" w:lineRule="auto"/>
              <w:jc w:val="center"/>
              <w:rPr>
                <w:del w:id="370" w:author="Nick Maxwell" w:date="2023-05-11T20:26:00Z"/>
                <w:moveFrom w:id="371" w:author="Nick Maxwell" w:date="2023-05-11T15:36:00Z"/>
                <w:sz w:val="24"/>
              </w:rPr>
            </w:pPr>
            <w:moveFrom w:id="372" w:author="Nick Maxwell" w:date="2023-05-11T15:36:00Z">
              <w:del w:id="373" w:author="Nick Maxwell" w:date="2023-05-11T20:26:00Z">
                <w:r w:rsidRPr="00384A57" w:rsidDel="00EF2AD5">
                  <w:rPr>
                    <w:sz w:val="24"/>
                  </w:rPr>
                  <w:delText>546.11</w:delText>
                </w:r>
              </w:del>
            </w:moveFrom>
          </w:p>
        </w:tc>
        <w:tc>
          <w:tcPr>
            <w:tcW w:w="1870" w:type="dxa"/>
            <w:tcBorders>
              <w:top w:val="nil"/>
              <w:left w:val="nil"/>
              <w:bottom w:val="nil"/>
              <w:right w:val="nil"/>
            </w:tcBorders>
          </w:tcPr>
          <w:p w14:paraId="575B7CF0" w14:textId="4E5D9B81" w:rsidR="00E671C9" w:rsidRPr="00384A57" w:rsidDel="00EF2AD5" w:rsidRDefault="00E671C9" w:rsidP="005006C9">
            <w:pPr>
              <w:spacing w:after="160" w:line="259" w:lineRule="auto"/>
              <w:jc w:val="center"/>
              <w:rPr>
                <w:del w:id="374" w:author="Nick Maxwell" w:date="2023-05-11T20:26:00Z"/>
                <w:moveFrom w:id="375" w:author="Nick Maxwell" w:date="2023-05-11T15:36:00Z"/>
                <w:sz w:val="24"/>
              </w:rPr>
            </w:pPr>
            <w:moveFrom w:id="376" w:author="Nick Maxwell" w:date="2023-05-11T15:36:00Z">
              <w:del w:id="377" w:author="Nick Maxwell" w:date="2023-05-11T20:26:00Z">
                <w:r w:rsidRPr="00384A57" w:rsidDel="00EF2AD5">
                  <w:rPr>
                    <w:sz w:val="24"/>
                  </w:rPr>
                  <w:delText>60.76</w:delText>
                </w:r>
              </w:del>
            </w:moveFrom>
          </w:p>
        </w:tc>
      </w:tr>
      <w:tr w:rsidR="00384A57" w:rsidRPr="00384A57" w:rsidDel="00EF2AD5" w14:paraId="2790EE6F" w14:textId="4A594416" w:rsidTr="005006C9">
        <w:trPr>
          <w:del w:id="378" w:author="Nick Maxwell" w:date="2023-05-11T20:26:00Z"/>
        </w:trPr>
        <w:tc>
          <w:tcPr>
            <w:tcW w:w="2785" w:type="dxa"/>
            <w:tcBorders>
              <w:top w:val="nil"/>
              <w:left w:val="nil"/>
              <w:bottom w:val="single" w:sz="4" w:space="0" w:color="auto"/>
              <w:right w:val="nil"/>
            </w:tcBorders>
          </w:tcPr>
          <w:p w14:paraId="400AD637" w14:textId="7709D095" w:rsidR="00E671C9" w:rsidRPr="00384A57" w:rsidDel="00EF2AD5" w:rsidRDefault="00E671C9" w:rsidP="005006C9">
            <w:pPr>
              <w:spacing w:after="160" w:line="259" w:lineRule="auto"/>
              <w:rPr>
                <w:del w:id="379" w:author="Nick Maxwell" w:date="2023-05-11T20:26:00Z"/>
                <w:moveFrom w:id="380" w:author="Nick Maxwell" w:date="2023-05-11T15:36:00Z"/>
                <w:sz w:val="24"/>
              </w:rPr>
            </w:pPr>
            <w:moveFrom w:id="381" w:author="Nick Maxwell" w:date="2023-05-11T15:36:00Z">
              <w:del w:id="382" w:author="Nick Maxwell" w:date="2023-05-11T20:26:00Z">
                <w:r w:rsidRPr="00384A57" w:rsidDel="00EF2AD5">
                  <w:rPr>
                    <w:sz w:val="24"/>
                  </w:rPr>
                  <w:delText>Random Non-Switch</w:delText>
                </w:r>
              </w:del>
            </w:moveFrom>
          </w:p>
        </w:tc>
        <w:tc>
          <w:tcPr>
            <w:tcW w:w="1295" w:type="dxa"/>
            <w:tcBorders>
              <w:top w:val="nil"/>
              <w:left w:val="nil"/>
              <w:bottom w:val="single" w:sz="4" w:space="0" w:color="auto"/>
              <w:right w:val="nil"/>
            </w:tcBorders>
          </w:tcPr>
          <w:p w14:paraId="7AC8C029" w14:textId="19834FE0" w:rsidR="00E671C9" w:rsidRPr="00384A57" w:rsidDel="00EF2AD5" w:rsidRDefault="00E671C9" w:rsidP="005006C9">
            <w:pPr>
              <w:spacing w:after="160" w:line="259" w:lineRule="auto"/>
              <w:jc w:val="center"/>
              <w:rPr>
                <w:del w:id="383" w:author="Nick Maxwell" w:date="2023-05-11T20:26:00Z"/>
                <w:moveFrom w:id="384" w:author="Nick Maxwell" w:date="2023-05-11T15:36:00Z"/>
                <w:sz w:val="24"/>
              </w:rPr>
            </w:pPr>
            <w:moveFrom w:id="385" w:author="Nick Maxwell" w:date="2023-05-11T15:36:00Z">
              <w:del w:id="386" w:author="Nick Maxwell" w:date="2023-05-11T20:26:00Z">
                <w:r w:rsidRPr="00384A57" w:rsidDel="00EF2AD5">
                  <w:rPr>
                    <w:sz w:val="24"/>
                  </w:rPr>
                  <w:delText>507.27</w:delText>
                </w:r>
              </w:del>
            </w:moveFrom>
          </w:p>
        </w:tc>
        <w:tc>
          <w:tcPr>
            <w:tcW w:w="1870" w:type="dxa"/>
            <w:tcBorders>
              <w:top w:val="nil"/>
              <w:left w:val="nil"/>
              <w:bottom w:val="single" w:sz="4" w:space="0" w:color="auto"/>
              <w:right w:val="nil"/>
            </w:tcBorders>
          </w:tcPr>
          <w:p w14:paraId="0280F057" w14:textId="43CDD460" w:rsidR="00E671C9" w:rsidRPr="00384A57" w:rsidDel="00EF2AD5" w:rsidRDefault="00E671C9" w:rsidP="005006C9">
            <w:pPr>
              <w:spacing w:after="160" w:line="259" w:lineRule="auto"/>
              <w:jc w:val="center"/>
              <w:rPr>
                <w:del w:id="387" w:author="Nick Maxwell" w:date="2023-05-11T20:26:00Z"/>
                <w:moveFrom w:id="388" w:author="Nick Maxwell" w:date="2023-05-11T15:36:00Z"/>
                <w:sz w:val="24"/>
              </w:rPr>
            </w:pPr>
            <w:moveFrom w:id="389" w:author="Nick Maxwell" w:date="2023-05-11T15:36:00Z">
              <w:del w:id="390" w:author="Nick Maxwell" w:date="2023-05-11T20:26:00Z">
                <w:r w:rsidRPr="00384A57" w:rsidDel="00EF2AD5">
                  <w:rPr>
                    <w:sz w:val="24"/>
                  </w:rPr>
                  <w:delText>51.12</w:delText>
                </w:r>
              </w:del>
            </w:moveFrom>
          </w:p>
        </w:tc>
      </w:tr>
    </w:tbl>
    <w:p w14:paraId="7004D308" w14:textId="2641232F" w:rsidR="00484ABA" w:rsidRPr="00384A57" w:rsidDel="00EE5AD2" w:rsidRDefault="00484ABA" w:rsidP="00484ABA">
      <w:pPr>
        <w:spacing w:after="160" w:line="259" w:lineRule="auto"/>
        <w:rPr>
          <w:moveFrom w:id="391" w:author="Nick Maxwell" w:date="2023-05-11T15:36:00Z"/>
          <w:sz w:val="24"/>
        </w:rPr>
      </w:pPr>
      <w:moveFrom w:id="392" w:author="Nick Maxwell" w:date="2023-05-11T15:36:00Z">
        <w:r w:rsidRPr="00384A57" w:rsidDel="00EE5AD2">
          <w:rPr>
            <w:sz w:val="24"/>
            <w:highlight w:val="green"/>
          </w:rPr>
          <w:br w:type="page"/>
        </w:r>
        <w:r w:rsidRPr="00384A57" w:rsidDel="00EE5AD2">
          <w:rPr>
            <w:sz w:val="24"/>
          </w:rPr>
          <w:t>Table 4</w:t>
        </w:r>
      </w:moveFrom>
    </w:p>
    <w:p w14:paraId="0420BD44" w14:textId="16F16604" w:rsidR="00484ABA" w:rsidRPr="00384A57" w:rsidDel="00EE5AD2" w:rsidRDefault="00484ABA" w:rsidP="00484ABA">
      <w:pPr>
        <w:spacing w:after="160" w:line="259" w:lineRule="auto"/>
        <w:rPr>
          <w:moveFrom w:id="393" w:author="Nick Maxwell" w:date="2023-05-11T15:36:00Z"/>
          <w:i/>
          <w:iCs/>
          <w:sz w:val="24"/>
        </w:rPr>
      </w:pPr>
      <w:moveFrom w:id="394" w:author="Nick Maxwell" w:date="2023-05-11T15:36:00Z">
        <w:r w:rsidRPr="00384A57" w:rsidDel="00EE5AD2">
          <w:rPr>
            <w:i/>
            <w:iCs/>
            <w:sz w:val="24"/>
          </w:rPr>
          <w:t xml:space="preserve">Ex-Gaussian </w:t>
        </w:r>
        <w:r w:rsidR="00E671C9" w:rsidRPr="00384A57" w:rsidDel="00EE5AD2">
          <w:rPr>
            <w:i/>
            <w:iCs/>
            <w:sz w:val="24"/>
          </w:rPr>
          <w:t>Tau p</w:t>
        </w:r>
        <w:r w:rsidRPr="00384A57" w:rsidDel="00EE5AD2">
          <w:rPr>
            <w:i/>
            <w:iCs/>
            <w:sz w:val="24"/>
          </w:rPr>
          <w:t xml:space="preserve">arameter as </w:t>
        </w:r>
        <w:r w:rsidR="00E14C0A" w:rsidRPr="00384A57" w:rsidDel="00EE5AD2">
          <w:rPr>
            <w:i/>
            <w:iCs/>
            <w:sz w:val="24"/>
          </w:rPr>
          <w:t>Functions of Switch Cost and Presentation</w:t>
        </w:r>
        <w:r w:rsidR="008C3300" w:rsidRPr="00384A57" w:rsidDel="00EE5AD2">
          <w:rPr>
            <w:i/>
            <w:iCs/>
            <w:sz w:val="24"/>
          </w:rPr>
          <w:t xml:space="preserve"> Sequence</w:t>
        </w:r>
        <w:r w:rsidRPr="00384A57" w:rsidDel="00EE5AD2">
          <w:rPr>
            <w:i/>
            <w:iCs/>
            <w:sz w:val="24"/>
          </w:rPr>
          <w:t>.</w:t>
        </w:r>
      </w:moveFrom>
    </w:p>
    <w:tbl>
      <w:tblPr>
        <w:tblStyle w:val="TableGrid"/>
        <w:tblW w:w="0" w:type="auto"/>
        <w:tblLook w:val="04A0" w:firstRow="1" w:lastRow="0" w:firstColumn="1" w:lastColumn="0" w:noHBand="0" w:noVBand="1"/>
      </w:tblPr>
      <w:tblGrid>
        <w:gridCol w:w="2785"/>
        <w:gridCol w:w="1295"/>
        <w:gridCol w:w="1295"/>
        <w:gridCol w:w="1870"/>
      </w:tblGrid>
      <w:tr w:rsidR="00384A57" w:rsidRPr="00384A57" w:rsidDel="00EF2AD5" w14:paraId="32FE5478" w14:textId="503404A2" w:rsidTr="005006C9">
        <w:trPr>
          <w:del w:id="395" w:author="Nick Maxwell" w:date="2023-05-11T20:26:00Z"/>
        </w:trPr>
        <w:tc>
          <w:tcPr>
            <w:tcW w:w="2785" w:type="dxa"/>
            <w:tcBorders>
              <w:left w:val="nil"/>
              <w:bottom w:val="single" w:sz="4" w:space="0" w:color="auto"/>
              <w:right w:val="nil"/>
            </w:tcBorders>
          </w:tcPr>
          <w:p w14:paraId="43AAF8B2" w14:textId="12DBD913" w:rsidR="00B82FFF" w:rsidRPr="00384A57" w:rsidDel="00EF2AD5" w:rsidRDefault="00B82FFF" w:rsidP="005006C9">
            <w:pPr>
              <w:spacing w:after="160" w:line="259" w:lineRule="auto"/>
              <w:rPr>
                <w:del w:id="396" w:author="Nick Maxwell" w:date="2023-05-11T20:26:00Z"/>
                <w:moveFrom w:id="397" w:author="Nick Maxwell" w:date="2023-05-11T15:36:00Z"/>
                <w:sz w:val="24"/>
              </w:rPr>
            </w:pPr>
            <w:moveFrom w:id="398" w:author="Nick Maxwell" w:date="2023-05-11T15:36:00Z">
              <w:del w:id="399" w:author="Nick Maxwell" w:date="2023-05-11T20:26:00Z">
                <w:r w:rsidRPr="00384A57" w:rsidDel="00EF2AD5">
                  <w:rPr>
                    <w:sz w:val="24"/>
                  </w:rPr>
                  <w:delText>Presentation</w:delText>
                </w:r>
              </w:del>
            </w:moveFrom>
          </w:p>
        </w:tc>
        <w:tc>
          <w:tcPr>
            <w:tcW w:w="1295" w:type="dxa"/>
            <w:tcBorders>
              <w:left w:val="nil"/>
              <w:bottom w:val="single" w:sz="4" w:space="0" w:color="auto"/>
              <w:right w:val="nil"/>
            </w:tcBorders>
          </w:tcPr>
          <w:p w14:paraId="2E619B89" w14:textId="41C08A67" w:rsidR="00B82FFF" w:rsidRPr="00384A57" w:rsidDel="00EF2AD5" w:rsidRDefault="00B82FFF" w:rsidP="00484ABA">
            <w:pPr>
              <w:spacing w:after="160" w:line="259" w:lineRule="auto"/>
              <w:rPr>
                <w:del w:id="400" w:author="Nick Maxwell" w:date="2023-05-11T20:26:00Z"/>
                <w:moveFrom w:id="401" w:author="Nick Maxwell" w:date="2023-05-11T15:36:00Z"/>
                <w:sz w:val="24"/>
              </w:rPr>
            </w:pPr>
            <w:moveFrom w:id="402" w:author="Nick Maxwell" w:date="2023-05-11T15:36:00Z">
              <w:del w:id="403" w:author="Nick Maxwell" w:date="2023-05-11T20:26:00Z">
                <w:r w:rsidRPr="00384A57" w:rsidDel="00EF2AD5">
                  <w:rPr>
                    <w:sz w:val="24"/>
                  </w:rPr>
                  <w:delText>Cost Type</w:delText>
                </w:r>
              </w:del>
            </w:moveFrom>
          </w:p>
        </w:tc>
        <w:tc>
          <w:tcPr>
            <w:tcW w:w="1295" w:type="dxa"/>
            <w:tcBorders>
              <w:left w:val="nil"/>
              <w:bottom w:val="single" w:sz="4" w:space="0" w:color="auto"/>
              <w:right w:val="nil"/>
            </w:tcBorders>
          </w:tcPr>
          <w:p w14:paraId="11139404" w14:textId="65441D7F" w:rsidR="00B82FFF" w:rsidRPr="00384A57" w:rsidDel="00EF2AD5" w:rsidRDefault="00B82FFF" w:rsidP="005006C9">
            <w:pPr>
              <w:spacing w:after="160" w:line="259" w:lineRule="auto"/>
              <w:jc w:val="center"/>
              <w:rPr>
                <w:del w:id="404" w:author="Nick Maxwell" w:date="2023-05-11T20:26:00Z"/>
                <w:moveFrom w:id="405" w:author="Nick Maxwell" w:date="2023-05-11T15:36:00Z"/>
                <w:i/>
                <w:iCs/>
                <w:sz w:val="24"/>
              </w:rPr>
            </w:pPr>
            <w:moveFrom w:id="406" w:author="Nick Maxwell" w:date="2023-05-11T15:36:00Z">
              <w:del w:id="407" w:author="Nick Maxwell" w:date="2023-05-11T20:26:00Z">
                <w:r w:rsidRPr="00384A57" w:rsidDel="00EF2AD5">
                  <w:rPr>
                    <w:i/>
                    <w:iCs/>
                    <w:sz w:val="24"/>
                  </w:rPr>
                  <w:delText>M</w:delText>
                </w:r>
              </w:del>
            </w:moveFrom>
          </w:p>
        </w:tc>
        <w:tc>
          <w:tcPr>
            <w:tcW w:w="1870" w:type="dxa"/>
            <w:tcBorders>
              <w:left w:val="nil"/>
              <w:bottom w:val="single" w:sz="4" w:space="0" w:color="auto"/>
              <w:right w:val="nil"/>
            </w:tcBorders>
          </w:tcPr>
          <w:p w14:paraId="37221EA4" w14:textId="246EF830" w:rsidR="00B82FFF" w:rsidRPr="00384A57" w:rsidDel="00EF2AD5" w:rsidRDefault="00B82FFF" w:rsidP="005006C9">
            <w:pPr>
              <w:spacing w:after="160" w:line="259" w:lineRule="auto"/>
              <w:jc w:val="center"/>
              <w:rPr>
                <w:del w:id="408" w:author="Nick Maxwell" w:date="2023-05-11T20:26:00Z"/>
                <w:moveFrom w:id="409" w:author="Nick Maxwell" w:date="2023-05-11T15:36:00Z"/>
                <w:i/>
                <w:iCs/>
                <w:sz w:val="24"/>
              </w:rPr>
            </w:pPr>
            <w:moveFrom w:id="410" w:author="Nick Maxwell" w:date="2023-05-11T15:36:00Z">
              <w:del w:id="411" w:author="Nick Maxwell" w:date="2023-05-11T20:26:00Z">
                <w:r w:rsidRPr="00384A57" w:rsidDel="00EF2AD5">
                  <w:rPr>
                    <w:i/>
                    <w:iCs/>
                    <w:sz w:val="24"/>
                  </w:rPr>
                  <w:delText>± 95% CI</w:delText>
                </w:r>
              </w:del>
            </w:moveFrom>
          </w:p>
        </w:tc>
      </w:tr>
      <w:tr w:rsidR="00384A57" w:rsidRPr="00384A57" w:rsidDel="00EF2AD5" w14:paraId="443E1DA9" w14:textId="4BE4A854" w:rsidTr="00484ABA">
        <w:trPr>
          <w:del w:id="412" w:author="Nick Maxwell" w:date="2023-05-11T20:26:00Z"/>
        </w:trPr>
        <w:tc>
          <w:tcPr>
            <w:tcW w:w="2785" w:type="dxa"/>
            <w:tcBorders>
              <w:top w:val="nil"/>
              <w:left w:val="nil"/>
              <w:bottom w:val="nil"/>
              <w:right w:val="nil"/>
            </w:tcBorders>
          </w:tcPr>
          <w:p w14:paraId="758E3D67" w14:textId="5502B986" w:rsidR="00B82FFF" w:rsidRPr="00384A57" w:rsidDel="00EF2AD5" w:rsidRDefault="00B82FFF" w:rsidP="00484ABA">
            <w:pPr>
              <w:spacing w:after="160" w:line="259" w:lineRule="auto"/>
              <w:rPr>
                <w:del w:id="413" w:author="Nick Maxwell" w:date="2023-05-11T20:26:00Z"/>
                <w:moveFrom w:id="414" w:author="Nick Maxwell" w:date="2023-05-11T15:36:00Z"/>
                <w:sz w:val="24"/>
              </w:rPr>
            </w:pPr>
            <w:moveFrom w:id="415" w:author="Nick Maxwell" w:date="2023-05-11T15:36:00Z">
              <w:del w:id="416" w:author="Nick Maxwell" w:date="2023-05-11T20:26:00Z">
                <w:r w:rsidRPr="00384A57" w:rsidDel="00EF2AD5">
                  <w:rPr>
                    <w:sz w:val="24"/>
                  </w:rPr>
                  <w:delText>Alt Runs.</w:delText>
                </w:r>
              </w:del>
            </w:moveFrom>
          </w:p>
        </w:tc>
        <w:tc>
          <w:tcPr>
            <w:tcW w:w="1295" w:type="dxa"/>
            <w:tcBorders>
              <w:top w:val="nil"/>
              <w:left w:val="nil"/>
              <w:bottom w:val="nil"/>
              <w:right w:val="nil"/>
            </w:tcBorders>
          </w:tcPr>
          <w:p w14:paraId="1E972583" w14:textId="23E3E2D1" w:rsidR="00B82FFF" w:rsidRPr="00384A57" w:rsidDel="00EF2AD5" w:rsidRDefault="00B82FFF" w:rsidP="00484ABA">
            <w:pPr>
              <w:spacing w:after="160" w:line="259" w:lineRule="auto"/>
              <w:rPr>
                <w:del w:id="417" w:author="Nick Maxwell" w:date="2023-05-11T20:26:00Z"/>
                <w:moveFrom w:id="418" w:author="Nick Maxwell" w:date="2023-05-11T15:36:00Z"/>
                <w:sz w:val="24"/>
              </w:rPr>
            </w:pPr>
            <w:moveFrom w:id="419" w:author="Nick Maxwell" w:date="2023-05-11T15:36:00Z">
              <w:del w:id="420" w:author="Nick Maxwell" w:date="2023-05-11T20:26:00Z">
                <w:r w:rsidRPr="00384A57" w:rsidDel="00EF2AD5">
                  <w:rPr>
                    <w:sz w:val="24"/>
                  </w:rPr>
                  <w:delText>Local</w:delText>
                </w:r>
              </w:del>
            </w:moveFrom>
          </w:p>
        </w:tc>
        <w:tc>
          <w:tcPr>
            <w:tcW w:w="1295" w:type="dxa"/>
            <w:tcBorders>
              <w:top w:val="nil"/>
              <w:left w:val="nil"/>
              <w:bottom w:val="nil"/>
              <w:right w:val="nil"/>
            </w:tcBorders>
          </w:tcPr>
          <w:p w14:paraId="6CD69D6A" w14:textId="0DF1B4D5" w:rsidR="00B82FFF" w:rsidRPr="00384A57" w:rsidDel="00EF2AD5" w:rsidRDefault="00B82FFF" w:rsidP="00484ABA">
            <w:pPr>
              <w:spacing w:after="160" w:line="259" w:lineRule="auto"/>
              <w:jc w:val="center"/>
              <w:rPr>
                <w:del w:id="421" w:author="Nick Maxwell" w:date="2023-05-11T20:26:00Z"/>
                <w:moveFrom w:id="422" w:author="Nick Maxwell" w:date="2023-05-11T15:36:00Z"/>
                <w:sz w:val="24"/>
              </w:rPr>
            </w:pPr>
            <w:moveFrom w:id="423" w:author="Nick Maxwell" w:date="2023-05-11T15:36:00Z">
              <w:del w:id="424" w:author="Nick Maxwell" w:date="2023-05-11T20:26:00Z">
                <w:r w:rsidRPr="00384A57" w:rsidDel="00EF2AD5">
                  <w:rPr>
                    <w:sz w:val="24"/>
                  </w:rPr>
                  <w:delText>36.81</w:delText>
                </w:r>
              </w:del>
            </w:moveFrom>
          </w:p>
        </w:tc>
        <w:tc>
          <w:tcPr>
            <w:tcW w:w="1870" w:type="dxa"/>
            <w:tcBorders>
              <w:top w:val="nil"/>
              <w:left w:val="nil"/>
              <w:bottom w:val="nil"/>
              <w:right w:val="nil"/>
            </w:tcBorders>
          </w:tcPr>
          <w:p w14:paraId="0061D53C" w14:textId="4C4D488A" w:rsidR="00B82FFF" w:rsidRPr="00384A57" w:rsidDel="00EF2AD5" w:rsidRDefault="00B82FFF" w:rsidP="00484ABA">
            <w:pPr>
              <w:spacing w:after="160" w:line="259" w:lineRule="auto"/>
              <w:jc w:val="center"/>
              <w:rPr>
                <w:del w:id="425" w:author="Nick Maxwell" w:date="2023-05-11T20:26:00Z"/>
                <w:moveFrom w:id="426" w:author="Nick Maxwell" w:date="2023-05-11T15:36:00Z"/>
                <w:sz w:val="24"/>
              </w:rPr>
            </w:pPr>
            <w:moveFrom w:id="427" w:author="Nick Maxwell" w:date="2023-05-11T15:36:00Z">
              <w:del w:id="428" w:author="Nick Maxwell" w:date="2023-05-11T20:26:00Z">
                <w:r w:rsidRPr="00384A57" w:rsidDel="00EF2AD5">
                  <w:rPr>
                    <w:sz w:val="24"/>
                  </w:rPr>
                  <w:delText>37.36</w:delText>
                </w:r>
              </w:del>
            </w:moveFrom>
          </w:p>
        </w:tc>
      </w:tr>
      <w:tr w:rsidR="00384A57" w:rsidRPr="00384A57" w:rsidDel="00EF2AD5" w14:paraId="043187F2" w14:textId="4A26A762" w:rsidTr="005006C9">
        <w:trPr>
          <w:del w:id="429" w:author="Nick Maxwell" w:date="2023-05-11T20:26:00Z"/>
        </w:trPr>
        <w:tc>
          <w:tcPr>
            <w:tcW w:w="2785" w:type="dxa"/>
            <w:tcBorders>
              <w:top w:val="nil"/>
              <w:left w:val="nil"/>
              <w:bottom w:val="nil"/>
              <w:right w:val="nil"/>
            </w:tcBorders>
          </w:tcPr>
          <w:p w14:paraId="3FF56B42" w14:textId="1E1A8253" w:rsidR="00B82FFF" w:rsidRPr="00384A57" w:rsidDel="00EF2AD5" w:rsidRDefault="00B82FFF" w:rsidP="00484ABA">
            <w:pPr>
              <w:spacing w:after="160" w:line="259" w:lineRule="auto"/>
              <w:rPr>
                <w:del w:id="430" w:author="Nick Maxwell" w:date="2023-05-11T20:26:00Z"/>
                <w:moveFrom w:id="431" w:author="Nick Maxwell" w:date="2023-05-11T15:36:00Z"/>
                <w:sz w:val="24"/>
              </w:rPr>
            </w:pPr>
          </w:p>
        </w:tc>
        <w:tc>
          <w:tcPr>
            <w:tcW w:w="1295" w:type="dxa"/>
            <w:tcBorders>
              <w:top w:val="nil"/>
              <w:left w:val="nil"/>
              <w:bottom w:val="nil"/>
              <w:right w:val="nil"/>
            </w:tcBorders>
          </w:tcPr>
          <w:p w14:paraId="02418274" w14:textId="60F23EC8" w:rsidR="00B82FFF" w:rsidRPr="00384A57" w:rsidDel="00EF2AD5" w:rsidRDefault="00B82FFF" w:rsidP="00484ABA">
            <w:pPr>
              <w:spacing w:after="160" w:line="259" w:lineRule="auto"/>
              <w:rPr>
                <w:del w:id="432" w:author="Nick Maxwell" w:date="2023-05-11T20:26:00Z"/>
                <w:moveFrom w:id="433" w:author="Nick Maxwell" w:date="2023-05-11T15:36:00Z"/>
                <w:sz w:val="24"/>
              </w:rPr>
            </w:pPr>
            <w:moveFrom w:id="434" w:author="Nick Maxwell" w:date="2023-05-11T15:36:00Z">
              <w:del w:id="435" w:author="Nick Maxwell" w:date="2023-05-11T20:26:00Z">
                <w:r w:rsidRPr="00384A57" w:rsidDel="00EF2AD5">
                  <w:rPr>
                    <w:sz w:val="24"/>
                  </w:rPr>
                  <w:delText>Global</w:delText>
                </w:r>
              </w:del>
            </w:moveFrom>
          </w:p>
        </w:tc>
        <w:tc>
          <w:tcPr>
            <w:tcW w:w="1295" w:type="dxa"/>
            <w:tcBorders>
              <w:top w:val="nil"/>
              <w:left w:val="nil"/>
              <w:bottom w:val="nil"/>
              <w:right w:val="nil"/>
            </w:tcBorders>
          </w:tcPr>
          <w:p w14:paraId="45209B78" w14:textId="0CD2D1D0" w:rsidR="00B82FFF" w:rsidRPr="00384A57" w:rsidDel="00EF2AD5" w:rsidRDefault="00B82FFF" w:rsidP="00484ABA">
            <w:pPr>
              <w:spacing w:after="160" w:line="259" w:lineRule="auto"/>
              <w:jc w:val="center"/>
              <w:rPr>
                <w:del w:id="436" w:author="Nick Maxwell" w:date="2023-05-11T20:26:00Z"/>
                <w:moveFrom w:id="437" w:author="Nick Maxwell" w:date="2023-05-11T15:36:00Z"/>
                <w:sz w:val="24"/>
              </w:rPr>
            </w:pPr>
            <w:moveFrom w:id="438" w:author="Nick Maxwell" w:date="2023-05-11T15:36:00Z">
              <w:del w:id="439" w:author="Nick Maxwell" w:date="2023-05-11T20:26:00Z">
                <w:r w:rsidRPr="00384A57" w:rsidDel="00EF2AD5">
                  <w:rPr>
                    <w:sz w:val="24"/>
                  </w:rPr>
                  <w:delText>321.87</w:delText>
                </w:r>
              </w:del>
            </w:moveFrom>
          </w:p>
        </w:tc>
        <w:tc>
          <w:tcPr>
            <w:tcW w:w="1870" w:type="dxa"/>
            <w:tcBorders>
              <w:top w:val="nil"/>
              <w:left w:val="nil"/>
              <w:bottom w:val="nil"/>
              <w:right w:val="nil"/>
            </w:tcBorders>
          </w:tcPr>
          <w:p w14:paraId="0EF911EE" w14:textId="21DA2E15" w:rsidR="00B82FFF" w:rsidRPr="00384A57" w:rsidDel="00EF2AD5" w:rsidRDefault="00B82FFF" w:rsidP="00484ABA">
            <w:pPr>
              <w:spacing w:after="160" w:line="259" w:lineRule="auto"/>
              <w:jc w:val="center"/>
              <w:rPr>
                <w:del w:id="440" w:author="Nick Maxwell" w:date="2023-05-11T20:26:00Z"/>
                <w:moveFrom w:id="441" w:author="Nick Maxwell" w:date="2023-05-11T15:36:00Z"/>
                <w:sz w:val="24"/>
              </w:rPr>
            </w:pPr>
            <w:moveFrom w:id="442" w:author="Nick Maxwell" w:date="2023-05-11T15:36:00Z">
              <w:del w:id="443" w:author="Nick Maxwell" w:date="2023-05-11T20:26:00Z">
                <w:r w:rsidRPr="00384A57" w:rsidDel="00EF2AD5">
                  <w:rPr>
                    <w:sz w:val="24"/>
                  </w:rPr>
                  <w:delText>44.35</w:delText>
                </w:r>
              </w:del>
            </w:moveFrom>
          </w:p>
        </w:tc>
      </w:tr>
      <w:tr w:rsidR="00384A57" w:rsidRPr="00384A57" w:rsidDel="00EF2AD5" w14:paraId="1EADCAD4" w14:textId="278206E5" w:rsidTr="00484ABA">
        <w:trPr>
          <w:del w:id="444" w:author="Nick Maxwell" w:date="2023-05-11T20:26:00Z"/>
        </w:trPr>
        <w:tc>
          <w:tcPr>
            <w:tcW w:w="2785" w:type="dxa"/>
            <w:tcBorders>
              <w:top w:val="nil"/>
              <w:left w:val="nil"/>
              <w:bottom w:val="nil"/>
              <w:right w:val="nil"/>
            </w:tcBorders>
          </w:tcPr>
          <w:p w14:paraId="525D47AF" w14:textId="6304DCA5" w:rsidR="00B82FFF" w:rsidRPr="00384A57" w:rsidDel="00EF2AD5" w:rsidRDefault="00B82FFF" w:rsidP="00484ABA">
            <w:pPr>
              <w:spacing w:after="160" w:line="259" w:lineRule="auto"/>
              <w:rPr>
                <w:del w:id="445" w:author="Nick Maxwell" w:date="2023-05-11T20:26:00Z"/>
                <w:moveFrom w:id="446" w:author="Nick Maxwell" w:date="2023-05-11T15:36:00Z"/>
                <w:sz w:val="24"/>
              </w:rPr>
            </w:pPr>
            <w:moveFrom w:id="447" w:author="Nick Maxwell" w:date="2023-05-11T15:36:00Z">
              <w:del w:id="448" w:author="Nick Maxwell" w:date="2023-05-11T20:26:00Z">
                <w:r w:rsidRPr="00384A57" w:rsidDel="00EF2AD5">
                  <w:rPr>
                    <w:sz w:val="24"/>
                  </w:rPr>
                  <w:delText>Random</w:delText>
                </w:r>
              </w:del>
            </w:moveFrom>
          </w:p>
        </w:tc>
        <w:tc>
          <w:tcPr>
            <w:tcW w:w="1295" w:type="dxa"/>
            <w:tcBorders>
              <w:top w:val="nil"/>
              <w:left w:val="nil"/>
              <w:bottom w:val="nil"/>
              <w:right w:val="nil"/>
            </w:tcBorders>
          </w:tcPr>
          <w:p w14:paraId="0D5409AB" w14:textId="09D3944D" w:rsidR="00B82FFF" w:rsidRPr="00384A57" w:rsidDel="00EF2AD5" w:rsidRDefault="00B82FFF" w:rsidP="00484ABA">
            <w:pPr>
              <w:spacing w:after="160" w:line="259" w:lineRule="auto"/>
              <w:rPr>
                <w:del w:id="449" w:author="Nick Maxwell" w:date="2023-05-11T20:26:00Z"/>
                <w:moveFrom w:id="450" w:author="Nick Maxwell" w:date="2023-05-11T15:36:00Z"/>
                <w:sz w:val="24"/>
              </w:rPr>
            </w:pPr>
            <w:moveFrom w:id="451" w:author="Nick Maxwell" w:date="2023-05-11T15:36:00Z">
              <w:del w:id="452" w:author="Nick Maxwell" w:date="2023-05-11T20:26:00Z">
                <w:r w:rsidRPr="00384A57" w:rsidDel="00EF2AD5">
                  <w:rPr>
                    <w:sz w:val="24"/>
                  </w:rPr>
                  <w:delText>Local</w:delText>
                </w:r>
              </w:del>
            </w:moveFrom>
          </w:p>
        </w:tc>
        <w:tc>
          <w:tcPr>
            <w:tcW w:w="1295" w:type="dxa"/>
            <w:tcBorders>
              <w:top w:val="nil"/>
              <w:left w:val="nil"/>
              <w:bottom w:val="nil"/>
              <w:right w:val="nil"/>
            </w:tcBorders>
          </w:tcPr>
          <w:p w14:paraId="5F93EA40" w14:textId="612723ED" w:rsidR="00B82FFF" w:rsidRPr="00384A57" w:rsidDel="00EF2AD5" w:rsidRDefault="00B82FFF" w:rsidP="00484ABA">
            <w:pPr>
              <w:spacing w:after="160" w:line="259" w:lineRule="auto"/>
              <w:jc w:val="center"/>
              <w:rPr>
                <w:del w:id="453" w:author="Nick Maxwell" w:date="2023-05-11T20:26:00Z"/>
                <w:moveFrom w:id="454" w:author="Nick Maxwell" w:date="2023-05-11T15:36:00Z"/>
                <w:sz w:val="24"/>
              </w:rPr>
            </w:pPr>
            <w:moveFrom w:id="455" w:author="Nick Maxwell" w:date="2023-05-11T15:36:00Z">
              <w:del w:id="456" w:author="Nick Maxwell" w:date="2023-05-11T20:26:00Z">
                <w:r w:rsidRPr="00384A57" w:rsidDel="00EF2AD5">
                  <w:rPr>
                    <w:sz w:val="24"/>
                  </w:rPr>
                  <w:delText>-4.83</w:delText>
                </w:r>
              </w:del>
            </w:moveFrom>
          </w:p>
        </w:tc>
        <w:tc>
          <w:tcPr>
            <w:tcW w:w="1870" w:type="dxa"/>
            <w:tcBorders>
              <w:top w:val="nil"/>
              <w:left w:val="nil"/>
              <w:bottom w:val="nil"/>
              <w:right w:val="nil"/>
            </w:tcBorders>
          </w:tcPr>
          <w:p w14:paraId="488E85BF" w14:textId="73FF62E6" w:rsidR="00B82FFF" w:rsidRPr="00384A57" w:rsidDel="00EF2AD5" w:rsidRDefault="00B82FFF" w:rsidP="00484ABA">
            <w:pPr>
              <w:spacing w:after="160" w:line="259" w:lineRule="auto"/>
              <w:jc w:val="center"/>
              <w:rPr>
                <w:del w:id="457" w:author="Nick Maxwell" w:date="2023-05-11T20:26:00Z"/>
                <w:moveFrom w:id="458" w:author="Nick Maxwell" w:date="2023-05-11T15:36:00Z"/>
                <w:sz w:val="24"/>
              </w:rPr>
            </w:pPr>
            <w:moveFrom w:id="459" w:author="Nick Maxwell" w:date="2023-05-11T15:36:00Z">
              <w:del w:id="460" w:author="Nick Maxwell" w:date="2023-05-11T20:26:00Z">
                <w:r w:rsidRPr="00384A57" w:rsidDel="00EF2AD5">
                  <w:rPr>
                    <w:sz w:val="24"/>
                  </w:rPr>
                  <w:delText>28.42</w:delText>
                </w:r>
              </w:del>
            </w:moveFrom>
          </w:p>
        </w:tc>
      </w:tr>
      <w:tr w:rsidR="00B82FFF" w:rsidRPr="00384A57" w:rsidDel="00EF2AD5" w14:paraId="5560DBF3" w14:textId="2A444557" w:rsidTr="00484ABA">
        <w:trPr>
          <w:del w:id="461" w:author="Nick Maxwell" w:date="2023-05-11T20:26:00Z"/>
        </w:trPr>
        <w:tc>
          <w:tcPr>
            <w:tcW w:w="2785" w:type="dxa"/>
            <w:tcBorders>
              <w:top w:val="nil"/>
              <w:left w:val="nil"/>
              <w:bottom w:val="single" w:sz="4" w:space="0" w:color="auto"/>
              <w:right w:val="nil"/>
            </w:tcBorders>
          </w:tcPr>
          <w:p w14:paraId="300E758A" w14:textId="75F27DC9" w:rsidR="00B82FFF" w:rsidRPr="00384A57" w:rsidDel="00EF2AD5" w:rsidRDefault="00B82FFF" w:rsidP="00484ABA">
            <w:pPr>
              <w:spacing w:after="160" w:line="259" w:lineRule="auto"/>
              <w:rPr>
                <w:del w:id="462" w:author="Nick Maxwell" w:date="2023-05-11T20:26:00Z"/>
                <w:moveFrom w:id="463" w:author="Nick Maxwell" w:date="2023-05-11T15:36:00Z"/>
                <w:sz w:val="24"/>
              </w:rPr>
            </w:pPr>
            <w:moveFrom w:id="464" w:author="Nick Maxwell" w:date="2023-05-11T15:36:00Z">
              <w:del w:id="465" w:author="Nick Maxwell" w:date="2023-05-11T20:26:00Z">
                <w:r w:rsidRPr="00384A57" w:rsidDel="00EF2AD5">
                  <w:rPr>
                    <w:sz w:val="24"/>
                  </w:rPr>
                  <w:delText xml:space="preserve"> </w:delText>
                </w:r>
              </w:del>
            </w:moveFrom>
          </w:p>
        </w:tc>
        <w:tc>
          <w:tcPr>
            <w:tcW w:w="1295" w:type="dxa"/>
            <w:tcBorders>
              <w:top w:val="nil"/>
              <w:left w:val="nil"/>
              <w:bottom w:val="single" w:sz="4" w:space="0" w:color="auto"/>
              <w:right w:val="nil"/>
            </w:tcBorders>
          </w:tcPr>
          <w:p w14:paraId="647D0F29" w14:textId="4568800F" w:rsidR="00B82FFF" w:rsidRPr="00384A57" w:rsidDel="00EF2AD5" w:rsidRDefault="00B82FFF" w:rsidP="00484ABA">
            <w:pPr>
              <w:spacing w:after="160" w:line="259" w:lineRule="auto"/>
              <w:rPr>
                <w:del w:id="466" w:author="Nick Maxwell" w:date="2023-05-11T20:26:00Z"/>
                <w:moveFrom w:id="467" w:author="Nick Maxwell" w:date="2023-05-11T15:36:00Z"/>
                <w:sz w:val="24"/>
              </w:rPr>
            </w:pPr>
            <w:moveFrom w:id="468" w:author="Nick Maxwell" w:date="2023-05-11T15:36:00Z">
              <w:del w:id="469" w:author="Nick Maxwell" w:date="2023-05-11T20:26:00Z">
                <w:r w:rsidRPr="00384A57" w:rsidDel="00EF2AD5">
                  <w:rPr>
                    <w:sz w:val="24"/>
                  </w:rPr>
                  <w:delText>Global</w:delText>
                </w:r>
              </w:del>
            </w:moveFrom>
          </w:p>
        </w:tc>
        <w:tc>
          <w:tcPr>
            <w:tcW w:w="1295" w:type="dxa"/>
            <w:tcBorders>
              <w:top w:val="nil"/>
              <w:left w:val="nil"/>
              <w:bottom w:val="single" w:sz="4" w:space="0" w:color="auto"/>
              <w:right w:val="nil"/>
            </w:tcBorders>
          </w:tcPr>
          <w:p w14:paraId="35C0005B" w14:textId="50135D5E" w:rsidR="00B82FFF" w:rsidRPr="00384A57" w:rsidDel="00EF2AD5" w:rsidRDefault="00B82FFF" w:rsidP="00484ABA">
            <w:pPr>
              <w:spacing w:after="160" w:line="259" w:lineRule="auto"/>
              <w:jc w:val="center"/>
              <w:rPr>
                <w:del w:id="470" w:author="Nick Maxwell" w:date="2023-05-11T20:26:00Z"/>
                <w:moveFrom w:id="471" w:author="Nick Maxwell" w:date="2023-05-11T15:36:00Z"/>
                <w:sz w:val="24"/>
              </w:rPr>
            </w:pPr>
            <w:moveFrom w:id="472" w:author="Nick Maxwell" w:date="2023-05-11T15:36:00Z">
              <w:del w:id="473" w:author="Nick Maxwell" w:date="2023-05-11T20:26:00Z">
                <w:r w:rsidRPr="00384A57" w:rsidDel="00EF2AD5">
                  <w:rPr>
                    <w:sz w:val="24"/>
                  </w:rPr>
                  <w:delText>283.04</w:delText>
                </w:r>
              </w:del>
            </w:moveFrom>
          </w:p>
        </w:tc>
        <w:tc>
          <w:tcPr>
            <w:tcW w:w="1870" w:type="dxa"/>
            <w:tcBorders>
              <w:top w:val="nil"/>
              <w:left w:val="nil"/>
              <w:bottom w:val="single" w:sz="4" w:space="0" w:color="auto"/>
              <w:right w:val="nil"/>
            </w:tcBorders>
          </w:tcPr>
          <w:p w14:paraId="21DA7901" w14:textId="03B3F82B" w:rsidR="00B82FFF" w:rsidRPr="00384A57" w:rsidDel="00EF2AD5" w:rsidRDefault="00B82FFF" w:rsidP="00484ABA">
            <w:pPr>
              <w:spacing w:after="160" w:line="259" w:lineRule="auto"/>
              <w:jc w:val="center"/>
              <w:rPr>
                <w:del w:id="474" w:author="Nick Maxwell" w:date="2023-05-11T20:26:00Z"/>
                <w:moveFrom w:id="475" w:author="Nick Maxwell" w:date="2023-05-11T15:36:00Z"/>
                <w:sz w:val="24"/>
              </w:rPr>
            </w:pPr>
            <w:moveFrom w:id="476" w:author="Nick Maxwell" w:date="2023-05-11T15:36:00Z">
              <w:del w:id="477" w:author="Nick Maxwell" w:date="2023-05-11T20:26:00Z">
                <w:r w:rsidRPr="00384A57" w:rsidDel="00EF2AD5">
                  <w:rPr>
                    <w:sz w:val="24"/>
                  </w:rPr>
                  <w:delText>36.00</w:delText>
                </w:r>
              </w:del>
            </w:moveFrom>
          </w:p>
        </w:tc>
      </w:tr>
    </w:tbl>
    <w:p w14:paraId="63F5856E" w14:textId="7441FA75" w:rsidR="00551675" w:rsidRPr="00384A57" w:rsidDel="00EE5AD2" w:rsidRDefault="00551675">
      <w:pPr>
        <w:spacing w:after="160" w:line="259" w:lineRule="auto"/>
        <w:rPr>
          <w:moveFrom w:id="478" w:author="Nick Maxwell" w:date="2023-05-11T15:36:00Z"/>
          <w:sz w:val="24"/>
          <w:highlight w:val="green"/>
        </w:rPr>
      </w:pPr>
    </w:p>
    <w:p w14:paraId="4D13CDDB" w14:textId="7D92C8BE" w:rsidR="00551675" w:rsidRPr="00384A57" w:rsidDel="00EE5AD2" w:rsidRDefault="00551675">
      <w:pPr>
        <w:spacing w:after="160" w:line="259" w:lineRule="auto"/>
        <w:rPr>
          <w:moveFrom w:id="479" w:author="Nick Maxwell" w:date="2023-05-11T15:36:00Z"/>
          <w:sz w:val="24"/>
          <w:highlight w:val="green"/>
        </w:rPr>
      </w:pPr>
      <w:moveFrom w:id="480" w:author="Nick Maxwell" w:date="2023-05-11T15:36:00Z">
        <w:r w:rsidRPr="00384A57" w:rsidDel="00EE5AD2">
          <w:rPr>
            <w:sz w:val="24"/>
            <w:highlight w:val="green"/>
          </w:rPr>
          <w:br w:type="page"/>
        </w:r>
      </w:moveFrom>
    </w:p>
    <w:moveFromRangeEnd w:id="309"/>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2B89F740" w14:textId="4205D372" w:rsidR="0039079F" w:rsidRPr="00384A57" w:rsidDel="00E12C62" w:rsidRDefault="0039079F" w:rsidP="000532FB">
      <w:pPr>
        <w:contextualSpacing/>
        <w:jc w:val="center"/>
        <w:rPr>
          <w:moveFrom w:id="481" w:author="Nick Maxwell" w:date="2023-05-11T15:35:00Z"/>
          <w:sz w:val="24"/>
        </w:rPr>
      </w:pPr>
      <w:moveFromRangeStart w:id="482" w:author="Nick Maxwell" w:date="2023-05-11T15:35:00Z" w:name="move134711736"/>
      <w:moveFrom w:id="483" w:author="Nick Maxwell" w:date="2023-05-11T15:35:00Z">
        <w:r w:rsidRPr="00384A57" w:rsidDel="00E12C62">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moveFrom>
    </w:p>
    <w:p w14:paraId="5F7150F8" w14:textId="5AFEED3F" w:rsidR="0039079F" w:rsidRPr="00384A57" w:rsidDel="00E12C62" w:rsidRDefault="0039079F" w:rsidP="0039079F">
      <w:pPr>
        <w:rPr>
          <w:moveFrom w:id="484" w:author="Nick Maxwell" w:date="2023-05-11T15:35:00Z"/>
          <w:sz w:val="24"/>
          <w:szCs w:val="24"/>
        </w:rPr>
      </w:pPr>
      <w:moveFrom w:id="485" w:author="Nick Maxwell" w:date="2023-05-11T15:35:00Z">
        <w:r w:rsidRPr="00384A57" w:rsidDel="00E12C62">
          <w:rPr>
            <w:i/>
            <w:iCs/>
            <w:sz w:val="24"/>
            <w:szCs w:val="24"/>
          </w:rPr>
          <w:t xml:space="preserve">Figure </w:t>
        </w:r>
        <w:r w:rsidR="00551675" w:rsidRPr="00384A57" w:rsidDel="00E12C62">
          <w:rPr>
            <w:i/>
            <w:iCs/>
            <w:sz w:val="24"/>
            <w:szCs w:val="24"/>
          </w:rPr>
          <w:t>2</w:t>
        </w:r>
        <w:r w:rsidRPr="00384A57" w:rsidDel="00E12C62">
          <w:rPr>
            <w:sz w:val="24"/>
            <w:szCs w:val="24"/>
          </w:rPr>
          <w:t xml:space="preserve">. Mean RT Vincentile bin data points for pure, non-switch, and switch trials. Switch and non-switch trials are split by alternating runs and random presentation sequences. Bars denote 95% </w:t>
        </w:r>
        <w:r w:rsidRPr="00384A57" w:rsidDel="00E12C62">
          <w:rPr>
            <w:i/>
            <w:iCs/>
            <w:sz w:val="24"/>
            <w:szCs w:val="24"/>
          </w:rPr>
          <w:t>CI</w:t>
        </w:r>
        <w:r w:rsidR="000532FB" w:rsidRPr="00384A57" w:rsidDel="00E12C62">
          <w:rPr>
            <w:sz w:val="24"/>
            <w:szCs w:val="24"/>
          </w:rPr>
          <w:t>.</w:t>
        </w:r>
      </w:moveFrom>
    </w:p>
    <w:p w14:paraId="156BA976" w14:textId="3B7B66F3" w:rsidR="0039079F" w:rsidRPr="00384A57" w:rsidDel="00E12C62" w:rsidRDefault="0039079F" w:rsidP="000532FB">
      <w:pPr>
        <w:spacing w:after="160" w:line="259" w:lineRule="auto"/>
        <w:rPr>
          <w:moveFrom w:id="486" w:author="Nick Maxwell" w:date="2023-05-11T15:35:00Z"/>
          <w:sz w:val="24"/>
          <w:szCs w:val="24"/>
        </w:rPr>
      </w:pPr>
      <w:moveFrom w:id="487" w:author="Nick Maxwell" w:date="2023-05-11T15:35:00Z">
        <w:r w:rsidRPr="00384A57" w:rsidDel="00E12C62">
          <w:rPr>
            <w:sz w:val="24"/>
            <w:szCs w:val="24"/>
          </w:rPr>
          <w:br w:type="page"/>
        </w:r>
      </w:moveFrom>
    </w:p>
    <w:p w14:paraId="225E33A2" w14:textId="61D155FA" w:rsidR="0039079F" w:rsidRPr="00384A57" w:rsidDel="00E12C62" w:rsidRDefault="00745741" w:rsidP="00745741">
      <w:pPr>
        <w:rPr>
          <w:moveFrom w:id="488" w:author="Nick Maxwell" w:date="2023-05-11T15:35:00Z"/>
          <w:sz w:val="24"/>
          <w:szCs w:val="24"/>
        </w:rPr>
      </w:pPr>
      <w:moveFrom w:id="489" w:author="Nick Maxwell" w:date="2023-05-11T15:35:00Z">
        <w:r w:rsidRPr="00384A57" w:rsidDel="00E12C62">
          <w:rPr>
            <w:noProof/>
          </w:rPr>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sidDel="00E12C62">
          <w:rPr>
            <w:sz w:val="24"/>
            <w:szCs w:val="24"/>
          </w:rPr>
          <w:br w:type="textWrapping" w:clear="all"/>
        </w:r>
      </w:moveFrom>
    </w:p>
    <w:p w14:paraId="4AAD46B8" w14:textId="53E25B9C" w:rsidR="000532FB" w:rsidRPr="00384A57" w:rsidDel="00E12C62" w:rsidRDefault="000532FB" w:rsidP="000532FB">
      <w:pPr>
        <w:rPr>
          <w:moveFrom w:id="490" w:author="Nick Maxwell" w:date="2023-05-11T15:35:00Z"/>
          <w:sz w:val="24"/>
          <w:szCs w:val="24"/>
        </w:rPr>
      </w:pPr>
      <w:moveFrom w:id="491" w:author="Nick Maxwell" w:date="2023-05-11T15:35:00Z">
        <w:r w:rsidRPr="00384A57" w:rsidDel="00E12C62">
          <w:rPr>
            <w:i/>
            <w:iCs/>
            <w:sz w:val="24"/>
            <w:szCs w:val="24"/>
          </w:rPr>
          <w:t xml:space="preserve">Figure </w:t>
        </w:r>
        <w:r w:rsidR="00551675" w:rsidRPr="00384A57" w:rsidDel="00E12C62">
          <w:rPr>
            <w:i/>
            <w:iCs/>
            <w:sz w:val="24"/>
            <w:szCs w:val="24"/>
          </w:rPr>
          <w:t>3</w:t>
        </w:r>
        <w:r w:rsidRPr="00384A57" w:rsidDel="00E12C62">
          <w:rPr>
            <w:sz w:val="24"/>
            <w:szCs w:val="24"/>
          </w:rPr>
          <w:t xml:space="preserve">. Local and global Vincentile costs for alternating runs and random switching. Bars denote 95% </w:t>
        </w:r>
        <w:r w:rsidRPr="00384A57" w:rsidDel="00E12C62">
          <w:rPr>
            <w:i/>
            <w:iCs/>
            <w:sz w:val="24"/>
            <w:szCs w:val="24"/>
          </w:rPr>
          <w:t>CI</w:t>
        </w:r>
        <w:r w:rsidRPr="00384A57" w:rsidDel="00E12C62">
          <w:rPr>
            <w:sz w:val="24"/>
            <w:szCs w:val="24"/>
          </w:rPr>
          <w:t>.</w:t>
        </w:r>
      </w:moveFrom>
    </w:p>
    <w:moveFromRangeEnd w:id="482"/>
    <w:p w14:paraId="3F0819B6" w14:textId="279F9EB8" w:rsidR="00FF2EDE" w:rsidRPr="00FF2EDE" w:rsidRDefault="00FF2EDE" w:rsidP="00FF2EDE">
      <w:pPr>
        <w:spacing w:after="160" w:line="259" w:lineRule="auto"/>
        <w:jc w:val="center"/>
        <w:rPr>
          <w:ins w:id="492" w:author="Nick Maxwell" w:date="2023-05-11T15:25:00Z"/>
          <w:b/>
          <w:bCs/>
          <w:sz w:val="24"/>
          <w:szCs w:val="24"/>
          <w:rPrChange w:id="493" w:author="Nick Maxwell" w:date="2023-05-11T15:27:00Z">
            <w:rPr>
              <w:ins w:id="494" w:author="Nick Maxwell" w:date="2023-05-11T15:25:00Z"/>
              <w:sz w:val="24"/>
              <w:szCs w:val="24"/>
            </w:rPr>
          </w:rPrChange>
        </w:rPr>
      </w:pPr>
      <w:ins w:id="495" w:author="Nick Maxwell" w:date="2023-05-11T15:25:00Z">
        <w:r w:rsidRPr="00FF2EDE">
          <w:rPr>
            <w:b/>
            <w:bCs/>
            <w:sz w:val="24"/>
            <w:szCs w:val="24"/>
            <w:rPrChange w:id="496" w:author="Nick Maxwell" w:date="2023-05-11T15:27:00Z">
              <w:rPr>
                <w:sz w:val="24"/>
                <w:szCs w:val="24"/>
              </w:rPr>
            </w:rPrChange>
          </w:rPr>
          <w:t>Appendix</w:t>
        </w:r>
      </w:ins>
    </w:p>
    <w:p w14:paraId="05A32EBE" w14:textId="77777777" w:rsidR="00FF2EDE" w:rsidRPr="00384A57" w:rsidRDefault="00FF2EDE" w:rsidP="00FF2EDE">
      <w:pPr>
        <w:spacing w:line="480" w:lineRule="auto"/>
        <w:rPr>
          <w:moveTo w:id="497" w:author="Nick Maxwell" w:date="2023-05-11T15:33:00Z"/>
          <w:sz w:val="24"/>
        </w:rPr>
      </w:pPr>
      <w:moveToRangeStart w:id="498" w:author="Nick Maxwell" w:date="2023-05-11T15:33:00Z" w:name="move134711624"/>
      <w:moveTo w:id="499" w:author="Nick Maxwell" w:date="2023-05-11T15:33:00Z">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 see De Jong, 2000, for a review within the context of task-switching). To account for and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Spieler, 1999), semantic priming (e.g., </w:t>
        </w:r>
        <w:proofErr w:type="spellStart"/>
        <w:r w:rsidRPr="00384A57">
          <w:rPr>
            <w:sz w:val="24"/>
          </w:rPr>
          <w:t>Balota</w:t>
        </w:r>
        <w:proofErr w:type="spellEnd"/>
        <w:r w:rsidRPr="00384A57">
          <w:rPr>
            <w:sz w:val="24"/>
          </w:rPr>
          <w:t>, Yap, Cortese, &amp; Watson, 2008), selective attention (</w:t>
        </w:r>
        <w:proofErr w:type="spellStart"/>
        <w:r w:rsidRPr="00384A57">
          <w:rPr>
            <w:sz w:val="24"/>
          </w:rPr>
          <w:t>Lamers</w:t>
        </w:r>
        <w:proofErr w:type="spellEnd"/>
        <w:r w:rsidRPr="00384A57">
          <w:rPr>
            <w:sz w:val="24"/>
          </w:rPr>
          <w:t xml:space="preserve">, </w:t>
        </w:r>
        <w:proofErr w:type="spellStart"/>
        <w:r w:rsidRPr="00384A57">
          <w:rPr>
            <w:sz w:val="24"/>
          </w:rPr>
          <w:t>Roelofs</w:t>
        </w:r>
        <w:proofErr w:type="spellEnd"/>
        <w:r w:rsidRPr="00384A57">
          <w:rPr>
            <w:sz w:val="24"/>
          </w:rPr>
          <w:t xml:space="preserve">, &amp; </w:t>
        </w:r>
        <w:proofErr w:type="spellStart"/>
        <w:r w:rsidRPr="00384A57">
          <w:rPr>
            <w:sz w:val="24"/>
          </w:rPr>
          <w:t>Rabeling-Keus</w:t>
        </w:r>
        <w:proofErr w:type="spellEnd"/>
        <w:r w:rsidRPr="00384A57">
          <w:rPr>
            <w:sz w:val="24"/>
          </w:rPr>
          <w:t xml:space="preserve">, 2010; Spieler, </w:t>
        </w:r>
        <w:proofErr w:type="spellStart"/>
        <w:r w:rsidRPr="00384A57">
          <w:rPr>
            <w:sz w:val="24"/>
          </w:rPr>
          <w:t>Balota</w:t>
        </w:r>
        <w:proofErr w:type="spellEnd"/>
        <w:r w:rsidRPr="00384A57">
          <w:rPr>
            <w:sz w:val="24"/>
          </w:rPr>
          <w:t xml:space="preserve">, &amp; Faust, 2000), and, importantly, working memory and attentional control processes assessed via task-switching (Huff et al., 2015; </w:t>
        </w:r>
        <w:proofErr w:type="spellStart"/>
        <w:r w:rsidRPr="00384A57">
          <w:rPr>
            <w:sz w:val="24"/>
          </w:rPr>
          <w:t>Tse</w:t>
        </w:r>
        <w:proofErr w:type="spellEnd"/>
        <w:r w:rsidRPr="00384A57">
          <w:rPr>
            <w:sz w:val="24"/>
          </w:rPr>
          <w:t xml:space="preserve"> et al., 2010). </w:t>
        </w:r>
      </w:moveTo>
    </w:p>
    <w:p w14:paraId="6044DA2E" w14:textId="5369B71D" w:rsidR="00FF2EDE" w:rsidRPr="00384A57" w:rsidRDefault="00FF2EDE" w:rsidP="00FF2EDE">
      <w:pPr>
        <w:spacing w:line="480" w:lineRule="auto"/>
        <w:ind w:firstLine="720"/>
        <w:rPr>
          <w:moveTo w:id="500" w:author="Nick Maxwell" w:date="2023-05-11T15:33:00Z"/>
          <w:sz w:val="24"/>
        </w:rPr>
      </w:pPr>
      <w:moveTo w:id="501" w:author="Nick Maxwell" w:date="2023-05-11T15:33:00Z">
        <w:r w:rsidRPr="00384A57">
          <w:rPr>
            <w:sz w:val="24"/>
          </w:rPr>
          <w:t xml:space="preserve">Given the increased focus on RT distributions, </w:t>
        </w:r>
        <w:del w:id="502" w:author="Nick Maxwell" w:date="2023-05-11T16:29:00Z">
          <w:r w:rsidRPr="00384A57" w:rsidDel="001C410B">
            <w:rPr>
              <w:sz w:val="24"/>
            </w:rPr>
            <w:delText xml:space="preserve">in the present study, </w:delText>
          </w:r>
        </w:del>
        <w:r w:rsidRPr="00384A57">
          <w:rPr>
            <w:sz w:val="24"/>
          </w:rPr>
          <w:t xml:space="preserve">we further analyzed </w:t>
        </w:r>
      </w:moveTo>
      <w:ins w:id="503" w:author="Nick Maxwell" w:date="2023-05-11T16:29:00Z">
        <w:r w:rsidR="001C410B">
          <w:rPr>
            <w:sz w:val="24"/>
          </w:rPr>
          <w:t xml:space="preserve">the </w:t>
        </w:r>
      </w:ins>
      <w:moveTo w:id="504" w:author="Nick Maxwell" w:date="2023-05-11T15:33:00Z">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xml:space="preserve">) are then averaged across participants and plotted, which provides information regarding the average shape of the RT distribution as a function of trial-ordered bin. Separately, for the ex-Gaussian analysis, participants’ raw RTs are fit to a </w:t>
        </w:r>
        <w:r w:rsidRPr="00384A57">
          <w:rPr>
            <w:sz w:val="24"/>
          </w:rPr>
          <w:lastRenderedPageBreak/>
          <w:t>theoretical exponential-Gaussian distribution, which provides a close approximation of the empirical RT distribution (Ratcliff, 1979). Three parameters define this distribution. First, the mu and sigma parameters represent the mean and standard deviation, respectively. The third parameter, tau, represents the tail of the distribution which includes the slowest responses. Thus, changes in mu reflect a shift in the overall RT distribution, while changes in tau represent changes to the tail which are more likely to be the more difficult trials. Regarding task performance, individuals with compromised attentional control abilities may be less likely to consistently maintain the task goal while suppressing irrelevant information, leading to slower RTs than individuals with more intact attentional control abilities. This would result in RT distributions with greater skew in the tail of the distribution. This skewness would be captured by the tau parameter. Furthermore, when task-switching, tau would be expected to increase whenever switching places additional strain on attentional control systems. Thus, tau would be expected to show an increase for random than predictive switching.</w:t>
        </w:r>
      </w:moveTo>
    </w:p>
    <w:p w14:paraId="4C730887" w14:textId="1319D036" w:rsidR="00FF2EDE" w:rsidRPr="00254B1A" w:rsidDel="00FF2EDE" w:rsidRDefault="00FF2EDE">
      <w:pPr>
        <w:spacing w:line="480" w:lineRule="auto"/>
        <w:ind w:firstLine="720"/>
        <w:rPr>
          <w:del w:id="505" w:author="Nick Maxwell" w:date="2023-05-11T15:33:00Z"/>
          <w:sz w:val="24"/>
          <w:rPrChange w:id="506" w:author="Nick Maxwell" w:date="2023-05-11T15:49:00Z">
            <w:rPr>
              <w:del w:id="507" w:author="Nick Maxwell" w:date="2023-05-11T15:33:00Z"/>
              <w:b/>
              <w:bCs/>
              <w:sz w:val="24"/>
            </w:rPr>
          </w:rPrChange>
        </w:rPr>
      </w:pPr>
      <w:moveTo w:id="508" w:author="Nick Maxwell" w:date="2023-05-11T15:33:00Z">
        <w:r w:rsidRPr="00384A57">
          <w:rPr>
            <w:sz w:val="24"/>
          </w:rPr>
          <w:t xml:space="preserve">Finally, as noted by </w:t>
        </w:r>
        <w:proofErr w:type="spellStart"/>
        <w:r w:rsidRPr="00384A57">
          <w:rPr>
            <w:sz w:val="24"/>
          </w:rPr>
          <w:t>Tse</w:t>
        </w:r>
        <w:proofErr w:type="spellEnd"/>
        <w:r w:rsidRPr="00384A57">
          <w:rPr>
            <w:sz w:val="24"/>
          </w:rPr>
          <w:t xml:space="preserve"> et al. (2010), conditions that produce similar mean RTs could produce different underlying RT distributions. Thus, distributional analyses provide a more fine-grained approach relative to solely relying on means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moveTo>
      <w:ins w:id="509" w:author="Nick Maxwell" w:date="2023-05-11T15:47:00Z">
        <w:r w:rsidR="00254B1A">
          <w:rPr>
            <w:sz w:val="24"/>
          </w:rPr>
          <w:t xml:space="preserve"> we </w:t>
        </w:r>
      </w:ins>
      <w:ins w:id="510" w:author="Nick Maxwell" w:date="2023-05-11T15:48:00Z">
        <w:r w:rsidR="00254B1A">
          <w:rPr>
            <w:sz w:val="24"/>
          </w:rPr>
          <w:t>assessed the present data using these</w:t>
        </w:r>
      </w:ins>
      <w:moveTo w:id="511" w:author="Nick Maxwell" w:date="2023-05-11T15:33:00Z">
        <w:del w:id="512" w:author="Nick Maxwell" w:date="2023-05-11T15:47:00Z">
          <w:r w:rsidRPr="00384A57" w:rsidDel="00254B1A">
            <w:rPr>
              <w:sz w:val="24"/>
            </w:rPr>
            <w:delText xml:space="preserve"> </w:delText>
          </w:r>
        </w:del>
      </w:moveTo>
      <w:ins w:id="513" w:author="Nick Maxwell" w:date="2023-05-11T15:42:00Z">
        <w:r w:rsidR="008356E4">
          <w:rPr>
            <w:sz w:val="24"/>
          </w:rPr>
          <w:t xml:space="preserve"> </w:t>
        </w:r>
      </w:ins>
      <w:moveTo w:id="514" w:author="Nick Maxwell" w:date="2023-05-11T15:33:00Z">
        <w:del w:id="515" w:author="Nick Maxwell" w:date="2023-05-11T15:42:00Z">
          <w:r w:rsidRPr="00384A57" w:rsidDel="008356E4">
            <w:rPr>
              <w:sz w:val="24"/>
            </w:rPr>
            <w:delText xml:space="preserve">the present study </w:delText>
          </w:r>
        </w:del>
        <w:del w:id="516" w:author="Nick Maxwell" w:date="2023-05-11T15:48:00Z">
          <w:r w:rsidRPr="00384A57" w:rsidDel="00254B1A">
            <w:rPr>
              <w:sz w:val="24"/>
            </w:rPr>
            <w:delText xml:space="preserve">incorporates these </w:delText>
          </w:r>
        </w:del>
        <w:r w:rsidRPr="00384A57">
          <w:rPr>
            <w:sz w:val="24"/>
          </w:rPr>
          <w:t xml:space="preserve">distributional analyses to complement </w:t>
        </w:r>
      </w:moveTo>
      <w:ins w:id="517" w:author="Nick Maxwell" w:date="2023-05-11T15:48:00Z">
        <w:r w:rsidR="00254B1A">
          <w:rPr>
            <w:sz w:val="24"/>
          </w:rPr>
          <w:t xml:space="preserve">the </w:t>
        </w:r>
      </w:ins>
      <w:moveTo w:id="518" w:author="Nick Maxwell" w:date="2023-05-11T15:33:00Z">
        <w:r w:rsidRPr="00384A57">
          <w:rPr>
            <w:sz w:val="24"/>
          </w:rPr>
          <w:t>traditional mean analyses</w:t>
        </w:r>
      </w:moveTo>
      <w:ins w:id="519" w:author="Nick Maxwell" w:date="2023-05-11T15:48:00Z">
        <w:r w:rsidR="00254B1A">
          <w:rPr>
            <w:sz w:val="24"/>
          </w:rPr>
          <w:t xml:space="preserve"> reported above</w:t>
        </w:r>
      </w:ins>
      <w:moveTo w:id="520" w:author="Nick Maxwell" w:date="2023-05-11T15:33:00Z">
        <w:r w:rsidRPr="00384A57">
          <w:rPr>
            <w:sz w:val="24"/>
          </w:rPr>
          <w:t>.</w:t>
        </w:r>
      </w:moveTo>
      <w:ins w:id="521" w:author="Nick Maxwell" w:date="2023-05-11T15:42:00Z">
        <w:r w:rsidR="008356E4" w:rsidRPr="008356E4">
          <w:rPr>
            <w:sz w:val="24"/>
          </w:rPr>
          <w:t xml:space="preserve"> </w:t>
        </w:r>
      </w:ins>
      <w:ins w:id="522" w:author="Nick Maxwell" w:date="2023-05-11T15:49:00Z">
        <w:r w:rsidR="00254B1A">
          <w:rPr>
            <w:sz w:val="24"/>
          </w:rPr>
          <w:t>Overall, we anticipated that</w:t>
        </w:r>
      </w:ins>
      <w:ins w:id="523" w:author="Nick Maxwell" w:date="2023-05-11T15:42:00Z">
        <w:r w:rsidR="008356E4" w:rsidRPr="00384A57">
          <w:rPr>
            <w:sz w:val="24"/>
          </w:rPr>
          <w:t xml:space="preserve"> random switching </w:t>
        </w:r>
      </w:ins>
      <w:ins w:id="524" w:author="Nick Maxwell" w:date="2023-05-11T15:49:00Z">
        <w:r w:rsidR="00254B1A">
          <w:rPr>
            <w:sz w:val="24"/>
          </w:rPr>
          <w:t>would</w:t>
        </w:r>
      </w:ins>
      <w:ins w:id="525" w:author="Nick Maxwell" w:date="2023-05-11T15:42:00Z">
        <w:r w:rsidR="008356E4" w:rsidRPr="00384A57">
          <w:rPr>
            <w:sz w:val="24"/>
          </w:rPr>
          <w:t xml:space="preserve"> produce exaggerated responses in the slowest bins in the </w:t>
        </w:r>
        <w:proofErr w:type="spellStart"/>
        <w:r w:rsidR="008356E4" w:rsidRPr="00384A57">
          <w:rPr>
            <w:sz w:val="24"/>
          </w:rPr>
          <w:t>Vincentile</w:t>
        </w:r>
        <w:proofErr w:type="spellEnd"/>
        <w:r w:rsidR="008356E4" w:rsidRPr="00384A57">
          <w:rPr>
            <w:sz w:val="24"/>
          </w:rPr>
          <w:t xml:space="preserve"> plots and tau in the ex-gaussian analysis.</w:t>
        </w:r>
      </w:ins>
    </w:p>
    <w:moveToRangeEnd w:id="498"/>
    <w:p w14:paraId="578F5A58" w14:textId="249F7F2E" w:rsidR="00FF2EDE" w:rsidRPr="00FF2EDE" w:rsidRDefault="00FF2EDE" w:rsidP="008427F8">
      <w:pPr>
        <w:spacing w:line="480" w:lineRule="auto"/>
        <w:rPr>
          <w:ins w:id="526" w:author="Nick Maxwell" w:date="2023-05-11T15:27:00Z"/>
          <w:sz w:val="24"/>
          <w:rPrChange w:id="527" w:author="Nick Maxwell" w:date="2023-05-11T15:33:00Z">
            <w:rPr>
              <w:ins w:id="528" w:author="Nick Maxwell" w:date="2023-05-11T15:27:00Z"/>
              <w:b/>
              <w:bCs/>
              <w:sz w:val="24"/>
            </w:rPr>
          </w:rPrChange>
        </w:rPr>
      </w:pPr>
    </w:p>
    <w:p w14:paraId="51E396C0" w14:textId="3124459D" w:rsidR="00FF2EDE" w:rsidRPr="00384A57" w:rsidRDefault="00FF2EDE" w:rsidP="00FF2EDE">
      <w:pPr>
        <w:spacing w:line="480" w:lineRule="auto"/>
        <w:rPr>
          <w:moveTo w:id="529" w:author="Nick Maxwell" w:date="2023-05-11T15:26:00Z"/>
          <w:b/>
          <w:bCs/>
          <w:sz w:val="24"/>
        </w:rPr>
      </w:pPr>
      <w:moveToRangeStart w:id="530" w:author="Nick Maxwell" w:date="2023-05-11T15:26:00Z" w:name="move134711204"/>
      <w:proofErr w:type="spellStart"/>
      <w:moveTo w:id="531" w:author="Nick Maxwell" w:date="2023-05-11T15:26:00Z">
        <w:r w:rsidRPr="00384A57">
          <w:rPr>
            <w:b/>
            <w:bCs/>
            <w:sz w:val="24"/>
          </w:rPr>
          <w:t>Vincentile</w:t>
        </w:r>
        <w:proofErr w:type="spellEnd"/>
        <w:r w:rsidRPr="00384A57">
          <w:rPr>
            <w:b/>
            <w:bCs/>
            <w:sz w:val="24"/>
          </w:rPr>
          <w:t xml:space="preserve"> Plots</w:t>
        </w:r>
      </w:moveTo>
    </w:p>
    <w:p w14:paraId="231B2B3A" w14:textId="796E012F" w:rsidR="00FF2EDE" w:rsidRPr="00384A57" w:rsidRDefault="00FF2EDE" w:rsidP="00FF2EDE">
      <w:pPr>
        <w:spacing w:line="480" w:lineRule="auto"/>
        <w:rPr>
          <w:moveTo w:id="532" w:author="Nick Maxwell" w:date="2023-05-11T15:26:00Z"/>
          <w:sz w:val="24"/>
        </w:rPr>
      </w:pPr>
      <w:moveTo w:id="533" w:author="Nick Maxwell" w:date="2023-05-11T15:26:00Z">
        <w:r w:rsidRPr="00384A57">
          <w:rPr>
            <w:b/>
            <w:bCs/>
            <w:sz w:val="24"/>
          </w:rPr>
          <w:tab/>
        </w:r>
        <w:r w:rsidRPr="00315080">
          <w:rPr>
            <w:sz w:val="24"/>
          </w:rPr>
          <w:t xml:space="preserve">Figure </w:t>
        </w:r>
        <w:del w:id="534" w:author="Nick Maxwell" w:date="2023-05-11T15:26:00Z">
          <w:r w:rsidRPr="00315080" w:rsidDel="00FF2EDE">
            <w:rPr>
              <w:sz w:val="24"/>
            </w:rPr>
            <w:delText>2</w:delText>
          </w:r>
        </w:del>
      </w:moveTo>
      <w:ins w:id="535" w:author="Nick Maxwell" w:date="2023-05-11T15:26:00Z">
        <w:r w:rsidRPr="00315080">
          <w:rPr>
            <w:sz w:val="24"/>
          </w:rPr>
          <w:t>A1</w:t>
        </w:r>
      </w:ins>
      <w:moveTo w:id="536" w:author="Nick Maxwell" w:date="2023-05-11T15:26:00Z">
        <w:r w:rsidRPr="00315080">
          <w:rPr>
            <w:sz w:val="24"/>
          </w:rPr>
          <w:t xml:space="preserve"> reports </w:t>
        </w:r>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del w:id="537" w:author="Nick Maxwell" w:date="2023-05-11T15:27:00Z">
          <w:r w:rsidRPr="00315080" w:rsidDel="00FF2EDE">
            <w:rPr>
              <w:sz w:val="24"/>
            </w:rPr>
            <w:lastRenderedPageBreak/>
            <w:delText>2</w:delText>
          </w:r>
        </w:del>
      </w:moveTo>
      <w:ins w:id="538" w:author="Nick Maxwell" w:date="2023-05-11T15:27:00Z">
        <w:r w:rsidRPr="00315080">
          <w:rPr>
            <w:sz w:val="24"/>
          </w:rPr>
          <w:t>A1</w:t>
        </w:r>
      </w:ins>
      <w:moveTo w:id="539" w:author="Nick Maxwell" w:date="2023-05-11T15:26:00Z">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by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moveTo>
      <w:ins w:id="540" w:author="Nick Maxwell" w:date="2023-05-11T15:28:00Z">
        <w:r w:rsidRPr="00315080">
          <w:rPr>
            <w:i/>
            <w:iCs/>
            <w:sz w:val="24"/>
            <w:szCs w:val="24"/>
          </w:rPr>
          <w:t>η</w:t>
        </w:r>
        <w:r w:rsidRPr="00315080">
          <w:rPr>
            <w:i/>
            <w:iCs/>
            <w:sz w:val="24"/>
            <w:szCs w:val="24"/>
            <w:vertAlign w:val="subscript"/>
          </w:rPr>
          <w:t>p</w:t>
        </w:r>
        <w:r w:rsidRPr="00315080">
          <w:rPr>
            <w:sz w:val="24"/>
            <w:szCs w:val="24"/>
            <w:vertAlign w:val="superscript"/>
          </w:rPr>
          <w:t>2</w:t>
        </w:r>
      </w:ins>
      <w:moveTo w:id="541" w:author="Nick Maxwell" w:date="2023-05-11T15:26:00Z">
        <w:del w:id="542" w:author="Nick Maxwell" w:date="2023-05-11T15:28:00Z">
          <w:r w:rsidRPr="00315080" w:rsidDel="00FF2EDE">
            <w:rPr>
              <w:rFonts w:eastAsia="Arial"/>
              <w:i/>
              <w:iCs/>
              <w:sz w:val="24"/>
              <w:szCs w:val="24"/>
            </w:rPr>
            <w:delText>η</w:delText>
          </w:r>
          <w:r w:rsidRPr="00315080" w:rsidDel="00FF2EDE">
            <w:rPr>
              <w:rFonts w:eastAsia="Arial"/>
              <w:sz w:val="24"/>
              <w:szCs w:val="24"/>
              <w:vertAlign w:val="superscript"/>
            </w:rPr>
            <w:delText>2</w:delText>
          </w:r>
          <w:r w:rsidRPr="00315080" w:rsidDel="00FF2EDE">
            <w:rPr>
              <w:rFonts w:eastAsia="Arial"/>
              <w:sz w:val="24"/>
              <w:szCs w:val="24"/>
              <w:vertAlign w:val="subscript"/>
            </w:rPr>
            <w:delText>G</w:delText>
          </w:r>
        </w:del>
        <w:r w:rsidRPr="00315080">
          <w:rPr>
            <w:rFonts w:eastAsia="Arial"/>
            <w:sz w:val="24"/>
            <w:szCs w:val="24"/>
          </w:rPr>
          <w:t xml:space="preserve"> = .</w:t>
        </w:r>
        <w:del w:id="543" w:author="Nick Maxwell" w:date="2023-05-11T15:28:00Z">
          <w:r w:rsidRPr="00315080" w:rsidDel="00FF2EDE">
            <w:rPr>
              <w:rFonts w:eastAsia="Arial"/>
              <w:sz w:val="24"/>
              <w:szCs w:val="24"/>
            </w:rPr>
            <w:delText>54</w:delText>
          </w:r>
        </w:del>
      </w:moveTo>
      <w:ins w:id="544" w:author="Nick Maxwell" w:date="2023-05-11T16:10:00Z">
        <w:r w:rsidR="00315080" w:rsidRPr="00315080">
          <w:rPr>
            <w:rFonts w:eastAsia="Arial"/>
            <w:sz w:val="24"/>
            <w:szCs w:val="24"/>
            <w:rPrChange w:id="545" w:author="Nick Maxwell" w:date="2023-05-11T16:10:00Z">
              <w:rPr>
                <w:rFonts w:eastAsia="Arial"/>
                <w:sz w:val="24"/>
                <w:szCs w:val="24"/>
                <w:highlight w:val="yellow"/>
              </w:rPr>
            </w:rPrChange>
          </w:rPr>
          <w:t>8</w:t>
        </w:r>
        <w:r w:rsidR="00315080" w:rsidRPr="00315080">
          <w:rPr>
            <w:rFonts w:eastAsia="Arial"/>
            <w:sz w:val="24"/>
            <w:szCs w:val="24"/>
          </w:rPr>
          <w:t>1</w:t>
        </w:r>
      </w:ins>
      <w:moveTo w:id="546" w:author="Nick Maxwell" w:date="2023-05-11T15:26:00Z">
        <w:r w:rsidRPr="00315080">
          <w:rPr>
            <w:rFonts w:eastAsia="Arial"/>
            <w:sz w:val="24"/>
            <w:szCs w:val="24"/>
          </w:rPr>
          <w:t>,</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moveTo>
      <w:ins w:id="547" w:author="Nick Maxwell" w:date="2023-05-11T15:28:00Z">
        <w:r w:rsidRPr="00883ACD">
          <w:rPr>
            <w:i/>
            <w:iCs/>
            <w:sz w:val="24"/>
            <w:szCs w:val="24"/>
          </w:rPr>
          <w:t>η</w:t>
        </w:r>
        <w:r w:rsidRPr="00883ACD">
          <w:rPr>
            <w:i/>
            <w:iCs/>
            <w:sz w:val="24"/>
            <w:szCs w:val="24"/>
            <w:vertAlign w:val="subscript"/>
          </w:rPr>
          <w:t>p</w:t>
        </w:r>
        <w:r w:rsidRPr="00883ACD">
          <w:rPr>
            <w:sz w:val="24"/>
            <w:szCs w:val="24"/>
            <w:vertAlign w:val="superscript"/>
          </w:rPr>
          <w:t>2</w:t>
        </w:r>
      </w:ins>
      <w:moveTo w:id="548" w:author="Nick Maxwell" w:date="2023-05-11T15:26:00Z">
        <w:del w:id="549" w:author="Nick Maxwell" w:date="2023-05-11T15:28: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550" w:author="Nick Maxwell" w:date="2023-05-11T15:28:00Z">
          <w:r w:rsidRPr="00FF2EDE" w:rsidDel="00FF2EDE">
            <w:rPr>
              <w:rFonts w:eastAsia="Arial"/>
              <w:sz w:val="24"/>
              <w:szCs w:val="24"/>
              <w:highlight w:val="yellow"/>
              <w:rPrChange w:id="551" w:author="Nick Maxwell" w:date="2023-05-11T15:28:00Z">
                <w:rPr>
                  <w:rFonts w:eastAsia="Arial"/>
                  <w:sz w:val="24"/>
                  <w:szCs w:val="24"/>
                </w:rPr>
              </w:rPrChange>
            </w:rPr>
            <w:delText>3</w:delText>
          </w:r>
        </w:del>
      </w:moveTo>
      <w:ins w:id="552" w:author="Nick Maxwell" w:date="2023-05-11T16:09:00Z">
        <w:r w:rsidR="00315080">
          <w:rPr>
            <w:rFonts w:eastAsia="Arial"/>
            <w:sz w:val="24"/>
            <w:szCs w:val="24"/>
          </w:rPr>
          <w:t>80</w:t>
        </w:r>
      </w:ins>
      <w:moveTo w:id="553" w:author="Nick Maxwell" w:date="2023-05-11T15:26:00Z">
        <w:del w:id="554" w:author="Nick Maxwell" w:date="2023-05-11T15:28:00Z">
          <w:r w:rsidRPr="00384A57" w:rsidDel="00FF2EDE">
            <w:rPr>
              <w:rFonts w:eastAsia="Arial"/>
              <w:sz w:val="24"/>
              <w:szCs w:val="24"/>
            </w:rPr>
            <w:delText>3</w:delText>
          </w:r>
        </w:del>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moveTo>
      <w:ins w:id="555" w:author="Nick Maxwell" w:date="2023-05-11T15:28:00Z">
        <w:r w:rsidRPr="00883ACD">
          <w:rPr>
            <w:i/>
            <w:iCs/>
            <w:sz w:val="24"/>
            <w:szCs w:val="24"/>
          </w:rPr>
          <w:t>η</w:t>
        </w:r>
        <w:r w:rsidRPr="00883ACD">
          <w:rPr>
            <w:i/>
            <w:iCs/>
            <w:sz w:val="24"/>
            <w:szCs w:val="24"/>
            <w:vertAlign w:val="subscript"/>
          </w:rPr>
          <w:t>p</w:t>
        </w:r>
        <w:r w:rsidRPr="00883ACD">
          <w:rPr>
            <w:sz w:val="24"/>
            <w:szCs w:val="24"/>
            <w:vertAlign w:val="superscript"/>
          </w:rPr>
          <w:t>2</w:t>
        </w:r>
      </w:ins>
      <w:moveTo w:id="556" w:author="Nick Maxwell" w:date="2023-05-11T15:26:00Z">
        <w:del w:id="557" w:author="Nick Maxwell" w:date="2023-05-11T15:28: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558" w:author="Nick Maxwell" w:date="2023-05-11T15:28:00Z">
          <w:r w:rsidRPr="00FF2EDE" w:rsidDel="00FF2EDE">
            <w:rPr>
              <w:rFonts w:eastAsia="Arial"/>
              <w:sz w:val="24"/>
              <w:szCs w:val="24"/>
              <w:highlight w:val="yellow"/>
              <w:rPrChange w:id="559" w:author="Nick Maxwell" w:date="2023-05-11T15:28:00Z">
                <w:rPr>
                  <w:rFonts w:eastAsia="Arial"/>
                  <w:sz w:val="24"/>
                  <w:szCs w:val="24"/>
                </w:rPr>
              </w:rPrChange>
            </w:rPr>
            <w:delText>06</w:delText>
          </w:r>
        </w:del>
      </w:moveTo>
      <w:ins w:id="560" w:author="Nick Maxwell" w:date="2023-05-11T16:10:00Z">
        <w:r w:rsidR="00315080">
          <w:rPr>
            <w:rFonts w:eastAsia="Arial"/>
            <w:sz w:val="24"/>
            <w:szCs w:val="24"/>
          </w:rPr>
          <w:t>54</w:t>
        </w:r>
      </w:ins>
      <w:moveTo w:id="561" w:author="Nick Maxwell" w:date="2023-05-11T15:26:00Z">
        <w:r w:rsidRPr="00384A57">
          <w:rPr>
            <w:rFonts w:eastAsia="Arial"/>
            <w:sz w:val="24"/>
            <w:szCs w:val="24"/>
          </w:rPr>
          <w:t>,</w:t>
        </w:r>
        <w:r w:rsidRPr="00384A57">
          <w:rPr>
            <w:sz w:val="24"/>
          </w:rPr>
          <w:t xml:space="preserve"> such that increases in RTs across the distribution were steeper for switch and non-switch trials relative to pure trials.</w:t>
        </w:r>
      </w:moveTo>
    </w:p>
    <w:p w14:paraId="645623FD" w14:textId="52753F68" w:rsidR="00FF2EDE" w:rsidRPr="00384A57" w:rsidRDefault="00FF2EDE" w:rsidP="00FF2EDE">
      <w:pPr>
        <w:spacing w:line="480" w:lineRule="auto"/>
        <w:rPr>
          <w:moveTo w:id="562" w:author="Nick Maxwell" w:date="2023-05-11T15:26:00Z"/>
          <w:sz w:val="24"/>
        </w:rPr>
      </w:pPr>
      <w:moveTo w:id="563" w:author="Nick Maxwell" w:date="2023-05-11T15:26:00Z">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del w:id="564" w:author="Nick Maxwell" w:date="2023-05-11T15:29:00Z">
          <w:r w:rsidRPr="00315080" w:rsidDel="00FF2EDE">
            <w:rPr>
              <w:sz w:val="24"/>
            </w:rPr>
            <w:delText>3</w:delText>
          </w:r>
        </w:del>
      </w:moveTo>
      <w:ins w:id="565" w:author="Nick Maxwell" w:date="2023-05-11T15:29:00Z">
        <w:r w:rsidRPr="00315080">
          <w:rPr>
            <w:sz w:val="24"/>
          </w:rPr>
          <w:t>A2</w:t>
        </w:r>
      </w:ins>
      <w:moveTo w:id="566" w:author="Nick Maxwell" w:date="2023-05-11T15:26:00Z">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moveTo>
      <w:ins w:id="567" w:author="Nick Maxwell" w:date="2023-05-11T15:29:00Z">
        <w:r w:rsidRPr="00883ACD">
          <w:rPr>
            <w:i/>
            <w:iCs/>
            <w:sz w:val="24"/>
            <w:szCs w:val="24"/>
          </w:rPr>
          <w:t>η</w:t>
        </w:r>
        <w:r w:rsidRPr="00883ACD">
          <w:rPr>
            <w:i/>
            <w:iCs/>
            <w:sz w:val="24"/>
            <w:szCs w:val="24"/>
            <w:vertAlign w:val="subscript"/>
          </w:rPr>
          <w:t>p</w:t>
        </w:r>
        <w:r w:rsidRPr="00883ACD">
          <w:rPr>
            <w:sz w:val="24"/>
            <w:szCs w:val="24"/>
            <w:vertAlign w:val="superscript"/>
          </w:rPr>
          <w:t>2</w:t>
        </w:r>
      </w:ins>
      <w:moveTo w:id="568" w:author="Nick Maxwell" w:date="2023-05-11T15:26:00Z">
        <w:del w:id="569" w:author="Nick Maxwell" w:date="2023-05-11T15:29: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570" w:author="Nick Maxwell" w:date="2023-05-11T15:29:00Z">
          <w:r w:rsidRPr="00FF2EDE" w:rsidDel="00FF2EDE">
            <w:rPr>
              <w:rFonts w:eastAsia="Arial"/>
              <w:sz w:val="24"/>
              <w:szCs w:val="24"/>
              <w:highlight w:val="yellow"/>
              <w:rPrChange w:id="571" w:author="Nick Maxwell" w:date="2023-05-11T15:29:00Z">
                <w:rPr>
                  <w:rFonts w:eastAsia="Arial"/>
                  <w:sz w:val="24"/>
                  <w:szCs w:val="24"/>
                </w:rPr>
              </w:rPrChange>
            </w:rPr>
            <w:delText>45</w:delText>
          </w:r>
        </w:del>
      </w:moveTo>
      <w:ins w:id="572" w:author="Nick Maxwell" w:date="2023-05-11T16:12:00Z">
        <w:r w:rsidR="00315080">
          <w:rPr>
            <w:rFonts w:eastAsia="Arial"/>
            <w:sz w:val="24"/>
            <w:szCs w:val="24"/>
          </w:rPr>
          <w:t>76</w:t>
        </w:r>
      </w:ins>
      <w:moveTo w:id="573" w:author="Nick Maxwell" w:date="2023-05-11T15:26:00Z">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moveTo>
      <w:ins w:id="574" w:author="Nick Maxwell" w:date="2023-05-11T15:29:00Z">
        <w:r w:rsidRPr="00883ACD">
          <w:rPr>
            <w:i/>
            <w:iCs/>
            <w:sz w:val="24"/>
            <w:szCs w:val="24"/>
          </w:rPr>
          <w:t>η</w:t>
        </w:r>
        <w:r w:rsidRPr="00883ACD">
          <w:rPr>
            <w:i/>
            <w:iCs/>
            <w:sz w:val="24"/>
            <w:szCs w:val="24"/>
            <w:vertAlign w:val="subscript"/>
          </w:rPr>
          <w:t>p</w:t>
        </w:r>
        <w:r w:rsidRPr="00883ACD">
          <w:rPr>
            <w:sz w:val="24"/>
            <w:szCs w:val="24"/>
            <w:vertAlign w:val="superscript"/>
          </w:rPr>
          <w:t>2</w:t>
        </w:r>
      </w:ins>
      <w:moveTo w:id="575" w:author="Nick Maxwell" w:date="2023-05-11T15:26:00Z">
        <w:del w:id="576" w:author="Nick Maxwell" w:date="2023-05-11T15:29: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r w:rsidRPr="00384A57" w:rsidDel="00FF2EDE">
            <w:rPr>
              <w:rFonts w:eastAsia="Arial"/>
              <w:sz w:val="24"/>
              <w:szCs w:val="24"/>
            </w:rPr>
            <w:delText xml:space="preserve"> </w:delText>
          </w:r>
        </w:del>
        <w:r w:rsidRPr="00384A57">
          <w:rPr>
            <w:rFonts w:eastAsia="Arial"/>
            <w:sz w:val="24"/>
            <w:szCs w:val="24"/>
          </w:rPr>
          <w:t>= .</w:t>
        </w:r>
        <w:del w:id="577" w:author="Nick Maxwell" w:date="2023-05-11T15:29:00Z">
          <w:r w:rsidRPr="00FF2EDE" w:rsidDel="00FF2EDE">
            <w:rPr>
              <w:rFonts w:eastAsia="Arial"/>
              <w:sz w:val="24"/>
              <w:szCs w:val="24"/>
              <w:highlight w:val="yellow"/>
              <w:rPrChange w:id="578" w:author="Nick Maxwell" w:date="2023-05-11T15:29:00Z">
                <w:rPr>
                  <w:rFonts w:eastAsia="Arial"/>
                  <w:sz w:val="24"/>
                  <w:szCs w:val="24"/>
                </w:rPr>
              </w:rPrChange>
            </w:rPr>
            <w:delText>19</w:delText>
          </w:r>
        </w:del>
      </w:moveTo>
      <w:ins w:id="579" w:author="Nick Maxwell" w:date="2023-05-11T16:12:00Z">
        <w:r w:rsidR="00315080">
          <w:rPr>
            <w:rFonts w:eastAsia="Arial"/>
            <w:sz w:val="24"/>
            <w:szCs w:val="24"/>
          </w:rPr>
          <w:t>72</w:t>
        </w:r>
      </w:ins>
      <w:moveTo w:id="580" w:author="Nick Maxwell" w:date="2023-05-11T15:26:00Z">
        <w:r w:rsidRPr="00384A57">
          <w:rPr>
            <w:sz w:val="24"/>
          </w:rPr>
          <w:t xml:space="preserve">. A significant </w:t>
        </w:r>
        <w:del w:id="581" w:author="Nick Maxwell" w:date="2023-05-11T15:50:00Z">
          <w:r w:rsidRPr="00384A57" w:rsidDel="00254B1A">
            <w:rPr>
              <w:sz w:val="24"/>
            </w:rPr>
            <w:delText>Switch Cost</w:delText>
          </w:r>
        </w:del>
      </w:moveTo>
      <w:ins w:id="582" w:author="Nick Maxwell" w:date="2023-05-11T15:50:00Z">
        <w:r w:rsidR="00254B1A">
          <w:rPr>
            <w:sz w:val="24"/>
          </w:rPr>
          <w:t>Cost Type</w:t>
        </w:r>
      </w:ins>
      <w:moveTo w:id="583" w:author="Nick Maxwell" w:date="2023-05-11T15:26:00Z">
        <w:r w:rsidRPr="00384A57">
          <w:rPr>
            <w:sz w:val="24"/>
          </w:rPr>
          <w:t xml:space="preserve"> × Bin interaction confirmed the presence</w:t>
        </w:r>
      </w:moveTo>
      <w:ins w:id="584" w:author="Nick Maxwell" w:date="2023-05-12T09:52:00Z">
        <w:r w:rsidR="00594408">
          <w:rPr>
            <w:sz w:val="24"/>
          </w:rPr>
          <w:t xml:space="preserve"> of </w:t>
        </w:r>
      </w:ins>
      <w:moveTo w:id="585" w:author="Nick Maxwell" w:date="2023-05-11T15:26:00Z">
        <w:del w:id="586" w:author="Nick Maxwell" w:date="2023-05-12T09:52:00Z">
          <w:r w:rsidRPr="00384A57" w:rsidDel="00594408">
            <w:rPr>
              <w:sz w:val="24"/>
            </w:rPr>
            <w:delText xml:space="preserve"> </w:delText>
          </w:r>
        </w:del>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moveTo>
      <w:ins w:id="587" w:author="Nick Maxwell" w:date="2023-05-11T15:29:00Z">
        <w:r w:rsidRPr="00883ACD">
          <w:rPr>
            <w:i/>
            <w:iCs/>
            <w:sz w:val="24"/>
            <w:szCs w:val="24"/>
          </w:rPr>
          <w:t>η</w:t>
        </w:r>
        <w:r w:rsidRPr="00883ACD">
          <w:rPr>
            <w:i/>
            <w:iCs/>
            <w:sz w:val="24"/>
            <w:szCs w:val="24"/>
            <w:vertAlign w:val="subscript"/>
          </w:rPr>
          <w:t>p</w:t>
        </w:r>
        <w:r w:rsidRPr="00883ACD">
          <w:rPr>
            <w:sz w:val="24"/>
            <w:szCs w:val="24"/>
            <w:vertAlign w:val="superscript"/>
          </w:rPr>
          <w:t>2</w:t>
        </w:r>
      </w:ins>
      <w:moveTo w:id="588" w:author="Nick Maxwell" w:date="2023-05-11T15:26:00Z">
        <w:del w:id="589" w:author="Nick Maxwell" w:date="2023-05-11T15:29: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590" w:author="Nick Maxwell" w:date="2023-05-11T15:29:00Z">
          <w:r w:rsidRPr="00FF2EDE" w:rsidDel="00FF2EDE">
            <w:rPr>
              <w:rFonts w:eastAsia="Arial"/>
              <w:sz w:val="24"/>
              <w:szCs w:val="24"/>
              <w:highlight w:val="yellow"/>
              <w:rPrChange w:id="591" w:author="Nick Maxwell" w:date="2023-05-11T15:29:00Z">
                <w:rPr>
                  <w:rFonts w:eastAsia="Arial"/>
                  <w:sz w:val="24"/>
                  <w:szCs w:val="24"/>
                </w:rPr>
              </w:rPrChange>
            </w:rPr>
            <w:delText>22</w:delText>
          </w:r>
        </w:del>
      </w:moveTo>
      <w:ins w:id="592" w:author="Nick Maxwell" w:date="2023-05-11T16:12:00Z">
        <w:r w:rsidR="00315080">
          <w:rPr>
            <w:rFonts w:eastAsia="Arial"/>
            <w:sz w:val="24"/>
            <w:szCs w:val="24"/>
          </w:rPr>
          <w:t>60</w:t>
        </w:r>
      </w:ins>
      <w:moveTo w:id="593" w:author="Nick Maxwell" w:date="2023-05-11T15:26:00Z">
        <w:r w:rsidRPr="00384A57">
          <w:rPr>
            <w:rFonts w:eastAsia="Arial"/>
            <w:sz w:val="24"/>
            <w:szCs w:val="24"/>
          </w:rPr>
          <w:t>, indicating that cost differences were greatest in the slowest trials</w:t>
        </w:r>
        <w:r w:rsidRPr="00384A57">
          <w:rPr>
            <w:sz w:val="24"/>
          </w:rPr>
          <w:t xml:space="preserve">. Additionally, a Bin × Presentation × </w:t>
        </w:r>
        <w:del w:id="594" w:author="Nick Maxwell" w:date="2023-05-11T15:50:00Z">
          <w:r w:rsidRPr="00384A57" w:rsidDel="00254B1A">
            <w:rPr>
              <w:sz w:val="24"/>
            </w:rPr>
            <w:delText>Switch Cos</w:delText>
          </w:r>
        </w:del>
      </w:moveTo>
      <w:ins w:id="595" w:author="Nick Maxwell" w:date="2023-05-11T15:50:00Z">
        <w:r w:rsidR="00254B1A">
          <w:rPr>
            <w:sz w:val="24"/>
          </w:rPr>
          <w:t>Cost Type</w:t>
        </w:r>
      </w:ins>
      <w:moveTo w:id="596" w:author="Nick Maxwell" w:date="2023-05-11T15:26:00Z">
        <w:del w:id="597" w:author="Nick Maxwell" w:date="2023-05-11T15:50:00Z">
          <w:r w:rsidRPr="00384A57" w:rsidDel="00254B1A">
            <w:rPr>
              <w:sz w:val="24"/>
            </w:rPr>
            <w:delText>t</w:delText>
          </w:r>
        </w:del>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moveTo>
      <w:ins w:id="598" w:author="Nick Maxwell" w:date="2023-05-11T15:30:00Z">
        <w:r w:rsidRPr="00883ACD">
          <w:rPr>
            <w:i/>
            <w:iCs/>
            <w:sz w:val="24"/>
            <w:szCs w:val="24"/>
          </w:rPr>
          <w:t>η</w:t>
        </w:r>
        <w:r w:rsidRPr="00883ACD">
          <w:rPr>
            <w:i/>
            <w:iCs/>
            <w:sz w:val="24"/>
            <w:szCs w:val="24"/>
            <w:vertAlign w:val="subscript"/>
          </w:rPr>
          <w:t>p</w:t>
        </w:r>
        <w:r w:rsidRPr="00883ACD">
          <w:rPr>
            <w:sz w:val="24"/>
            <w:szCs w:val="24"/>
            <w:vertAlign w:val="superscript"/>
          </w:rPr>
          <w:t>2</w:t>
        </w:r>
      </w:ins>
      <w:moveTo w:id="599" w:author="Nick Maxwell" w:date="2023-05-11T15:26:00Z">
        <w:del w:id="600" w:author="Nick Maxwell" w:date="2023-05-11T15:30: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w:t>
        </w:r>
        <w:del w:id="601" w:author="Nick Maxwell" w:date="2023-05-11T15:30:00Z">
          <w:r w:rsidRPr="00384A57" w:rsidDel="00FF2EDE">
            <w:rPr>
              <w:rFonts w:eastAsia="Arial"/>
              <w:sz w:val="24"/>
              <w:szCs w:val="24"/>
            </w:rPr>
            <w:delText>&lt;</w:delText>
          </w:r>
        </w:del>
      </w:moveTo>
      <w:ins w:id="602" w:author="Nick Maxwell" w:date="2023-05-11T15:30:00Z">
        <w:r>
          <w:rPr>
            <w:rFonts w:eastAsia="Arial"/>
            <w:sz w:val="24"/>
            <w:szCs w:val="24"/>
          </w:rPr>
          <w:t>=</w:t>
        </w:r>
      </w:ins>
      <w:moveTo w:id="603" w:author="Nick Maxwell" w:date="2023-05-11T15:26:00Z">
        <w:r w:rsidRPr="00384A57">
          <w:rPr>
            <w:rFonts w:eastAsia="Arial"/>
            <w:sz w:val="24"/>
            <w:szCs w:val="24"/>
          </w:rPr>
          <w:t xml:space="preserve"> .</w:t>
        </w:r>
        <w:del w:id="604" w:author="Nick Maxwell" w:date="2023-05-11T15:30:00Z">
          <w:r w:rsidRPr="00FF2EDE" w:rsidDel="00FF2EDE">
            <w:rPr>
              <w:rFonts w:eastAsia="Arial"/>
              <w:sz w:val="24"/>
              <w:szCs w:val="24"/>
              <w:highlight w:val="yellow"/>
              <w:rPrChange w:id="605" w:author="Nick Maxwell" w:date="2023-05-11T15:30:00Z">
                <w:rPr>
                  <w:rFonts w:eastAsia="Arial"/>
                  <w:sz w:val="24"/>
                  <w:szCs w:val="24"/>
                </w:rPr>
              </w:rPrChange>
            </w:rPr>
            <w:delText>01</w:delText>
          </w:r>
        </w:del>
      </w:moveTo>
      <w:ins w:id="606" w:author="Nick Maxwell" w:date="2023-05-11T16:12:00Z">
        <w:r w:rsidR="00315080">
          <w:rPr>
            <w:rFonts w:eastAsia="Arial"/>
            <w:sz w:val="24"/>
            <w:szCs w:val="24"/>
          </w:rPr>
          <w:t>03</w:t>
        </w:r>
      </w:ins>
      <w:moveTo w:id="607" w:author="Nick Maxwell" w:date="2023-05-11T15:26:00Z">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moveTo>
    </w:p>
    <w:p w14:paraId="57AF8B88" w14:textId="77777777" w:rsidR="00FF2EDE" w:rsidRPr="00384A57" w:rsidRDefault="00FF2EDE" w:rsidP="00FF2EDE">
      <w:pPr>
        <w:spacing w:line="480" w:lineRule="auto"/>
        <w:rPr>
          <w:moveTo w:id="608" w:author="Nick Maxwell" w:date="2023-05-11T15:26:00Z"/>
          <w:sz w:val="24"/>
        </w:rPr>
      </w:pPr>
      <w:moveTo w:id="609" w:author="Nick Maxwell" w:date="2023-05-11T15:26:00Z">
        <w:r w:rsidRPr="00384A57">
          <w:rPr>
            <w:b/>
            <w:bCs/>
            <w:sz w:val="24"/>
          </w:rPr>
          <w:t>Ex-Gaussian Distribution of RTs</w:t>
        </w:r>
      </w:moveTo>
    </w:p>
    <w:p w14:paraId="0488CC75" w14:textId="4035E1FB" w:rsidR="00FF2EDE" w:rsidRPr="00384A57" w:rsidRDefault="00FF2EDE" w:rsidP="00FF2EDE">
      <w:pPr>
        <w:spacing w:line="480" w:lineRule="auto"/>
        <w:ind w:firstLine="720"/>
        <w:rPr>
          <w:moveTo w:id="610" w:author="Nick Maxwell" w:date="2023-05-11T15:26:00Z"/>
          <w:rFonts w:eastAsia="Arial"/>
          <w:sz w:val="24"/>
          <w:szCs w:val="24"/>
        </w:rPr>
      </w:pPr>
      <w:moveTo w:id="611" w:author="Nick Maxwell" w:date="2023-05-11T15:26:00Z">
        <w:del w:id="612" w:author="Nick Maxwell" w:date="2023-05-11T16:13:00Z">
          <w:r w:rsidRPr="00384A57" w:rsidDel="002D6DBC">
            <w:rPr>
              <w:sz w:val="24"/>
            </w:rPr>
            <w:lastRenderedPageBreak/>
            <w:delText>We then</w:delText>
          </w:r>
        </w:del>
      </w:moveTo>
      <w:ins w:id="613" w:author="Nick Maxwell" w:date="2023-05-11T16:13:00Z">
        <w:r w:rsidR="002D6DBC">
          <w:rPr>
            <w:sz w:val="24"/>
          </w:rPr>
          <w:t>Finally, we</w:t>
        </w:r>
      </w:ins>
      <w:moveTo w:id="614" w:author="Nick Maxwell" w:date="2023-05-11T15:26:00Z">
        <w:r w:rsidRPr="00384A57">
          <w:rPr>
            <w:sz w:val="24"/>
          </w:rPr>
          <w:t xml:space="preserve"> assessed changes in tau as functions of trial type (</w:t>
        </w:r>
        <w:r w:rsidRPr="002D6DBC">
          <w:rPr>
            <w:sz w:val="24"/>
          </w:rPr>
          <w:t xml:space="preserve">Table </w:t>
        </w:r>
        <w:del w:id="615" w:author="Nick Maxwell" w:date="2023-05-11T15:30:00Z">
          <w:r w:rsidRPr="002D6DBC" w:rsidDel="00FF2EDE">
            <w:rPr>
              <w:sz w:val="24"/>
            </w:rPr>
            <w:delText>3</w:delText>
          </w:r>
        </w:del>
      </w:moveTo>
      <w:ins w:id="616" w:author="Nick Maxwell" w:date="2023-05-11T15:30:00Z">
        <w:r w:rsidRPr="002D6DBC">
          <w:rPr>
            <w:sz w:val="24"/>
          </w:rPr>
          <w:t>A1</w:t>
        </w:r>
      </w:ins>
      <w:moveTo w:id="617" w:author="Nick Maxwell" w:date="2023-05-11T15:26:00Z">
        <w:r w:rsidRPr="002D6DBC">
          <w:rPr>
            <w:sz w:val="24"/>
          </w:rPr>
          <w:t xml:space="preserve">) and local and global switch cost (Table </w:t>
        </w:r>
        <w:del w:id="618" w:author="Nick Maxwell" w:date="2023-05-11T15:30:00Z">
          <w:r w:rsidRPr="002D6DBC" w:rsidDel="00FF2EDE">
            <w:rPr>
              <w:sz w:val="24"/>
            </w:rPr>
            <w:delText>4</w:delText>
          </w:r>
        </w:del>
      </w:moveTo>
      <w:ins w:id="619" w:author="Nick Maxwell" w:date="2023-05-11T15:30:00Z">
        <w:r w:rsidRPr="002D6DBC">
          <w:rPr>
            <w:sz w:val="24"/>
          </w:rPr>
          <w:t>A2</w:t>
        </w:r>
      </w:ins>
      <w:moveTo w:id="620" w:author="Nick Maxwell" w:date="2023-05-11T15:26:00Z">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moveTo>
      <w:ins w:id="621" w:author="Nick Maxwell" w:date="2023-05-11T15:31:00Z">
        <w:r w:rsidRPr="00883ACD">
          <w:rPr>
            <w:i/>
            <w:iCs/>
            <w:sz w:val="24"/>
            <w:szCs w:val="24"/>
          </w:rPr>
          <w:t>η</w:t>
        </w:r>
        <w:r w:rsidRPr="00883ACD">
          <w:rPr>
            <w:i/>
            <w:iCs/>
            <w:sz w:val="24"/>
            <w:szCs w:val="24"/>
            <w:vertAlign w:val="subscript"/>
          </w:rPr>
          <w:t>p</w:t>
        </w:r>
        <w:r w:rsidRPr="00883ACD">
          <w:rPr>
            <w:sz w:val="24"/>
            <w:szCs w:val="24"/>
            <w:vertAlign w:val="superscript"/>
          </w:rPr>
          <w:t>2</w:t>
        </w:r>
      </w:ins>
      <w:moveTo w:id="622" w:author="Nick Maxwell" w:date="2023-05-11T15:26:00Z">
        <w:del w:id="623" w:author="Nick Maxwell" w:date="2023-05-11T15:31: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624" w:author="Nick Maxwell" w:date="2023-05-11T15:31:00Z">
          <w:r w:rsidRPr="00FF2EDE" w:rsidDel="00FF2EDE">
            <w:rPr>
              <w:rFonts w:eastAsia="Arial"/>
              <w:sz w:val="24"/>
              <w:szCs w:val="24"/>
              <w:highlight w:val="yellow"/>
              <w:rPrChange w:id="625" w:author="Nick Maxwell" w:date="2023-05-11T15:31:00Z">
                <w:rPr>
                  <w:rFonts w:eastAsia="Arial"/>
                  <w:sz w:val="24"/>
                  <w:szCs w:val="24"/>
                </w:rPr>
              </w:rPrChange>
            </w:rPr>
            <w:delText>19</w:delText>
          </w:r>
        </w:del>
      </w:moveTo>
      <w:ins w:id="626" w:author="Nick Maxwell" w:date="2023-05-11T16:16:00Z">
        <w:r w:rsidR="002A369F">
          <w:rPr>
            <w:rFonts w:eastAsia="Arial"/>
            <w:sz w:val="24"/>
            <w:szCs w:val="24"/>
          </w:rPr>
          <w:t>54</w:t>
        </w:r>
      </w:ins>
      <w:moveTo w:id="627" w:author="Nick Maxwell" w:date="2023-05-11T15:26:00Z">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moveTo>
      <w:ins w:id="628" w:author="Nick Maxwell" w:date="2023-05-11T16:16:00Z">
        <w:r w:rsidR="002A369F">
          <w:rPr>
            <w:rFonts w:eastAsia="Arial"/>
            <w:sz w:val="24"/>
            <w:szCs w:val="24"/>
          </w:rPr>
          <w:t>costs versus</w:t>
        </w:r>
      </w:ins>
      <w:moveTo w:id="629" w:author="Nick Maxwell" w:date="2023-05-11T15:26:00Z">
        <w:del w:id="630" w:author="Nick Maxwell" w:date="2023-05-11T16:16:00Z">
          <w:r w:rsidRPr="00384A57" w:rsidDel="002A369F">
            <w:rPr>
              <w:rFonts w:eastAsia="Arial"/>
              <w:sz w:val="24"/>
              <w:szCs w:val="24"/>
            </w:rPr>
            <w:delText>than</w:delText>
          </w:r>
        </w:del>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moveTo>
      <w:ins w:id="631" w:author="Nick Maxwell" w:date="2023-05-11T15:31:00Z">
        <w:r w:rsidRPr="00883ACD">
          <w:rPr>
            <w:i/>
            <w:iCs/>
            <w:sz w:val="24"/>
            <w:szCs w:val="24"/>
          </w:rPr>
          <w:t>η</w:t>
        </w:r>
        <w:r w:rsidRPr="00883ACD">
          <w:rPr>
            <w:i/>
            <w:iCs/>
            <w:sz w:val="24"/>
            <w:szCs w:val="24"/>
            <w:vertAlign w:val="subscript"/>
          </w:rPr>
          <w:t>p</w:t>
        </w:r>
        <w:r w:rsidRPr="00883ACD">
          <w:rPr>
            <w:sz w:val="24"/>
            <w:szCs w:val="24"/>
            <w:vertAlign w:val="superscript"/>
          </w:rPr>
          <w:t>2</w:t>
        </w:r>
      </w:ins>
      <w:moveTo w:id="632" w:author="Nick Maxwell" w:date="2023-05-11T15:26:00Z">
        <w:del w:id="633" w:author="Nick Maxwell" w:date="2023-05-11T15:31: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634" w:author="Nick Maxwell" w:date="2023-05-11T15:31:00Z">
          <w:r w:rsidRPr="00FF2EDE" w:rsidDel="00FF2EDE">
            <w:rPr>
              <w:rFonts w:eastAsia="Arial"/>
              <w:sz w:val="24"/>
              <w:szCs w:val="24"/>
              <w:highlight w:val="yellow"/>
              <w:rPrChange w:id="635" w:author="Nick Maxwell" w:date="2023-05-11T15:31:00Z">
                <w:rPr>
                  <w:rFonts w:eastAsia="Arial"/>
                  <w:sz w:val="24"/>
                  <w:szCs w:val="24"/>
                </w:rPr>
              </w:rPrChange>
            </w:rPr>
            <w:delText>40</w:delText>
          </w:r>
        </w:del>
      </w:moveTo>
      <w:ins w:id="636" w:author="Nick Maxwell" w:date="2023-05-11T16:18:00Z">
        <w:r w:rsidR="002A369F">
          <w:rPr>
            <w:rFonts w:eastAsia="Arial"/>
            <w:sz w:val="24"/>
            <w:szCs w:val="24"/>
          </w:rPr>
          <w:t>74</w:t>
        </w:r>
      </w:ins>
      <w:moveTo w:id="637" w:author="Nick Maxwell" w:date="2023-05-11T15:26:00Z">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moveTo>
      <w:ins w:id="638" w:author="Nick Maxwell" w:date="2023-05-11T15:31:00Z">
        <w:r w:rsidRPr="00883ACD">
          <w:rPr>
            <w:i/>
            <w:iCs/>
            <w:sz w:val="24"/>
            <w:szCs w:val="24"/>
          </w:rPr>
          <w:t>η</w:t>
        </w:r>
        <w:r w:rsidRPr="00883ACD">
          <w:rPr>
            <w:i/>
            <w:iCs/>
            <w:sz w:val="24"/>
            <w:szCs w:val="24"/>
            <w:vertAlign w:val="subscript"/>
          </w:rPr>
          <w:t>p</w:t>
        </w:r>
        <w:r w:rsidRPr="00883ACD">
          <w:rPr>
            <w:sz w:val="24"/>
            <w:szCs w:val="24"/>
            <w:vertAlign w:val="superscript"/>
          </w:rPr>
          <w:t>2</w:t>
        </w:r>
      </w:ins>
      <w:moveTo w:id="639" w:author="Nick Maxwell" w:date="2023-05-11T15:26:00Z">
        <w:del w:id="640" w:author="Nick Maxwell" w:date="2023-05-11T15:31: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641" w:author="Nick Maxwell" w:date="2023-05-11T15:31:00Z">
          <w:r w:rsidRPr="00FF2EDE" w:rsidDel="00FF2EDE">
            <w:rPr>
              <w:rFonts w:eastAsia="Arial"/>
              <w:sz w:val="24"/>
              <w:szCs w:val="24"/>
              <w:highlight w:val="yellow"/>
              <w:rPrChange w:id="642" w:author="Nick Maxwell" w:date="2023-05-11T15:31:00Z">
                <w:rPr>
                  <w:rFonts w:eastAsia="Arial"/>
                  <w:sz w:val="24"/>
                  <w:szCs w:val="24"/>
                </w:rPr>
              </w:rPrChange>
            </w:rPr>
            <w:delText>01</w:delText>
          </w:r>
        </w:del>
      </w:moveTo>
      <w:ins w:id="643" w:author="Nick Maxwell" w:date="2023-05-11T16:18:00Z">
        <w:r w:rsidR="002A369F">
          <w:rPr>
            <w:rFonts w:eastAsia="Arial"/>
            <w:sz w:val="24"/>
            <w:szCs w:val="24"/>
          </w:rPr>
          <w:t>05</w:t>
        </w:r>
      </w:ins>
      <w:moveTo w:id="644" w:author="Nick Maxwell" w:date="2023-05-11T15:26:00Z">
        <w:r w:rsidRPr="00384A57">
          <w:rPr>
            <w:rFonts w:eastAsia="Arial"/>
            <w:sz w:val="24"/>
            <w:szCs w:val="24"/>
          </w:rPr>
          <w:t xml:space="preserve">. However, the </w:t>
        </w:r>
        <w:del w:id="645" w:author="Nick Maxwell" w:date="2023-05-11T15:50:00Z">
          <w:r w:rsidRPr="00384A57" w:rsidDel="00254B1A">
            <w:rPr>
              <w:rFonts w:eastAsia="Arial"/>
              <w:sz w:val="24"/>
              <w:szCs w:val="24"/>
            </w:rPr>
            <w:delText>Switch Cost</w:delText>
          </w:r>
        </w:del>
      </w:moveTo>
      <w:ins w:id="646" w:author="Nick Maxwell" w:date="2023-05-11T15:50:00Z">
        <w:r w:rsidR="00254B1A">
          <w:rPr>
            <w:rFonts w:eastAsia="Arial"/>
            <w:sz w:val="24"/>
            <w:szCs w:val="24"/>
          </w:rPr>
          <w:t>Cost Type</w:t>
        </w:r>
      </w:ins>
      <w:moveTo w:id="647" w:author="Nick Maxwell" w:date="2023-05-11T15:26:00Z">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moveTo>
    </w:p>
    <w:moveToRangeEnd w:id="530"/>
    <w:p w14:paraId="5355AEB7" w14:textId="77777777" w:rsidR="00EE5AD2" w:rsidRDefault="00EE5AD2">
      <w:pPr>
        <w:spacing w:after="160" w:line="259" w:lineRule="auto"/>
        <w:rPr>
          <w:ins w:id="648" w:author="Nick Maxwell" w:date="2023-05-11T15:36:00Z"/>
          <w:sz w:val="24"/>
          <w:szCs w:val="24"/>
        </w:rPr>
      </w:pPr>
      <w:ins w:id="649" w:author="Nick Maxwell" w:date="2023-05-11T15:36:00Z">
        <w:r>
          <w:rPr>
            <w:sz w:val="24"/>
            <w:szCs w:val="24"/>
          </w:rPr>
          <w:br w:type="page"/>
        </w:r>
      </w:ins>
    </w:p>
    <w:p w14:paraId="02BCE3DC" w14:textId="1153C329" w:rsidR="00EE5AD2" w:rsidRPr="00384A57" w:rsidRDefault="00EE5AD2" w:rsidP="00EE5AD2">
      <w:pPr>
        <w:spacing w:after="160" w:line="259" w:lineRule="auto"/>
        <w:rPr>
          <w:moveTo w:id="650" w:author="Nick Maxwell" w:date="2023-05-11T15:36:00Z"/>
          <w:sz w:val="24"/>
        </w:rPr>
      </w:pPr>
      <w:moveToRangeStart w:id="651" w:author="Nick Maxwell" w:date="2023-05-11T15:36:00Z" w:name="move134711831"/>
      <w:moveTo w:id="652" w:author="Nick Maxwell" w:date="2023-05-11T15:36:00Z">
        <w:r w:rsidRPr="00384A57">
          <w:rPr>
            <w:sz w:val="24"/>
          </w:rPr>
          <w:lastRenderedPageBreak/>
          <w:t xml:space="preserve">Table </w:t>
        </w:r>
        <w:del w:id="653" w:author="Nick Maxwell" w:date="2023-05-11T15:37:00Z">
          <w:r w:rsidRPr="00384A57" w:rsidDel="00EE5AD2">
            <w:rPr>
              <w:sz w:val="24"/>
            </w:rPr>
            <w:delText>3</w:delText>
          </w:r>
        </w:del>
      </w:moveTo>
      <w:ins w:id="654" w:author="Nick Maxwell" w:date="2023-05-11T15:37:00Z">
        <w:r>
          <w:rPr>
            <w:sz w:val="24"/>
          </w:rPr>
          <w:t>A1</w:t>
        </w:r>
      </w:ins>
    </w:p>
    <w:p w14:paraId="237E331C" w14:textId="77777777" w:rsidR="00EE5AD2" w:rsidRPr="00384A57" w:rsidRDefault="00EE5AD2" w:rsidP="00EE5AD2">
      <w:pPr>
        <w:spacing w:after="160" w:line="259" w:lineRule="auto"/>
        <w:rPr>
          <w:moveTo w:id="655" w:author="Nick Maxwell" w:date="2023-05-11T15:36:00Z"/>
          <w:i/>
          <w:iCs/>
          <w:sz w:val="24"/>
        </w:rPr>
      </w:pPr>
      <w:moveTo w:id="656" w:author="Nick Maxwell" w:date="2023-05-11T15:36:00Z">
        <w:r w:rsidRPr="00384A57">
          <w:rPr>
            <w:i/>
            <w:iCs/>
            <w:sz w:val="24"/>
          </w:rPr>
          <w:t>Ex-Gaussian Tau Parameter as a Function of Trial Type.</w:t>
        </w:r>
      </w:moveTo>
    </w:p>
    <w:tbl>
      <w:tblPr>
        <w:tblStyle w:val="TableGrid"/>
        <w:tblW w:w="0" w:type="auto"/>
        <w:tblLook w:val="04A0" w:firstRow="1" w:lastRow="0" w:firstColumn="1" w:lastColumn="0" w:noHBand="0" w:noVBand="1"/>
      </w:tblPr>
      <w:tblGrid>
        <w:gridCol w:w="2785"/>
        <w:gridCol w:w="1295"/>
        <w:gridCol w:w="1870"/>
      </w:tblGrid>
      <w:tr w:rsidR="00EE5AD2" w:rsidRPr="00384A57" w14:paraId="6E7205B0" w14:textId="77777777" w:rsidTr="00203756">
        <w:tc>
          <w:tcPr>
            <w:tcW w:w="2785" w:type="dxa"/>
            <w:tcBorders>
              <w:left w:val="nil"/>
              <w:bottom w:val="single" w:sz="4" w:space="0" w:color="auto"/>
              <w:right w:val="nil"/>
            </w:tcBorders>
          </w:tcPr>
          <w:p w14:paraId="3B7B77E4" w14:textId="77777777" w:rsidR="00EE5AD2" w:rsidRPr="00384A57" w:rsidRDefault="00EE5AD2" w:rsidP="00203756">
            <w:pPr>
              <w:spacing w:after="160" w:line="259" w:lineRule="auto"/>
              <w:rPr>
                <w:moveTo w:id="657" w:author="Nick Maxwell" w:date="2023-05-11T15:36:00Z"/>
                <w:sz w:val="24"/>
              </w:rPr>
            </w:pPr>
            <w:moveTo w:id="658" w:author="Nick Maxwell" w:date="2023-05-11T15:36:00Z">
              <w:r w:rsidRPr="00384A57">
                <w:rPr>
                  <w:sz w:val="24"/>
                </w:rPr>
                <w:t>Trial Type</w:t>
              </w:r>
            </w:moveTo>
          </w:p>
        </w:tc>
        <w:tc>
          <w:tcPr>
            <w:tcW w:w="1295" w:type="dxa"/>
            <w:tcBorders>
              <w:left w:val="nil"/>
              <w:bottom w:val="single" w:sz="4" w:space="0" w:color="auto"/>
              <w:right w:val="nil"/>
            </w:tcBorders>
          </w:tcPr>
          <w:p w14:paraId="0AB33196" w14:textId="77777777" w:rsidR="00EE5AD2" w:rsidRPr="00384A57" w:rsidRDefault="00EE5AD2" w:rsidP="00203756">
            <w:pPr>
              <w:spacing w:after="160" w:line="259" w:lineRule="auto"/>
              <w:jc w:val="center"/>
              <w:rPr>
                <w:moveTo w:id="659" w:author="Nick Maxwell" w:date="2023-05-11T15:36:00Z"/>
                <w:i/>
                <w:iCs/>
                <w:sz w:val="24"/>
              </w:rPr>
            </w:pPr>
            <w:moveTo w:id="660" w:author="Nick Maxwell" w:date="2023-05-11T15:36:00Z">
              <w:r w:rsidRPr="00384A57">
                <w:rPr>
                  <w:i/>
                  <w:iCs/>
                  <w:sz w:val="24"/>
                </w:rPr>
                <w:t>M</w:t>
              </w:r>
            </w:moveTo>
          </w:p>
        </w:tc>
        <w:tc>
          <w:tcPr>
            <w:tcW w:w="1870" w:type="dxa"/>
            <w:tcBorders>
              <w:left w:val="nil"/>
              <w:bottom w:val="single" w:sz="4" w:space="0" w:color="auto"/>
              <w:right w:val="nil"/>
            </w:tcBorders>
          </w:tcPr>
          <w:p w14:paraId="1781ED1C" w14:textId="77777777" w:rsidR="00EE5AD2" w:rsidRPr="00384A57" w:rsidRDefault="00EE5AD2" w:rsidP="00203756">
            <w:pPr>
              <w:spacing w:after="160" w:line="259" w:lineRule="auto"/>
              <w:jc w:val="center"/>
              <w:rPr>
                <w:moveTo w:id="661" w:author="Nick Maxwell" w:date="2023-05-11T15:36:00Z"/>
                <w:i/>
                <w:iCs/>
                <w:sz w:val="24"/>
              </w:rPr>
            </w:pPr>
            <w:moveTo w:id="662" w:author="Nick Maxwell" w:date="2023-05-11T15:36:00Z">
              <w:r w:rsidRPr="00384A57">
                <w:rPr>
                  <w:i/>
                  <w:iCs/>
                  <w:sz w:val="24"/>
                </w:rPr>
                <w:t>± 95% CI</w:t>
              </w:r>
            </w:moveTo>
          </w:p>
        </w:tc>
      </w:tr>
      <w:tr w:rsidR="00EE5AD2" w:rsidRPr="00384A57" w14:paraId="4FA9130E" w14:textId="77777777" w:rsidTr="00203756">
        <w:tc>
          <w:tcPr>
            <w:tcW w:w="2785" w:type="dxa"/>
            <w:tcBorders>
              <w:top w:val="nil"/>
              <w:left w:val="nil"/>
              <w:bottom w:val="nil"/>
              <w:right w:val="nil"/>
            </w:tcBorders>
          </w:tcPr>
          <w:p w14:paraId="27512BD2" w14:textId="77777777" w:rsidR="00EE5AD2" w:rsidRPr="00384A57" w:rsidRDefault="00EE5AD2" w:rsidP="00203756">
            <w:pPr>
              <w:spacing w:after="160" w:line="259" w:lineRule="auto"/>
              <w:rPr>
                <w:moveTo w:id="663" w:author="Nick Maxwell" w:date="2023-05-11T15:36:00Z"/>
                <w:sz w:val="24"/>
              </w:rPr>
            </w:pPr>
            <w:moveTo w:id="664" w:author="Nick Maxwell" w:date="2023-05-11T15:36:00Z">
              <w:r w:rsidRPr="00384A57">
                <w:rPr>
                  <w:sz w:val="24"/>
                </w:rPr>
                <w:t>Pure</w:t>
              </w:r>
            </w:moveTo>
          </w:p>
        </w:tc>
        <w:tc>
          <w:tcPr>
            <w:tcW w:w="1295" w:type="dxa"/>
            <w:tcBorders>
              <w:top w:val="nil"/>
              <w:left w:val="nil"/>
              <w:bottom w:val="nil"/>
              <w:right w:val="nil"/>
            </w:tcBorders>
          </w:tcPr>
          <w:p w14:paraId="700AECEE" w14:textId="77777777" w:rsidR="00EE5AD2" w:rsidRPr="00384A57" w:rsidRDefault="00EE5AD2" w:rsidP="00203756">
            <w:pPr>
              <w:spacing w:after="160" w:line="259" w:lineRule="auto"/>
              <w:jc w:val="center"/>
              <w:rPr>
                <w:moveTo w:id="665" w:author="Nick Maxwell" w:date="2023-05-11T15:36:00Z"/>
                <w:sz w:val="24"/>
              </w:rPr>
            </w:pPr>
            <w:moveTo w:id="666" w:author="Nick Maxwell" w:date="2023-05-11T15:36:00Z">
              <w:r w:rsidRPr="00384A57">
                <w:rPr>
                  <w:sz w:val="24"/>
                </w:rPr>
                <w:t>224.24</w:t>
              </w:r>
            </w:moveTo>
          </w:p>
        </w:tc>
        <w:tc>
          <w:tcPr>
            <w:tcW w:w="1870" w:type="dxa"/>
            <w:tcBorders>
              <w:top w:val="nil"/>
              <w:left w:val="nil"/>
              <w:bottom w:val="nil"/>
              <w:right w:val="nil"/>
            </w:tcBorders>
          </w:tcPr>
          <w:p w14:paraId="6E3057E6" w14:textId="77777777" w:rsidR="00EE5AD2" w:rsidRPr="00384A57" w:rsidRDefault="00EE5AD2" w:rsidP="00203756">
            <w:pPr>
              <w:spacing w:after="160" w:line="259" w:lineRule="auto"/>
              <w:jc w:val="center"/>
              <w:rPr>
                <w:moveTo w:id="667" w:author="Nick Maxwell" w:date="2023-05-11T15:36:00Z"/>
                <w:sz w:val="24"/>
              </w:rPr>
            </w:pPr>
            <w:moveTo w:id="668" w:author="Nick Maxwell" w:date="2023-05-11T15:36:00Z">
              <w:r w:rsidRPr="00384A57">
                <w:rPr>
                  <w:sz w:val="24"/>
                </w:rPr>
                <w:t>28.29</w:t>
              </w:r>
            </w:moveTo>
          </w:p>
        </w:tc>
      </w:tr>
      <w:tr w:rsidR="00EE5AD2" w:rsidRPr="00384A57" w14:paraId="36F85AC3" w14:textId="77777777" w:rsidTr="00203756">
        <w:tc>
          <w:tcPr>
            <w:tcW w:w="2785" w:type="dxa"/>
            <w:tcBorders>
              <w:top w:val="nil"/>
              <w:left w:val="nil"/>
              <w:bottom w:val="nil"/>
              <w:right w:val="nil"/>
            </w:tcBorders>
          </w:tcPr>
          <w:p w14:paraId="244CEDB5" w14:textId="77777777" w:rsidR="00EE5AD2" w:rsidRPr="00384A57" w:rsidRDefault="00EE5AD2" w:rsidP="00203756">
            <w:pPr>
              <w:spacing w:after="160" w:line="259" w:lineRule="auto"/>
              <w:rPr>
                <w:moveTo w:id="669" w:author="Nick Maxwell" w:date="2023-05-11T15:36:00Z"/>
                <w:sz w:val="24"/>
              </w:rPr>
            </w:pPr>
            <w:moveTo w:id="670" w:author="Nick Maxwell" w:date="2023-05-11T15:36:00Z">
              <w:r w:rsidRPr="00384A57">
                <w:rPr>
                  <w:sz w:val="24"/>
                </w:rPr>
                <w:t>Alt. Runs Switch</w:t>
              </w:r>
            </w:moveTo>
          </w:p>
        </w:tc>
        <w:tc>
          <w:tcPr>
            <w:tcW w:w="1295" w:type="dxa"/>
            <w:tcBorders>
              <w:top w:val="nil"/>
              <w:left w:val="nil"/>
              <w:bottom w:val="nil"/>
              <w:right w:val="nil"/>
            </w:tcBorders>
          </w:tcPr>
          <w:p w14:paraId="364808A1" w14:textId="77777777" w:rsidR="00EE5AD2" w:rsidRPr="00384A57" w:rsidRDefault="00EE5AD2" w:rsidP="00203756">
            <w:pPr>
              <w:spacing w:after="160" w:line="259" w:lineRule="auto"/>
              <w:jc w:val="center"/>
              <w:rPr>
                <w:moveTo w:id="671" w:author="Nick Maxwell" w:date="2023-05-11T15:36:00Z"/>
                <w:sz w:val="24"/>
              </w:rPr>
            </w:pPr>
            <w:moveTo w:id="672" w:author="Nick Maxwell" w:date="2023-05-11T15:36:00Z">
              <w:r w:rsidRPr="00384A57">
                <w:rPr>
                  <w:sz w:val="24"/>
                </w:rPr>
                <w:t>509.30</w:t>
              </w:r>
            </w:moveTo>
          </w:p>
        </w:tc>
        <w:tc>
          <w:tcPr>
            <w:tcW w:w="1870" w:type="dxa"/>
            <w:tcBorders>
              <w:top w:val="nil"/>
              <w:left w:val="nil"/>
              <w:bottom w:val="nil"/>
              <w:right w:val="nil"/>
            </w:tcBorders>
          </w:tcPr>
          <w:p w14:paraId="047FD418" w14:textId="77777777" w:rsidR="00EE5AD2" w:rsidRPr="00384A57" w:rsidRDefault="00EE5AD2" w:rsidP="00203756">
            <w:pPr>
              <w:spacing w:after="160" w:line="259" w:lineRule="auto"/>
              <w:jc w:val="center"/>
              <w:rPr>
                <w:moveTo w:id="673" w:author="Nick Maxwell" w:date="2023-05-11T15:36:00Z"/>
                <w:sz w:val="24"/>
              </w:rPr>
            </w:pPr>
            <w:moveTo w:id="674" w:author="Nick Maxwell" w:date="2023-05-11T15:36:00Z">
              <w:r w:rsidRPr="00384A57">
                <w:rPr>
                  <w:sz w:val="24"/>
                </w:rPr>
                <w:t>53.67</w:t>
              </w:r>
            </w:moveTo>
          </w:p>
        </w:tc>
      </w:tr>
      <w:tr w:rsidR="00EE5AD2" w:rsidRPr="00384A57" w14:paraId="5F2E4449" w14:textId="77777777" w:rsidTr="00203756">
        <w:tc>
          <w:tcPr>
            <w:tcW w:w="2785" w:type="dxa"/>
            <w:tcBorders>
              <w:top w:val="nil"/>
              <w:left w:val="nil"/>
              <w:bottom w:val="nil"/>
              <w:right w:val="nil"/>
            </w:tcBorders>
          </w:tcPr>
          <w:p w14:paraId="70BEAD99" w14:textId="77777777" w:rsidR="00EE5AD2" w:rsidRPr="00384A57" w:rsidRDefault="00EE5AD2" w:rsidP="00203756">
            <w:pPr>
              <w:spacing w:after="160" w:line="259" w:lineRule="auto"/>
              <w:rPr>
                <w:moveTo w:id="675" w:author="Nick Maxwell" w:date="2023-05-11T15:36:00Z"/>
                <w:sz w:val="24"/>
              </w:rPr>
            </w:pPr>
            <w:moveTo w:id="676" w:author="Nick Maxwell" w:date="2023-05-11T15:36:00Z">
              <w:r w:rsidRPr="00384A57">
                <w:rPr>
                  <w:sz w:val="24"/>
                </w:rPr>
                <w:t>Random Switch</w:t>
              </w:r>
            </w:moveTo>
          </w:p>
        </w:tc>
        <w:tc>
          <w:tcPr>
            <w:tcW w:w="1295" w:type="dxa"/>
            <w:tcBorders>
              <w:top w:val="nil"/>
              <w:left w:val="nil"/>
              <w:bottom w:val="nil"/>
              <w:right w:val="nil"/>
            </w:tcBorders>
          </w:tcPr>
          <w:p w14:paraId="5E16C0B7" w14:textId="77777777" w:rsidR="00EE5AD2" w:rsidRPr="00384A57" w:rsidRDefault="00EE5AD2" w:rsidP="00203756">
            <w:pPr>
              <w:spacing w:after="160" w:line="259" w:lineRule="auto"/>
              <w:jc w:val="center"/>
              <w:rPr>
                <w:moveTo w:id="677" w:author="Nick Maxwell" w:date="2023-05-11T15:36:00Z"/>
                <w:sz w:val="24"/>
              </w:rPr>
            </w:pPr>
            <w:moveTo w:id="678" w:author="Nick Maxwell" w:date="2023-05-11T15:36:00Z">
              <w:r w:rsidRPr="00384A57">
                <w:rPr>
                  <w:sz w:val="24"/>
                </w:rPr>
                <w:t>512.10</w:t>
              </w:r>
            </w:moveTo>
          </w:p>
        </w:tc>
        <w:tc>
          <w:tcPr>
            <w:tcW w:w="1870" w:type="dxa"/>
            <w:tcBorders>
              <w:top w:val="nil"/>
              <w:left w:val="nil"/>
              <w:bottom w:val="nil"/>
              <w:right w:val="nil"/>
            </w:tcBorders>
          </w:tcPr>
          <w:p w14:paraId="29EC0951" w14:textId="77777777" w:rsidR="00EE5AD2" w:rsidRPr="00384A57" w:rsidRDefault="00EE5AD2" w:rsidP="00203756">
            <w:pPr>
              <w:spacing w:after="160" w:line="259" w:lineRule="auto"/>
              <w:jc w:val="center"/>
              <w:rPr>
                <w:moveTo w:id="679" w:author="Nick Maxwell" w:date="2023-05-11T15:36:00Z"/>
                <w:sz w:val="24"/>
              </w:rPr>
            </w:pPr>
            <w:moveTo w:id="680" w:author="Nick Maxwell" w:date="2023-05-11T15:36:00Z">
              <w:r w:rsidRPr="00384A57">
                <w:rPr>
                  <w:sz w:val="24"/>
                </w:rPr>
                <w:t>53.02</w:t>
              </w:r>
            </w:moveTo>
          </w:p>
        </w:tc>
      </w:tr>
      <w:tr w:rsidR="00EE5AD2" w:rsidRPr="00384A57" w14:paraId="6F387B2C" w14:textId="77777777" w:rsidTr="00203756">
        <w:tc>
          <w:tcPr>
            <w:tcW w:w="2785" w:type="dxa"/>
            <w:tcBorders>
              <w:top w:val="nil"/>
              <w:left w:val="nil"/>
              <w:bottom w:val="nil"/>
              <w:right w:val="nil"/>
            </w:tcBorders>
          </w:tcPr>
          <w:p w14:paraId="0CFE98E3" w14:textId="77777777" w:rsidR="00EE5AD2" w:rsidRPr="00384A57" w:rsidRDefault="00EE5AD2" w:rsidP="00203756">
            <w:pPr>
              <w:spacing w:after="160" w:line="259" w:lineRule="auto"/>
              <w:rPr>
                <w:moveTo w:id="681" w:author="Nick Maxwell" w:date="2023-05-11T15:36:00Z"/>
                <w:sz w:val="24"/>
              </w:rPr>
            </w:pPr>
            <w:moveTo w:id="682" w:author="Nick Maxwell" w:date="2023-05-11T15:36:00Z">
              <w:r w:rsidRPr="00384A57">
                <w:rPr>
                  <w:sz w:val="24"/>
                </w:rPr>
                <w:t>Alt. Runs Non-Switch</w:t>
              </w:r>
            </w:moveTo>
          </w:p>
        </w:tc>
        <w:tc>
          <w:tcPr>
            <w:tcW w:w="1295" w:type="dxa"/>
            <w:tcBorders>
              <w:top w:val="nil"/>
              <w:left w:val="nil"/>
              <w:bottom w:val="nil"/>
              <w:right w:val="nil"/>
            </w:tcBorders>
          </w:tcPr>
          <w:p w14:paraId="1E3BF351" w14:textId="77777777" w:rsidR="00EE5AD2" w:rsidRPr="00384A57" w:rsidRDefault="00EE5AD2" w:rsidP="00203756">
            <w:pPr>
              <w:spacing w:after="160" w:line="259" w:lineRule="auto"/>
              <w:jc w:val="center"/>
              <w:rPr>
                <w:moveTo w:id="683" w:author="Nick Maxwell" w:date="2023-05-11T15:36:00Z"/>
                <w:sz w:val="24"/>
              </w:rPr>
            </w:pPr>
            <w:moveTo w:id="684" w:author="Nick Maxwell" w:date="2023-05-11T15:36:00Z">
              <w:r w:rsidRPr="00384A57">
                <w:rPr>
                  <w:sz w:val="24"/>
                </w:rPr>
                <w:t>546.11</w:t>
              </w:r>
            </w:moveTo>
          </w:p>
        </w:tc>
        <w:tc>
          <w:tcPr>
            <w:tcW w:w="1870" w:type="dxa"/>
            <w:tcBorders>
              <w:top w:val="nil"/>
              <w:left w:val="nil"/>
              <w:bottom w:val="nil"/>
              <w:right w:val="nil"/>
            </w:tcBorders>
          </w:tcPr>
          <w:p w14:paraId="7CF21C66" w14:textId="77777777" w:rsidR="00EE5AD2" w:rsidRPr="00384A57" w:rsidRDefault="00EE5AD2" w:rsidP="00203756">
            <w:pPr>
              <w:spacing w:after="160" w:line="259" w:lineRule="auto"/>
              <w:jc w:val="center"/>
              <w:rPr>
                <w:moveTo w:id="685" w:author="Nick Maxwell" w:date="2023-05-11T15:36:00Z"/>
                <w:sz w:val="24"/>
              </w:rPr>
            </w:pPr>
            <w:moveTo w:id="686" w:author="Nick Maxwell" w:date="2023-05-11T15:36:00Z">
              <w:r w:rsidRPr="00384A57">
                <w:rPr>
                  <w:sz w:val="24"/>
                </w:rPr>
                <w:t>60.76</w:t>
              </w:r>
            </w:moveTo>
          </w:p>
        </w:tc>
      </w:tr>
      <w:tr w:rsidR="00EE5AD2" w:rsidRPr="00384A57" w14:paraId="1E5B1808" w14:textId="77777777" w:rsidTr="00203756">
        <w:tc>
          <w:tcPr>
            <w:tcW w:w="2785" w:type="dxa"/>
            <w:tcBorders>
              <w:top w:val="nil"/>
              <w:left w:val="nil"/>
              <w:bottom w:val="single" w:sz="4" w:space="0" w:color="auto"/>
              <w:right w:val="nil"/>
            </w:tcBorders>
          </w:tcPr>
          <w:p w14:paraId="64DA4C94" w14:textId="77777777" w:rsidR="00EE5AD2" w:rsidRPr="00384A57" w:rsidRDefault="00EE5AD2" w:rsidP="00203756">
            <w:pPr>
              <w:spacing w:after="160" w:line="259" w:lineRule="auto"/>
              <w:rPr>
                <w:moveTo w:id="687" w:author="Nick Maxwell" w:date="2023-05-11T15:36:00Z"/>
                <w:sz w:val="24"/>
              </w:rPr>
            </w:pPr>
            <w:moveTo w:id="688" w:author="Nick Maxwell" w:date="2023-05-11T15:36:00Z">
              <w:r w:rsidRPr="00384A57">
                <w:rPr>
                  <w:sz w:val="24"/>
                </w:rPr>
                <w:t>Random Non-Switch</w:t>
              </w:r>
            </w:moveTo>
          </w:p>
        </w:tc>
        <w:tc>
          <w:tcPr>
            <w:tcW w:w="1295" w:type="dxa"/>
            <w:tcBorders>
              <w:top w:val="nil"/>
              <w:left w:val="nil"/>
              <w:bottom w:val="single" w:sz="4" w:space="0" w:color="auto"/>
              <w:right w:val="nil"/>
            </w:tcBorders>
          </w:tcPr>
          <w:p w14:paraId="25B8C4E0" w14:textId="77777777" w:rsidR="00EE5AD2" w:rsidRPr="00384A57" w:rsidRDefault="00EE5AD2" w:rsidP="00203756">
            <w:pPr>
              <w:spacing w:after="160" w:line="259" w:lineRule="auto"/>
              <w:jc w:val="center"/>
              <w:rPr>
                <w:moveTo w:id="689" w:author="Nick Maxwell" w:date="2023-05-11T15:36:00Z"/>
                <w:sz w:val="24"/>
              </w:rPr>
            </w:pPr>
            <w:moveTo w:id="690" w:author="Nick Maxwell" w:date="2023-05-11T15:36:00Z">
              <w:r w:rsidRPr="00384A57">
                <w:rPr>
                  <w:sz w:val="24"/>
                </w:rPr>
                <w:t>507.27</w:t>
              </w:r>
            </w:moveTo>
          </w:p>
        </w:tc>
        <w:tc>
          <w:tcPr>
            <w:tcW w:w="1870" w:type="dxa"/>
            <w:tcBorders>
              <w:top w:val="nil"/>
              <w:left w:val="nil"/>
              <w:bottom w:val="single" w:sz="4" w:space="0" w:color="auto"/>
              <w:right w:val="nil"/>
            </w:tcBorders>
          </w:tcPr>
          <w:p w14:paraId="3C65898F" w14:textId="77777777" w:rsidR="00EE5AD2" w:rsidRPr="00384A57" w:rsidRDefault="00EE5AD2" w:rsidP="00203756">
            <w:pPr>
              <w:spacing w:after="160" w:line="259" w:lineRule="auto"/>
              <w:jc w:val="center"/>
              <w:rPr>
                <w:moveTo w:id="691" w:author="Nick Maxwell" w:date="2023-05-11T15:36:00Z"/>
                <w:sz w:val="24"/>
              </w:rPr>
            </w:pPr>
            <w:moveTo w:id="692" w:author="Nick Maxwell" w:date="2023-05-11T15:36:00Z">
              <w:r w:rsidRPr="00384A57">
                <w:rPr>
                  <w:sz w:val="24"/>
                </w:rPr>
                <w:t>51.12</w:t>
              </w:r>
            </w:moveTo>
          </w:p>
        </w:tc>
      </w:tr>
    </w:tbl>
    <w:p w14:paraId="27B59FA8" w14:textId="6CDE1E46" w:rsidR="00EE5AD2" w:rsidRPr="00384A57" w:rsidRDefault="00EE5AD2" w:rsidP="00EE5AD2">
      <w:pPr>
        <w:spacing w:after="160" w:line="259" w:lineRule="auto"/>
        <w:rPr>
          <w:moveTo w:id="693" w:author="Nick Maxwell" w:date="2023-05-11T15:36:00Z"/>
          <w:sz w:val="24"/>
        </w:rPr>
      </w:pPr>
      <w:moveTo w:id="694" w:author="Nick Maxwell" w:date="2023-05-11T15:36:00Z">
        <w:r w:rsidRPr="00384A57">
          <w:rPr>
            <w:sz w:val="24"/>
            <w:highlight w:val="green"/>
          </w:rPr>
          <w:br w:type="page"/>
        </w:r>
        <w:r w:rsidRPr="00384A57">
          <w:rPr>
            <w:sz w:val="24"/>
          </w:rPr>
          <w:lastRenderedPageBreak/>
          <w:t xml:space="preserve">Table </w:t>
        </w:r>
        <w:del w:id="695" w:author="Nick Maxwell" w:date="2023-05-11T15:37:00Z">
          <w:r w:rsidRPr="00384A57" w:rsidDel="00EE5AD2">
            <w:rPr>
              <w:sz w:val="24"/>
            </w:rPr>
            <w:delText>4</w:delText>
          </w:r>
        </w:del>
      </w:moveTo>
      <w:ins w:id="696" w:author="Nick Maxwell" w:date="2023-05-11T15:37:00Z">
        <w:r>
          <w:rPr>
            <w:sz w:val="24"/>
          </w:rPr>
          <w:t>A2</w:t>
        </w:r>
      </w:ins>
    </w:p>
    <w:p w14:paraId="7DBAC512" w14:textId="5F444CD8" w:rsidR="00EE5AD2" w:rsidRPr="00384A57" w:rsidRDefault="00EE5AD2" w:rsidP="00EE5AD2">
      <w:pPr>
        <w:spacing w:after="160" w:line="259" w:lineRule="auto"/>
        <w:rPr>
          <w:moveTo w:id="697" w:author="Nick Maxwell" w:date="2023-05-11T15:36:00Z"/>
          <w:i/>
          <w:iCs/>
          <w:sz w:val="24"/>
        </w:rPr>
      </w:pPr>
      <w:moveTo w:id="698" w:author="Nick Maxwell" w:date="2023-05-11T15:36:00Z">
        <w:r w:rsidRPr="00384A57">
          <w:rPr>
            <w:i/>
            <w:iCs/>
            <w:sz w:val="24"/>
          </w:rPr>
          <w:t xml:space="preserve">Ex-Gaussian Tau parameter as Functions of Switch Cost </w:t>
        </w:r>
      </w:moveTo>
      <w:ins w:id="699" w:author="Nick Maxwell" w:date="2023-05-11T16:09:00Z">
        <w:r w:rsidR="00315080">
          <w:rPr>
            <w:i/>
            <w:iCs/>
            <w:sz w:val="24"/>
          </w:rPr>
          <w:t xml:space="preserve">Type </w:t>
        </w:r>
      </w:ins>
      <w:moveTo w:id="700" w:author="Nick Maxwell" w:date="2023-05-11T15:36:00Z">
        <w:r w:rsidRPr="00384A57">
          <w:rPr>
            <w:i/>
            <w:iCs/>
            <w:sz w:val="24"/>
          </w:rPr>
          <w:t>and Presentation Sequence.</w:t>
        </w:r>
      </w:moveTo>
    </w:p>
    <w:tbl>
      <w:tblPr>
        <w:tblStyle w:val="TableGrid"/>
        <w:tblW w:w="0" w:type="auto"/>
        <w:tblLook w:val="04A0" w:firstRow="1" w:lastRow="0" w:firstColumn="1" w:lastColumn="0" w:noHBand="0" w:noVBand="1"/>
      </w:tblPr>
      <w:tblGrid>
        <w:gridCol w:w="2785"/>
        <w:gridCol w:w="1295"/>
        <w:gridCol w:w="1295"/>
        <w:gridCol w:w="1870"/>
      </w:tblGrid>
      <w:tr w:rsidR="00EE5AD2" w:rsidRPr="00384A57" w14:paraId="32DA4F10" w14:textId="77777777" w:rsidTr="00203756">
        <w:tc>
          <w:tcPr>
            <w:tcW w:w="2785" w:type="dxa"/>
            <w:tcBorders>
              <w:left w:val="nil"/>
              <w:bottom w:val="single" w:sz="4" w:space="0" w:color="auto"/>
              <w:right w:val="nil"/>
            </w:tcBorders>
          </w:tcPr>
          <w:p w14:paraId="012749F7" w14:textId="77777777" w:rsidR="00EE5AD2" w:rsidRPr="00384A57" w:rsidRDefault="00EE5AD2" w:rsidP="00203756">
            <w:pPr>
              <w:spacing w:after="160" w:line="259" w:lineRule="auto"/>
              <w:rPr>
                <w:moveTo w:id="701" w:author="Nick Maxwell" w:date="2023-05-11T15:36:00Z"/>
                <w:sz w:val="24"/>
              </w:rPr>
            </w:pPr>
            <w:moveTo w:id="702" w:author="Nick Maxwell" w:date="2023-05-11T15:36:00Z">
              <w:r w:rsidRPr="00384A57">
                <w:rPr>
                  <w:sz w:val="24"/>
                </w:rPr>
                <w:t>Presentation</w:t>
              </w:r>
            </w:moveTo>
          </w:p>
        </w:tc>
        <w:tc>
          <w:tcPr>
            <w:tcW w:w="1295" w:type="dxa"/>
            <w:tcBorders>
              <w:left w:val="nil"/>
              <w:bottom w:val="single" w:sz="4" w:space="0" w:color="auto"/>
              <w:right w:val="nil"/>
            </w:tcBorders>
          </w:tcPr>
          <w:p w14:paraId="5B4D371C" w14:textId="77777777" w:rsidR="00EE5AD2" w:rsidRPr="00384A57" w:rsidRDefault="00EE5AD2" w:rsidP="00203756">
            <w:pPr>
              <w:spacing w:after="160" w:line="259" w:lineRule="auto"/>
              <w:rPr>
                <w:moveTo w:id="703" w:author="Nick Maxwell" w:date="2023-05-11T15:36:00Z"/>
                <w:sz w:val="24"/>
              </w:rPr>
            </w:pPr>
            <w:moveTo w:id="704" w:author="Nick Maxwell" w:date="2023-05-11T15:36:00Z">
              <w:r w:rsidRPr="00384A57">
                <w:rPr>
                  <w:sz w:val="24"/>
                </w:rPr>
                <w:t>Cost Type</w:t>
              </w:r>
            </w:moveTo>
          </w:p>
        </w:tc>
        <w:tc>
          <w:tcPr>
            <w:tcW w:w="1295" w:type="dxa"/>
            <w:tcBorders>
              <w:left w:val="nil"/>
              <w:bottom w:val="single" w:sz="4" w:space="0" w:color="auto"/>
              <w:right w:val="nil"/>
            </w:tcBorders>
          </w:tcPr>
          <w:p w14:paraId="3C4817B9" w14:textId="77777777" w:rsidR="00EE5AD2" w:rsidRPr="00384A57" w:rsidRDefault="00EE5AD2" w:rsidP="00203756">
            <w:pPr>
              <w:spacing w:after="160" w:line="259" w:lineRule="auto"/>
              <w:jc w:val="center"/>
              <w:rPr>
                <w:moveTo w:id="705" w:author="Nick Maxwell" w:date="2023-05-11T15:36:00Z"/>
                <w:i/>
                <w:iCs/>
                <w:sz w:val="24"/>
              </w:rPr>
            </w:pPr>
            <w:moveTo w:id="706" w:author="Nick Maxwell" w:date="2023-05-11T15:36:00Z">
              <w:r w:rsidRPr="00384A57">
                <w:rPr>
                  <w:i/>
                  <w:iCs/>
                  <w:sz w:val="24"/>
                </w:rPr>
                <w:t>M</w:t>
              </w:r>
            </w:moveTo>
          </w:p>
        </w:tc>
        <w:tc>
          <w:tcPr>
            <w:tcW w:w="1870" w:type="dxa"/>
            <w:tcBorders>
              <w:left w:val="nil"/>
              <w:bottom w:val="single" w:sz="4" w:space="0" w:color="auto"/>
              <w:right w:val="nil"/>
            </w:tcBorders>
          </w:tcPr>
          <w:p w14:paraId="34C2DE63" w14:textId="77777777" w:rsidR="00EE5AD2" w:rsidRPr="00384A57" w:rsidRDefault="00EE5AD2" w:rsidP="00203756">
            <w:pPr>
              <w:spacing w:after="160" w:line="259" w:lineRule="auto"/>
              <w:jc w:val="center"/>
              <w:rPr>
                <w:moveTo w:id="707" w:author="Nick Maxwell" w:date="2023-05-11T15:36:00Z"/>
                <w:i/>
                <w:iCs/>
                <w:sz w:val="24"/>
              </w:rPr>
            </w:pPr>
            <w:moveTo w:id="708" w:author="Nick Maxwell" w:date="2023-05-11T15:36:00Z">
              <w:r w:rsidRPr="00384A57">
                <w:rPr>
                  <w:i/>
                  <w:iCs/>
                  <w:sz w:val="24"/>
                </w:rPr>
                <w:t>± 95% CI</w:t>
              </w:r>
            </w:moveTo>
          </w:p>
        </w:tc>
      </w:tr>
      <w:tr w:rsidR="00EE5AD2" w:rsidRPr="00384A57" w14:paraId="62D79106" w14:textId="77777777" w:rsidTr="00203756">
        <w:tc>
          <w:tcPr>
            <w:tcW w:w="2785" w:type="dxa"/>
            <w:tcBorders>
              <w:top w:val="nil"/>
              <w:left w:val="nil"/>
              <w:bottom w:val="nil"/>
              <w:right w:val="nil"/>
            </w:tcBorders>
          </w:tcPr>
          <w:p w14:paraId="7C17DD25" w14:textId="77777777" w:rsidR="00EE5AD2" w:rsidRPr="00384A57" w:rsidRDefault="00EE5AD2" w:rsidP="00203756">
            <w:pPr>
              <w:spacing w:after="160" w:line="259" w:lineRule="auto"/>
              <w:rPr>
                <w:moveTo w:id="709" w:author="Nick Maxwell" w:date="2023-05-11T15:36:00Z"/>
                <w:sz w:val="24"/>
              </w:rPr>
            </w:pPr>
            <w:moveTo w:id="710" w:author="Nick Maxwell" w:date="2023-05-11T15:36:00Z">
              <w:r w:rsidRPr="00384A57">
                <w:rPr>
                  <w:sz w:val="24"/>
                </w:rPr>
                <w:t>Alt Runs.</w:t>
              </w:r>
            </w:moveTo>
          </w:p>
        </w:tc>
        <w:tc>
          <w:tcPr>
            <w:tcW w:w="1295" w:type="dxa"/>
            <w:tcBorders>
              <w:top w:val="nil"/>
              <w:left w:val="nil"/>
              <w:bottom w:val="nil"/>
              <w:right w:val="nil"/>
            </w:tcBorders>
          </w:tcPr>
          <w:p w14:paraId="3A8BC775" w14:textId="77777777" w:rsidR="00EE5AD2" w:rsidRPr="00384A57" w:rsidRDefault="00EE5AD2" w:rsidP="00203756">
            <w:pPr>
              <w:spacing w:after="160" w:line="259" w:lineRule="auto"/>
              <w:rPr>
                <w:moveTo w:id="711" w:author="Nick Maxwell" w:date="2023-05-11T15:36:00Z"/>
                <w:sz w:val="24"/>
              </w:rPr>
            </w:pPr>
            <w:moveTo w:id="712" w:author="Nick Maxwell" w:date="2023-05-11T15:36:00Z">
              <w:r w:rsidRPr="00384A57">
                <w:rPr>
                  <w:sz w:val="24"/>
                </w:rPr>
                <w:t>Local</w:t>
              </w:r>
            </w:moveTo>
          </w:p>
        </w:tc>
        <w:tc>
          <w:tcPr>
            <w:tcW w:w="1295" w:type="dxa"/>
            <w:tcBorders>
              <w:top w:val="nil"/>
              <w:left w:val="nil"/>
              <w:bottom w:val="nil"/>
              <w:right w:val="nil"/>
            </w:tcBorders>
          </w:tcPr>
          <w:p w14:paraId="1F6FA674" w14:textId="77777777" w:rsidR="00EE5AD2" w:rsidRPr="00384A57" w:rsidRDefault="00EE5AD2" w:rsidP="00203756">
            <w:pPr>
              <w:spacing w:after="160" w:line="259" w:lineRule="auto"/>
              <w:jc w:val="center"/>
              <w:rPr>
                <w:moveTo w:id="713" w:author="Nick Maxwell" w:date="2023-05-11T15:36:00Z"/>
                <w:sz w:val="24"/>
              </w:rPr>
            </w:pPr>
            <w:moveTo w:id="714" w:author="Nick Maxwell" w:date="2023-05-11T15:36:00Z">
              <w:r w:rsidRPr="00384A57">
                <w:rPr>
                  <w:sz w:val="24"/>
                </w:rPr>
                <w:t>36.81</w:t>
              </w:r>
            </w:moveTo>
          </w:p>
        </w:tc>
        <w:tc>
          <w:tcPr>
            <w:tcW w:w="1870" w:type="dxa"/>
            <w:tcBorders>
              <w:top w:val="nil"/>
              <w:left w:val="nil"/>
              <w:bottom w:val="nil"/>
              <w:right w:val="nil"/>
            </w:tcBorders>
          </w:tcPr>
          <w:p w14:paraId="1951668B" w14:textId="77777777" w:rsidR="00EE5AD2" w:rsidRPr="00384A57" w:rsidRDefault="00EE5AD2" w:rsidP="00203756">
            <w:pPr>
              <w:spacing w:after="160" w:line="259" w:lineRule="auto"/>
              <w:jc w:val="center"/>
              <w:rPr>
                <w:moveTo w:id="715" w:author="Nick Maxwell" w:date="2023-05-11T15:36:00Z"/>
                <w:sz w:val="24"/>
              </w:rPr>
            </w:pPr>
            <w:moveTo w:id="716" w:author="Nick Maxwell" w:date="2023-05-11T15:36:00Z">
              <w:r w:rsidRPr="00384A57">
                <w:rPr>
                  <w:sz w:val="24"/>
                </w:rPr>
                <w:t>37.36</w:t>
              </w:r>
            </w:moveTo>
          </w:p>
        </w:tc>
      </w:tr>
      <w:tr w:rsidR="00EE5AD2" w:rsidRPr="00384A57" w14:paraId="326AC0DE" w14:textId="77777777" w:rsidTr="00203756">
        <w:tc>
          <w:tcPr>
            <w:tcW w:w="2785" w:type="dxa"/>
            <w:tcBorders>
              <w:top w:val="nil"/>
              <w:left w:val="nil"/>
              <w:bottom w:val="nil"/>
              <w:right w:val="nil"/>
            </w:tcBorders>
          </w:tcPr>
          <w:p w14:paraId="02E38BAB" w14:textId="77777777" w:rsidR="00EE5AD2" w:rsidRPr="00384A57" w:rsidRDefault="00EE5AD2" w:rsidP="00203756">
            <w:pPr>
              <w:spacing w:after="160" w:line="259" w:lineRule="auto"/>
              <w:rPr>
                <w:moveTo w:id="717" w:author="Nick Maxwell" w:date="2023-05-11T15:36:00Z"/>
                <w:sz w:val="24"/>
              </w:rPr>
            </w:pPr>
          </w:p>
        </w:tc>
        <w:tc>
          <w:tcPr>
            <w:tcW w:w="1295" w:type="dxa"/>
            <w:tcBorders>
              <w:top w:val="nil"/>
              <w:left w:val="nil"/>
              <w:bottom w:val="nil"/>
              <w:right w:val="nil"/>
            </w:tcBorders>
          </w:tcPr>
          <w:p w14:paraId="6E71D597" w14:textId="77777777" w:rsidR="00EE5AD2" w:rsidRPr="00384A57" w:rsidRDefault="00EE5AD2" w:rsidP="00203756">
            <w:pPr>
              <w:spacing w:after="160" w:line="259" w:lineRule="auto"/>
              <w:rPr>
                <w:moveTo w:id="718" w:author="Nick Maxwell" w:date="2023-05-11T15:36:00Z"/>
                <w:sz w:val="24"/>
              </w:rPr>
            </w:pPr>
            <w:moveTo w:id="719" w:author="Nick Maxwell" w:date="2023-05-11T15:36:00Z">
              <w:r w:rsidRPr="00384A57">
                <w:rPr>
                  <w:sz w:val="24"/>
                </w:rPr>
                <w:t>Global</w:t>
              </w:r>
            </w:moveTo>
          </w:p>
        </w:tc>
        <w:tc>
          <w:tcPr>
            <w:tcW w:w="1295" w:type="dxa"/>
            <w:tcBorders>
              <w:top w:val="nil"/>
              <w:left w:val="nil"/>
              <w:bottom w:val="nil"/>
              <w:right w:val="nil"/>
            </w:tcBorders>
          </w:tcPr>
          <w:p w14:paraId="201C0416" w14:textId="77777777" w:rsidR="00EE5AD2" w:rsidRPr="00384A57" w:rsidRDefault="00EE5AD2" w:rsidP="00203756">
            <w:pPr>
              <w:spacing w:after="160" w:line="259" w:lineRule="auto"/>
              <w:jc w:val="center"/>
              <w:rPr>
                <w:moveTo w:id="720" w:author="Nick Maxwell" w:date="2023-05-11T15:36:00Z"/>
                <w:sz w:val="24"/>
              </w:rPr>
            </w:pPr>
            <w:moveTo w:id="721" w:author="Nick Maxwell" w:date="2023-05-11T15:36:00Z">
              <w:r w:rsidRPr="00384A57">
                <w:rPr>
                  <w:sz w:val="24"/>
                </w:rPr>
                <w:t>321.87</w:t>
              </w:r>
            </w:moveTo>
          </w:p>
        </w:tc>
        <w:tc>
          <w:tcPr>
            <w:tcW w:w="1870" w:type="dxa"/>
            <w:tcBorders>
              <w:top w:val="nil"/>
              <w:left w:val="nil"/>
              <w:bottom w:val="nil"/>
              <w:right w:val="nil"/>
            </w:tcBorders>
          </w:tcPr>
          <w:p w14:paraId="6DD57EB4" w14:textId="77777777" w:rsidR="00EE5AD2" w:rsidRPr="00384A57" w:rsidRDefault="00EE5AD2" w:rsidP="00203756">
            <w:pPr>
              <w:spacing w:after="160" w:line="259" w:lineRule="auto"/>
              <w:jc w:val="center"/>
              <w:rPr>
                <w:moveTo w:id="722" w:author="Nick Maxwell" w:date="2023-05-11T15:36:00Z"/>
                <w:sz w:val="24"/>
              </w:rPr>
            </w:pPr>
            <w:moveTo w:id="723" w:author="Nick Maxwell" w:date="2023-05-11T15:36:00Z">
              <w:r w:rsidRPr="00384A57">
                <w:rPr>
                  <w:sz w:val="24"/>
                </w:rPr>
                <w:t>44.35</w:t>
              </w:r>
            </w:moveTo>
          </w:p>
        </w:tc>
      </w:tr>
      <w:tr w:rsidR="00EE5AD2" w:rsidRPr="00384A57" w14:paraId="0F004615" w14:textId="77777777" w:rsidTr="00203756">
        <w:tc>
          <w:tcPr>
            <w:tcW w:w="2785" w:type="dxa"/>
            <w:tcBorders>
              <w:top w:val="nil"/>
              <w:left w:val="nil"/>
              <w:bottom w:val="nil"/>
              <w:right w:val="nil"/>
            </w:tcBorders>
          </w:tcPr>
          <w:p w14:paraId="4475D9B1" w14:textId="77777777" w:rsidR="00EE5AD2" w:rsidRPr="00384A57" w:rsidRDefault="00EE5AD2" w:rsidP="00203756">
            <w:pPr>
              <w:spacing w:after="160" w:line="259" w:lineRule="auto"/>
              <w:rPr>
                <w:moveTo w:id="724" w:author="Nick Maxwell" w:date="2023-05-11T15:36:00Z"/>
                <w:sz w:val="24"/>
              </w:rPr>
            </w:pPr>
            <w:moveTo w:id="725" w:author="Nick Maxwell" w:date="2023-05-11T15:36:00Z">
              <w:r w:rsidRPr="00384A57">
                <w:rPr>
                  <w:sz w:val="24"/>
                </w:rPr>
                <w:t>Random</w:t>
              </w:r>
            </w:moveTo>
          </w:p>
        </w:tc>
        <w:tc>
          <w:tcPr>
            <w:tcW w:w="1295" w:type="dxa"/>
            <w:tcBorders>
              <w:top w:val="nil"/>
              <w:left w:val="nil"/>
              <w:bottom w:val="nil"/>
              <w:right w:val="nil"/>
            </w:tcBorders>
          </w:tcPr>
          <w:p w14:paraId="782D3B5B" w14:textId="77777777" w:rsidR="00EE5AD2" w:rsidRPr="00384A57" w:rsidRDefault="00EE5AD2" w:rsidP="00203756">
            <w:pPr>
              <w:spacing w:after="160" w:line="259" w:lineRule="auto"/>
              <w:rPr>
                <w:moveTo w:id="726" w:author="Nick Maxwell" w:date="2023-05-11T15:36:00Z"/>
                <w:sz w:val="24"/>
              </w:rPr>
            </w:pPr>
            <w:moveTo w:id="727" w:author="Nick Maxwell" w:date="2023-05-11T15:36:00Z">
              <w:r w:rsidRPr="00384A57">
                <w:rPr>
                  <w:sz w:val="24"/>
                </w:rPr>
                <w:t>Local</w:t>
              </w:r>
            </w:moveTo>
          </w:p>
        </w:tc>
        <w:tc>
          <w:tcPr>
            <w:tcW w:w="1295" w:type="dxa"/>
            <w:tcBorders>
              <w:top w:val="nil"/>
              <w:left w:val="nil"/>
              <w:bottom w:val="nil"/>
              <w:right w:val="nil"/>
            </w:tcBorders>
          </w:tcPr>
          <w:p w14:paraId="7A4B0D03" w14:textId="77777777" w:rsidR="00EE5AD2" w:rsidRPr="00384A57" w:rsidRDefault="00EE5AD2" w:rsidP="00203756">
            <w:pPr>
              <w:spacing w:after="160" w:line="259" w:lineRule="auto"/>
              <w:jc w:val="center"/>
              <w:rPr>
                <w:moveTo w:id="728" w:author="Nick Maxwell" w:date="2023-05-11T15:36:00Z"/>
                <w:sz w:val="24"/>
              </w:rPr>
            </w:pPr>
            <w:moveTo w:id="729" w:author="Nick Maxwell" w:date="2023-05-11T15:36:00Z">
              <w:r w:rsidRPr="00384A57">
                <w:rPr>
                  <w:sz w:val="24"/>
                </w:rPr>
                <w:t>-4.83</w:t>
              </w:r>
            </w:moveTo>
          </w:p>
        </w:tc>
        <w:tc>
          <w:tcPr>
            <w:tcW w:w="1870" w:type="dxa"/>
            <w:tcBorders>
              <w:top w:val="nil"/>
              <w:left w:val="nil"/>
              <w:bottom w:val="nil"/>
              <w:right w:val="nil"/>
            </w:tcBorders>
          </w:tcPr>
          <w:p w14:paraId="2C3F2F24" w14:textId="77777777" w:rsidR="00EE5AD2" w:rsidRPr="00384A57" w:rsidRDefault="00EE5AD2" w:rsidP="00203756">
            <w:pPr>
              <w:spacing w:after="160" w:line="259" w:lineRule="auto"/>
              <w:jc w:val="center"/>
              <w:rPr>
                <w:moveTo w:id="730" w:author="Nick Maxwell" w:date="2023-05-11T15:36:00Z"/>
                <w:sz w:val="24"/>
              </w:rPr>
            </w:pPr>
            <w:moveTo w:id="731" w:author="Nick Maxwell" w:date="2023-05-11T15:36:00Z">
              <w:r w:rsidRPr="00384A57">
                <w:rPr>
                  <w:sz w:val="24"/>
                </w:rPr>
                <w:t>28.42</w:t>
              </w:r>
            </w:moveTo>
          </w:p>
        </w:tc>
      </w:tr>
      <w:tr w:rsidR="00EE5AD2" w:rsidRPr="00384A57" w14:paraId="2672D417" w14:textId="77777777" w:rsidTr="00203756">
        <w:tc>
          <w:tcPr>
            <w:tcW w:w="2785" w:type="dxa"/>
            <w:tcBorders>
              <w:top w:val="nil"/>
              <w:left w:val="nil"/>
              <w:bottom w:val="single" w:sz="4" w:space="0" w:color="auto"/>
              <w:right w:val="nil"/>
            </w:tcBorders>
          </w:tcPr>
          <w:p w14:paraId="188D4A7B" w14:textId="77777777" w:rsidR="00EE5AD2" w:rsidRPr="00384A57" w:rsidRDefault="00EE5AD2" w:rsidP="00203756">
            <w:pPr>
              <w:spacing w:after="160" w:line="259" w:lineRule="auto"/>
              <w:rPr>
                <w:moveTo w:id="732" w:author="Nick Maxwell" w:date="2023-05-11T15:36:00Z"/>
                <w:sz w:val="24"/>
              </w:rPr>
            </w:pPr>
            <w:moveTo w:id="733" w:author="Nick Maxwell" w:date="2023-05-11T15:36:00Z">
              <w:r w:rsidRPr="00384A57">
                <w:rPr>
                  <w:sz w:val="24"/>
                </w:rPr>
                <w:t xml:space="preserve"> </w:t>
              </w:r>
            </w:moveTo>
          </w:p>
        </w:tc>
        <w:tc>
          <w:tcPr>
            <w:tcW w:w="1295" w:type="dxa"/>
            <w:tcBorders>
              <w:top w:val="nil"/>
              <w:left w:val="nil"/>
              <w:bottom w:val="single" w:sz="4" w:space="0" w:color="auto"/>
              <w:right w:val="nil"/>
            </w:tcBorders>
          </w:tcPr>
          <w:p w14:paraId="7F6F02A8" w14:textId="77777777" w:rsidR="00EE5AD2" w:rsidRPr="00384A57" w:rsidRDefault="00EE5AD2" w:rsidP="00203756">
            <w:pPr>
              <w:spacing w:after="160" w:line="259" w:lineRule="auto"/>
              <w:rPr>
                <w:moveTo w:id="734" w:author="Nick Maxwell" w:date="2023-05-11T15:36:00Z"/>
                <w:sz w:val="24"/>
              </w:rPr>
            </w:pPr>
            <w:moveTo w:id="735" w:author="Nick Maxwell" w:date="2023-05-11T15:36:00Z">
              <w:r w:rsidRPr="00384A57">
                <w:rPr>
                  <w:sz w:val="24"/>
                </w:rPr>
                <w:t>Global</w:t>
              </w:r>
            </w:moveTo>
          </w:p>
        </w:tc>
        <w:tc>
          <w:tcPr>
            <w:tcW w:w="1295" w:type="dxa"/>
            <w:tcBorders>
              <w:top w:val="nil"/>
              <w:left w:val="nil"/>
              <w:bottom w:val="single" w:sz="4" w:space="0" w:color="auto"/>
              <w:right w:val="nil"/>
            </w:tcBorders>
          </w:tcPr>
          <w:p w14:paraId="60C5ED27" w14:textId="77777777" w:rsidR="00EE5AD2" w:rsidRPr="00384A57" w:rsidRDefault="00EE5AD2" w:rsidP="00203756">
            <w:pPr>
              <w:spacing w:after="160" w:line="259" w:lineRule="auto"/>
              <w:jc w:val="center"/>
              <w:rPr>
                <w:moveTo w:id="736" w:author="Nick Maxwell" w:date="2023-05-11T15:36:00Z"/>
                <w:sz w:val="24"/>
              </w:rPr>
            </w:pPr>
            <w:moveTo w:id="737" w:author="Nick Maxwell" w:date="2023-05-11T15:36:00Z">
              <w:r w:rsidRPr="00384A57">
                <w:rPr>
                  <w:sz w:val="24"/>
                </w:rPr>
                <w:t>283.04</w:t>
              </w:r>
            </w:moveTo>
          </w:p>
        </w:tc>
        <w:tc>
          <w:tcPr>
            <w:tcW w:w="1870" w:type="dxa"/>
            <w:tcBorders>
              <w:top w:val="nil"/>
              <w:left w:val="nil"/>
              <w:bottom w:val="single" w:sz="4" w:space="0" w:color="auto"/>
              <w:right w:val="nil"/>
            </w:tcBorders>
          </w:tcPr>
          <w:p w14:paraId="2427D067" w14:textId="77777777" w:rsidR="00EE5AD2" w:rsidRPr="00384A57" w:rsidRDefault="00EE5AD2" w:rsidP="00203756">
            <w:pPr>
              <w:spacing w:after="160" w:line="259" w:lineRule="auto"/>
              <w:jc w:val="center"/>
              <w:rPr>
                <w:moveTo w:id="738" w:author="Nick Maxwell" w:date="2023-05-11T15:36:00Z"/>
                <w:sz w:val="24"/>
              </w:rPr>
            </w:pPr>
            <w:moveTo w:id="739" w:author="Nick Maxwell" w:date="2023-05-11T15:36:00Z">
              <w:r w:rsidRPr="00384A57">
                <w:rPr>
                  <w:sz w:val="24"/>
                </w:rPr>
                <w:t>36.00</w:t>
              </w:r>
            </w:moveTo>
          </w:p>
        </w:tc>
      </w:tr>
    </w:tbl>
    <w:p w14:paraId="1E3F3393" w14:textId="77777777" w:rsidR="00EE5AD2" w:rsidRPr="00384A57" w:rsidDel="00EE5AD2" w:rsidRDefault="00EE5AD2" w:rsidP="00EE5AD2">
      <w:pPr>
        <w:spacing w:after="160" w:line="259" w:lineRule="auto"/>
        <w:rPr>
          <w:del w:id="740" w:author="Nick Maxwell" w:date="2023-05-11T15:37:00Z"/>
          <w:moveTo w:id="741" w:author="Nick Maxwell" w:date="2023-05-11T15:36:00Z"/>
          <w:sz w:val="24"/>
          <w:highlight w:val="green"/>
        </w:rPr>
      </w:pPr>
    </w:p>
    <w:p w14:paraId="79AA513C" w14:textId="77777777" w:rsidR="00EE5AD2" w:rsidRPr="00384A57" w:rsidDel="00EE5AD2" w:rsidRDefault="00EE5AD2" w:rsidP="00EE5AD2">
      <w:pPr>
        <w:spacing w:after="160" w:line="259" w:lineRule="auto"/>
        <w:rPr>
          <w:del w:id="742" w:author="Nick Maxwell" w:date="2023-05-11T15:37:00Z"/>
          <w:moveTo w:id="743" w:author="Nick Maxwell" w:date="2023-05-11T15:36:00Z"/>
          <w:sz w:val="24"/>
          <w:highlight w:val="green"/>
        </w:rPr>
      </w:pPr>
      <w:moveTo w:id="744" w:author="Nick Maxwell" w:date="2023-05-11T15:36:00Z">
        <w:del w:id="745" w:author="Nick Maxwell" w:date="2023-05-11T15:37:00Z">
          <w:r w:rsidRPr="00384A57" w:rsidDel="00EE5AD2">
            <w:rPr>
              <w:sz w:val="24"/>
              <w:highlight w:val="green"/>
            </w:rPr>
            <w:br w:type="page"/>
          </w:r>
        </w:del>
      </w:moveTo>
    </w:p>
    <w:moveToRangeEnd w:id="651"/>
    <w:p w14:paraId="15A4326A" w14:textId="77777777" w:rsidR="00EE5AD2" w:rsidRDefault="00EE5AD2">
      <w:pPr>
        <w:spacing w:after="160" w:line="259" w:lineRule="auto"/>
        <w:rPr>
          <w:ins w:id="746" w:author="Nick Maxwell" w:date="2023-05-11T15:37:00Z"/>
          <w:noProof/>
        </w:rPr>
      </w:pPr>
      <w:ins w:id="747" w:author="Nick Maxwell" w:date="2023-05-11T15:37:00Z">
        <w:r>
          <w:rPr>
            <w:noProof/>
          </w:rPr>
          <w:br w:type="page"/>
        </w:r>
      </w:ins>
    </w:p>
    <w:p w14:paraId="60600B9E" w14:textId="1B9A9DCB" w:rsidR="00E12C62" w:rsidRPr="00384A57" w:rsidRDefault="00E12C62" w:rsidP="00E12C62">
      <w:pPr>
        <w:contextualSpacing/>
        <w:jc w:val="center"/>
        <w:rPr>
          <w:moveTo w:id="748" w:author="Nick Maxwell" w:date="2023-05-11T15:35:00Z"/>
          <w:sz w:val="24"/>
        </w:rPr>
      </w:pPr>
      <w:moveToRangeStart w:id="749" w:author="Nick Maxwell" w:date="2023-05-11T15:35:00Z" w:name="move134711736"/>
      <w:moveTo w:id="750" w:author="Nick Maxwell" w:date="2023-05-11T15:35:00Z">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moveTo>
    </w:p>
    <w:p w14:paraId="5FAA9CCA" w14:textId="186D95F7" w:rsidR="00E12C62" w:rsidRPr="00384A57" w:rsidRDefault="00E12C62" w:rsidP="00E12C62">
      <w:pPr>
        <w:rPr>
          <w:moveTo w:id="751" w:author="Nick Maxwell" w:date="2023-05-11T15:35:00Z"/>
          <w:sz w:val="24"/>
          <w:szCs w:val="24"/>
        </w:rPr>
      </w:pPr>
      <w:moveTo w:id="752" w:author="Nick Maxwell" w:date="2023-05-11T15:35:00Z">
        <w:r w:rsidRPr="00384A57">
          <w:rPr>
            <w:i/>
            <w:iCs/>
            <w:sz w:val="24"/>
            <w:szCs w:val="24"/>
          </w:rPr>
          <w:t xml:space="preserve">Figure </w:t>
        </w:r>
        <w:del w:id="753" w:author="Nick Maxwell" w:date="2023-05-11T15:36:00Z">
          <w:r w:rsidRPr="00384A57" w:rsidDel="00E12C62">
            <w:rPr>
              <w:i/>
              <w:iCs/>
              <w:sz w:val="24"/>
              <w:szCs w:val="24"/>
            </w:rPr>
            <w:delText>2</w:delText>
          </w:r>
        </w:del>
      </w:moveTo>
      <w:ins w:id="754" w:author="Nick Maxwell" w:date="2023-05-11T15:36:00Z">
        <w:r>
          <w:rPr>
            <w:i/>
            <w:iCs/>
            <w:sz w:val="24"/>
            <w:szCs w:val="24"/>
          </w:rPr>
          <w:t>A1</w:t>
        </w:r>
      </w:ins>
      <w:moveTo w:id="755" w:author="Nick Maxwell" w:date="2023-05-11T15:35:00Z">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moveTo>
    </w:p>
    <w:p w14:paraId="2F4DDCE8" w14:textId="77777777" w:rsidR="00E12C62" w:rsidRPr="00384A57" w:rsidRDefault="00E12C62" w:rsidP="00E12C62">
      <w:pPr>
        <w:spacing w:after="160" w:line="259" w:lineRule="auto"/>
        <w:rPr>
          <w:moveTo w:id="756" w:author="Nick Maxwell" w:date="2023-05-11T15:35:00Z"/>
          <w:sz w:val="24"/>
          <w:szCs w:val="24"/>
        </w:rPr>
      </w:pPr>
      <w:moveTo w:id="757" w:author="Nick Maxwell" w:date="2023-05-11T15:35:00Z">
        <w:r w:rsidRPr="00384A57">
          <w:rPr>
            <w:sz w:val="24"/>
            <w:szCs w:val="24"/>
          </w:rPr>
          <w:br w:type="page"/>
        </w:r>
      </w:moveTo>
    </w:p>
    <w:p w14:paraId="59207CDB" w14:textId="77777777" w:rsidR="00E12C62" w:rsidRPr="00384A57" w:rsidRDefault="00E12C62" w:rsidP="00E12C62">
      <w:pPr>
        <w:rPr>
          <w:moveTo w:id="758" w:author="Nick Maxwell" w:date="2023-05-11T15:35:00Z"/>
          <w:sz w:val="24"/>
          <w:szCs w:val="24"/>
        </w:rPr>
      </w:pPr>
      <w:moveTo w:id="759" w:author="Nick Maxwell" w:date="2023-05-11T15:35:00Z">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moveTo>
    </w:p>
    <w:p w14:paraId="4E62CFD3" w14:textId="39E9D510" w:rsidR="00E12C62" w:rsidRPr="00384A57" w:rsidRDefault="00E12C62" w:rsidP="00E12C62">
      <w:pPr>
        <w:rPr>
          <w:moveTo w:id="760" w:author="Nick Maxwell" w:date="2023-05-11T15:35:00Z"/>
          <w:sz w:val="24"/>
          <w:szCs w:val="24"/>
        </w:rPr>
      </w:pPr>
      <w:moveTo w:id="761" w:author="Nick Maxwell" w:date="2023-05-11T15:35:00Z">
        <w:r w:rsidRPr="00384A57">
          <w:rPr>
            <w:i/>
            <w:iCs/>
            <w:sz w:val="24"/>
            <w:szCs w:val="24"/>
          </w:rPr>
          <w:t xml:space="preserve">Figure </w:t>
        </w:r>
      </w:moveTo>
      <w:ins w:id="762" w:author="Nick Maxwell" w:date="2023-05-11T15:35:00Z">
        <w:r>
          <w:rPr>
            <w:i/>
            <w:iCs/>
            <w:sz w:val="24"/>
            <w:szCs w:val="24"/>
          </w:rPr>
          <w:t>A2</w:t>
        </w:r>
      </w:ins>
      <w:moveTo w:id="763" w:author="Nick Maxwell" w:date="2023-05-11T15:35:00Z">
        <w:del w:id="764" w:author="Nick Maxwell" w:date="2023-05-11T15:35:00Z">
          <w:r w:rsidRPr="00384A57" w:rsidDel="00E12C62">
            <w:rPr>
              <w:i/>
              <w:iCs/>
              <w:sz w:val="24"/>
              <w:szCs w:val="24"/>
            </w:rPr>
            <w:delText>3</w:delText>
          </w:r>
        </w:del>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moveTo>
      <w:ins w:id="765" w:author="Nick Maxwell" w:date="2023-05-11T15:35:00Z">
        <w:r>
          <w:rPr>
            <w:sz w:val="24"/>
            <w:szCs w:val="24"/>
          </w:rPr>
          <w:t xml:space="preserve">switch </w:t>
        </w:r>
      </w:ins>
      <w:moveTo w:id="766" w:author="Nick Maxwell" w:date="2023-05-11T15:35:00Z">
        <w:r w:rsidRPr="00384A57">
          <w:rPr>
            <w:sz w:val="24"/>
            <w:szCs w:val="24"/>
          </w:rPr>
          <w:t xml:space="preserve">costs for alternating runs and random switching. Bars denote 95% </w:t>
        </w:r>
        <w:r w:rsidRPr="00384A57">
          <w:rPr>
            <w:i/>
            <w:iCs/>
            <w:sz w:val="24"/>
            <w:szCs w:val="24"/>
          </w:rPr>
          <w:t>CI</w:t>
        </w:r>
        <w:r w:rsidRPr="00384A57">
          <w:rPr>
            <w:sz w:val="24"/>
            <w:szCs w:val="24"/>
          </w:rPr>
          <w:t>.</w:t>
        </w:r>
      </w:moveTo>
    </w:p>
    <w:p w14:paraId="3FCBAB91" w14:textId="77777777" w:rsidR="00E12C62" w:rsidRDefault="00E12C62" w:rsidP="00E12C62">
      <w:pPr>
        <w:spacing w:after="160" w:line="259" w:lineRule="auto"/>
        <w:rPr>
          <w:moveTo w:id="767" w:author="Nick Maxwell" w:date="2023-05-11T15:35:00Z"/>
          <w:sz w:val="24"/>
          <w:szCs w:val="24"/>
        </w:rPr>
      </w:pPr>
    </w:p>
    <w:p w14:paraId="0381B252" w14:textId="77777777" w:rsidR="00E12C62" w:rsidDel="00E12C62" w:rsidRDefault="00E12C62" w:rsidP="00E12C62">
      <w:pPr>
        <w:spacing w:after="160" w:line="259" w:lineRule="auto"/>
        <w:rPr>
          <w:del w:id="768" w:author="Nick Maxwell" w:date="2023-05-11T15:35:00Z"/>
          <w:moveTo w:id="769" w:author="Nick Maxwell" w:date="2023-05-11T15:35:00Z"/>
          <w:sz w:val="24"/>
          <w:szCs w:val="24"/>
        </w:rPr>
      </w:pPr>
      <w:moveTo w:id="770" w:author="Nick Maxwell" w:date="2023-05-11T15:35:00Z">
        <w:del w:id="771" w:author="Nick Maxwell" w:date="2023-05-11T15:35:00Z">
          <w:r w:rsidDel="00E12C62">
            <w:rPr>
              <w:sz w:val="24"/>
              <w:szCs w:val="24"/>
            </w:rPr>
            <w:br w:type="page"/>
          </w:r>
        </w:del>
      </w:moveTo>
    </w:p>
    <w:moveToRangeEnd w:id="749"/>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 w:author="Nick Maxwell" w:date="2023-05-11T20:40:00Z" w:initials="NM">
    <w:p w14:paraId="4E4111CF" w14:textId="77777777" w:rsidR="00895D69" w:rsidRDefault="00895D69" w:rsidP="00526E57">
      <w:pPr>
        <w:pStyle w:val="CommentText"/>
      </w:pPr>
      <w:r>
        <w:rPr>
          <w:rStyle w:val="CommentReference"/>
        </w:rPr>
        <w:annotationRef/>
      </w:r>
      <w:r>
        <w:t>Hopefully this is clear? Trying to really emphasize the monitoring piece here regarding global costs and alternating runs</w:t>
      </w:r>
    </w:p>
  </w:comment>
  <w:comment w:id="154" w:author="Nick Maxwell" w:date="2023-05-12T09:31:00Z" w:initials="NM">
    <w:p w14:paraId="0B1B622C" w14:textId="77777777" w:rsidR="00273C24" w:rsidRDefault="00273C24" w:rsidP="00C353D6">
      <w:pPr>
        <w:pStyle w:val="CommentText"/>
      </w:pPr>
      <w:r>
        <w:rPr>
          <w:rStyle w:val="CommentReference"/>
        </w:rPr>
        <w:annotationRef/>
      </w:r>
      <w:r>
        <w:t>I swapped out all of the generalized eta squared with partial eta squared in this section and our new Appendix. Please double check that I didn't miss any</w:t>
      </w:r>
    </w:p>
  </w:comment>
  <w:comment w:id="285" w:author="Nick Maxwell" w:date="2023-05-11T15:41:00Z" w:initials="NM">
    <w:p w14:paraId="30066A48" w14:textId="031BCD11" w:rsidR="00F710F9" w:rsidRDefault="00F710F9" w:rsidP="00280813">
      <w:pPr>
        <w:pStyle w:val="CommentText"/>
      </w:pPr>
      <w:r>
        <w:rPr>
          <w:rStyle w:val="CommentReference"/>
        </w:rPr>
        <w:annotationRef/>
      </w:r>
      <w:r>
        <w:t>Update this!</w:t>
      </w:r>
    </w:p>
  </w:comment>
  <w:comment w:id="305" w:author="Jacob Namias" w:date="2023-03-16T15:03:00Z" w:initials="JN">
    <w:p w14:paraId="1F2CA765" w14:textId="6DDC65B5" w:rsidR="002C22D0" w:rsidRDefault="002C22D0" w:rsidP="000B0A35">
      <w:pPr>
        <w:pStyle w:val="CommentText"/>
      </w:pPr>
      <w:r>
        <w:rPr>
          <w:rStyle w:val="CommentReference"/>
        </w:rPr>
        <w:annotationRef/>
      </w:r>
      <w:r>
        <w:t xml:space="preserve">Do not see mention of this in manuscript! May need to delete or double check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111CF" w15:done="0"/>
  <w15:commentEx w15:paraId="0B1B622C" w15:done="0"/>
  <w15:commentEx w15:paraId="30066A48" w15:done="0"/>
  <w15:commentEx w15:paraId="1F2CA7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D143" w16cex:dateUtc="2023-05-12T01:40:00Z"/>
  <w16cex:commentExtensible w16cex:durableId="280885F4" w16cex:dateUtc="2023-05-12T14:31:00Z"/>
  <w16cex:commentExtensible w16cex:durableId="28078B23" w16cex:dateUtc="2023-05-11T20:41:00Z"/>
  <w16cex:commentExtensible w16cex:durableId="27BDAE47" w16cex:dateUtc="2023-03-16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111CF" w16cid:durableId="2807D143"/>
  <w16cid:commentId w16cid:paraId="0B1B622C" w16cid:durableId="280885F4"/>
  <w16cid:commentId w16cid:paraId="30066A48" w16cid:durableId="28078B23"/>
  <w16cid:commentId w16cid:paraId="1F2CA765" w16cid:durableId="27BDA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A09C8" w14:textId="77777777" w:rsidR="002C5036" w:rsidRDefault="002C5036" w:rsidP="006C0CFD">
      <w:r>
        <w:separator/>
      </w:r>
    </w:p>
  </w:endnote>
  <w:endnote w:type="continuationSeparator" w:id="0">
    <w:p w14:paraId="411FCF23" w14:textId="77777777" w:rsidR="002C5036" w:rsidRDefault="002C503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BAD6" w14:textId="77777777" w:rsidR="002C5036" w:rsidRDefault="002C5036" w:rsidP="006C0CFD">
      <w:r>
        <w:separator/>
      </w:r>
    </w:p>
  </w:footnote>
  <w:footnote w:type="continuationSeparator" w:id="0">
    <w:p w14:paraId="07B258F3" w14:textId="77777777" w:rsidR="002C5036" w:rsidRDefault="002C503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Jacob Namias">
    <w15:presenceInfo w15:providerId="Windows Live" w15:userId="8efcecdf084cf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6B7D"/>
    <w:rsid w:val="0026067B"/>
    <w:rsid w:val="0026280B"/>
    <w:rsid w:val="002638F3"/>
    <w:rsid w:val="00265889"/>
    <w:rsid w:val="002702BD"/>
    <w:rsid w:val="00271689"/>
    <w:rsid w:val="00272120"/>
    <w:rsid w:val="00272427"/>
    <w:rsid w:val="002729D2"/>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4408"/>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698"/>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0E25"/>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75A1"/>
    <w:rsid w:val="00E477B7"/>
    <w:rsid w:val="00E51CD7"/>
    <w:rsid w:val="00E5364C"/>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1B35"/>
    <w:rsid w:val="00EC4E8C"/>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2AD5"/>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69EE"/>
    <w:rsid w:val="00F0759E"/>
    <w:rsid w:val="00F07608"/>
    <w:rsid w:val="00F101E2"/>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39</Pages>
  <Words>10463</Words>
  <Characters>59641</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64</cp:revision>
  <cp:lastPrinted>2022-10-12T20:51:00Z</cp:lastPrinted>
  <dcterms:created xsi:type="dcterms:W3CDTF">2023-03-17T20:50:00Z</dcterms:created>
  <dcterms:modified xsi:type="dcterms:W3CDTF">2023-05-14T22:42:00Z</dcterms:modified>
</cp:coreProperties>
</file>