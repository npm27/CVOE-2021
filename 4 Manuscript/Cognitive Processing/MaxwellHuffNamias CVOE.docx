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527F" w14:textId="0C1A5BE0"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34013133"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proofErr w:type="spellStart"/>
      <w:r w:rsidR="0013538C" w:rsidRPr="00384A57">
        <w:rPr>
          <w:rFonts w:eastAsia="Arial"/>
          <w:sz w:val="24"/>
          <w:szCs w:val="24"/>
        </w:rPr>
        <w:t>Namias</w:t>
      </w:r>
      <w:proofErr w:type="spellEnd"/>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223A83A2" w:rsidR="006C0CFD" w:rsidRPr="00384A57" w:rsidRDefault="001610F3" w:rsidP="006C0CFD">
      <w:pPr>
        <w:spacing w:line="200" w:lineRule="exact"/>
        <w:rPr>
          <w:sz w:val="24"/>
          <w:szCs w:val="24"/>
        </w:rPr>
      </w:pPr>
      <w:r>
        <w:rPr>
          <w:sz w:val="24"/>
          <w:szCs w:val="24"/>
        </w:rPr>
        <w:t xml:space="preserve">Word Count: </w:t>
      </w:r>
      <w:r w:rsidR="00595996" w:rsidRPr="00595996">
        <w:rPr>
          <w:sz w:val="24"/>
          <w:szCs w:val="24"/>
          <w:highlight w:val="yellow"/>
        </w:rPr>
        <w:t>XXXX</w:t>
      </w: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1FCD7624"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w:t>
        </w:r>
        <w:r w:rsidR="00870348">
          <w:rPr>
            <w:rFonts w:eastAsia="Arial"/>
            <w:sz w:val="24"/>
            <w:szCs w:val="24"/>
          </w:rPr>
          <w:t>msutexas</w:t>
        </w:r>
        <w:r w:rsidR="00554FED" w:rsidRPr="00384A57">
          <w:rPr>
            <w:rFonts w:eastAsia="Arial"/>
            <w:sz w:val="24"/>
            <w:szCs w:val="24"/>
          </w:rPr>
          <w:t>.edu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r w:rsidR="003358AB">
        <w:rPr>
          <w:rFonts w:eastAsia="Arial"/>
          <w:sz w:val="24"/>
          <w:szCs w:val="24"/>
        </w:rPr>
        <w:t xml:space="preserve"> The authors declare no conflicts of interest.</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1D5858E5"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w:t>
      </w:r>
      <w:del w:id="1" w:author="Nick Maxwell" w:date="2023-08-11T09:03:00Z">
        <w:r w:rsidR="00644C0B" w:rsidRPr="00384A57" w:rsidDel="00326A34">
          <w:rPr>
            <w:sz w:val="24"/>
            <w:szCs w:val="24"/>
          </w:rPr>
          <w:delText>in which</w:delText>
        </w:r>
      </w:del>
      <w:ins w:id="2" w:author="Nick Maxwell" w:date="2023-08-11T09:03:00Z">
        <w:r w:rsidR="00326A34">
          <w:rPr>
            <w:sz w:val="24"/>
            <w:szCs w:val="24"/>
          </w:rPr>
          <w:t>where</w:t>
        </w:r>
      </w:ins>
      <w:r w:rsidR="00644C0B" w:rsidRPr="00384A57">
        <w:rPr>
          <w:sz w:val="24"/>
          <w:szCs w:val="24"/>
        </w:rPr>
        <w:t xml:space="preserve">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3"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del w:id="4" w:author="Maxwell, Nicholas" w:date="2023-08-11T15:14:00Z">
        <w:r w:rsidR="008B2016" w:rsidRPr="00384A57" w:rsidDel="006E2036">
          <w:rPr>
            <w:sz w:val="24"/>
            <w:szCs w:val="24"/>
          </w:rPr>
          <w:delText>in working memory on a</w:delText>
        </w:r>
        <w:r w:rsidR="00E34685" w:rsidRPr="00384A57" w:rsidDel="006E2036">
          <w:rPr>
            <w:sz w:val="24"/>
            <w:szCs w:val="24"/>
          </w:rPr>
          <w:delText xml:space="preserve"> subsequent trial</w:delText>
        </w:r>
      </w:del>
      <w:ins w:id="5" w:author="Maxwell, Nicholas" w:date="2023-08-11T15:14:00Z">
        <w:r w:rsidR="006E2036">
          <w:rPr>
            <w:sz w:val="24"/>
            <w:szCs w:val="24"/>
          </w:rPr>
          <w:t>which is further magnified by task-set inertia</w:t>
        </w:r>
      </w:ins>
      <w:r w:rsidR="00E34685" w:rsidRPr="00384A57">
        <w:rPr>
          <w:sz w:val="24"/>
          <w:szCs w:val="24"/>
        </w:rPr>
        <w:t xml:space="preserve">.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3"/>
    </w:p>
    <w:p w14:paraId="2F676C2E" w14:textId="77777777" w:rsidR="0013538C" w:rsidRPr="00384A57" w:rsidRDefault="0013538C" w:rsidP="003E50D7">
      <w:pPr>
        <w:spacing w:line="480" w:lineRule="auto"/>
        <w:rPr>
          <w:sz w:val="24"/>
          <w:szCs w:val="24"/>
        </w:rPr>
      </w:pPr>
    </w:p>
    <w:p w14:paraId="7ACDB430" w14:textId="7708FB17"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w:t>
      </w:r>
      <w:ins w:id="6" w:author="Nick Maxwell" w:date="2023-08-11T09:03:00Z">
        <w:r w:rsidR="00326A34">
          <w:rPr>
            <w:sz w:val="24"/>
            <w:szCs w:val="24"/>
          </w:rPr>
          <w:t>5</w:t>
        </w:r>
      </w:ins>
      <w:del w:id="7" w:author="Nick Maxwell" w:date="2023-08-11T09:03:00Z">
        <w:r w:rsidR="00F11FB9" w:rsidDel="00326A34">
          <w:rPr>
            <w:sz w:val="24"/>
            <w:szCs w:val="24"/>
          </w:rPr>
          <w:delText>6</w:delText>
        </w:r>
      </w:del>
    </w:p>
    <w:p w14:paraId="4EFDC73E" w14:textId="74BD7CB1" w:rsidR="006C0CFD" w:rsidRPr="001D22BE" w:rsidRDefault="006C0CFD" w:rsidP="001D22BE">
      <w:pPr>
        <w:spacing w:line="480" w:lineRule="auto"/>
        <w:rPr>
          <w:sz w:val="24"/>
          <w:szCs w:val="24"/>
        </w:rPr>
        <w:sectPr w:rsidR="006C0CFD" w:rsidRPr="001D22BE" w:rsidSect="001A483D">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xml:space="preserve">; Ex-Gaussian Distribution; </w:t>
      </w:r>
      <w:proofErr w:type="spellStart"/>
      <w:r w:rsidR="001D22BE">
        <w:rPr>
          <w:sz w:val="24"/>
          <w:szCs w:val="24"/>
        </w:rPr>
        <w:t>Vincentile</w:t>
      </w:r>
      <w:proofErr w:type="spellEnd"/>
      <w:r w:rsidR="001D22BE">
        <w:rPr>
          <w:sz w:val="24"/>
          <w:szCs w:val="24"/>
        </w:rPr>
        <w:t xml:space="preserve"> Plots</w:t>
      </w:r>
    </w:p>
    <w:p w14:paraId="1BF69A72" w14:textId="64E390F1" w:rsidR="00DC7672" w:rsidRPr="00384A57" w:rsidRDefault="00DC7672" w:rsidP="00DC7672">
      <w:pPr>
        <w:spacing w:line="480" w:lineRule="auto"/>
        <w:jc w:val="center"/>
        <w:rPr>
          <w:rFonts w:eastAsia="Arial"/>
          <w:sz w:val="24"/>
          <w:szCs w:val="24"/>
        </w:rPr>
      </w:pPr>
      <w:bookmarkStart w:id="8" w:name="page3"/>
      <w:bookmarkEnd w:id="8"/>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7B6FB494"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w:t>
      </w:r>
      <w:del w:id="9" w:author="Nick Maxwell" w:date="2023-08-10T13:41:00Z">
        <w:r w:rsidR="00D71CF0" w:rsidRPr="00384A57" w:rsidDel="00595996">
          <w:rPr>
            <w:sz w:val="24"/>
          </w:rPr>
          <w:delText xml:space="preserve">affect </w:delText>
        </w:r>
      </w:del>
      <w:ins w:id="10" w:author="Nick Maxwell" w:date="2023-08-10T13:41:00Z">
        <w:r w:rsidR="00595996">
          <w:rPr>
            <w:sz w:val="24"/>
          </w:rPr>
          <w:t>influence</w:t>
        </w:r>
        <w:r w:rsidR="00595996" w:rsidRPr="00384A57">
          <w:rPr>
            <w:sz w:val="24"/>
          </w:rPr>
          <w:t xml:space="preserve"> </w:t>
        </w:r>
      </w:ins>
      <w:r w:rsidR="00D71CF0" w:rsidRPr="00384A57">
        <w:rPr>
          <w:sz w:val="24"/>
        </w:rPr>
        <w:t xml:space="preserve">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del w:id="11" w:author="Nick Maxwell" w:date="2023-08-10T13:42:00Z">
        <w:r w:rsidR="00FC79CB" w:rsidRPr="00384A57" w:rsidDel="00595996">
          <w:rPr>
            <w:sz w:val="24"/>
          </w:rPr>
          <w:delText xml:space="preserve">this </w:delText>
        </w:r>
      </w:del>
      <w:ins w:id="12" w:author="Nick Maxwell" w:date="2023-08-10T13:42:00Z">
        <w:r w:rsidR="00595996">
          <w:rPr>
            <w:sz w:val="24"/>
          </w:rPr>
          <w:t xml:space="preserve">processes underlying </w:t>
        </w:r>
      </w:ins>
      <w:del w:id="13" w:author="Nick Maxwell" w:date="2023-08-10T13:42:00Z">
        <w:r w:rsidR="00FC79CB" w:rsidRPr="00384A57" w:rsidDel="00595996">
          <w:rPr>
            <w:sz w:val="24"/>
          </w:rPr>
          <w:delText>process</w:delText>
        </w:r>
      </w:del>
      <w:ins w:id="14" w:author="Nick Maxwell" w:date="2023-08-10T13:42:00Z">
        <w:r w:rsidR="00595996">
          <w:rPr>
            <w:sz w:val="24"/>
          </w:rPr>
          <w:t>attentional control and working memory</w:t>
        </w:r>
      </w:ins>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w:t>
      </w:r>
      <w:del w:id="15" w:author="Nick Maxwell" w:date="2023-08-10T13:42:00Z">
        <w:r w:rsidR="009C69ED" w:rsidRPr="00384A57" w:rsidDel="00595996">
          <w:rPr>
            <w:sz w:val="24"/>
          </w:rPr>
          <w:delText xml:space="preserve">highly </w:delText>
        </w:r>
      </w:del>
      <w:r w:rsidR="009C69ED" w:rsidRPr="00384A57">
        <w:rPr>
          <w:sz w:val="24"/>
        </w:rPr>
        <w:t xml:space="preserve">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 xml:space="preserve">Rogers &amp; </w:t>
      </w:r>
      <w:proofErr w:type="spellStart"/>
      <w:r w:rsidR="006D7F4A" w:rsidRPr="00384A57">
        <w:rPr>
          <w:sz w:val="24"/>
        </w:rPr>
        <w:t>Monsell</w:t>
      </w:r>
      <w:proofErr w:type="spellEnd"/>
      <w:r w:rsidR="006D7F4A" w:rsidRPr="00384A57">
        <w:rPr>
          <w:sz w:val="24"/>
        </w:rPr>
        <w:t>,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w:t>
      </w:r>
      <w:proofErr w:type="spellStart"/>
      <w:r w:rsidR="006E569E" w:rsidRPr="00384A57">
        <w:rPr>
          <w:sz w:val="24"/>
        </w:rPr>
        <w:t>Jersild</w:t>
      </w:r>
      <w:proofErr w:type="spellEnd"/>
      <w:r w:rsidR="006E569E" w:rsidRPr="00384A57">
        <w:rPr>
          <w:sz w:val="24"/>
        </w:rPr>
        <w:t xml:space="preserve">,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228242AE" w:rsidR="00B61899" w:rsidRPr="00384A57" w:rsidRDefault="00D25F93">
      <w:pPr>
        <w:tabs>
          <w:tab w:val="left" w:pos="2250"/>
        </w:tabs>
        <w:spacing w:line="480" w:lineRule="auto"/>
        <w:ind w:firstLine="720"/>
        <w:rPr>
          <w:sz w:val="24"/>
        </w:rPr>
        <w:pPrChange w:id="16" w:author="Nick Maxwell" w:date="2023-08-11T09:28:00Z">
          <w:pPr>
            <w:spacing w:line="480" w:lineRule="auto"/>
            <w:ind w:firstLine="720"/>
          </w:pPr>
        </w:pPrChange>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del w:id="17" w:author="Nick Maxwell" w:date="2023-08-11T09:05:00Z">
        <w:r w:rsidR="003D4474" w:rsidRPr="00384A57" w:rsidDel="00326A34">
          <w:rPr>
            <w:sz w:val="24"/>
          </w:rPr>
          <w:delText xml:space="preserve"> </w:delText>
        </w:r>
        <w:r w:rsidR="00E46228" w:rsidRPr="00384A57" w:rsidDel="00326A34">
          <w:rPr>
            <w:sz w:val="24"/>
          </w:rPr>
          <w:delText>a</w:delText>
        </w:r>
      </w:del>
      <w:ins w:id="18" w:author="Nick Maxwell" w:date="2023-08-11T09:05:00Z">
        <w:r w:rsidR="00326A34">
          <w:rPr>
            <w:sz w:val="24"/>
          </w:rPr>
          <w:t xml:space="preserve"> </w:t>
        </w:r>
      </w:ins>
      <w:del w:id="19" w:author="Nick Maxwell" w:date="2023-08-11T09:05:00Z">
        <w:r w:rsidR="00E46228" w:rsidRPr="00384A57" w:rsidDel="00326A34">
          <w:rPr>
            <w:sz w:val="24"/>
          </w:rPr>
          <w:delText xml:space="preserve"> </w:delText>
        </w:r>
      </w:del>
      <w:r w:rsidR="003D4474" w:rsidRPr="00384A57">
        <w:rPr>
          <w:sz w:val="24"/>
        </w:rPr>
        <w:t>congruent</w:t>
      </w:r>
      <w:ins w:id="20" w:author="Nick Maxwell" w:date="2023-08-11T09:05:00Z">
        <w:r w:rsidR="00326A34">
          <w:rPr>
            <w:sz w:val="24"/>
          </w:rPr>
          <w:t xml:space="preserve"> </w:t>
        </w:r>
      </w:ins>
      <w:del w:id="21" w:author="Nick Maxwell" w:date="2023-08-11T09:05:00Z">
        <w:r w:rsidR="003D4474" w:rsidRPr="00384A57" w:rsidDel="00326A34">
          <w:rPr>
            <w:sz w:val="24"/>
          </w:rPr>
          <w:delText xml:space="preserve"> ink </w:delText>
        </w:r>
      </w:del>
      <w:r w:rsidR="003D4474" w:rsidRPr="00384A57">
        <w:rPr>
          <w:sz w:val="24"/>
        </w:rPr>
        <w:t xml:space="preserve">(i.e.,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w:t>
      </w:r>
      <w:del w:id="22" w:author="Nick Maxwell" w:date="2023-08-10T13:43:00Z">
        <w:r w:rsidR="000D76EA" w:rsidRPr="00384A57" w:rsidDel="00595996">
          <w:rPr>
            <w:sz w:val="24"/>
          </w:rPr>
          <w:delText>Dubbed t</w:delText>
        </w:r>
      </w:del>
      <w:ins w:id="23" w:author="Nick Maxwell" w:date="2023-08-10T13:43:00Z">
        <w:r w:rsidR="00595996">
          <w:rPr>
            <w:sz w:val="24"/>
          </w:rPr>
          <w:t>This</w:t>
        </w:r>
      </w:ins>
      <w:del w:id="24" w:author="Nick Maxwell" w:date="2023-08-10T13:43:00Z">
        <w:r w:rsidR="000D76EA" w:rsidRPr="00384A57" w:rsidDel="00595996">
          <w:rPr>
            <w:sz w:val="24"/>
          </w:rPr>
          <w:delText>he</w:delText>
        </w:r>
        <w:r w:rsidR="002B5654" w:rsidRPr="00384A57" w:rsidDel="00595996">
          <w:rPr>
            <w:sz w:val="24"/>
          </w:rPr>
          <w:delText xml:space="preserve"> </w:delText>
        </w:r>
        <w:r w:rsidR="00437B00" w:rsidRPr="00384A57" w:rsidDel="00595996">
          <w:rPr>
            <w:sz w:val="24"/>
          </w:rPr>
          <w:delText>Stroop</w:delText>
        </w:r>
      </w:del>
      <w:r w:rsidR="00437B00" w:rsidRPr="00384A57">
        <w:rPr>
          <w:sz w:val="24"/>
        </w:rPr>
        <w:t xml:space="preserve"> </w:t>
      </w:r>
      <w:r w:rsidR="00716F4B" w:rsidRPr="00384A57">
        <w:rPr>
          <w:sz w:val="24"/>
        </w:rPr>
        <w:t>t</w:t>
      </w:r>
      <w:r w:rsidR="00437B00" w:rsidRPr="00384A57">
        <w:rPr>
          <w:sz w:val="24"/>
        </w:rPr>
        <w:t>ask</w:t>
      </w:r>
      <w:ins w:id="25" w:author="Nick Maxwell" w:date="2023-08-10T13:43:00Z">
        <w:r w:rsidR="00595996">
          <w:rPr>
            <w:sz w:val="24"/>
          </w:rPr>
          <w:t xml:space="preserve"> </w:t>
        </w:r>
      </w:ins>
      <w:del w:id="26" w:author="Nick Maxwell" w:date="2023-08-10T13:43:00Z">
        <w:r w:rsidR="000D76EA" w:rsidRPr="00384A57" w:rsidDel="00595996">
          <w:rPr>
            <w:sz w:val="24"/>
          </w:rPr>
          <w:delText>, this procedure</w:delText>
        </w:r>
        <w:r w:rsidR="00437B00" w:rsidRPr="00384A57" w:rsidDel="00595996">
          <w:rPr>
            <w:sz w:val="24"/>
          </w:rPr>
          <w:delText xml:space="preserve"> </w:delText>
        </w:r>
      </w:del>
      <w:r w:rsidR="00437B00" w:rsidRPr="00384A57">
        <w:rPr>
          <w:sz w:val="24"/>
        </w:rPr>
        <w:t>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del w:id="27" w:author="Nick Maxwell" w:date="2023-08-11T09:06:00Z">
        <w:r w:rsidR="00F871A2" w:rsidRPr="00384A57" w:rsidDel="00326A34">
          <w:rPr>
            <w:sz w:val="24"/>
          </w:rPr>
          <w:delText>r</w:delText>
        </w:r>
        <w:r w:rsidR="00DC60BA" w:rsidRPr="00384A57" w:rsidDel="00326A34">
          <w:rPr>
            <w:sz w:val="24"/>
          </w:rPr>
          <w:delText xml:space="preserve">esearchers </w:delText>
        </w:r>
        <w:r w:rsidR="009B457E" w:rsidRPr="00384A57" w:rsidDel="00326A34">
          <w:rPr>
            <w:sz w:val="24"/>
          </w:rPr>
          <w:delText xml:space="preserve">commonly </w:delText>
        </w:r>
        <w:r w:rsidR="00D94C16" w:rsidRPr="00384A57" w:rsidDel="00326A34">
          <w:rPr>
            <w:sz w:val="24"/>
          </w:rPr>
          <w:delText>use</w:delText>
        </w:r>
        <w:r w:rsidR="009B457E" w:rsidRPr="00384A57" w:rsidDel="00326A34">
          <w:rPr>
            <w:sz w:val="24"/>
          </w:rPr>
          <w:delText xml:space="preserve"> </w:delText>
        </w:r>
        <w:r w:rsidR="0068660F" w:rsidRPr="00384A57" w:rsidDel="00326A34">
          <w:rPr>
            <w:sz w:val="24"/>
          </w:rPr>
          <w:delText>this</w:delText>
        </w:r>
        <w:r w:rsidR="006270AB" w:rsidRPr="00384A57" w:rsidDel="00326A34">
          <w:rPr>
            <w:sz w:val="24"/>
          </w:rPr>
          <w:delText xml:space="preserve"> </w:delText>
        </w:r>
        <w:r w:rsidR="009B457E" w:rsidRPr="00384A57" w:rsidDel="00326A34">
          <w:rPr>
            <w:sz w:val="24"/>
          </w:rPr>
          <w:delText xml:space="preserve">task </w:delText>
        </w:r>
      </w:del>
      <w:ins w:id="28" w:author="Nick Maxwell" w:date="2023-08-11T09:06:00Z">
        <w:r w:rsidR="00326A34">
          <w:rPr>
            <w:sz w:val="24"/>
          </w:rPr>
          <w:t xml:space="preserve">the Stroop task is often used </w:t>
        </w:r>
      </w:ins>
      <w:r w:rsidR="009B457E" w:rsidRPr="00384A57">
        <w:rPr>
          <w:sz w:val="24"/>
        </w:rPr>
        <w:t xml:space="preserve">to investigate questions related </w:t>
      </w:r>
      <w:r w:rsidR="009B457E" w:rsidRPr="00384A57">
        <w:rPr>
          <w:sz w:val="24"/>
        </w:rPr>
        <w:lastRenderedPageBreak/>
        <w:t>to working memory and attentional control</w:t>
      </w:r>
      <w:ins w:id="29" w:author="Nick Maxwell" w:date="2023-08-11T09:06:00Z">
        <w:r w:rsidR="00326A34">
          <w:rPr>
            <w:sz w:val="24"/>
          </w:rPr>
          <w:t xml:space="preserve"> processes</w:t>
        </w:r>
      </w:ins>
      <w:r w:rsidR="009B457E" w:rsidRPr="00384A57">
        <w:rPr>
          <w:sz w:val="24"/>
        </w:rPr>
        <w:t>.</w:t>
      </w:r>
      <w:r w:rsidR="00596BF0" w:rsidRPr="00384A57">
        <w:rPr>
          <w:sz w:val="24"/>
        </w:rPr>
        <w:t xml:space="preserve"> </w:t>
      </w:r>
      <w:del w:id="30" w:author="Nick Maxwell" w:date="2023-08-11T09:24:00Z">
        <w:r w:rsidR="004738DF" w:rsidRPr="00384A57" w:rsidDel="000E6013">
          <w:rPr>
            <w:sz w:val="24"/>
          </w:rPr>
          <w:delText>For example</w:delText>
        </w:r>
      </w:del>
      <w:ins w:id="31" w:author="Nick Maxwell" w:date="2023-08-11T09:26:00Z">
        <w:r w:rsidR="000E6013">
          <w:rPr>
            <w:sz w:val="24"/>
          </w:rPr>
          <w:t>For example</w:t>
        </w:r>
      </w:ins>
      <w:r w:rsidR="004738DF" w:rsidRPr="00384A57">
        <w:rPr>
          <w:sz w:val="24"/>
        </w:rPr>
        <w:t>,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proofErr w:type="spellStart"/>
      <w:r w:rsidR="00483949" w:rsidRPr="00384A57">
        <w:rPr>
          <w:sz w:val="24"/>
        </w:rPr>
        <w:t>Spieler</w:t>
      </w:r>
      <w:proofErr w:type="spellEnd"/>
      <w:r w:rsidR="00483949" w:rsidRPr="00384A57">
        <w:rPr>
          <w:sz w:val="24"/>
        </w:rPr>
        <w:t xml:space="preserve">, </w:t>
      </w:r>
      <w:proofErr w:type="spellStart"/>
      <w:r w:rsidR="00483949" w:rsidRPr="00384A57">
        <w:rPr>
          <w:sz w:val="24"/>
        </w:rPr>
        <w:t>Balota</w:t>
      </w:r>
      <w:proofErr w:type="spellEnd"/>
      <w:r w:rsidR="00483949" w:rsidRPr="00384A57">
        <w:rPr>
          <w:sz w:val="24"/>
        </w:rPr>
        <w:t xml:space="preserve">,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del w:id="32" w:author="Nick Maxwell" w:date="2023-08-11T09:28:00Z">
        <w:r w:rsidR="00712CD9" w:rsidRPr="00384A57" w:rsidDel="002418CF">
          <w:rPr>
            <w:sz w:val="24"/>
          </w:rPr>
          <w:delText>Thus,</w:delText>
        </w:r>
      </w:del>
      <w:ins w:id="33" w:author="Nick Maxwell" w:date="2023-08-11T09:28:00Z">
        <w:r w:rsidR="002418CF">
          <w:rPr>
            <w:sz w:val="24"/>
          </w:rPr>
          <w:t>Taken together,</w:t>
        </w:r>
      </w:ins>
      <w:r w:rsidR="00712CD9" w:rsidRPr="00384A57">
        <w:rPr>
          <w:sz w:val="24"/>
        </w:rPr>
        <w:t xml:space="preserve"> </w:t>
      </w:r>
      <w:del w:id="34" w:author="Nick Maxwell" w:date="2023-08-11T09:30:00Z">
        <w:r w:rsidR="00712CD9" w:rsidRPr="00384A57" w:rsidDel="002418CF">
          <w:rPr>
            <w:sz w:val="24"/>
          </w:rPr>
          <w:delText>i</w:delText>
        </w:r>
        <w:r w:rsidR="00D10DD3" w:rsidRPr="00384A57" w:rsidDel="002418CF">
          <w:rPr>
            <w:sz w:val="24"/>
          </w:rPr>
          <w:delText xml:space="preserve">t is </w:delText>
        </w:r>
        <w:r w:rsidR="006409FF" w:rsidRPr="00384A57" w:rsidDel="002418CF">
          <w:rPr>
            <w:sz w:val="24"/>
          </w:rPr>
          <w:delText>evident</w:delText>
        </w:r>
        <w:r w:rsidR="000F16B5" w:rsidRPr="00384A57" w:rsidDel="002418CF">
          <w:rPr>
            <w:sz w:val="24"/>
          </w:rPr>
          <w:delText xml:space="preserve"> </w:delText>
        </w:r>
        <w:r w:rsidR="00E34923" w:rsidRPr="00384A57" w:rsidDel="002418CF">
          <w:rPr>
            <w:sz w:val="24"/>
          </w:rPr>
          <w:delText xml:space="preserve">that </w:delText>
        </w:r>
      </w:del>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both</w:t>
      </w:r>
      <w:ins w:id="35" w:author="Nick Maxwell" w:date="2023-08-10T13:44:00Z">
        <w:r w:rsidR="00595996">
          <w:rPr>
            <w:sz w:val="24"/>
          </w:rPr>
          <w:t xml:space="preserve"> </w:t>
        </w:r>
      </w:ins>
      <w:del w:id="36" w:author="Nick Maxwell" w:date="2023-08-11T09:32:00Z">
        <w:r w:rsidR="00F069EE" w:rsidDel="002418CF">
          <w:rPr>
            <w:sz w:val="24"/>
          </w:rPr>
          <w:delText xml:space="preserve"> </w:delText>
        </w:r>
        <w:r w:rsidR="00E05F53" w:rsidRPr="00384A57" w:rsidDel="002418CF">
          <w:rPr>
            <w:sz w:val="24"/>
          </w:rPr>
          <w:delText xml:space="preserve">individuals with </w:delText>
        </w:r>
      </w:del>
      <w:r w:rsidR="00E05F53" w:rsidRPr="00384A57">
        <w:rPr>
          <w:sz w:val="24"/>
        </w:rPr>
        <w:t xml:space="preserve">low working memory </w:t>
      </w:r>
      <w:r w:rsidR="00EB0AE6" w:rsidRPr="00384A57">
        <w:rPr>
          <w:sz w:val="24"/>
        </w:rPr>
        <w:t>span</w:t>
      </w:r>
      <w:del w:id="37" w:author="Nick Maxwell" w:date="2023-08-11T09:32:00Z">
        <w:r w:rsidR="00EB0AE6" w:rsidRPr="00384A57" w:rsidDel="002418CF">
          <w:rPr>
            <w:sz w:val="24"/>
          </w:rPr>
          <w:delText xml:space="preserve"> </w:delText>
        </w:r>
        <w:r w:rsidR="00F069EE" w:rsidDel="002418CF">
          <w:rPr>
            <w:sz w:val="24"/>
          </w:rPr>
          <w:delText>and</w:delText>
        </w:r>
      </w:del>
      <w:r w:rsidR="00F069EE">
        <w:rPr>
          <w:sz w:val="24"/>
        </w:rPr>
        <w:t xml:space="preserve"> individuals </w:t>
      </w:r>
      <w:del w:id="38" w:author="Nick Maxwell" w:date="2023-08-11T09:32:00Z">
        <w:r w:rsidR="00F069EE" w:rsidDel="002418CF">
          <w:rPr>
            <w:sz w:val="24"/>
          </w:rPr>
          <w:delText xml:space="preserve">with </w:delText>
        </w:r>
      </w:del>
      <w:ins w:id="39" w:author="Nick Maxwell" w:date="2023-08-11T09:32:00Z">
        <w:r w:rsidR="002418CF">
          <w:rPr>
            <w:sz w:val="24"/>
          </w:rPr>
          <w:t xml:space="preserve">and those with </w:t>
        </w:r>
      </w:ins>
      <w:r w:rsidR="00F069EE">
        <w:rPr>
          <w:sz w:val="24"/>
        </w:rPr>
        <w:t>working memory</w:t>
      </w:r>
      <w:r w:rsidR="00C0679B" w:rsidRPr="00384A57">
        <w:rPr>
          <w:sz w:val="24"/>
        </w:rPr>
        <w:t xml:space="preserve"> </w:t>
      </w:r>
      <w:r w:rsidR="00E05F53" w:rsidRPr="00384A57">
        <w:rPr>
          <w:sz w:val="24"/>
        </w:rPr>
        <w:t>impairments 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del w:id="40" w:author="Nick Maxwell" w:date="2023-08-11T09:08:00Z">
        <w:r w:rsidR="003E73CA" w:rsidRPr="00384A57" w:rsidDel="00326A34">
          <w:rPr>
            <w:sz w:val="24"/>
          </w:rPr>
          <w:delText xml:space="preserve">task-irrelevant </w:delText>
        </w:r>
        <w:r w:rsidR="000F16B5" w:rsidRPr="00384A57" w:rsidDel="00326A34">
          <w:rPr>
            <w:sz w:val="24"/>
          </w:rPr>
          <w:delText>distractors</w:delText>
        </w:r>
      </w:del>
      <w:ins w:id="41" w:author="Nick Maxwell" w:date="2023-08-11T09:08:00Z">
        <w:r w:rsidR="00326A34">
          <w:rPr>
            <w:sz w:val="24"/>
          </w:rPr>
          <w:t>information that is irrelevant to the current task-set</w:t>
        </w:r>
      </w:ins>
      <w:ins w:id="42" w:author="Nick Maxwell" w:date="2023-08-11T09:50:00Z">
        <w:r w:rsidR="003417D7">
          <w:rPr>
            <w:sz w:val="24"/>
          </w:rPr>
          <w:t>.</w:t>
        </w:r>
      </w:ins>
      <w:del w:id="43" w:author="Nick Maxwell" w:date="2023-08-11T09:50:00Z">
        <w:r w:rsidR="00966BA1" w:rsidRPr="00384A57" w:rsidDel="003417D7">
          <w:rPr>
            <w:sz w:val="24"/>
          </w:rPr>
          <w:delText>.</w:delText>
        </w:r>
      </w:del>
    </w:p>
    <w:p w14:paraId="0F6172C9" w14:textId="7CEB6DD9"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w:t>
      </w:r>
      <w:proofErr w:type="spellStart"/>
      <w:r w:rsidR="007C6957" w:rsidRPr="00384A57">
        <w:rPr>
          <w:sz w:val="24"/>
        </w:rPr>
        <w:t>Jersild</w:t>
      </w:r>
      <w:proofErr w:type="spellEnd"/>
      <w:r w:rsidR="007C6957" w:rsidRPr="00384A57">
        <w:rPr>
          <w:sz w:val="24"/>
        </w:rPr>
        <w:t xml:space="preserve">, 1927; Rogers &amp; </w:t>
      </w:r>
      <w:proofErr w:type="spellStart"/>
      <w:r w:rsidR="007C6957" w:rsidRPr="00384A57">
        <w:rPr>
          <w:sz w:val="24"/>
        </w:rPr>
        <w:t>Monsell</w:t>
      </w:r>
      <w:proofErr w:type="spellEnd"/>
      <w:r w:rsidR="007C6957" w:rsidRPr="00384A57">
        <w:rPr>
          <w:sz w:val="24"/>
        </w:rPr>
        <w:t>, 1995</w:t>
      </w:r>
      <w:r w:rsidR="00162E48">
        <w:rPr>
          <w:sz w:val="24"/>
        </w:rPr>
        <w:t>;</w:t>
      </w:r>
      <w:r w:rsidR="007C6957" w:rsidRPr="00384A57">
        <w:rPr>
          <w:sz w:val="24"/>
        </w:rPr>
        <w:t xml:space="preserve"> see De Jong, 2000; </w:t>
      </w:r>
      <w:proofErr w:type="spellStart"/>
      <w:r w:rsidR="007C6957" w:rsidRPr="00384A57">
        <w:rPr>
          <w:sz w:val="24"/>
        </w:rPr>
        <w:t>Kiesel</w:t>
      </w:r>
      <w:proofErr w:type="spellEnd"/>
      <w:r w:rsidR="007C6957" w:rsidRPr="00384A57">
        <w:rPr>
          <w:sz w:val="24"/>
        </w:rPr>
        <w:t xml:space="preserve">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w:t>
      </w:r>
      <w:del w:id="44" w:author="Nick Maxwell" w:date="2023-08-11T09:36:00Z">
        <w:r w:rsidR="00F70FC3" w:rsidRPr="00384A57" w:rsidDel="002418CF">
          <w:rPr>
            <w:sz w:val="24"/>
          </w:rPr>
          <w:delText>are presented with a pair of</w:delText>
        </w:r>
      </w:del>
      <w:ins w:id="45" w:author="Nick Maxwell" w:date="2023-08-11T09:36:00Z">
        <w:r w:rsidR="002418CF">
          <w:rPr>
            <w:sz w:val="24"/>
          </w:rPr>
          <w:t>al</w:t>
        </w:r>
      </w:ins>
      <w:ins w:id="46" w:author="Nick Maxwell" w:date="2023-08-11T09:37:00Z">
        <w:r w:rsidR="002418CF">
          <w:rPr>
            <w:sz w:val="24"/>
          </w:rPr>
          <w:t>ternate between completing a set of</w:t>
        </w:r>
      </w:ins>
      <w:r w:rsidR="00F70FC3" w:rsidRPr="00384A57">
        <w:rPr>
          <w:sz w:val="24"/>
        </w:rPr>
        <w:t xml:space="preserve"> </w:t>
      </w:r>
      <w:r w:rsidR="00406631" w:rsidRPr="00384A57">
        <w:rPr>
          <w:sz w:val="24"/>
        </w:rPr>
        <w:t xml:space="preserve">competing </w:t>
      </w:r>
      <w:r w:rsidR="00F70FC3" w:rsidRPr="00384A57">
        <w:rPr>
          <w:sz w:val="24"/>
        </w:rPr>
        <w:t>tasks</w:t>
      </w:r>
      <w:ins w:id="47" w:author="Nick Maxwell" w:date="2023-08-11T09:37:00Z">
        <w:r w:rsidR="002418CF">
          <w:rPr>
            <w:sz w:val="24"/>
          </w:rPr>
          <w:t xml:space="preserve">. </w:t>
        </w:r>
      </w:ins>
      <w:del w:id="48" w:author="Nick Maxwell" w:date="2023-08-11T09:37:00Z">
        <w:r w:rsidR="00F70FC3" w:rsidRPr="00384A57" w:rsidDel="002418CF">
          <w:rPr>
            <w:sz w:val="24"/>
          </w:rPr>
          <w:delText xml:space="preserve"> and must alternate</w:delText>
        </w:r>
        <w:r w:rsidR="00B41CF1" w:rsidRPr="00384A57" w:rsidDel="002418CF">
          <w:rPr>
            <w:sz w:val="24"/>
          </w:rPr>
          <w:delText xml:space="preserve"> between them. </w:delText>
        </w:r>
      </w:del>
      <w:r w:rsidR="00B41CF1" w:rsidRPr="00384A57">
        <w:rPr>
          <w:sz w:val="24"/>
        </w:rPr>
        <w:t xml:space="preserve">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w:t>
      </w:r>
      <w:ins w:id="49" w:author="Nick Maxwell" w:date="2023-08-11T09:15:00Z">
        <w:r w:rsidR="004B136C">
          <w:rPr>
            <w:sz w:val="24"/>
          </w:rPr>
          <w:t xml:space="preserve">similarly </w:t>
        </w:r>
      </w:ins>
      <w:r w:rsidR="00B41CF1" w:rsidRPr="00384A57">
        <w:rPr>
          <w:sz w:val="24"/>
        </w:rPr>
        <w:t>require</w:t>
      </w:r>
      <w:r w:rsidR="00766905">
        <w:rPr>
          <w:sz w:val="24"/>
        </w:rPr>
        <w:t>s</w:t>
      </w:r>
      <w:r w:rsidR="00B41CF1" w:rsidRPr="00384A57">
        <w:rPr>
          <w:sz w:val="24"/>
        </w:rPr>
        <w:t xml:space="preserve"> participants to keep a relevant task-set active in working memory while suppressing irrelevant but salient information from the inactive task-set. </w:t>
      </w:r>
      <w:ins w:id="50" w:author="Nick Maxwell" w:date="2023-08-11T09:15:00Z">
        <w:r w:rsidR="004B136C">
          <w:rPr>
            <w:sz w:val="24"/>
          </w:rPr>
          <w:t>However, participants must additionally monitor for upcoming task changes. Thus, s</w:t>
        </w:r>
      </w:ins>
      <w:del w:id="51" w:author="Nick Maxwell" w:date="2023-08-11T09:15:00Z">
        <w:r w:rsidR="00162E48" w:rsidDel="004B136C">
          <w:rPr>
            <w:sz w:val="24"/>
          </w:rPr>
          <w:delText>S</w:delText>
        </w:r>
      </w:del>
      <w:r w:rsidR="00162E48">
        <w:rPr>
          <w:sz w:val="24"/>
        </w:rPr>
        <w:t>witch</w:t>
      </w:r>
      <w:r w:rsidR="00B41CF1" w:rsidRPr="00384A57">
        <w:rPr>
          <w:sz w:val="24"/>
        </w:rPr>
        <w:t xml:space="preserve"> tasks</w:t>
      </w:r>
      <w:r w:rsidR="00581B55">
        <w:rPr>
          <w:sz w:val="24"/>
        </w:rPr>
        <w:t xml:space="preserve"> </w:t>
      </w:r>
      <w:del w:id="52" w:author="Nick Maxwell" w:date="2023-08-11T09:16:00Z">
        <w:r w:rsidR="008B3272" w:rsidDel="004B136C">
          <w:rPr>
            <w:sz w:val="24"/>
          </w:rPr>
          <w:delText xml:space="preserve">can </w:delText>
        </w:r>
      </w:del>
      <w:ins w:id="53" w:author="Nick Maxwell" w:date="2023-08-11T09:16:00Z">
        <w:r w:rsidR="004B136C">
          <w:rPr>
            <w:sz w:val="24"/>
          </w:rPr>
          <w:t xml:space="preserve">are </w:t>
        </w:r>
      </w:ins>
      <w:del w:id="54" w:author="Nick Maxwell" w:date="2023-08-11T09:16:00Z">
        <w:r w:rsidR="00581B55" w:rsidDel="004B136C">
          <w:rPr>
            <w:sz w:val="24"/>
          </w:rPr>
          <w:delText>therefore</w:delText>
        </w:r>
        <w:r w:rsidR="00B41CF1" w:rsidRPr="00384A57" w:rsidDel="004B136C">
          <w:rPr>
            <w:sz w:val="24"/>
          </w:rPr>
          <w:delText xml:space="preserve"> </w:delText>
        </w:r>
      </w:del>
      <w:ins w:id="55" w:author="Nick Maxwell" w:date="2023-08-11T09:16:00Z">
        <w:r w:rsidR="004B136C">
          <w:rPr>
            <w:sz w:val="24"/>
          </w:rPr>
          <w:t>particularly</w:t>
        </w:r>
        <w:r w:rsidR="004B136C" w:rsidRPr="00384A57">
          <w:rPr>
            <w:sz w:val="24"/>
          </w:rPr>
          <w:t xml:space="preserve"> </w:t>
        </w:r>
      </w:ins>
      <w:r w:rsidR="008B3272">
        <w:rPr>
          <w:sz w:val="24"/>
        </w:rPr>
        <w:t>tax</w:t>
      </w:r>
      <w:ins w:id="56" w:author="Nick Maxwell" w:date="2023-08-11T09:16:00Z">
        <w:r w:rsidR="004B136C">
          <w:rPr>
            <w:sz w:val="24"/>
          </w:rPr>
          <w:t>ing on</w:t>
        </w:r>
      </w:ins>
      <w:r w:rsidR="00B41CF1" w:rsidRPr="00384A57">
        <w:rPr>
          <w:sz w:val="24"/>
        </w:rPr>
        <w:t xml:space="preserve"> attentional control</w:t>
      </w:r>
      <w:r w:rsidR="00406631" w:rsidRPr="00384A57">
        <w:rPr>
          <w:sz w:val="24"/>
        </w:rPr>
        <w:t>/</w:t>
      </w:r>
      <w:r w:rsidR="00B41CF1" w:rsidRPr="00384A57">
        <w:rPr>
          <w:sz w:val="24"/>
        </w:rPr>
        <w:t>working memory systems.</w:t>
      </w:r>
    </w:p>
    <w:p w14:paraId="073EB76D" w14:textId="0F4346B5" w:rsidR="00920834" w:rsidRPr="00384A57" w:rsidRDefault="007C6957" w:rsidP="002F6FFB">
      <w:pPr>
        <w:spacing w:line="480" w:lineRule="auto"/>
        <w:ind w:firstLine="720"/>
        <w:rPr>
          <w:sz w:val="24"/>
        </w:rPr>
      </w:pPr>
      <w:del w:id="57" w:author="Nick Maxwell" w:date="2023-08-10T14:52:00Z">
        <w:r w:rsidRPr="00384A57" w:rsidDel="00FE1FD3">
          <w:rPr>
            <w:sz w:val="24"/>
          </w:rPr>
          <w:lastRenderedPageBreak/>
          <w:delText>While</w:delText>
        </w:r>
        <w:r w:rsidR="00851A39" w:rsidRPr="00384A57" w:rsidDel="00FE1FD3">
          <w:rPr>
            <w:sz w:val="24"/>
          </w:rPr>
          <w:delText xml:space="preserve"> </w:delText>
        </w:r>
      </w:del>
      <w:ins w:id="58" w:author="Nick Maxwell" w:date="2023-08-10T14:52:00Z">
        <w:r w:rsidR="00FE1FD3">
          <w:rPr>
            <w:sz w:val="24"/>
          </w:rPr>
          <w:t>Although</w:t>
        </w:r>
        <w:r w:rsidR="00FE1FD3" w:rsidRPr="00384A57">
          <w:rPr>
            <w:sz w:val="24"/>
          </w:rPr>
          <w:t xml:space="preserve"> </w:t>
        </w:r>
      </w:ins>
      <w:r w:rsidR="00851A39" w:rsidRPr="00384A57">
        <w:rPr>
          <w:sz w:val="24"/>
        </w:rPr>
        <w:t xml:space="preserve">the immediate effects of task-switching on RTs and error rates can be assessed by having participants </w:t>
      </w:r>
      <w:r w:rsidRPr="00384A57">
        <w:rPr>
          <w:sz w:val="24"/>
        </w:rPr>
        <w:t xml:space="preserve">alternate between </w:t>
      </w:r>
      <w:r w:rsidR="008B3272">
        <w:rPr>
          <w:sz w:val="24"/>
        </w:rPr>
        <w:t>two or more task sets</w:t>
      </w:r>
      <w:r w:rsidRPr="00384A57">
        <w:rPr>
          <w:sz w:val="24"/>
        </w:rPr>
        <w:t>,</w:t>
      </w:r>
      <w:r w:rsidR="00851A39" w:rsidRPr="00384A57">
        <w:rPr>
          <w:sz w:val="24"/>
        </w:rPr>
        <w:t xml:space="preserve"> </w:t>
      </w:r>
      <w:r w:rsidR="005D1893">
        <w:rPr>
          <w:sz w:val="24"/>
        </w:rPr>
        <w:t>these</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 xml:space="preserve">studies </w:t>
      </w:r>
      <w:r w:rsidR="008B3272">
        <w:rPr>
          <w:sz w:val="24"/>
        </w:rPr>
        <w:t xml:space="preserve">comparing </w:t>
      </w:r>
      <w:del w:id="59" w:author="Nick Maxwell" w:date="2023-08-11T09:17:00Z">
        <w:r w:rsidR="008B3272" w:rsidDel="000E6013">
          <w:rPr>
            <w:sz w:val="24"/>
          </w:rPr>
          <w:delText xml:space="preserve">performance on </w:delText>
        </w:r>
      </w:del>
      <w:r w:rsidR="008B3272">
        <w:rPr>
          <w:sz w:val="24"/>
        </w:rPr>
        <w:t>pure and switch blocks have</w:t>
      </w:r>
      <w:r w:rsidR="00373864" w:rsidRPr="00384A57">
        <w:rPr>
          <w:sz w:val="24"/>
        </w:rPr>
        <w:t xml:space="preserve">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aging processes </w:t>
      </w:r>
      <w:r w:rsidR="00B156BA">
        <w:rPr>
          <w:sz w:val="24"/>
        </w:rPr>
        <w:t>(</w:t>
      </w:r>
      <w:r w:rsidR="00B156BA" w:rsidRPr="00384A57">
        <w:rPr>
          <w:sz w:val="24"/>
        </w:rPr>
        <w:t xml:space="preserve">Huff, </w:t>
      </w:r>
      <w:proofErr w:type="spellStart"/>
      <w:r w:rsidR="00B156BA" w:rsidRPr="00384A57">
        <w:rPr>
          <w:sz w:val="24"/>
        </w:rPr>
        <w:t>Balota</w:t>
      </w:r>
      <w:proofErr w:type="spellEnd"/>
      <w:r w:rsidR="00B156BA" w:rsidRPr="00384A57">
        <w:rPr>
          <w:sz w:val="24"/>
        </w:rPr>
        <w:t xml:space="preserve">, </w:t>
      </w:r>
      <w:proofErr w:type="spellStart"/>
      <w:r w:rsidR="00B156BA" w:rsidRPr="00384A57">
        <w:rPr>
          <w:sz w:val="24"/>
        </w:rPr>
        <w:t>Minear</w:t>
      </w:r>
      <w:proofErr w:type="spellEnd"/>
      <w:r w:rsidR="00B156BA" w:rsidRPr="00384A57">
        <w:rPr>
          <w:sz w:val="24"/>
        </w:rPr>
        <w:t xml:space="preserve">, </w:t>
      </w:r>
      <w:proofErr w:type="spellStart"/>
      <w:r w:rsidR="00B156BA" w:rsidRPr="00384A57">
        <w:rPr>
          <w:sz w:val="24"/>
        </w:rPr>
        <w:t>Aschenbrenner</w:t>
      </w:r>
      <w:proofErr w:type="spellEnd"/>
      <w:r w:rsidR="00B156BA" w:rsidRPr="00384A57">
        <w:rPr>
          <w:sz w:val="24"/>
        </w:rPr>
        <w:t xml:space="preserve">, &amp; </w:t>
      </w:r>
      <w:proofErr w:type="spellStart"/>
      <w:r w:rsidR="00B156BA" w:rsidRPr="00384A57">
        <w:rPr>
          <w:sz w:val="24"/>
        </w:rPr>
        <w:t>Duchek</w:t>
      </w:r>
      <w:proofErr w:type="spellEnd"/>
      <w:r w:rsidR="00B156BA" w:rsidRPr="00384A57">
        <w:rPr>
          <w:sz w:val="24"/>
        </w:rPr>
        <w:t>,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proofErr w:type="spellStart"/>
      <w:r w:rsidR="00D50632">
        <w:rPr>
          <w:sz w:val="24"/>
        </w:rPr>
        <w:t>Drahiem</w:t>
      </w:r>
      <w:proofErr w:type="spellEnd"/>
      <w:r w:rsidR="00D50632">
        <w:rPr>
          <w:sz w:val="24"/>
        </w:rPr>
        <w:t>, Hicks, &amp; Engle, 2010</w:t>
      </w:r>
      <w:r w:rsidR="00733817" w:rsidRPr="00384A57">
        <w:rPr>
          <w:sz w:val="24"/>
        </w:rPr>
        <w:t>)</w:t>
      </w:r>
      <w:r w:rsidR="00A6627F">
        <w:rPr>
          <w:sz w:val="24"/>
        </w:rPr>
        <w:t xml:space="preserve">. Thus, attentional control and working memory are strongly linked to task-switching performance, as </w:t>
      </w:r>
      <w:r w:rsidR="00D14510" w:rsidRPr="00384A57">
        <w:rPr>
          <w:sz w:val="24"/>
        </w:rPr>
        <w:t xml:space="preserve">the requirement to keep multiple task-sets active in working memory impairs </w:t>
      </w:r>
      <w:r w:rsidR="00D82A4E" w:rsidRPr="00384A57">
        <w:rPr>
          <w:sz w:val="24"/>
        </w:rPr>
        <w:t>participants’ performance</w:t>
      </w:r>
      <w:r w:rsidR="00A6627F">
        <w:rPr>
          <w:sz w:val="24"/>
        </w:rPr>
        <w:t>.</w:t>
      </w:r>
    </w:p>
    <w:p w14:paraId="4E6B645C" w14:textId="6AD9A492"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w:t>
      </w:r>
      <w:ins w:id="60" w:author="Nick Maxwell" w:date="2023-08-11T09:19:00Z">
        <w:r w:rsidR="000E6013">
          <w:rPr>
            <w:sz w:val="24"/>
          </w:rPr>
          <w:t xml:space="preserve">e.g., </w:t>
        </w:r>
      </w:ins>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xml:space="preserve">, </w:t>
      </w:r>
      <w:proofErr w:type="spellStart"/>
      <w:r w:rsidR="00DB707E" w:rsidRPr="00384A57">
        <w:rPr>
          <w:sz w:val="24"/>
        </w:rPr>
        <w:t>Balota</w:t>
      </w:r>
      <w:proofErr w:type="spellEnd"/>
      <w:r w:rsidR="00DB707E" w:rsidRPr="00384A57">
        <w:rPr>
          <w:sz w:val="24"/>
        </w:rPr>
        <w:t xml:space="preserve">, &amp; </w:t>
      </w:r>
      <w:proofErr w:type="spellStart"/>
      <w:r w:rsidR="00DB707E" w:rsidRPr="00384A57">
        <w:rPr>
          <w:sz w:val="24"/>
        </w:rPr>
        <w:t>Duchek</w:t>
      </w:r>
      <w:proofErr w:type="spellEnd"/>
      <w:r w:rsidR="00DC2F1F" w:rsidRPr="00384A57">
        <w:rPr>
          <w:sz w:val="24"/>
        </w:rPr>
        <w:t>, 2010;</w:t>
      </w:r>
      <w:r w:rsidR="00D01120" w:rsidRPr="00384A57">
        <w:rPr>
          <w:sz w:val="24"/>
        </w:rPr>
        <w:t xml:space="preserve"> Mayr, 2001; </w:t>
      </w:r>
      <w:proofErr w:type="spellStart"/>
      <w:r w:rsidR="00674B27" w:rsidRPr="00384A57">
        <w:rPr>
          <w:sz w:val="24"/>
        </w:rPr>
        <w:t>Minear</w:t>
      </w:r>
      <w:proofErr w:type="spellEnd"/>
      <w:r w:rsidR="00674B27" w:rsidRPr="00384A57">
        <w:rPr>
          <w:sz w:val="24"/>
        </w:rPr>
        <w:t xml:space="preserve"> &amp; Shah, 2008)</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w:t>
      </w:r>
      <w:proofErr w:type="spellStart"/>
      <w:r w:rsidR="006A1A31" w:rsidRPr="00384A57">
        <w:rPr>
          <w:sz w:val="24"/>
        </w:rPr>
        <w:t>Minear</w:t>
      </w:r>
      <w:proofErr w:type="spellEnd"/>
      <w:r w:rsidR="006A1A31" w:rsidRPr="00384A57">
        <w:rPr>
          <w:sz w:val="24"/>
        </w:rPr>
        <w:t xml:space="preserve"> &amp; Shah, 2008; Wylie </w:t>
      </w:r>
      <w:r w:rsidR="006A1A31" w:rsidRPr="00384A57">
        <w:rPr>
          <w:sz w:val="24"/>
        </w:rPr>
        <w:lastRenderedPageBreak/>
        <w:t>&amp;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del w:id="61" w:author="Nick Maxwell" w:date="2023-08-11T09:20:00Z">
        <w:r w:rsidR="00947C27" w:rsidRPr="00384A57" w:rsidDel="000E6013">
          <w:rPr>
            <w:sz w:val="24"/>
          </w:rPr>
          <w:delText>relative to</w:delText>
        </w:r>
      </w:del>
      <w:ins w:id="62" w:author="Nick Maxwell" w:date="2023-08-11T09:20:00Z">
        <w:r w:rsidR="000E6013">
          <w:rPr>
            <w:sz w:val="24"/>
          </w:rPr>
          <w:t>versus</w:t>
        </w:r>
      </w:ins>
      <w:r w:rsidR="00947C27" w:rsidRPr="00384A57">
        <w:rPr>
          <w:sz w:val="24"/>
        </w:rPr>
        <w:t xml:space="preserve">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proofErr w:type="spellStart"/>
      <w:r w:rsidR="00994D50" w:rsidRPr="00384A57">
        <w:rPr>
          <w:sz w:val="24"/>
        </w:rPr>
        <w:t>K</w:t>
      </w:r>
      <w:r w:rsidR="00994D50">
        <w:rPr>
          <w:sz w:val="24"/>
        </w:rPr>
        <w:t>ie</w:t>
      </w:r>
      <w:r w:rsidR="00994D50" w:rsidRPr="00384A57">
        <w:rPr>
          <w:sz w:val="24"/>
        </w:rPr>
        <w:t>sel</w:t>
      </w:r>
      <w:proofErr w:type="spellEnd"/>
      <w:r w:rsidR="008442E6" w:rsidRPr="00384A57">
        <w:rPr>
          <w:sz w:val="24"/>
        </w:rPr>
        <w:t xml:space="preserve"> et al., 2010; Logan, 2007). </w:t>
      </w:r>
      <w:del w:id="63" w:author="Nick Maxwell" w:date="2023-08-11T09:22:00Z">
        <w:r w:rsidR="007545EA" w:rsidRPr="00384A57" w:rsidDel="000E6013">
          <w:rPr>
            <w:sz w:val="24"/>
          </w:rPr>
          <w:delText>Alternatively</w:delText>
        </w:r>
      </w:del>
      <w:ins w:id="64" w:author="Nick Maxwell" w:date="2023-08-11T09:22:00Z">
        <w:r w:rsidR="000E6013">
          <w:rPr>
            <w:sz w:val="24"/>
          </w:rPr>
          <w:t>Separately</w:t>
        </w:r>
      </w:ins>
      <w:r w:rsidR="007545EA" w:rsidRPr="00384A57">
        <w:rPr>
          <w:sz w:val="24"/>
        </w:rPr>
        <w:t xml:space="preserve">,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which are thought to reflect retrieval of the correct task set from memory (</w:t>
      </w:r>
      <w:proofErr w:type="spellStart"/>
      <w:r w:rsidR="004F3C9F" w:rsidRPr="00384A57">
        <w:rPr>
          <w:sz w:val="24"/>
        </w:rPr>
        <w:t>Monsell</w:t>
      </w:r>
      <w:proofErr w:type="spellEnd"/>
      <w:r w:rsidR="004F3C9F" w:rsidRPr="00384A57">
        <w:rPr>
          <w:sz w:val="24"/>
        </w:rPr>
        <w:t xml:space="preserve">,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w:t>
      </w:r>
      <w:proofErr w:type="spellStart"/>
      <w:r w:rsidR="006A1A31" w:rsidRPr="00384A57">
        <w:rPr>
          <w:sz w:val="24"/>
        </w:rPr>
        <w:t>Monsell</w:t>
      </w:r>
      <w:proofErr w:type="spellEnd"/>
      <w:r w:rsidR="006A1A31" w:rsidRPr="00384A57">
        <w:rPr>
          <w:sz w:val="24"/>
        </w:rPr>
        <w:t xml:space="preserve">, 1995; see Huff </w:t>
      </w:r>
      <w:r w:rsidR="00D01120" w:rsidRPr="00384A57">
        <w:rPr>
          <w:sz w:val="24"/>
        </w:rPr>
        <w:t>et al.</w:t>
      </w:r>
      <w:r w:rsidR="006A1A31" w:rsidRPr="00384A57">
        <w:rPr>
          <w:sz w:val="24"/>
        </w:rPr>
        <w:t>, 2015).</w:t>
      </w:r>
    </w:p>
    <w:p w14:paraId="614EA97B" w14:textId="00A3468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be performed (</w:t>
      </w:r>
      <w:proofErr w:type="spellStart"/>
      <w:r w:rsidR="00823A97" w:rsidRPr="00384A57">
        <w:rPr>
          <w:sz w:val="24"/>
          <w:szCs w:val="24"/>
        </w:rPr>
        <w:t>Luwel</w:t>
      </w:r>
      <w:proofErr w:type="spellEnd"/>
      <w:r w:rsidR="00823A97" w:rsidRPr="00384A57">
        <w:rPr>
          <w:sz w:val="24"/>
          <w:szCs w:val="24"/>
        </w:rPr>
        <w:t xml:space="preserve">, </w:t>
      </w:r>
      <w:proofErr w:type="spellStart"/>
      <w:r w:rsidR="00265889" w:rsidRPr="00384A57">
        <w:rPr>
          <w:sz w:val="24"/>
          <w:szCs w:val="24"/>
        </w:rPr>
        <w:t>S</w:t>
      </w:r>
      <w:r w:rsidR="00823A97" w:rsidRPr="00384A57">
        <w:rPr>
          <w:sz w:val="24"/>
          <w:szCs w:val="24"/>
        </w:rPr>
        <w:t>chillemans</w:t>
      </w:r>
      <w:proofErr w:type="spellEnd"/>
      <w:r w:rsidR="00823A97" w:rsidRPr="00384A57">
        <w:rPr>
          <w:sz w:val="24"/>
          <w:szCs w:val="24"/>
        </w:rPr>
        <w:t xml:space="preserve">, </w:t>
      </w:r>
      <w:proofErr w:type="spellStart"/>
      <w:r w:rsidR="00823A97" w:rsidRPr="00384A57">
        <w:rPr>
          <w:sz w:val="24"/>
          <w:szCs w:val="24"/>
        </w:rPr>
        <w:t>Ongehan</w:t>
      </w:r>
      <w:proofErr w:type="spellEnd"/>
      <w:r w:rsidR="00823A97" w:rsidRPr="00384A57">
        <w:rPr>
          <w:sz w:val="24"/>
          <w:szCs w:val="24"/>
        </w:rPr>
        <w:t xml:space="preserve">, </w:t>
      </w:r>
      <w:r w:rsidR="00265889" w:rsidRPr="00384A57">
        <w:rPr>
          <w:sz w:val="24"/>
          <w:szCs w:val="24"/>
        </w:rPr>
        <w:t>&amp;</w:t>
      </w:r>
      <w:r w:rsidR="00823A97" w:rsidRPr="00384A57">
        <w:rPr>
          <w:sz w:val="24"/>
          <w:szCs w:val="24"/>
        </w:rPr>
        <w:t xml:space="preserve"> </w:t>
      </w:r>
      <w:proofErr w:type="spellStart"/>
      <w:r w:rsidR="00823A97" w:rsidRPr="00384A57">
        <w:rPr>
          <w:sz w:val="24"/>
          <w:szCs w:val="24"/>
        </w:rPr>
        <w:t>Vershaffel</w:t>
      </w:r>
      <w:proofErr w:type="spellEnd"/>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w:t>
      </w:r>
      <w:proofErr w:type="spellStart"/>
      <w:r w:rsidR="00BA30A5">
        <w:rPr>
          <w:sz w:val="24"/>
          <w:szCs w:val="24"/>
        </w:rPr>
        <w:t>Mermet</w:t>
      </w:r>
      <w:proofErr w:type="spellEnd"/>
      <w:r w:rsidR="00BA30A5">
        <w:rPr>
          <w:sz w:val="24"/>
          <w:szCs w:val="24"/>
        </w:rPr>
        <w:t xml:space="preserve">,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w:t>
      </w:r>
      <w:proofErr w:type="spellStart"/>
      <w:r w:rsidR="00F173A5" w:rsidRPr="00384A57">
        <w:rPr>
          <w:sz w:val="24"/>
          <w:szCs w:val="24"/>
        </w:rPr>
        <w:t>Sp</w:t>
      </w:r>
      <w:r w:rsidR="00A47F26" w:rsidRPr="00384A57">
        <w:rPr>
          <w:sz w:val="24"/>
          <w:szCs w:val="24"/>
        </w:rPr>
        <w:t>iel</w:t>
      </w:r>
      <w:r w:rsidR="00F173A5" w:rsidRPr="00384A57">
        <w:rPr>
          <w:sz w:val="24"/>
          <w:szCs w:val="24"/>
        </w:rPr>
        <w:t>er</w:t>
      </w:r>
      <w:proofErr w:type="spellEnd"/>
      <w:r w:rsidR="00F173A5" w:rsidRPr="00384A57">
        <w:rPr>
          <w:sz w:val="24"/>
          <w:szCs w:val="24"/>
        </w:rPr>
        <w:t xml:space="preserve">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w:t>
      </w:r>
      <w:r w:rsidR="009D6A87" w:rsidRPr="00384A57">
        <w:rPr>
          <w:sz w:val="24"/>
          <w:szCs w:val="24"/>
        </w:rPr>
        <w:lastRenderedPageBreak/>
        <w:t xml:space="preserve">(CVOE; </w:t>
      </w:r>
      <w:proofErr w:type="spellStart"/>
      <w:r w:rsidR="009D6A87" w:rsidRPr="00384A57">
        <w:rPr>
          <w:sz w:val="24"/>
          <w:szCs w:val="24"/>
        </w:rPr>
        <w:t>Minear</w:t>
      </w:r>
      <w:proofErr w:type="spellEnd"/>
      <w:r w:rsidR="009D6A87" w:rsidRPr="00384A57">
        <w:rPr>
          <w:sz w:val="24"/>
          <w:szCs w:val="24"/>
        </w:rPr>
        <w:t xml:space="preserve"> &amp; Shah, 2008; Huff et al., 2015</w:t>
      </w:r>
      <w:ins w:id="65" w:author="Nick Maxwell" w:date="2023-08-10T13:52:00Z">
        <w:r w:rsidR="004258E6">
          <w:rPr>
            <w:sz w:val="24"/>
            <w:szCs w:val="24"/>
          </w:rPr>
          <w:t xml:space="preserve">; Rogers &amp; </w:t>
        </w:r>
        <w:proofErr w:type="spellStart"/>
        <w:r w:rsidR="004258E6">
          <w:rPr>
            <w:sz w:val="24"/>
            <w:szCs w:val="24"/>
          </w:rPr>
          <w:t>Monsell</w:t>
        </w:r>
        <w:proofErr w:type="spellEnd"/>
        <w:r w:rsidR="004258E6">
          <w:rPr>
            <w:sz w:val="24"/>
            <w:szCs w:val="24"/>
          </w:rPr>
          <w:t>, 1995</w:t>
        </w:r>
      </w:ins>
      <w:r w:rsidR="009D6A87" w:rsidRPr="00384A57">
        <w:rPr>
          <w:sz w:val="24"/>
          <w:szCs w:val="24"/>
        </w:rPr>
        <w:t xml:space="preserve">),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performance using a balanced design in which both tasks are </w:t>
      </w:r>
      <w:ins w:id="66" w:author="Nick Maxwell" w:date="2023-08-11T09:40:00Z">
        <w:r w:rsidR="00952981">
          <w:rPr>
            <w:sz w:val="24"/>
            <w:szCs w:val="24"/>
          </w:rPr>
          <w:t>similar</w:t>
        </w:r>
      </w:ins>
      <w:del w:id="67" w:author="Nick Maxwell" w:date="2023-08-10T15:18:00Z">
        <w:r w:rsidR="008B3272" w:rsidDel="008E14DA">
          <w:rPr>
            <w:sz w:val="24"/>
            <w:szCs w:val="24"/>
          </w:rPr>
          <w:delText>equivalent</w:delText>
        </w:r>
      </w:del>
      <w:r w:rsidR="00216F9A" w:rsidRPr="00384A57">
        <w:rPr>
          <w:sz w:val="24"/>
          <w:szCs w:val="24"/>
        </w:rPr>
        <w:t xml:space="preserve"> in difficulty</w:t>
      </w:r>
      <w:ins w:id="68" w:author="Nick Maxwell" w:date="2023-08-10T15:17:00Z">
        <w:r w:rsidR="008E14DA">
          <w:rPr>
            <w:sz w:val="24"/>
            <w:szCs w:val="24"/>
          </w:rPr>
          <w:t xml:space="preserve"> (see </w:t>
        </w:r>
        <w:proofErr w:type="spellStart"/>
        <w:r w:rsidR="008E14DA">
          <w:rPr>
            <w:sz w:val="24"/>
            <w:szCs w:val="24"/>
          </w:rPr>
          <w:t>Monsell</w:t>
        </w:r>
        <w:proofErr w:type="spellEnd"/>
        <w:r w:rsidR="008E14DA">
          <w:rPr>
            <w:sz w:val="24"/>
            <w:szCs w:val="24"/>
          </w:rPr>
          <w:t xml:space="preserve"> &amp; Roger</w:t>
        </w:r>
      </w:ins>
      <w:ins w:id="69" w:author="Nick Maxwell" w:date="2023-08-10T15:18:00Z">
        <w:r w:rsidR="008E14DA">
          <w:rPr>
            <w:sz w:val="24"/>
            <w:szCs w:val="24"/>
          </w:rPr>
          <w:t>s, 1995)</w:t>
        </w:r>
      </w:ins>
      <w:r w:rsidR="00216F9A" w:rsidRPr="00384A57">
        <w:rPr>
          <w:sz w:val="24"/>
          <w:szCs w:val="24"/>
        </w:rPr>
        <w:t xml:space="preserve">. Furthermore, because </w:t>
      </w:r>
      <w:r w:rsidR="009D6A87" w:rsidRPr="00384A57">
        <w:rPr>
          <w:sz w:val="24"/>
          <w:szCs w:val="24"/>
        </w:rPr>
        <w:t xml:space="preserve">this task </w:t>
      </w:r>
      <w:ins w:id="70" w:author="Nick Maxwell" w:date="2023-08-10T13:53:00Z">
        <w:r w:rsidR="004258E6">
          <w:rPr>
            <w:sz w:val="24"/>
            <w:szCs w:val="24"/>
          </w:rPr>
          <w:t xml:space="preserve">can be </w:t>
        </w:r>
      </w:ins>
      <w:ins w:id="71" w:author="Nick Maxwell" w:date="2023-08-10T13:54:00Z">
        <w:r w:rsidR="004258E6">
          <w:rPr>
            <w:sz w:val="24"/>
            <w:szCs w:val="24"/>
          </w:rPr>
          <w:t xml:space="preserve">easily </w:t>
        </w:r>
      </w:ins>
      <w:ins w:id="72" w:author="Nick Maxwell" w:date="2023-08-10T13:53:00Z">
        <w:r w:rsidR="004258E6">
          <w:rPr>
            <w:sz w:val="24"/>
            <w:szCs w:val="24"/>
          </w:rPr>
          <w:t xml:space="preserve">configured with both </w:t>
        </w:r>
      </w:ins>
      <w:del w:id="73" w:author="Nick Maxwell" w:date="2023-08-10T13:53:00Z">
        <w:r w:rsidR="009D6A87" w:rsidRPr="00384A57" w:rsidDel="004258E6">
          <w:rPr>
            <w:sz w:val="24"/>
            <w:szCs w:val="24"/>
          </w:rPr>
          <w:delText xml:space="preserve">presents participants with </w:delText>
        </w:r>
      </w:del>
      <w:r w:rsidR="009D6A87" w:rsidRPr="00384A57">
        <w:rPr>
          <w:sz w:val="24"/>
          <w:szCs w:val="24"/>
        </w:rPr>
        <w:t xml:space="preserve">pure and switch blocks, </w:t>
      </w:r>
      <w:del w:id="74" w:author="Nick Maxwell" w:date="2023-08-11T09:40:00Z">
        <w:r w:rsidR="009D6A87" w:rsidRPr="00384A57" w:rsidDel="003C6556">
          <w:rPr>
            <w:sz w:val="24"/>
            <w:szCs w:val="24"/>
          </w:rPr>
          <w:delText xml:space="preserve">the CVOE task allows for computation of </w:delText>
        </w:r>
      </w:del>
      <w:r w:rsidR="009D6A87" w:rsidRPr="00384A57">
        <w:rPr>
          <w:sz w:val="24"/>
          <w:szCs w:val="24"/>
        </w:rPr>
        <w:t>local and global switch costs</w:t>
      </w:r>
      <w:ins w:id="75" w:author="Nick Maxwell" w:date="2023-08-11T09:41:00Z">
        <w:r w:rsidR="003C6556">
          <w:rPr>
            <w:sz w:val="24"/>
            <w:szCs w:val="24"/>
          </w:rPr>
          <w:t xml:space="preserve"> can </w:t>
        </w:r>
        <w:r w:rsidR="00DE7865">
          <w:rPr>
            <w:sz w:val="24"/>
            <w:szCs w:val="24"/>
          </w:rPr>
          <w:t xml:space="preserve">each </w:t>
        </w:r>
        <w:r w:rsidR="003C6556">
          <w:rPr>
            <w:sz w:val="24"/>
            <w:szCs w:val="24"/>
          </w:rPr>
          <w:t>be computed</w:t>
        </w:r>
      </w:ins>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w:t>
      </w:r>
      <w:del w:id="76" w:author="Nick Maxwell" w:date="2023-08-11T09:41:00Z">
        <w:r w:rsidR="009D6A87" w:rsidRPr="00384A57" w:rsidDel="00DE7865">
          <w:rPr>
            <w:sz w:val="24"/>
            <w:szCs w:val="24"/>
          </w:rPr>
          <w:delText>allows researchers</w:delText>
        </w:r>
      </w:del>
      <w:ins w:id="77" w:author="Nick Maxwell" w:date="2023-08-11T09:41:00Z">
        <w:r w:rsidR="00DE7865">
          <w:rPr>
            <w:sz w:val="24"/>
            <w:szCs w:val="24"/>
          </w:rPr>
          <w:t>can be used</w:t>
        </w:r>
      </w:ins>
      <w:r w:rsidR="009D6A87" w:rsidRPr="00384A57">
        <w:rPr>
          <w:sz w:val="24"/>
          <w:szCs w:val="24"/>
        </w:rPr>
        <w:t xml:space="preserve">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68CD8DE0" w:rsidR="00A54392" w:rsidRPr="00384A57" w:rsidRDefault="00A64225" w:rsidP="008142C8">
      <w:pPr>
        <w:spacing w:line="480" w:lineRule="auto"/>
        <w:ind w:firstLine="720"/>
        <w:rPr>
          <w:sz w:val="24"/>
          <w:szCs w:val="24"/>
        </w:rPr>
      </w:pPr>
      <w:commentRangeStart w:id="78"/>
      <w:r w:rsidRPr="00384A57">
        <w:rPr>
          <w:sz w:val="24"/>
          <w:szCs w:val="24"/>
        </w:rPr>
        <w:t>B</w:t>
      </w:r>
      <w:r w:rsidR="00090106" w:rsidRPr="00384A57">
        <w:rPr>
          <w:sz w:val="24"/>
        </w:rPr>
        <w:t>ecause</w:t>
      </w:r>
      <w:commentRangeEnd w:id="78"/>
      <w:r w:rsidR="003417D7">
        <w:rPr>
          <w:rStyle w:val="CommentReference"/>
        </w:rPr>
        <w:commentReference w:id="78"/>
      </w:r>
      <w:r w:rsidR="00090106" w:rsidRPr="00384A57">
        <w:rPr>
          <w:sz w:val="24"/>
        </w:rPr>
        <w:t xml:space="preserve"> bivalent </w:t>
      </w:r>
      <w:r w:rsidR="0046090A" w:rsidRPr="00384A57">
        <w:rPr>
          <w:sz w:val="24"/>
        </w:rPr>
        <w:t xml:space="preserve">stimuli </w:t>
      </w:r>
      <w:r w:rsidR="004612B1" w:rsidRPr="00384A57">
        <w:rPr>
          <w:sz w:val="24"/>
        </w:rPr>
        <w:t>are more challenging</w:t>
      </w:r>
      <w:del w:id="79" w:author="Nick Maxwell" w:date="2023-08-10T15:12:00Z">
        <w:r w:rsidR="004612B1" w:rsidRPr="00384A57" w:rsidDel="00831B03">
          <w:rPr>
            <w:sz w:val="24"/>
          </w:rPr>
          <w:delText xml:space="preserve"> for participants</w:delText>
        </w:r>
      </w:del>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ins w:id="80" w:author="Nick Maxwell" w:date="2023-08-10T15:12:00Z">
        <w:r w:rsidR="004365E7">
          <w:rPr>
            <w:sz w:val="24"/>
          </w:rPr>
          <w:t xml:space="preserve">, as </w:t>
        </w:r>
      </w:ins>
      <w:del w:id="81" w:author="Nick Maxwell" w:date="2023-08-10T15:12:00Z">
        <w:r w:rsidR="00D64B9A" w:rsidRPr="00384A57" w:rsidDel="004365E7">
          <w:rPr>
            <w:sz w:val="24"/>
          </w:rPr>
          <w:delText xml:space="preserve">. This is because </w:delText>
        </w:r>
      </w:del>
      <w:r w:rsidR="00D64B9A" w:rsidRPr="00384A57">
        <w:rPr>
          <w:sz w:val="24"/>
        </w:rPr>
        <w:t>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del w:id="82" w:author="Nick Maxwell" w:date="2023-08-10T15:12:00Z">
        <w:r w:rsidR="003C6B7D" w:rsidDel="00217786">
          <w:rPr>
            <w:sz w:val="24"/>
          </w:rPr>
          <w:delText xml:space="preserve">commonly </w:delText>
        </w:r>
      </w:del>
      <w:ins w:id="83" w:author="Nick Maxwell" w:date="2023-08-10T15:12:00Z">
        <w:r w:rsidR="00217786">
          <w:rPr>
            <w:sz w:val="24"/>
          </w:rPr>
          <w:t xml:space="preserve">often </w:t>
        </w:r>
      </w:ins>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CD3142" w:rsidRPr="00384A57">
        <w:rPr>
          <w:sz w:val="24"/>
        </w:rPr>
        <w:t>.</w:t>
      </w:r>
      <w:r w:rsidR="009D6A87" w:rsidRPr="00384A57">
        <w:rPr>
          <w:sz w:val="24"/>
        </w:rPr>
        <w:t xml:space="preserve"> For example,</w:t>
      </w:r>
      <w:r w:rsidR="00E51CD7" w:rsidRPr="00384A57">
        <w:rPr>
          <w:sz w:val="24"/>
        </w:rPr>
        <w:t xml:space="preserve"> </w:t>
      </w:r>
      <w:proofErr w:type="spellStart"/>
      <w:r w:rsidR="00BC201C" w:rsidRPr="00384A57">
        <w:rPr>
          <w:sz w:val="24"/>
        </w:rPr>
        <w:t>Tse</w:t>
      </w:r>
      <w:proofErr w:type="spellEnd"/>
      <w:r w:rsidR="00BC201C" w:rsidRPr="00384A57">
        <w:rPr>
          <w:sz w:val="24"/>
        </w:rPr>
        <w:t xml:space="preserve">, </w:t>
      </w:r>
      <w:proofErr w:type="spellStart"/>
      <w:r w:rsidR="00BC201C" w:rsidRPr="00384A57">
        <w:rPr>
          <w:sz w:val="24"/>
        </w:rPr>
        <w:t>Balota</w:t>
      </w:r>
      <w:proofErr w:type="spellEnd"/>
      <w:r w:rsidR="00BC201C" w:rsidRPr="00384A57">
        <w:rPr>
          <w:sz w:val="24"/>
        </w:rPr>
        <w:t xml:space="preserve">, Yap, </w:t>
      </w:r>
      <w:proofErr w:type="spellStart"/>
      <w:r w:rsidR="00BC201C" w:rsidRPr="00384A57">
        <w:rPr>
          <w:sz w:val="24"/>
        </w:rPr>
        <w:t>Duchek</w:t>
      </w:r>
      <w:proofErr w:type="spellEnd"/>
      <w:r w:rsidR="00BC201C" w:rsidRPr="00384A57">
        <w:rPr>
          <w:sz w:val="24"/>
        </w:rPr>
        <w:t xml:space="preserve">,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w:t>
      </w:r>
      <w:proofErr w:type="spellStart"/>
      <w:r w:rsidR="00142BE6" w:rsidRPr="00384A57">
        <w:rPr>
          <w:sz w:val="24"/>
        </w:rPr>
        <w:t>Tse</w:t>
      </w:r>
      <w:proofErr w:type="spellEnd"/>
      <w:r w:rsidR="00142BE6" w:rsidRPr="00384A57">
        <w:rPr>
          <w:sz w:val="24"/>
        </w:rPr>
        <w:t xml:space="preserv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who show breakdowns in working memory and attentional 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70898E86"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lastRenderedPageBreak/>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 xml:space="preserve">non-switch trials in which the task-set </w:t>
      </w:r>
      <w:r w:rsidR="0004056E">
        <w:rPr>
          <w:sz w:val="24"/>
        </w:rPr>
        <w:t>repeats</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del w:id="84" w:author="Nick Maxwell" w:date="2023-08-10T13:59:00Z">
        <w:r w:rsidR="00083973" w:rsidRPr="00384A57" w:rsidDel="004258E6">
          <w:rPr>
            <w:sz w:val="24"/>
          </w:rPr>
          <w:delText>Thus</w:delText>
        </w:r>
      </w:del>
      <w:ins w:id="85" w:author="Nick Maxwell" w:date="2023-08-10T13:59:00Z">
        <w:r w:rsidR="004258E6">
          <w:rPr>
            <w:sz w:val="24"/>
          </w:rPr>
          <w:t>T</w:t>
        </w:r>
      </w:ins>
      <w:ins w:id="86" w:author="Nick Maxwell" w:date="2023-08-10T14:00:00Z">
        <w:r w:rsidR="004258E6">
          <w:rPr>
            <w:sz w:val="24"/>
          </w:rPr>
          <w:t>aken together</w:t>
        </w:r>
      </w:ins>
      <w:r w:rsidR="00083973" w:rsidRPr="00384A57">
        <w:rPr>
          <w:sz w:val="24"/>
        </w:rPr>
        <w:t>,</w:t>
      </w:r>
      <w:ins w:id="87" w:author="Nick Maxwell" w:date="2023-08-10T14:00:00Z">
        <w:r w:rsidR="004258E6">
          <w:rPr>
            <w:sz w:val="24"/>
          </w:rPr>
          <w:t xml:space="preserve"> studies assessin</w:t>
        </w:r>
        <w:r w:rsidR="008D69C4">
          <w:rPr>
            <w:sz w:val="24"/>
          </w:rPr>
          <w:t>g switch costs with aging populations</w:t>
        </w:r>
      </w:ins>
      <w:r w:rsidR="00083973" w:rsidRPr="00384A57">
        <w:rPr>
          <w:sz w:val="24"/>
        </w:rPr>
        <w:t xml:space="preserve"> </w:t>
      </w:r>
      <w:del w:id="88" w:author="Nick Maxwell" w:date="2023-08-10T14:00:00Z">
        <w:r w:rsidR="004B74ED" w:rsidRPr="00384A57" w:rsidDel="008D69C4">
          <w:rPr>
            <w:sz w:val="24"/>
          </w:rPr>
          <w:delText>it is evident</w:delText>
        </w:r>
      </w:del>
      <w:ins w:id="89" w:author="Nick Maxwell" w:date="2023-08-10T14:01:00Z">
        <w:r w:rsidR="008D69C4">
          <w:rPr>
            <w:sz w:val="24"/>
          </w:rPr>
          <w:t>strongly suggest</w:t>
        </w:r>
      </w:ins>
      <w:r w:rsidR="004B74ED" w:rsidRPr="00384A57">
        <w:rPr>
          <w:sz w:val="24"/>
        </w:rPr>
        <w:t xml:space="preserve"> that working memory </w:t>
      </w:r>
      <w:del w:id="90" w:author="Nick Maxwell" w:date="2023-08-10T14:01:00Z">
        <w:r w:rsidR="004B74ED" w:rsidRPr="00384A57" w:rsidDel="008D69C4">
          <w:rPr>
            <w:sz w:val="24"/>
          </w:rPr>
          <w:delText>plays a</w:delText>
        </w:r>
      </w:del>
      <w:ins w:id="91" w:author="Nick Maxwell" w:date="2023-08-10T14:01:00Z">
        <w:r w:rsidR="008D69C4">
          <w:rPr>
            <w:sz w:val="24"/>
          </w:rPr>
          <w:t>is</w:t>
        </w:r>
      </w:ins>
      <w:r w:rsidR="004B74ED" w:rsidRPr="00384A57">
        <w:rPr>
          <w:sz w:val="24"/>
        </w:rPr>
        <w:t xml:space="preserve"> critical </w:t>
      </w:r>
      <w:del w:id="92" w:author="Nick Maxwell" w:date="2023-08-10T14:01:00Z">
        <w:r w:rsidR="004B74ED" w:rsidRPr="00384A57" w:rsidDel="008D69C4">
          <w:rPr>
            <w:sz w:val="24"/>
          </w:rPr>
          <w:delText>role in</w:delText>
        </w:r>
      </w:del>
      <w:ins w:id="93" w:author="Nick Maxwell" w:date="2023-08-10T14:01:00Z">
        <w:r w:rsidR="008D69C4">
          <w:rPr>
            <w:sz w:val="24"/>
          </w:rPr>
          <w:t>for</w:t>
        </w:r>
      </w:ins>
      <w:r w:rsidR="004B74ED" w:rsidRPr="00384A57">
        <w:rPr>
          <w:sz w:val="24"/>
        </w:rPr>
        <w:t xml:space="preserve"> task-switching performance, as individuals with impaired working </w:t>
      </w:r>
      <w:r w:rsidR="00D5738B" w:rsidRPr="00384A57">
        <w:rPr>
          <w:sz w:val="24"/>
        </w:rPr>
        <w:t xml:space="preserve">memory systems </w:t>
      </w:r>
      <w:del w:id="94" w:author="Nick Maxwell" w:date="2023-08-10T14:01:00Z">
        <w:r w:rsidR="007834D9" w:rsidRPr="00384A57" w:rsidDel="008D69C4">
          <w:rPr>
            <w:sz w:val="24"/>
          </w:rPr>
          <w:delText xml:space="preserve">have </w:delText>
        </w:r>
      </w:del>
      <w:r w:rsidR="001D70C8" w:rsidRPr="00384A57">
        <w:rPr>
          <w:sz w:val="24"/>
        </w:rPr>
        <w:t xml:space="preserve">consistently </w:t>
      </w:r>
      <w:del w:id="95" w:author="Nick Maxwell" w:date="2023-08-10T14:01:00Z">
        <w:r w:rsidR="007834D9" w:rsidRPr="00384A57" w:rsidDel="008D69C4">
          <w:rPr>
            <w:sz w:val="24"/>
          </w:rPr>
          <w:delText xml:space="preserve">been </w:delText>
        </w:r>
      </w:del>
      <w:r w:rsidR="007834D9" w:rsidRPr="00384A57">
        <w:rPr>
          <w:sz w:val="24"/>
        </w:rPr>
        <w:t>show</w:t>
      </w:r>
      <w:del w:id="96" w:author="Nick Maxwell" w:date="2023-08-10T14:01:00Z">
        <w:r w:rsidR="007834D9" w:rsidRPr="00384A57" w:rsidDel="008D69C4">
          <w:rPr>
            <w:sz w:val="24"/>
          </w:rPr>
          <w:delText>n</w:delText>
        </w:r>
      </w:del>
      <w:r w:rsidR="007834D9" w:rsidRPr="00384A57">
        <w:rPr>
          <w:sz w:val="24"/>
        </w:rPr>
        <w:t xml:space="preserve"> </w:t>
      </w:r>
      <w:del w:id="97" w:author="Nick Maxwell" w:date="2023-08-10T14:01:00Z">
        <w:r w:rsidR="007834D9" w:rsidRPr="00384A57" w:rsidDel="008D69C4">
          <w:rPr>
            <w:sz w:val="24"/>
          </w:rPr>
          <w:delText xml:space="preserve">to </w:delText>
        </w:r>
        <w:r w:rsidR="005C0A33" w:rsidRPr="00384A57" w:rsidDel="008D69C4">
          <w:rPr>
            <w:sz w:val="24"/>
          </w:rPr>
          <w:delText xml:space="preserve">have </w:delText>
        </w:r>
      </w:del>
      <w:r w:rsidR="005C0A33" w:rsidRPr="00384A57">
        <w:rPr>
          <w:sz w:val="24"/>
        </w:rPr>
        <w:t>decreased task-switching performance</w:t>
      </w:r>
      <w:r w:rsidR="003C6B7D">
        <w:rPr>
          <w:sz w:val="24"/>
        </w:rPr>
        <w:t xml:space="preserve"> </w:t>
      </w:r>
      <w:del w:id="98" w:author="Nick Maxwell" w:date="2023-08-10T14:01:00Z">
        <w:r w:rsidR="003C6B7D" w:rsidDel="008D69C4">
          <w:rPr>
            <w:sz w:val="24"/>
          </w:rPr>
          <w:delText>relative to</w:delText>
        </w:r>
      </w:del>
      <w:ins w:id="99" w:author="Nick Maxwell" w:date="2023-08-10T14:01:00Z">
        <w:r w:rsidR="008D69C4">
          <w:rPr>
            <w:sz w:val="24"/>
          </w:rPr>
          <w:t>versus</w:t>
        </w:r>
      </w:ins>
      <w:r w:rsidR="003C6B7D">
        <w:rPr>
          <w:sz w:val="24"/>
        </w:rPr>
        <w:t xml:space="preserve">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69E75B41" w:rsidR="00402CA1" w:rsidRPr="00384A57" w:rsidRDefault="00402CA1" w:rsidP="00402CA1">
      <w:pPr>
        <w:spacing w:line="480" w:lineRule="auto"/>
        <w:rPr>
          <w:sz w:val="24"/>
        </w:rPr>
      </w:pPr>
      <w:r w:rsidRPr="00384A57">
        <w:rPr>
          <w:sz w:val="24"/>
        </w:rPr>
        <w:tab/>
      </w:r>
      <w:commentRangeStart w:id="100"/>
      <w:ins w:id="101" w:author="Nick Maxwell" w:date="2023-08-10T14:07:00Z">
        <w:r w:rsidR="008D69C4">
          <w:rPr>
            <w:sz w:val="24"/>
          </w:rPr>
          <w:t>As noted above</w:t>
        </w:r>
      </w:ins>
      <w:commentRangeEnd w:id="100"/>
      <w:ins w:id="102" w:author="Nick Maxwell" w:date="2023-08-10T14:10:00Z">
        <w:r w:rsidR="006F5B7A">
          <w:rPr>
            <w:rStyle w:val="CommentReference"/>
          </w:rPr>
          <w:commentReference w:id="100"/>
        </w:r>
      </w:ins>
      <w:ins w:id="103" w:author="Nick Maxwell" w:date="2023-08-10T14:07:00Z">
        <w:r w:rsidR="008D69C4">
          <w:rPr>
            <w:sz w:val="24"/>
          </w:rPr>
          <w:t>,</w:t>
        </w:r>
      </w:ins>
      <w:ins w:id="104" w:author="Nick Maxwell" w:date="2023-08-10T14:03:00Z">
        <w:r w:rsidR="008D69C4">
          <w:rPr>
            <w:sz w:val="24"/>
          </w:rPr>
          <w:t xml:space="preserve"> </w:t>
        </w:r>
      </w:ins>
      <w:ins w:id="105" w:author="Nick Maxwell" w:date="2023-08-10T14:04:00Z">
        <w:r w:rsidR="008D69C4">
          <w:rPr>
            <w:sz w:val="24"/>
          </w:rPr>
          <w:t xml:space="preserve">previous </w:t>
        </w:r>
      </w:ins>
      <w:ins w:id="106" w:author="Nick Maxwell" w:date="2023-08-10T14:21:00Z">
        <w:r w:rsidR="008E6463">
          <w:rPr>
            <w:sz w:val="24"/>
          </w:rPr>
          <w:t>studies have</w:t>
        </w:r>
      </w:ins>
      <w:ins w:id="107" w:author="Nick Maxwell" w:date="2023-08-10T14:05:00Z">
        <w:r w:rsidR="008D69C4">
          <w:rPr>
            <w:sz w:val="24"/>
          </w:rPr>
          <w:t xml:space="preserve"> </w:t>
        </w:r>
      </w:ins>
      <w:ins w:id="108" w:author="Nick Maxwell" w:date="2023-08-10T14:04:00Z">
        <w:r w:rsidR="008D69C4">
          <w:rPr>
            <w:sz w:val="24"/>
          </w:rPr>
          <w:t xml:space="preserve">investigated </w:t>
        </w:r>
      </w:ins>
      <w:ins w:id="109" w:author="Nick Maxwell" w:date="2023-08-10T14:07:00Z">
        <w:r w:rsidR="008D69C4">
          <w:rPr>
            <w:sz w:val="24"/>
          </w:rPr>
          <w:t>the link between working memory</w:t>
        </w:r>
      </w:ins>
      <w:ins w:id="110" w:author="Nick Maxwell" w:date="2023-08-10T14:04:00Z">
        <w:r w:rsidR="008D69C4">
          <w:rPr>
            <w:sz w:val="24"/>
          </w:rPr>
          <w:t xml:space="preserve"> </w:t>
        </w:r>
      </w:ins>
      <w:ins w:id="111" w:author="Nick Maxwell" w:date="2023-08-10T14:07:00Z">
        <w:r w:rsidR="008D69C4">
          <w:rPr>
            <w:sz w:val="24"/>
          </w:rPr>
          <w:t>and</w:t>
        </w:r>
      </w:ins>
      <w:ins w:id="112" w:author="Nick Maxwell" w:date="2023-08-10T14:04:00Z">
        <w:r w:rsidR="008D69C4">
          <w:rPr>
            <w:sz w:val="24"/>
          </w:rPr>
          <w:t xml:space="preserve"> task-switching by </w:t>
        </w:r>
      </w:ins>
      <w:ins w:id="113" w:author="Nick Maxwell" w:date="2023-08-10T14:22:00Z">
        <w:r w:rsidR="008E6463">
          <w:rPr>
            <w:sz w:val="24"/>
          </w:rPr>
          <w:t xml:space="preserve">comparing </w:t>
        </w:r>
      </w:ins>
      <w:ins w:id="114" w:author="Nick Maxwell" w:date="2023-08-10T14:04:00Z">
        <w:r w:rsidR="008D69C4">
          <w:rPr>
            <w:sz w:val="24"/>
          </w:rPr>
          <w:t xml:space="preserve">switch costs </w:t>
        </w:r>
      </w:ins>
      <w:ins w:id="115" w:author="Nick Maxwell" w:date="2023-08-10T14:05:00Z">
        <w:r w:rsidR="008D69C4">
          <w:rPr>
            <w:sz w:val="24"/>
          </w:rPr>
          <w:t>between younger and older adults</w:t>
        </w:r>
      </w:ins>
      <w:ins w:id="116" w:author="Nick Maxwell" w:date="2023-08-10T14:07:00Z">
        <w:r w:rsidR="008D69C4">
          <w:rPr>
            <w:sz w:val="24"/>
          </w:rPr>
          <w:t xml:space="preserve">. However, </w:t>
        </w:r>
      </w:ins>
      <w:ins w:id="117" w:author="Nick Maxwell" w:date="2023-08-10T14:05:00Z">
        <w:r w:rsidR="008D69C4">
          <w:rPr>
            <w:sz w:val="24"/>
          </w:rPr>
          <w:t xml:space="preserve">other factors </w:t>
        </w:r>
      </w:ins>
      <w:ins w:id="118" w:author="Nick Maxwell" w:date="2023-08-10T14:22:00Z">
        <w:r w:rsidR="008E6463">
          <w:rPr>
            <w:sz w:val="24"/>
          </w:rPr>
          <w:t xml:space="preserve">which </w:t>
        </w:r>
      </w:ins>
      <w:ins w:id="119" w:author="Nick Maxwell" w:date="2023-08-10T14:06:00Z">
        <w:r w:rsidR="008D69C4">
          <w:rPr>
            <w:sz w:val="24"/>
          </w:rPr>
          <w:t xml:space="preserve">tax working </w:t>
        </w:r>
      </w:ins>
      <w:del w:id="120" w:author="Nick Maxwell" w:date="2023-08-10T14:05:00Z">
        <w:r w:rsidRPr="00384A57" w:rsidDel="008D69C4">
          <w:rPr>
            <w:sz w:val="24"/>
          </w:rPr>
          <w:delText>I</w:delText>
        </w:r>
      </w:del>
      <w:ins w:id="121" w:author="Nick Maxwell" w:date="2023-08-10T14:06:00Z">
        <w:r w:rsidR="008D69C4">
          <w:rPr>
            <w:sz w:val="24"/>
          </w:rPr>
          <w:t>memory systems</w:t>
        </w:r>
      </w:ins>
      <w:ins w:id="122" w:author="Nick Maxwell" w:date="2023-08-10T14:22:00Z">
        <w:r w:rsidR="008E6463">
          <w:rPr>
            <w:sz w:val="24"/>
          </w:rPr>
          <w:t xml:space="preserve"> </w:t>
        </w:r>
      </w:ins>
      <w:ins w:id="123" w:author="Nick Maxwell" w:date="2023-08-10T14:23:00Z">
        <w:r w:rsidR="008E6463">
          <w:rPr>
            <w:sz w:val="24"/>
          </w:rPr>
          <w:t xml:space="preserve">would similarly be expected to influence switch costs. </w:t>
        </w:r>
      </w:ins>
      <w:del w:id="124" w:author="Nick Maxwell" w:date="2023-08-10T14:06:00Z">
        <w:r w:rsidRPr="00384A57" w:rsidDel="008D69C4">
          <w:rPr>
            <w:sz w:val="24"/>
          </w:rPr>
          <w:delText>n</w:delText>
        </w:r>
      </w:del>
      <w:del w:id="125" w:author="Nick Maxwell" w:date="2023-08-10T14:22:00Z">
        <w:r w:rsidRPr="00384A57" w:rsidDel="008E6463">
          <w:rPr>
            <w:sz w:val="24"/>
          </w:rPr>
          <w:delText xml:space="preserve"> </w:delText>
        </w:r>
      </w:del>
      <w:ins w:id="126" w:author="Nick Maxwell" w:date="2023-08-10T14:06:00Z">
        <w:r w:rsidR="008D69C4">
          <w:rPr>
            <w:sz w:val="24"/>
          </w:rPr>
          <w:t>For e</w:t>
        </w:r>
      </w:ins>
      <w:ins w:id="127" w:author="Nick Maxwell" w:date="2023-08-10T14:08:00Z">
        <w:r w:rsidR="008D69C4">
          <w:rPr>
            <w:sz w:val="24"/>
          </w:rPr>
          <w:t xml:space="preserve">xample, the sequence in which task switches occur likely influence </w:t>
        </w:r>
      </w:ins>
      <w:ins w:id="128" w:author="Nick Maxwell" w:date="2023-08-10T14:09:00Z">
        <w:r w:rsidR="008D69C4">
          <w:rPr>
            <w:sz w:val="24"/>
          </w:rPr>
          <w:t xml:space="preserve">task-switching performance. </w:t>
        </w:r>
      </w:ins>
      <w:del w:id="129" w:author="Nick Maxwell" w:date="2023-08-10T14:06:00Z">
        <w:r w:rsidRPr="00384A57" w:rsidDel="008D69C4">
          <w:rPr>
            <w:sz w:val="24"/>
          </w:rPr>
          <w:delText xml:space="preserve">addition to the type of stimuli </w:delText>
        </w:r>
        <w:r w:rsidR="00372F8B" w:rsidRPr="00384A57" w:rsidDel="008D69C4">
          <w:rPr>
            <w:sz w:val="24"/>
          </w:rPr>
          <w:delText xml:space="preserve">used </w:delText>
        </w:r>
        <w:r w:rsidRPr="00384A57" w:rsidDel="008D69C4">
          <w:rPr>
            <w:sz w:val="24"/>
          </w:rPr>
          <w:delText>(</w:delText>
        </w:r>
        <w:r w:rsidR="00372F8B" w:rsidRPr="00384A57" w:rsidDel="008D69C4">
          <w:rPr>
            <w:sz w:val="24"/>
          </w:rPr>
          <w:delText xml:space="preserve">e.g., </w:delText>
        </w:r>
        <w:r w:rsidRPr="00384A57" w:rsidDel="008D69C4">
          <w:rPr>
            <w:sz w:val="24"/>
          </w:rPr>
          <w:delText>bivalent vs</w:delText>
        </w:r>
        <w:r w:rsidR="00372F8B" w:rsidRPr="00384A57" w:rsidDel="008D69C4">
          <w:rPr>
            <w:sz w:val="24"/>
          </w:rPr>
          <w:delText>.</w:delText>
        </w:r>
        <w:r w:rsidRPr="00384A57" w:rsidDel="008D69C4">
          <w:rPr>
            <w:sz w:val="24"/>
          </w:rPr>
          <w:delText xml:space="preserve"> univalent), task-switching paradigms can be further classified based </w:delText>
        </w:r>
        <w:r w:rsidR="00DB0A3D" w:rsidRPr="00384A57" w:rsidDel="008D69C4">
          <w:rPr>
            <w:sz w:val="24"/>
          </w:rPr>
          <w:delText>on switch sequencing</w:delText>
        </w:r>
        <w:r w:rsidRPr="00384A57" w:rsidDel="008D69C4">
          <w:rPr>
            <w:sz w:val="24"/>
          </w:rPr>
          <w:delText xml:space="preserve">. </w:delText>
        </w:r>
      </w:del>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(Rogers &amp; </w:t>
      </w:r>
      <w:proofErr w:type="spellStart"/>
      <w:r w:rsidRPr="00384A57">
        <w:rPr>
          <w:sz w:val="24"/>
        </w:rPr>
        <w:t>Monsell</w:t>
      </w:r>
      <w:proofErr w:type="spellEnd"/>
      <w:r w:rsidRPr="00384A57">
        <w:rPr>
          <w:sz w:val="24"/>
        </w:rPr>
        <w:t xml:space="preserve">,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w:t>
      </w:r>
      <w:r w:rsidR="009F4FEC" w:rsidRPr="00384A57">
        <w:rPr>
          <w:sz w:val="24"/>
        </w:rPr>
        <w:lastRenderedPageBreak/>
        <w:t xml:space="preserve">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 xml:space="preserve">Gopher, </w:t>
      </w:r>
      <w:proofErr w:type="spellStart"/>
      <w:r w:rsidR="00E662E1" w:rsidRPr="00384A57">
        <w:rPr>
          <w:sz w:val="24"/>
        </w:rPr>
        <w:t>Armony</w:t>
      </w:r>
      <w:proofErr w:type="spellEnd"/>
      <w:r w:rsidR="00E662E1" w:rsidRPr="00384A57">
        <w:rPr>
          <w:sz w:val="24"/>
        </w:rPr>
        <w:t xml:space="preserve">, &amp; </w:t>
      </w:r>
      <w:proofErr w:type="spellStart"/>
      <w:r w:rsidR="00E662E1" w:rsidRPr="00384A57">
        <w:rPr>
          <w:sz w:val="24"/>
        </w:rPr>
        <w:t>Greenshpan</w:t>
      </w:r>
      <w:proofErr w:type="spellEnd"/>
      <w:r w:rsidR="00E662E1" w:rsidRPr="00384A57">
        <w:rPr>
          <w:sz w:val="24"/>
        </w:rPr>
        <w:t>, 2000</w:t>
      </w:r>
      <w:r w:rsidR="00E662E1">
        <w:rPr>
          <w:sz w:val="24"/>
        </w:rPr>
        <w:t>;</w:t>
      </w:r>
      <w:r w:rsidR="00E662E1" w:rsidRPr="00E662E1">
        <w:rPr>
          <w:sz w:val="24"/>
        </w:rPr>
        <w:t xml:space="preserve"> </w:t>
      </w:r>
      <w:proofErr w:type="spellStart"/>
      <w:r w:rsidR="00E662E1" w:rsidRPr="00384A57">
        <w:rPr>
          <w:sz w:val="24"/>
        </w:rPr>
        <w:t>Meiran</w:t>
      </w:r>
      <w:proofErr w:type="spellEnd"/>
      <w:r w:rsidR="00E662E1" w:rsidRPr="00384A57">
        <w:rPr>
          <w:sz w:val="24"/>
        </w:rPr>
        <w:t>, 1996</w:t>
      </w:r>
      <w:r w:rsidR="00E662E1">
        <w:rPr>
          <w:sz w:val="24"/>
        </w:rPr>
        <w:t xml:space="preserve">; </w:t>
      </w:r>
      <w:r w:rsidR="00D031C2" w:rsidRPr="00384A57">
        <w:rPr>
          <w:sz w:val="24"/>
        </w:rPr>
        <w:t xml:space="preserve">see </w:t>
      </w:r>
      <w:proofErr w:type="spellStart"/>
      <w:r w:rsidR="00D031C2" w:rsidRPr="00384A57">
        <w:rPr>
          <w:sz w:val="24"/>
        </w:rPr>
        <w:t>Monsell</w:t>
      </w:r>
      <w:proofErr w:type="spellEnd"/>
      <w:r w:rsidR="00D031C2" w:rsidRPr="00384A57">
        <w:rPr>
          <w:sz w:val="24"/>
        </w:rPr>
        <w:t>,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Thus, unlike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xml:space="preserve">. Thus, compared to a predictive sequence, </w:t>
      </w:r>
      <w:r w:rsidR="00983D23">
        <w:rPr>
          <w:sz w:val="24"/>
        </w:rPr>
        <w:t xml:space="preserve">the use of </w:t>
      </w:r>
      <w:r w:rsidR="009067CE">
        <w:rPr>
          <w:sz w:val="24"/>
        </w:rPr>
        <w:t>random switching likely affords greater external validity.</w:t>
      </w:r>
    </w:p>
    <w:p w14:paraId="17FD291C" w14:textId="5C1EBBDD"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proofErr w:type="spellStart"/>
      <w:r w:rsidRPr="00384A57">
        <w:rPr>
          <w:sz w:val="24"/>
        </w:rPr>
        <w:t>Monsell</w:t>
      </w:r>
      <w:proofErr w:type="spellEnd"/>
      <w:r w:rsidRPr="00384A57">
        <w:rPr>
          <w:sz w:val="24"/>
        </w:rPr>
        <w:t xml:space="preserve">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w:t>
      </w:r>
      <w:r w:rsidR="0001322D" w:rsidRPr="00384A57">
        <w:rPr>
          <w:sz w:val="24"/>
        </w:rPr>
        <w:lastRenderedPageBreak/>
        <w:t xml:space="preserve">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640CDF02" w:rsidR="001D22BE" w:rsidRDefault="00340CA9" w:rsidP="00FF2EDE">
      <w:pPr>
        <w:spacing w:line="480" w:lineRule="auto"/>
        <w:ind w:firstLine="720"/>
        <w:rPr>
          <w:sz w:val="24"/>
        </w:rPr>
      </w:pPr>
      <w:proofErr w:type="spellStart"/>
      <w:r w:rsidRPr="00384A57">
        <w:rPr>
          <w:sz w:val="24"/>
        </w:rPr>
        <w:t>Minear</w:t>
      </w:r>
      <w:proofErr w:type="spellEnd"/>
      <w:r w:rsidRPr="00384A57">
        <w:rPr>
          <w:sz w:val="24"/>
        </w:rPr>
        <w:t xml:space="preserve">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sequence </w:t>
      </w:r>
      <w:r w:rsidR="00297C78" w:rsidRPr="00384A57">
        <w:rPr>
          <w:sz w:val="24"/>
        </w:rPr>
        <w:t>were</w:t>
      </w:r>
      <w:r w:rsidR="00E662E1">
        <w:rPr>
          <w:sz w:val="24"/>
        </w:rPr>
        <w:t xml:space="preserve"> also</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w:t>
      </w:r>
      <w:r w:rsidR="00E662E1">
        <w:rPr>
          <w:sz w:val="24"/>
        </w:rPr>
        <w:t xml:space="preserve">Unfortunately, the lack of comparisons </w:t>
      </w:r>
      <w:del w:id="130" w:author="Maxwell, Nicholas" w:date="2023-08-11T15:15:00Z">
        <w:r w:rsidR="00E662E1" w:rsidDel="006E2036">
          <w:rPr>
            <w:sz w:val="24"/>
          </w:rPr>
          <w:delText>make</w:delText>
        </w:r>
      </w:del>
      <w:ins w:id="131" w:author="Maxwell, Nicholas" w:date="2023-08-11T15:15:00Z">
        <w:r w:rsidR="006E2036">
          <w:rPr>
            <w:sz w:val="24"/>
          </w:rPr>
          <w:t>makes</w:t>
        </w:r>
      </w:ins>
      <w:r w:rsidR="00E662E1">
        <w:rPr>
          <w:sz w:val="24"/>
        </w:rPr>
        <w:t xml:space="preserve"> it difficult to ascertain whether these patterns were statistically reliable, and if so, the effect sizes of the sequencing types. </w:t>
      </w:r>
    </w:p>
    <w:p w14:paraId="3CCFB1EE" w14:textId="718C4FEF" w:rsidR="001D22BE" w:rsidRPr="001D22BE" w:rsidRDefault="001D22BE" w:rsidP="001D22BE">
      <w:pPr>
        <w:spacing w:line="480" w:lineRule="auto"/>
        <w:rPr>
          <w:b/>
          <w:bCs/>
          <w:sz w:val="24"/>
        </w:rPr>
      </w:pPr>
      <w:commentRangeStart w:id="132"/>
      <w:r w:rsidRPr="001D22BE">
        <w:rPr>
          <w:b/>
          <w:bCs/>
          <w:sz w:val="24"/>
        </w:rPr>
        <w:t>Distributional Analyses of RTs</w:t>
      </w:r>
      <w:commentRangeEnd w:id="132"/>
      <w:r w:rsidR="003417D7">
        <w:rPr>
          <w:rStyle w:val="CommentReference"/>
        </w:rPr>
        <w:commentReference w:id="132"/>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w:t>
      </w:r>
      <w:proofErr w:type="spellStart"/>
      <w:r w:rsidRPr="00384A57">
        <w:rPr>
          <w:sz w:val="24"/>
        </w:rPr>
        <w:t>Balota</w:t>
      </w:r>
      <w:proofErr w:type="spellEnd"/>
      <w:r w:rsidRPr="00384A57">
        <w:rPr>
          <w:sz w:val="24"/>
        </w:rPr>
        <w:t xml:space="preserve">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w:t>
      </w:r>
      <w:proofErr w:type="spellStart"/>
      <w:r w:rsidRPr="00384A57">
        <w:rPr>
          <w:sz w:val="24"/>
        </w:rPr>
        <w:t>Balota</w:t>
      </w:r>
      <w:proofErr w:type="spellEnd"/>
      <w:r w:rsidRPr="00384A57">
        <w:rPr>
          <w:sz w:val="24"/>
        </w:rPr>
        <w:t xml:space="preserve"> &amp; </w:t>
      </w:r>
      <w:proofErr w:type="spellStart"/>
      <w:r w:rsidRPr="00384A57">
        <w:rPr>
          <w:sz w:val="24"/>
        </w:rPr>
        <w:t>Spieler</w:t>
      </w:r>
      <w:proofErr w:type="spellEnd"/>
      <w:r w:rsidRPr="00384A57">
        <w:rPr>
          <w:sz w:val="24"/>
        </w:rPr>
        <w:t xml:space="preserve">, 1999), semantic priming (e.g., </w:t>
      </w:r>
      <w:proofErr w:type="spellStart"/>
      <w:r w:rsidRPr="00384A57">
        <w:rPr>
          <w:sz w:val="24"/>
        </w:rPr>
        <w:lastRenderedPageBreak/>
        <w:t>Balota</w:t>
      </w:r>
      <w:proofErr w:type="spellEnd"/>
      <w:r w:rsidRPr="00384A57">
        <w:rPr>
          <w:sz w:val="24"/>
        </w:rPr>
        <w:t>, Yap, Cortese, &amp; Watson, 2008), selective attention (</w:t>
      </w:r>
      <w:proofErr w:type="spellStart"/>
      <w:r w:rsidRPr="00384A57">
        <w:rPr>
          <w:sz w:val="24"/>
        </w:rPr>
        <w:t>Lamers</w:t>
      </w:r>
      <w:proofErr w:type="spellEnd"/>
      <w:r w:rsidRPr="00384A57">
        <w:rPr>
          <w:sz w:val="24"/>
        </w:rPr>
        <w:t xml:space="preserve">, </w:t>
      </w:r>
      <w:proofErr w:type="spellStart"/>
      <w:r w:rsidRPr="00384A57">
        <w:rPr>
          <w:sz w:val="24"/>
        </w:rPr>
        <w:t>Roelofs</w:t>
      </w:r>
      <w:proofErr w:type="spellEnd"/>
      <w:r w:rsidRPr="00384A57">
        <w:rPr>
          <w:sz w:val="24"/>
        </w:rPr>
        <w:t xml:space="preserve">, &amp; </w:t>
      </w:r>
      <w:proofErr w:type="spellStart"/>
      <w:r w:rsidRPr="00384A57">
        <w:rPr>
          <w:sz w:val="24"/>
        </w:rPr>
        <w:t>Rabeling-Keus</w:t>
      </w:r>
      <w:proofErr w:type="spellEnd"/>
      <w:r w:rsidRPr="00384A57">
        <w:rPr>
          <w:sz w:val="24"/>
        </w:rPr>
        <w:t xml:space="preserve">, 2010; </w:t>
      </w:r>
      <w:proofErr w:type="spellStart"/>
      <w:r w:rsidRPr="00384A57">
        <w:rPr>
          <w:sz w:val="24"/>
        </w:rPr>
        <w:t>Spieler</w:t>
      </w:r>
      <w:proofErr w:type="spellEnd"/>
      <w:r w:rsidRPr="00384A57">
        <w:rPr>
          <w:sz w:val="24"/>
        </w:rPr>
        <w:t xml:space="preserve">, </w:t>
      </w:r>
      <w:proofErr w:type="spellStart"/>
      <w:r w:rsidRPr="00384A57">
        <w:rPr>
          <w:sz w:val="24"/>
        </w:rPr>
        <w:t>Balota</w:t>
      </w:r>
      <w:proofErr w:type="spellEnd"/>
      <w:r w:rsidRPr="00384A57">
        <w:rPr>
          <w:sz w:val="24"/>
        </w:rPr>
        <w:t xml:space="preserve">, &amp; Faust, 2000), and, importantly, </w:t>
      </w:r>
      <w:r w:rsidR="00E662E1">
        <w:rPr>
          <w:sz w:val="24"/>
        </w:rPr>
        <w:t xml:space="preserve">attention and </w:t>
      </w:r>
      <w:r w:rsidRPr="00384A57">
        <w:rPr>
          <w:sz w:val="24"/>
        </w:rPr>
        <w:t xml:space="preserve">working memory processes assessed via task-switching (Huff et al., 2015; </w:t>
      </w:r>
      <w:proofErr w:type="spellStart"/>
      <w:r w:rsidRPr="00384A57">
        <w:rPr>
          <w:sz w:val="24"/>
        </w:rPr>
        <w:t>Tse</w:t>
      </w:r>
      <w:proofErr w:type="spellEnd"/>
      <w:r w:rsidRPr="00384A57">
        <w:rPr>
          <w:sz w:val="24"/>
        </w:rPr>
        <w:t xml:space="preserve"> et al., 2010). </w:t>
      </w:r>
    </w:p>
    <w:p w14:paraId="3BB5AC9C" w14:textId="3CF004DD"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 xml:space="preserve">RT data via two types of distributional analyses: </w:t>
      </w:r>
      <w:proofErr w:type="spellStart"/>
      <w:r w:rsidRPr="00384A57">
        <w:rPr>
          <w:sz w:val="24"/>
        </w:rPr>
        <w:t>Vincentile</w:t>
      </w:r>
      <w:proofErr w:type="spellEnd"/>
      <w:r w:rsidRPr="00384A57">
        <w:rPr>
          <w:sz w:val="24"/>
        </w:rPr>
        <w:t xml:space="preserve"> plots and ex-Gaussian analyses. First, the </w:t>
      </w:r>
      <w:proofErr w:type="spellStart"/>
      <w:r w:rsidRPr="00384A57">
        <w:rPr>
          <w:sz w:val="24"/>
        </w:rPr>
        <w:t>Vincentile</w:t>
      </w:r>
      <w:proofErr w:type="spellEnd"/>
      <w:r w:rsidRPr="00384A57">
        <w:rPr>
          <w:sz w:val="24"/>
        </w:rPr>
        <w:t xml:space="preserve"> plots order all RTs for each trial type from the fastest responses to the slowest responses at the participant level and then bins the ordered data into groups of equal size. For example, a </w:t>
      </w:r>
      <w:proofErr w:type="spellStart"/>
      <w:r w:rsidRPr="00384A57">
        <w:rPr>
          <w:sz w:val="24"/>
        </w:rPr>
        <w:t>Vincentile</w:t>
      </w:r>
      <w:proofErr w:type="spellEnd"/>
      <w:r w:rsidRPr="00384A57">
        <w:rPr>
          <w:sz w:val="24"/>
        </w:rPr>
        <w:t xml:space="preserv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w:t>
      </w:r>
      <w:proofErr w:type="spellStart"/>
      <w:r w:rsidRPr="00384A57">
        <w:rPr>
          <w:sz w:val="24"/>
        </w:rPr>
        <w:t>Vincentiles</w:t>
      </w:r>
      <w:proofErr w:type="spellEnd"/>
      <w:r w:rsidRPr="00384A57">
        <w:rPr>
          <w:sz w:val="24"/>
        </w:rPr>
        <w:t>)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be expected to increase whenever switching places </w:t>
      </w:r>
      <w:r w:rsidRPr="00384A57">
        <w:rPr>
          <w:sz w:val="24"/>
        </w:rPr>
        <w:lastRenderedPageBreak/>
        <w:t xml:space="preserve">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434D62B1" w:rsidR="00692C50" w:rsidRPr="00384A57" w:rsidRDefault="001D22BE" w:rsidP="001D22BE">
      <w:pPr>
        <w:spacing w:line="480" w:lineRule="auto"/>
        <w:ind w:firstLine="720"/>
        <w:rPr>
          <w:sz w:val="24"/>
        </w:rPr>
      </w:pPr>
      <w:r w:rsidRPr="00384A57">
        <w:rPr>
          <w:sz w:val="24"/>
        </w:rPr>
        <w:t xml:space="preserve">Finally, as noted by </w:t>
      </w:r>
      <w:proofErr w:type="spellStart"/>
      <w:r w:rsidRPr="00384A57">
        <w:rPr>
          <w:sz w:val="24"/>
        </w:rPr>
        <w:t>Tse</w:t>
      </w:r>
      <w:proofErr w:type="spellEnd"/>
      <w:r w:rsidRPr="00384A57">
        <w:rPr>
          <w:sz w:val="24"/>
        </w:rPr>
        <w:t xml:space="preserv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 xml:space="preserve">conditions that produce similar mean RTs could produce different underlying distributions (see </w:t>
      </w:r>
      <w:proofErr w:type="spellStart"/>
      <w:r w:rsidRPr="00384A57">
        <w:rPr>
          <w:sz w:val="24"/>
        </w:rPr>
        <w:t>Balota</w:t>
      </w:r>
      <w:proofErr w:type="spellEnd"/>
      <w:r w:rsidRPr="00384A57">
        <w:rPr>
          <w:sz w:val="24"/>
        </w:rPr>
        <w:t xml:space="preserve"> et al., 2008). Given the benefits of using these analyses when investigating attentional control processes,</w:t>
      </w:r>
      <w:r>
        <w:rPr>
          <w:sz w:val="24"/>
        </w:rPr>
        <w:t xml:space="preserve"> we assessed the present 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w:t>
      </w:r>
      <w:proofErr w:type="spellStart"/>
      <w:r w:rsidRPr="00384A57">
        <w:rPr>
          <w:sz w:val="24"/>
        </w:rPr>
        <w:t>Vincentile</w:t>
      </w:r>
      <w:proofErr w:type="spellEnd"/>
      <w:r w:rsidRPr="00384A57">
        <w:rPr>
          <w:sz w:val="24"/>
        </w:rPr>
        <w:t xml:space="preserve"> plots and tau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7B9EDB05" w:rsidR="007B3F6E" w:rsidRDefault="00502345" w:rsidP="0076173B">
      <w:pPr>
        <w:spacing w:line="480" w:lineRule="auto"/>
        <w:ind w:firstLine="720"/>
        <w:rPr>
          <w:sz w:val="24"/>
        </w:rPr>
      </w:pPr>
      <w:r w:rsidRPr="00384A57">
        <w:rPr>
          <w:sz w:val="24"/>
        </w:rPr>
        <w:lastRenderedPageBreak/>
        <w:t>Regarding switch costs</w:t>
      </w:r>
      <w:r w:rsidR="00391FF8" w:rsidRPr="00384A57">
        <w:rPr>
          <w:sz w:val="24"/>
        </w:rPr>
        <w:t xml:space="preserve">, </w:t>
      </w:r>
      <w:proofErr w:type="spellStart"/>
      <w:r w:rsidR="003120BE" w:rsidRPr="00384A57">
        <w:rPr>
          <w:sz w:val="24"/>
        </w:rPr>
        <w:t>Minear</w:t>
      </w:r>
      <w:proofErr w:type="spellEnd"/>
      <w:r w:rsidR="003120BE" w:rsidRPr="00384A57">
        <w:rPr>
          <w:sz w:val="24"/>
        </w:rPr>
        <w:t xml:space="preserve">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w:t>
      </w:r>
      <w:proofErr w:type="spellStart"/>
      <w:r w:rsidR="00E20135" w:rsidRPr="00384A57">
        <w:rPr>
          <w:sz w:val="24"/>
        </w:rPr>
        <w:t>Milán</w:t>
      </w:r>
      <w:proofErr w:type="spellEnd"/>
      <w:r w:rsidR="00E20135" w:rsidRPr="00384A57">
        <w:rPr>
          <w:sz w:val="24"/>
        </w:rPr>
        <w:t xml:space="preserve">, Sanabria, </w:t>
      </w:r>
      <w:proofErr w:type="spellStart"/>
      <w:r w:rsidR="00E20135" w:rsidRPr="00384A57">
        <w:rPr>
          <w:sz w:val="24"/>
        </w:rPr>
        <w:t>Tornay</w:t>
      </w:r>
      <w:proofErr w:type="spellEnd"/>
      <w:r w:rsidR="00E20135" w:rsidRPr="00384A57">
        <w:rPr>
          <w:sz w:val="24"/>
        </w:rPr>
        <w:t xml:space="preserve">, &amp; González, 2005; </w:t>
      </w:r>
      <w:proofErr w:type="spellStart"/>
      <w:r w:rsidR="00E20135" w:rsidRPr="00384A57">
        <w:rPr>
          <w:sz w:val="24"/>
        </w:rPr>
        <w:t>Monsell</w:t>
      </w:r>
      <w:proofErr w:type="spellEnd"/>
      <w:r w:rsidR="00E20135" w:rsidRPr="00384A57">
        <w:rPr>
          <w:sz w:val="24"/>
        </w:rPr>
        <w:t xml:space="preserve"> et al., 2003)</w:t>
      </w:r>
      <w:r w:rsidR="00715164" w:rsidRPr="00384A57">
        <w:rPr>
          <w:sz w:val="24"/>
        </w:rPr>
        <w:t>. U</w:t>
      </w:r>
      <w:r w:rsidR="00D33967" w:rsidRPr="00384A57">
        <w:rPr>
          <w:sz w:val="24"/>
        </w:rPr>
        <w:t>nlike the predictive</w:t>
      </w:r>
      <w:r w:rsidR="004812AA" w:rsidRPr="00384A57">
        <w:rPr>
          <w:sz w:val="24"/>
        </w:rPr>
        <w:t xml:space="preserve">-switch task in which </w:t>
      </w:r>
      <w:del w:id="133" w:author="Nick Maxwell" w:date="2023-08-11T09:57:00Z">
        <w:r w:rsidR="00554FED" w:rsidRPr="00384A57" w:rsidDel="003417D7">
          <w:rPr>
            <w:sz w:val="24"/>
          </w:rPr>
          <w:delText xml:space="preserve">participants </w:delText>
        </w:r>
        <w:r w:rsidR="004812AA" w:rsidRPr="00384A57" w:rsidDel="003417D7">
          <w:rPr>
            <w:sz w:val="24"/>
          </w:rPr>
          <w:delText xml:space="preserve">alternate between </w:delText>
        </w:r>
      </w:del>
      <w:r w:rsidR="004812AA" w:rsidRPr="00384A57">
        <w:rPr>
          <w:sz w:val="24"/>
        </w:rPr>
        <w:t>task-sets</w:t>
      </w:r>
      <w:r w:rsidR="00554FED" w:rsidRPr="00384A57">
        <w:rPr>
          <w:sz w:val="24"/>
        </w:rPr>
        <w:t xml:space="preserve"> </w:t>
      </w:r>
      <w:ins w:id="134" w:author="Nick Maxwell" w:date="2023-08-11T09:57:00Z">
        <w:r w:rsidR="003417D7">
          <w:rPr>
            <w:sz w:val="24"/>
          </w:rPr>
          <w:t xml:space="preserve">change </w:t>
        </w:r>
      </w:ins>
      <w:r w:rsidR="00554FED" w:rsidRPr="00384A57">
        <w:rPr>
          <w:sz w:val="24"/>
        </w:rPr>
        <w:t>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ins w:id="135" w:author="Nick Maxwell" w:date="2023-08-10T14:32:00Z">
        <w:r w:rsidR="007F7CF7">
          <w:rPr>
            <w:sz w:val="24"/>
          </w:rPr>
          <w:t>, leading to greater task-set inertia relative to the predictive sequence.</w:t>
        </w:r>
      </w:ins>
      <w:del w:id="136" w:author="Nick Maxwell" w:date="2023-08-10T14:32:00Z">
        <w:r w:rsidR="00E20135" w:rsidRPr="00384A57" w:rsidDel="007F7CF7">
          <w:rPr>
            <w:sz w:val="24"/>
          </w:rPr>
          <w:delText>.</w:delText>
        </w:r>
      </w:del>
      <w:r w:rsidR="00BE653B" w:rsidRPr="00384A57">
        <w:rPr>
          <w:sz w:val="24"/>
        </w:rPr>
        <w:t xml:space="preserve"> </w:t>
      </w:r>
      <w:ins w:id="137" w:author="Nick Maxwell" w:date="2023-08-10T15:04:00Z">
        <w:r w:rsidR="00462B74">
          <w:rPr>
            <w:sz w:val="24"/>
          </w:rPr>
          <w:t xml:space="preserve">Furthermore, </w:t>
        </w:r>
      </w:ins>
      <w:ins w:id="138" w:author="Nick Maxwell" w:date="2023-08-10T15:07:00Z">
        <w:r w:rsidR="00462B74">
          <w:rPr>
            <w:sz w:val="24"/>
          </w:rPr>
          <w:t>consistent with Allport</w:t>
        </w:r>
      </w:ins>
      <w:ins w:id="139" w:author="Nick Maxwell" w:date="2023-08-11T09:50:00Z">
        <w:r w:rsidR="003417D7">
          <w:rPr>
            <w:sz w:val="24"/>
          </w:rPr>
          <w:t xml:space="preserve">, Styles, and Hsieh (1994), </w:t>
        </w:r>
      </w:ins>
      <w:ins w:id="140" w:author="Nick Maxwell" w:date="2023-08-10T15:08:00Z">
        <w:r w:rsidR="00462B74">
          <w:rPr>
            <w:sz w:val="24"/>
          </w:rPr>
          <w:t xml:space="preserve">it is likely that the inactive task becomes </w:t>
        </w:r>
      </w:ins>
      <w:ins w:id="141" w:author="Nick Maxwell" w:date="2023-08-10T15:09:00Z">
        <w:r w:rsidR="00462B74">
          <w:rPr>
            <w:sz w:val="24"/>
          </w:rPr>
          <w:t xml:space="preserve">progressively </w:t>
        </w:r>
      </w:ins>
      <w:ins w:id="142" w:author="Nick Maxwell" w:date="2023-08-10T15:08:00Z">
        <w:r w:rsidR="00462B74">
          <w:rPr>
            <w:sz w:val="24"/>
          </w:rPr>
          <w:t xml:space="preserve">inhibited as participants </w:t>
        </w:r>
      </w:ins>
      <w:ins w:id="143" w:author="Nick Maxwell" w:date="2023-08-10T15:09:00Z">
        <w:r w:rsidR="00462B74">
          <w:rPr>
            <w:sz w:val="24"/>
          </w:rPr>
          <w:t>advance</w:t>
        </w:r>
      </w:ins>
      <w:ins w:id="144" w:author="Nick Maxwell" w:date="2023-08-10T15:08:00Z">
        <w:r w:rsidR="00462B74">
          <w:rPr>
            <w:sz w:val="24"/>
          </w:rPr>
          <w:t xml:space="preserve"> through a run</w:t>
        </w:r>
      </w:ins>
      <w:ins w:id="145" w:author="Nick Maxwell" w:date="2023-08-10T15:09:00Z">
        <w:r w:rsidR="00462B74">
          <w:rPr>
            <w:sz w:val="24"/>
          </w:rPr>
          <w:t>, making switching particularly taxing following</w:t>
        </w:r>
      </w:ins>
      <w:ins w:id="146" w:author="Nick Maxwell" w:date="2023-08-10T15:10:00Z">
        <w:r w:rsidR="00462B74">
          <w:rPr>
            <w:sz w:val="24"/>
          </w:rPr>
          <w:t xml:space="preserve"> a longer sequence of consecutive trial types. </w:t>
        </w:r>
      </w:ins>
      <w:r w:rsidR="00BE653B" w:rsidRPr="00384A57">
        <w:rPr>
          <w:sz w:val="24"/>
        </w:rPr>
        <w:t xml:space="preserve">Thus, </w:t>
      </w:r>
      <w:del w:id="147" w:author="Nick Maxwell" w:date="2023-08-11T10:06:00Z">
        <w:r w:rsidR="00BE653B" w:rsidRPr="00384A57" w:rsidDel="00AA1E54">
          <w:rPr>
            <w:sz w:val="24"/>
          </w:rPr>
          <w:delText xml:space="preserve">we </w:delText>
        </w:r>
      </w:del>
      <w:ins w:id="148" w:author="Nick Maxwell" w:date="2023-08-11T10:06:00Z">
        <w:del w:id="149" w:author="Maxwell, Nicholas" w:date="2023-08-11T15:17:00Z">
          <w:r w:rsidR="00AA1E54" w:rsidDel="00375C77">
            <w:rPr>
              <w:sz w:val="24"/>
            </w:rPr>
            <w:delText>because random sw</w:delText>
          </w:r>
        </w:del>
        <w:del w:id="150" w:author="Maxwell, Nicholas" w:date="2023-08-11T15:16:00Z">
          <w:r w:rsidR="00AA1E54" w:rsidDel="00375C77">
            <w:rPr>
              <w:sz w:val="24"/>
            </w:rPr>
            <w:delText>itching</w:delText>
          </w:r>
        </w:del>
        <w:del w:id="151" w:author="Maxwell, Nicholas" w:date="2023-08-11T15:17:00Z">
          <w:r w:rsidR="00AA1E54" w:rsidDel="00375C77">
            <w:rPr>
              <w:sz w:val="24"/>
            </w:rPr>
            <w:delText xml:space="preserve"> is likely to contain longer runs </w:delText>
          </w:r>
        </w:del>
      </w:ins>
      <w:ins w:id="152" w:author="Nick Maxwell" w:date="2023-08-11T10:07:00Z">
        <w:del w:id="153" w:author="Maxwell, Nicholas" w:date="2023-08-11T15:17:00Z">
          <w:r w:rsidR="00AA1E54" w:rsidDel="00375C77">
            <w:rPr>
              <w:sz w:val="24"/>
            </w:rPr>
            <w:delText>versus</w:delText>
          </w:r>
        </w:del>
      </w:ins>
      <w:ins w:id="154" w:author="Nick Maxwell" w:date="2023-08-11T10:06:00Z">
        <w:del w:id="155" w:author="Maxwell, Nicholas" w:date="2023-08-11T15:17:00Z">
          <w:r w:rsidR="00AA1E54" w:rsidDel="00375C77">
            <w:rPr>
              <w:sz w:val="24"/>
            </w:rPr>
            <w:delText xml:space="preserve"> predictive </w:delText>
          </w:r>
        </w:del>
        <w:del w:id="156" w:author="Maxwell, Nicholas" w:date="2023-08-11T15:16:00Z">
          <w:r w:rsidR="00AA1E54" w:rsidDel="00375C77">
            <w:rPr>
              <w:sz w:val="24"/>
            </w:rPr>
            <w:delText>swi</w:delText>
          </w:r>
        </w:del>
      </w:ins>
      <w:ins w:id="157" w:author="Nick Maxwell" w:date="2023-08-11T10:07:00Z">
        <w:del w:id="158" w:author="Maxwell, Nicholas" w:date="2023-08-11T15:16:00Z">
          <w:r w:rsidR="00AA1E54" w:rsidDel="00375C77">
            <w:rPr>
              <w:sz w:val="24"/>
            </w:rPr>
            <w:delText>tching</w:delText>
          </w:r>
        </w:del>
        <w:del w:id="159" w:author="Maxwell, Nicholas" w:date="2023-08-11T15:17:00Z">
          <w:r w:rsidR="00AA1E54" w:rsidDel="00375C77">
            <w:rPr>
              <w:sz w:val="24"/>
            </w:rPr>
            <w:delText xml:space="preserve">, </w:delText>
          </w:r>
        </w:del>
        <w:r w:rsidR="00AA1E54">
          <w:rPr>
            <w:sz w:val="24"/>
          </w:rPr>
          <w:t>we</w:t>
        </w:r>
      </w:ins>
      <w:ins w:id="160" w:author="Nick Maxwell" w:date="2023-08-11T10:06:00Z">
        <w:r w:rsidR="00AA1E54" w:rsidRPr="00384A57">
          <w:rPr>
            <w:sz w:val="24"/>
          </w:rPr>
          <w:t xml:space="preserve"> </w:t>
        </w:r>
      </w:ins>
      <w:r w:rsidR="00BE653B" w:rsidRPr="00384A57">
        <w:rPr>
          <w:sz w:val="24"/>
        </w:rPr>
        <w:t>anticipated</w:t>
      </w:r>
      <w:ins w:id="161" w:author="Nick Maxwell" w:date="2023-08-11T10:07:00Z">
        <w:r w:rsidR="00AA1E54">
          <w:rPr>
            <w:sz w:val="24"/>
          </w:rPr>
          <w:t xml:space="preserve"> that</w:t>
        </w:r>
      </w:ins>
      <w:r w:rsidR="00BE653B" w:rsidRPr="00384A57">
        <w:rPr>
          <w:sz w:val="24"/>
        </w:rPr>
        <w:t xml:space="preserve"> random switching would inflate local switch costs by </w:t>
      </w:r>
      <w:ins w:id="162" w:author="Maxwell, Nicholas" w:date="2023-08-11T15:17:00Z">
        <w:r w:rsidR="00375C77">
          <w:rPr>
            <w:sz w:val="24"/>
          </w:rPr>
          <w:t xml:space="preserve">both </w:t>
        </w:r>
      </w:ins>
      <w:del w:id="163" w:author="Nick Maxwell" w:date="2023-08-11T10:07:00Z">
        <w:r w:rsidR="00BE653B" w:rsidRPr="00384A57" w:rsidDel="00AA1E54">
          <w:rPr>
            <w:sz w:val="24"/>
          </w:rPr>
          <w:delText xml:space="preserve">both </w:delText>
        </w:r>
      </w:del>
      <w:del w:id="164" w:author="Nick Maxwell" w:date="2023-08-10T15:14:00Z">
        <w:r w:rsidR="00BE653B" w:rsidRPr="00384A57" w:rsidDel="00217786">
          <w:rPr>
            <w:sz w:val="24"/>
          </w:rPr>
          <w:delText xml:space="preserve">slowing </w:delText>
        </w:r>
      </w:del>
      <w:del w:id="165" w:author="Nick Maxwell" w:date="2023-08-11T10:07:00Z">
        <w:r w:rsidR="00BE653B" w:rsidRPr="00384A57" w:rsidDel="00AA1E54">
          <w:rPr>
            <w:sz w:val="24"/>
          </w:rPr>
          <w:delText xml:space="preserve">RTs on switch trials </w:delText>
        </w:r>
      </w:del>
      <w:del w:id="166" w:author="Nick Maxwell" w:date="2023-08-10T15:14:00Z">
        <w:r w:rsidR="00BE653B" w:rsidRPr="00384A57" w:rsidDel="00217786">
          <w:rPr>
            <w:sz w:val="24"/>
          </w:rPr>
          <w:delText xml:space="preserve">and </w:delText>
        </w:r>
      </w:del>
      <w:r w:rsidR="00BE653B" w:rsidRPr="00384A57">
        <w:rPr>
          <w:sz w:val="24"/>
        </w:rPr>
        <w:t>facilitating RTs on consecutive non-switch trials</w:t>
      </w:r>
      <w:ins w:id="167" w:author="Nick Maxwell" w:date="2023-08-11T10:07:00Z">
        <w:r w:rsidR="00AA1E54">
          <w:rPr>
            <w:sz w:val="24"/>
          </w:rPr>
          <w:t xml:space="preserve"> and inhibiting RTs via increased task-set inertia.</w:t>
        </w:r>
      </w:ins>
      <w:del w:id="168" w:author="Nick Maxwell" w:date="2023-08-11T10:07:00Z">
        <w:r w:rsidR="00BE653B" w:rsidRPr="00384A57" w:rsidDel="00AA1E54">
          <w:rPr>
            <w:sz w:val="24"/>
          </w:rPr>
          <w:delText xml:space="preserve">. </w:delText>
        </w:r>
      </w:del>
    </w:p>
    <w:p w14:paraId="5CB523CA" w14:textId="7B926F78" w:rsidR="00F02CC9" w:rsidRPr="00384A57" w:rsidRDefault="007B3F6E" w:rsidP="0076173B">
      <w:pPr>
        <w:spacing w:line="480" w:lineRule="auto"/>
        <w:ind w:firstLine="720"/>
        <w:rPr>
          <w:sz w:val="24"/>
        </w:rPr>
      </w:pPr>
      <w:del w:id="169" w:author="Nick Maxwell" w:date="2023-08-11T10:08:00Z">
        <w:r w:rsidDel="003668C7">
          <w:rPr>
            <w:sz w:val="24"/>
          </w:rPr>
          <w:delText>For</w:delText>
        </w:r>
        <w:r w:rsidR="00502345" w:rsidRPr="00384A57" w:rsidDel="003668C7">
          <w:rPr>
            <w:sz w:val="24"/>
          </w:rPr>
          <w:delText xml:space="preserve"> global switch costs</w:delText>
        </w:r>
      </w:del>
      <w:ins w:id="170" w:author="Nick Maxwell" w:date="2023-08-11T10:08:00Z">
        <w:r w:rsidR="003668C7">
          <w:rPr>
            <w:sz w:val="24"/>
          </w:rPr>
          <w:t>Separately</w:t>
        </w:r>
      </w:ins>
      <w:r w:rsidR="003120BE" w:rsidRPr="00384A57">
        <w:rPr>
          <w:sz w:val="24"/>
        </w:rPr>
        <w:t xml:space="preserve">, </w:t>
      </w:r>
      <w:r w:rsidR="00502345" w:rsidRPr="00384A57">
        <w:rPr>
          <w:sz w:val="24"/>
        </w:rPr>
        <w:t xml:space="preserve">we </w:t>
      </w:r>
      <w:r w:rsidR="00092E75" w:rsidRPr="00384A57">
        <w:rPr>
          <w:sz w:val="24"/>
        </w:rPr>
        <w:t>expected</w:t>
      </w:r>
      <w:ins w:id="171" w:author="Nick Maxwell" w:date="2023-08-11T10:09:00Z">
        <w:r w:rsidR="003668C7">
          <w:rPr>
            <w:sz w:val="24"/>
          </w:rPr>
          <w:t xml:space="preserve"> that predictable switching would </w:t>
        </w:r>
      </w:ins>
      <w:del w:id="172" w:author="Nick Maxwell" w:date="2023-08-11T10:09:00Z">
        <w:r w:rsidR="00092E75" w:rsidRPr="00384A57" w:rsidDel="003668C7">
          <w:rPr>
            <w:sz w:val="24"/>
          </w:rPr>
          <w:delText xml:space="preserve"> </w:delText>
        </w:r>
      </w:del>
      <w:ins w:id="173" w:author="Nick Maxwell" w:date="2023-08-11T10:09:00Z">
        <w:r w:rsidR="003668C7">
          <w:rPr>
            <w:sz w:val="24"/>
          </w:rPr>
          <w:t>inflate</w:t>
        </w:r>
      </w:ins>
      <w:del w:id="174" w:author="Nick Maxwell" w:date="2023-08-11T10:09:00Z">
        <w:r w:rsidR="003120BE" w:rsidRPr="00384A57" w:rsidDel="003668C7">
          <w:rPr>
            <w:sz w:val="24"/>
          </w:rPr>
          <w:delText>a</w:delText>
        </w:r>
      </w:del>
      <w:ins w:id="175" w:author="Nick Maxwell" w:date="2023-08-11T10:08:00Z">
        <w:r w:rsidR="003668C7">
          <w:rPr>
            <w:sz w:val="24"/>
          </w:rPr>
          <w:t xml:space="preserve"> global cos</w:t>
        </w:r>
      </w:ins>
      <w:ins w:id="176" w:author="Nick Maxwell" w:date="2023-08-11T10:09:00Z">
        <w:r w:rsidR="003668C7">
          <w:rPr>
            <w:sz w:val="24"/>
          </w:rPr>
          <w:t xml:space="preserve">ts. </w:t>
        </w:r>
      </w:ins>
      <w:del w:id="177" w:author="Nick Maxwell" w:date="2023-08-11T10:08:00Z">
        <w:r w:rsidR="003120BE" w:rsidRPr="00384A57" w:rsidDel="003668C7">
          <w:rPr>
            <w:sz w:val="24"/>
          </w:rPr>
          <w:delText xml:space="preserve">n </w:delText>
        </w:r>
      </w:del>
      <w:del w:id="178" w:author="Nick Maxwell" w:date="2023-08-11T10:09:00Z">
        <w:r w:rsidR="003120BE" w:rsidRPr="00384A57" w:rsidDel="003668C7">
          <w:rPr>
            <w:sz w:val="24"/>
          </w:rPr>
          <w:delText xml:space="preserve">increase when </w:delText>
        </w:r>
        <w:r w:rsidR="00135192" w:rsidDel="003668C7">
          <w:rPr>
            <w:sz w:val="24"/>
          </w:rPr>
          <w:delText>task-</w:delText>
        </w:r>
        <w:r w:rsidR="003120BE" w:rsidRPr="00384A57" w:rsidDel="003668C7">
          <w:rPr>
            <w:sz w:val="24"/>
          </w:rPr>
          <w:delText>switching followed the predictable,</w:delText>
        </w:r>
        <w:r w:rsidR="00092E75" w:rsidRPr="00384A57" w:rsidDel="003668C7">
          <w:rPr>
            <w:sz w:val="24"/>
          </w:rPr>
          <w:delText xml:space="preserve"> alternating</w:delText>
        </w:r>
        <w:r w:rsidR="002C250C" w:rsidRPr="00384A57" w:rsidDel="003668C7">
          <w:rPr>
            <w:sz w:val="24"/>
          </w:rPr>
          <w:delText>-</w:delText>
        </w:r>
        <w:r w:rsidR="00092E75" w:rsidRPr="00384A57" w:rsidDel="003668C7">
          <w:rPr>
            <w:sz w:val="24"/>
          </w:rPr>
          <w:delText xml:space="preserve">runs </w:delText>
        </w:r>
        <w:r w:rsidR="00B4610D" w:rsidRPr="00384A57" w:rsidDel="003668C7">
          <w:rPr>
            <w:sz w:val="24"/>
          </w:rPr>
          <w:delText>sequence</w:delText>
        </w:r>
        <w:r w:rsidR="00656031" w:rsidRPr="00384A57" w:rsidDel="003668C7">
          <w:rPr>
            <w:sz w:val="24"/>
          </w:rPr>
          <w:delText xml:space="preserve">. </w:delText>
        </w:r>
      </w:del>
      <w:r w:rsidR="00656031" w:rsidRPr="00384A57">
        <w:rPr>
          <w:sz w:val="24"/>
        </w:rPr>
        <w:t>This is because</w:t>
      </w:r>
      <w:r w:rsidR="00092E75" w:rsidRPr="00384A57">
        <w:rPr>
          <w:sz w:val="24"/>
        </w:rPr>
        <w:t>, in addition to maintaining multiple task-sets</w:t>
      </w:r>
      <w:r w:rsidR="00895D69">
        <w:rPr>
          <w:sz w:val="24"/>
        </w:rPr>
        <w:t xml:space="preserve"> in working memory</w:t>
      </w:r>
      <w:r w:rsidR="00092E75" w:rsidRPr="00384A57">
        <w:rPr>
          <w:sz w:val="24"/>
        </w:rPr>
        <w:t xml:space="preserve">, the </w:t>
      </w:r>
      <w:ins w:id="179" w:author="Nick Maxwell" w:date="2023-08-11T10:09:00Z">
        <w:r w:rsidR="003668C7">
          <w:rPr>
            <w:sz w:val="24"/>
          </w:rPr>
          <w:t xml:space="preserve">predictable </w:t>
        </w:r>
      </w:ins>
      <w:r w:rsidR="00092E75" w:rsidRPr="00384A57">
        <w:rPr>
          <w:sz w:val="24"/>
        </w:rPr>
        <w:t>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w:t>
      </w:r>
      <w:del w:id="180" w:author="Nick Maxwell" w:date="2023-08-11T10:10:00Z">
        <w:r w:rsidR="00092E75" w:rsidRPr="00384A57" w:rsidDel="003668C7">
          <w:rPr>
            <w:sz w:val="24"/>
          </w:rPr>
          <w:delText xml:space="preserve">also requires </w:delText>
        </w:r>
        <w:r w:rsidR="00895D69" w:rsidDel="003668C7">
          <w:rPr>
            <w:sz w:val="24"/>
          </w:rPr>
          <w:delText>that</w:delText>
        </w:r>
      </w:del>
      <w:ins w:id="181" w:author="Nick Maxwell" w:date="2023-08-11T10:10:00Z">
        <w:r w:rsidR="003668C7">
          <w:rPr>
            <w:sz w:val="24"/>
          </w:rPr>
          <w:t>allows</w:t>
        </w:r>
      </w:ins>
      <w:r w:rsidR="00895D69">
        <w:rPr>
          <w:sz w:val="24"/>
        </w:rPr>
        <w:t xml:space="preserve"> </w:t>
      </w:r>
      <w:r w:rsidR="00092E75" w:rsidRPr="00384A57">
        <w:rPr>
          <w:sz w:val="24"/>
        </w:rPr>
        <w:t xml:space="preserve">participants </w:t>
      </w:r>
      <w:ins w:id="182" w:author="Nick Maxwell" w:date="2023-08-11T10:10:00Z">
        <w:r w:rsidR="003668C7">
          <w:rPr>
            <w:sz w:val="24"/>
          </w:rPr>
          <w:t xml:space="preserve">to </w:t>
        </w:r>
      </w:ins>
      <w:r w:rsidR="00092E75" w:rsidRPr="00384A57">
        <w:rPr>
          <w:sz w:val="24"/>
        </w:rPr>
        <w:t xml:space="preserve">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run</w:t>
      </w:r>
      <w:r w:rsidR="00656031" w:rsidRPr="00384A57">
        <w:rPr>
          <w:sz w:val="24"/>
        </w:rPr>
        <w:t xml:space="preserve">. </w:t>
      </w:r>
      <w:r w:rsidR="00AA0E25">
        <w:rPr>
          <w:sz w:val="24"/>
        </w:rPr>
        <w:t xml:space="preserve">When a </w:t>
      </w:r>
      <w:r w:rsidR="00895D69">
        <w:rPr>
          <w:sz w:val="24"/>
        </w:rPr>
        <w:t>task</w:t>
      </w:r>
      <w:r w:rsidR="00BC3FC0">
        <w:rPr>
          <w:sz w:val="24"/>
        </w:rPr>
        <w:t xml:space="preserve"> </w:t>
      </w:r>
      <w:r w:rsidR="00AA0E25">
        <w:rPr>
          <w:sz w:val="24"/>
        </w:rPr>
        <w:t xml:space="preserve">switch is </w:t>
      </w:r>
      <w:del w:id="183" w:author="Nick Maxwell" w:date="2023-08-11T10:02:00Z">
        <w:r w:rsidR="00BC3FC0" w:rsidDel="00AA1E54">
          <w:rPr>
            <w:sz w:val="24"/>
          </w:rPr>
          <w:delText>detected</w:delText>
        </w:r>
      </w:del>
      <w:ins w:id="184" w:author="Nick Maxwell" w:date="2023-08-11T10:02:00Z">
        <w:r w:rsidR="00AA1E54">
          <w:rPr>
            <w:sz w:val="24"/>
          </w:rPr>
          <w:t>encountered</w:t>
        </w:r>
      </w:ins>
      <w:r w:rsidR="00AA0E25">
        <w:rPr>
          <w:sz w:val="24"/>
        </w:rPr>
        <w:t xml:space="preserve">, participants must </w:t>
      </w:r>
      <w:ins w:id="185" w:author="Nick Maxwell" w:date="2023-08-11T10:02:00Z">
        <w:r w:rsidR="00AA1E54">
          <w:rPr>
            <w:sz w:val="24"/>
          </w:rPr>
          <w:t>disengage from</w:t>
        </w:r>
      </w:ins>
      <w:ins w:id="186" w:author="Nick Maxwell" w:date="2023-08-11T10:03:00Z">
        <w:r w:rsidR="00AA1E54">
          <w:rPr>
            <w:sz w:val="24"/>
          </w:rPr>
          <w:t xml:space="preserve"> current task set while </w:t>
        </w:r>
      </w:ins>
      <w:ins w:id="187" w:author="Nick Maxwell" w:date="2023-08-11T10:10:00Z">
        <w:r w:rsidR="003668C7">
          <w:rPr>
            <w:sz w:val="24"/>
          </w:rPr>
          <w:t>re-</w:t>
        </w:r>
      </w:ins>
      <w:r w:rsidR="00AA0E25">
        <w:rPr>
          <w:sz w:val="24"/>
        </w:rPr>
        <w:t>activat</w:t>
      </w:r>
      <w:ins w:id="188" w:author="Nick Maxwell" w:date="2023-08-11T10:03:00Z">
        <w:r w:rsidR="00AA1E54">
          <w:rPr>
            <w:sz w:val="24"/>
          </w:rPr>
          <w:t>ing</w:t>
        </w:r>
      </w:ins>
      <w:del w:id="189" w:author="Nick Maxwell" w:date="2023-08-11T10:03:00Z">
        <w:r w:rsidR="00AA0E25" w:rsidDel="00AA1E54">
          <w:rPr>
            <w:sz w:val="24"/>
          </w:rPr>
          <w:delText>e</w:delText>
        </w:r>
      </w:del>
      <w:r w:rsidR="00AA0E25">
        <w:rPr>
          <w:sz w:val="24"/>
        </w:rPr>
        <w:t xml:space="preserve"> </w:t>
      </w:r>
      <w:ins w:id="190" w:author="Nick Maxwell" w:date="2023-08-11T10:10:00Z">
        <w:r w:rsidR="003668C7">
          <w:rPr>
            <w:sz w:val="24"/>
          </w:rPr>
          <w:t xml:space="preserve">the </w:t>
        </w:r>
      </w:ins>
      <w:del w:id="191" w:author="Nick Maxwell" w:date="2023-08-11T10:03:00Z">
        <w:r w:rsidR="00AA0E25" w:rsidDel="00AA1E54">
          <w:rPr>
            <w:sz w:val="24"/>
          </w:rPr>
          <w:delText>the new</w:delText>
        </w:r>
      </w:del>
      <w:ins w:id="192" w:author="Nick Maxwell" w:date="2023-08-11T10:03:00Z">
        <w:r w:rsidR="00AA1E54">
          <w:rPr>
            <w:sz w:val="24"/>
          </w:rPr>
          <w:t>appropriate</w:t>
        </w:r>
      </w:ins>
      <w:r w:rsidR="00AA0E25">
        <w:rPr>
          <w:sz w:val="24"/>
        </w:rPr>
        <w:t xml:space="preserve"> task-set in working memory</w:t>
      </w:r>
      <w:del w:id="193" w:author="Nick Maxwell" w:date="2023-08-11T10:10:00Z">
        <w:r w:rsidR="00637F95" w:rsidDel="003668C7">
          <w:rPr>
            <w:sz w:val="24"/>
          </w:rPr>
          <w:delText xml:space="preserve"> </w:delText>
        </w:r>
        <w:r w:rsidR="00BC3FC0" w:rsidDel="003668C7">
          <w:rPr>
            <w:sz w:val="24"/>
          </w:rPr>
          <w:delText>to make a correct response</w:delText>
        </w:r>
      </w:del>
      <w:r w:rsidR="00AA0E25">
        <w:rPr>
          <w:sz w:val="24"/>
        </w:rPr>
        <w:t xml:space="preserve">. </w:t>
      </w:r>
      <w:r w:rsidR="00637F95">
        <w:rPr>
          <w:sz w:val="24"/>
        </w:rPr>
        <w:t>As a result,</w:t>
      </w:r>
      <w:r w:rsidR="00656031" w:rsidRPr="00384A57">
        <w:rPr>
          <w:sz w:val="24"/>
        </w:rPr>
        <w:t xml:space="preserve"> attention and working memory processes </w:t>
      </w:r>
      <w:r w:rsidR="00637F95">
        <w:rPr>
          <w:sz w:val="24"/>
        </w:rPr>
        <w:t xml:space="preserve">are more likely to be taxed </w:t>
      </w:r>
      <w:del w:id="194" w:author="Nick Maxwell" w:date="2023-08-11T10:03:00Z">
        <w:r w:rsidR="00637F95" w:rsidDel="00AA1E54">
          <w:rPr>
            <w:sz w:val="24"/>
          </w:rPr>
          <w:delText>relative to</w:delText>
        </w:r>
      </w:del>
      <w:ins w:id="195" w:author="Nick Maxwell" w:date="2023-08-11T10:03:00Z">
        <w:r w:rsidR="00AA1E54">
          <w:rPr>
            <w:sz w:val="24"/>
          </w:rPr>
          <w:t>versus</w:t>
        </w:r>
      </w:ins>
      <w:r w:rsidR="00637F95">
        <w:rPr>
          <w:sz w:val="24"/>
        </w:rPr>
        <w:t xml:space="preserve">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del w:id="196" w:author="Nick Maxwell" w:date="2023-08-11T10:11:00Z">
        <w:r w:rsidR="00F9483E" w:rsidDel="003668C7">
          <w:rPr>
            <w:sz w:val="24"/>
          </w:rPr>
          <w:delText xml:space="preserve">a </w:delText>
        </w:r>
      </w:del>
      <w:ins w:id="197" w:author="Nick Maxwell" w:date="2023-08-11T10:11:00Z">
        <w:r w:rsidR="003668C7">
          <w:rPr>
            <w:sz w:val="24"/>
          </w:rPr>
          <w:t xml:space="preserve">the lack of a </w:t>
        </w:r>
      </w:ins>
      <w:r w:rsidR="00F9483E">
        <w:rPr>
          <w:sz w:val="24"/>
        </w:rPr>
        <w:t xml:space="preserve">consistent </w:t>
      </w:r>
      <w:ins w:id="198" w:author="Nick Maxwell" w:date="2023-08-11T10:11:00Z">
        <w:r w:rsidR="003668C7">
          <w:rPr>
            <w:sz w:val="24"/>
          </w:rPr>
          <w:t xml:space="preserve">trial </w:t>
        </w:r>
      </w:ins>
      <w:r w:rsidR="00F9483E">
        <w:rPr>
          <w:sz w:val="24"/>
        </w:rPr>
        <w:t xml:space="preserve">sequence </w:t>
      </w:r>
      <w:del w:id="199" w:author="Nick Maxwell" w:date="2023-08-11T10:11:00Z">
        <w:r w:rsidR="00F9483E" w:rsidDel="003668C7">
          <w:rPr>
            <w:sz w:val="24"/>
          </w:rPr>
          <w:lastRenderedPageBreak/>
          <w:delText>of trials is unavailable for participants to monitor their progression through</w:delText>
        </w:r>
      </w:del>
      <w:ins w:id="200" w:author="Nick Maxwell" w:date="2023-08-11T10:11:00Z">
        <w:r w:rsidR="003668C7">
          <w:rPr>
            <w:sz w:val="24"/>
          </w:rPr>
          <w:t>makes it impossible for participants to monitor their progress</w:t>
        </w:r>
      </w:ins>
      <w:ins w:id="201" w:author="Nick Maxwell" w:date="2023-08-11T10:04:00Z">
        <w:r w:rsidR="00AA1E54">
          <w:rPr>
            <w:sz w:val="24"/>
          </w:rPr>
          <w:t xml:space="preserve">. </w:t>
        </w:r>
      </w:ins>
      <w:del w:id="202" w:author="Nick Maxwell" w:date="2023-08-11T10:04:00Z">
        <w:r w:rsidR="00F9483E" w:rsidDel="00AA1E54">
          <w:rPr>
            <w:sz w:val="24"/>
          </w:rPr>
          <w:delText xml:space="preserve">. </w:delText>
        </w:r>
      </w:del>
      <w:r w:rsidR="003120BE" w:rsidRPr="00384A57">
        <w:rPr>
          <w:sz w:val="24"/>
        </w:rPr>
        <w:t xml:space="preserve">Thus, we anticipated a dissociation between local and global switch costs </w:t>
      </w:r>
      <w:r w:rsidR="00637F95">
        <w:rPr>
          <w:sz w:val="24"/>
        </w:rPr>
        <w:t>between both trial</w:t>
      </w:r>
      <w:r w:rsidR="003120BE" w:rsidRPr="00384A57">
        <w:rPr>
          <w:sz w:val="24"/>
        </w:rPr>
        <w:t xml:space="preserve"> </w:t>
      </w:r>
      <w:r w:rsidR="001610F3" w:rsidRPr="00384A57">
        <w:rPr>
          <w:sz w:val="24"/>
        </w:rPr>
        <w:t>sequ</w:t>
      </w:r>
      <w:r w:rsidR="001610F3">
        <w:rPr>
          <w:sz w:val="24"/>
        </w:rPr>
        <w:t>ences</w:t>
      </w:r>
      <w:ins w:id="203" w:author="Nick Maxwell" w:date="2023-08-10T15:04:00Z">
        <w:r w:rsidR="00462B74">
          <w:rPr>
            <w:sz w:val="24"/>
          </w:rPr>
          <w:t>.</w:t>
        </w:r>
      </w:ins>
      <w:del w:id="204" w:author="Nick Maxwell" w:date="2023-08-10T15:00:00Z">
        <w:r w:rsidR="00637F95" w:rsidDel="00FE1FD3">
          <w:rPr>
            <w:sz w:val="24"/>
          </w:rPr>
          <w:delText>.</w:delText>
        </w:r>
      </w:del>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4BB376FE"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w:t>
      </w:r>
      <w:proofErr w:type="spellStart"/>
      <w:r w:rsidR="002E0110" w:rsidRPr="00384A57">
        <w:rPr>
          <w:sz w:val="24"/>
        </w:rPr>
        <w:t>Faul</w:t>
      </w:r>
      <w:proofErr w:type="spellEnd"/>
      <w:r w:rsidR="002E0110" w:rsidRPr="00384A57">
        <w:rPr>
          <w:sz w:val="24"/>
        </w:rPr>
        <w:t xml:space="preserve">, </w:t>
      </w:r>
      <w:proofErr w:type="spellStart"/>
      <w:r w:rsidR="002E0110" w:rsidRPr="00384A57">
        <w:rPr>
          <w:sz w:val="24"/>
        </w:rPr>
        <w:t>Erdfelder</w:t>
      </w:r>
      <w:proofErr w:type="spellEnd"/>
      <w:r w:rsidR="002E0110" w:rsidRPr="00384A57">
        <w:rPr>
          <w:sz w:val="24"/>
        </w:rPr>
        <w:t>,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w:t>
      </w:r>
      <w:r w:rsidR="001E40E7" w:rsidRPr="00384A57">
        <w:rPr>
          <w:sz w:val="24"/>
        </w:rPr>
        <w:t>2</w:t>
      </w:r>
      <w:r w:rsidR="001F2929">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00BC9FEB"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 xml:space="preserve">using the following </w:t>
      </w:r>
      <w:r w:rsidR="004353D7" w:rsidRPr="00384A57">
        <w:rPr>
          <w:sz w:val="24"/>
        </w:rPr>
        <w:t>process, which was modeled after Huff et al. (2015)</w:t>
      </w:r>
      <w:ins w:id="205" w:author="Nick Maxwell" w:date="2023-08-10T14:36:00Z">
        <w:r w:rsidR="00CE7F26">
          <w:rPr>
            <w:sz w:val="24"/>
          </w:rPr>
          <w:t xml:space="preserve"> and </w:t>
        </w:r>
        <w:proofErr w:type="spellStart"/>
        <w:r w:rsidR="00CE7F26">
          <w:rPr>
            <w:sz w:val="24"/>
          </w:rPr>
          <w:t>Minear</w:t>
        </w:r>
        <w:proofErr w:type="spellEnd"/>
        <w:r w:rsidR="00CE7F26">
          <w:rPr>
            <w:sz w:val="24"/>
          </w:rPr>
          <w:t xml:space="preserve"> and Shah (2008)</w:t>
        </w:r>
      </w:ins>
      <w:r w:rsidR="004353D7" w:rsidRPr="00384A57">
        <w:rPr>
          <w:sz w:val="24"/>
        </w:rPr>
        <w:t xml:space="preserve">.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lastRenderedPageBreak/>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5F088B9D"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ins w:id="206" w:author="Nick Maxwell" w:date="2023-08-10T15:19:00Z">
        <w:r w:rsidR="00722A71">
          <w:rPr>
            <w:sz w:val="24"/>
          </w:rPr>
          <w:t xml:space="preserve"> and were provided for all trials, regardless of block type.</w:t>
        </w:r>
      </w:ins>
      <w:del w:id="207" w:author="Nick Maxwell" w:date="2023-08-10T15:19:00Z">
        <w:r w:rsidR="00D00B0B" w:rsidRPr="00384A57" w:rsidDel="00722A71">
          <w:rPr>
            <w:sz w:val="24"/>
          </w:rPr>
          <w:delText>.</w:delText>
        </w:r>
      </w:del>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w:t>
      </w:r>
      <w:proofErr w:type="spellStart"/>
      <w:r w:rsidR="00046446" w:rsidRPr="00384A57">
        <w:rPr>
          <w:sz w:val="23"/>
          <w:szCs w:val="23"/>
        </w:rPr>
        <w:t>ms</w:t>
      </w:r>
      <w:proofErr w:type="spellEnd"/>
      <w:r w:rsidR="00046446" w:rsidRPr="00384A57">
        <w:rPr>
          <w:sz w:val="23"/>
          <w:szCs w:val="23"/>
        </w:rPr>
        <w:t xml:space="preserve"> intertrial delay</w:t>
      </w:r>
      <w:r w:rsidR="009F0399" w:rsidRPr="00384A57">
        <w:rPr>
          <w:sz w:val="23"/>
          <w:szCs w:val="23"/>
        </w:rPr>
        <w:t>.</w:t>
      </w:r>
    </w:p>
    <w:p w14:paraId="1C186327" w14:textId="142B4FAF" w:rsidR="007C38F1" w:rsidRPr="00384A57" w:rsidRDefault="00AE0291" w:rsidP="00094E7B">
      <w:pPr>
        <w:spacing w:line="480" w:lineRule="auto"/>
        <w:ind w:firstLine="720"/>
        <w:rPr>
          <w:sz w:val="24"/>
        </w:rPr>
      </w:pPr>
      <w:commentRangeStart w:id="208"/>
      <w:r w:rsidRPr="00384A57">
        <w:rPr>
          <w:sz w:val="24"/>
        </w:rPr>
        <w:t>Trials</w:t>
      </w:r>
      <w:commentRangeEnd w:id="208"/>
      <w:r w:rsidR="00563C5D">
        <w:rPr>
          <w:rStyle w:val="CommentReference"/>
        </w:rPr>
        <w:commentReference w:id="208"/>
      </w:r>
      <w:r w:rsidRPr="00384A57">
        <w:rPr>
          <w:sz w:val="24"/>
        </w:rPr>
        <w:t xml:space="preserve">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ins w:id="209" w:author="Nick Maxwell" w:date="2023-08-10T15:20:00Z">
        <w:r w:rsidR="00722A71">
          <w:rPr>
            <w:sz w:val="24"/>
          </w:rPr>
          <w:t>For each pure block, participants were informed of which task-set to use when completing each trial (</w:t>
        </w:r>
      </w:ins>
      <w:ins w:id="210" w:author="Nick Maxwell" w:date="2023-08-10T15:21:00Z">
        <w:r w:rsidR="00722A71">
          <w:rPr>
            <w:sz w:val="24"/>
          </w:rPr>
          <w:t>CV or OE)</w:t>
        </w:r>
      </w:ins>
      <w:ins w:id="211" w:author="Nick Maxwell" w:date="2023-08-10T15:23:00Z">
        <w:r w:rsidR="00713036">
          <w:rPr>
            <w:sz w:val="24"/>
          </w:rPr>
          <w:t xml:space="preserve"> prior to beginning the block</w:t>
        </w:r>
      </w:ins>
      <w:ins w:id="212" w:author="Nick Maxwell" w:date="2023-08-10T15:21:00Z">
        <w:r w:rsidR="00722A71">
          <w:rPr>
            <w:sz w:val="24"/>
          </w:rPr>
          <w:t xml:space="preserve">. </w:t>
        </w:r>
      </w:ins>
      <w:r w:rsidR="00C4774E" w:rsidRPr="00384A57">
        <w:rPr>
          <w:sz w:val="24"/>
        </w:rPr>
        <w:t xml:space="preserve">Participants initially </w:t>
      </w:r>
      <w:r w:rsidR="00DC27A1" w:rsidRPr="00384A57">
        <w:rPr>
          <w:sz w:val="24"/>
        </w:rPr>
        <w:t xml:space="preserve">completed a </w:t>
      </w:r>
      <w:r w:rsidR="00DC27A1" w:rsidRPr="00384A57">
        <w:rPr>
          <w:sz w:val="24"/>
        </w:rPr>
        <w:lastRenderedPageBreak/>
        <w:t>set of 10 practice trials which corresponded to the first pure block</w:t>
      </w:r>
      <w:r w:rsidR="00C4774E" w:rsidRPr="00384A57">
        <w:rPr>
          <w:sz w:val="24"/>
        </w:rPr>
        <w:t>’s task</w:t>
      </w:r>
      <w:r w:rsidR="00DC27A1" w:rsidRPr="00384A57">
        <w:rPr>
          <w:sz w:val="24"/>
        </w:rPr>
        <w:t xml:space="preserve"> </w:t>
      </w:r>
      <w:del w:id="213" w:author="Nick Maxwell" w:date="2023-08-10T15:21:00Z">
        <w:r w:rsidR="00C4774E" w:rsidRPr="00384A57" w:rsidDel="00722A71">
          <w:rPr>
            <w:sz w:val="24"/>
          </w:rPr>
          <w:delText xml:space="preserve">(CV or OE) </w:delText>
        </w:r>
      </w:del>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w:t>
      </w:r>
      <w:ins w:id="214" w:author="Nick Maxwell" w:date="2023-08-10T15:21:00Z">
        <w:r w:rsidR="00722A71">
          <w:rPr>
            <w:sz w:val="24"/>
          </w:rPr>
          <w:t xml:space="preserve">the </w:t>
        </w:r>
      </w:ins>
      <w:del w:id="215" w:author="Nick Maxwell" w:date="2023-08-10T15:21:00Z">
        <w:r w:rsidR="00DC27A1" w:rsidRPr="00384A57" w:rsidDel="00722A71">
          <w:rPr>
            <w:sz w:val="24"/>
          </w:rPr>
          <w:delText xml:space="preserve">a </w:delText>
        </w:r>
      </w:del>
      <w:r w:rsidR="00DC27A1" w:rsidRPr="00384A57">
        <w:rPr>
          <w:sz w:val="24"/>
        </w:rPr>
        <w:t xml:space="preserve">second </w:t>
      </w:r>
      <w:ins w:id="216" w:author="Nick Maxwell" w:date="2023-08-10T15:21:00Z">
        <w:r w:rsidR="00722A71">
          <w:rPr>
            <w:sz w:val="24"/>
          </w:rPr>
          <w:t>block,</w:t>
        </w:r>
      </w:ins>
      <w:ins w:id="217" w:author="Nick Maxwell" w:date="2023-08-10T15:22:00Z">
        <w:r w:rsidR="00722A71">
          <w:rPr>
            <w:sz w:val="24"/>
          </w:rPr>
          <w:t xml:space="preserve"> which utilized the remaining task-set. This block again began with a </w:t>
        </w:r>
      </w:ins>
      <w:r w:rsidR="00DC27A1" w:rsidRPr="00384A57">
        <w:rPr>
          <w:sz w:val="24"/>
        </w:rPr>
        <w:t xml:space="preserve">set of </w:t>
      </w:r>
      <w:ins w:id="218" w:author="Nick Maxwell" w:date="2023-08-10T15:22:00Z">
        <w:r w:rsidR="00722A71">
          <w:rPr>
            <w:sz w:val="24"/>
          </w:rPr>
          <w:t xml:space="preserve">10 </w:t>
        </w:r>
      </w:ins>
      <w:r w:rsidR="00DC27A1" w:rsidRPr="00384A57">
        <w:rPr>
          <w:sz w:val="24"/>
        </w:rPr>
        <w:t xml:space="preserve">practice trials (corresponding to the task in the second </w:t>
      </w:r>
      <w:r w:rsidR="005A30CD" w:rsidRPr="00384A57">
        <w:rPr>
          <w:sz w:val="24"/>
        </w:rPr>
        <w:t xml:space="preserve">pure </w:t>
      </w:r>
      <w:r w:rsidR="00DC27A1" w:rsidRPr="00384A57">
        <w:rPr>
          <w:sz w:val="24"/>
        </w:rPr>
        <w:t>block)</w:t>
      </w:r>
      <w:ins w:id="219" w:author="Nick Maxwell" w:date="2023-08-10T15:22:00Z">
        <w:r w:rsidR="00713036">
          <w:rPr>
            <w:sz w:val="24"/>
          </w:rPr>
          <w:t xml:space="preserve">, and </w:t>
        </w:r>
        <w:proofErr w:type="spellStart"/>
        <w:r w:rsidR="00713036">
          <w:rPr>
            <w:sz w:val="24"/>
          </w:rPr>
          <w:t>particpants</w:t>
        </w:r>
        <w:proofErr w:type="spellEnd"/>
        <w:r w:rsidR="00713036">
          <w:rPr>
            <w:sz w:val="24"/>
          </w:rPr>
          <w:t xml:space="preserve"> again received verbal feedback</w:t>
        </w:r>
      </w:ins>
      <w:r w:rsidR="00DC27A1" w:rsidRPr="00384A57">
        <w:rPr>
          <w:sz w:val="24"/>
        </w:rPr>
        <w:t xml:space="preserve"> </w:t>
      </w:r>
      <w:r w:rsidR="005A30CD" w:rsidRPr="00384A57">
        <w:rPr>
          <w:sz w:val="24"/>
        </w:rPr>
        <w:t>before completing</w:t>
      </w:r>
      <w:r w:rsidR="00DC27A1" w:rsidRPr="00384A57">
        <w:rPr>
          <w:sz w:val="24"/>
        </w:rPr>
        <w:t xml:space="preserve"> the second pure block. </w:t>
      </w:r>
    </w:p>
    <w:p w14:paraId="038FE67B" w14:textId="2DB10CB0" w:rsidR="00162266" w:rsidRPr="00384A57" w:rsidRDefault="00887054" w:rsidP="00094E7B">
      <w:pPr>
        <w:spacing w:line="480" w:lineRule="auto"/>
        <w:ind w:firstLine="720"/>
        <w:rPr>
          <w:sz w:val="24"/>
        </w:rPr>
      </w:pPr>
      <w:r w:rsidRPr="00384A57">
        <w:rPr>
          <w:sz w:val="24"/>
        </w:rPr>
        <w:t xml:space="preserve">Immediately </w:t>
      </w:r>
      <w:del w:id="220" w:author="Nick Maxwell" w:date="2023-08-10T15:28:00Z">
        <w:r w:rsidRPr="00384A57" w:rsidDel="00563C5D">
          <w:rPr>
            <w:sz w:val="24"/>
          </w:rPr>
          <w:delText>f</w:delText>
        </w:r>
        <w:r w:rsidR="00C575CC" w:rsidRPr="00384A57" w:rsidDel="00563C5D">
          <w:rPr>
            <w:sz w:val="24"/>
          </w:rPr>
          <w:delText xml:space="preserve">ollowing completion of </w:delText>
        </w:r>
      </w:del>
      <w:ins w:id="221" w:author="Nick Maxwell" w:date="2023-08-10T15:28:00Z">
        <w:r w:rsidR="00563C5D">
          <w:rPr>
            <w:sz w:val="24"/>
          </w:rPr>
          <w:t xml:space="preserve">after completing </w:t>
        </w:r>
      </w:ins>
      <w:r w:rsidR="00C575CC" w:rsidRPr="00384A57">
        <w:rPr>
          <w:sz w:val="24"/>
        </w:rPr>
        <w:t>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w:t>
      </w:r>
      <w:r w:rsidR="00C8087C">
        <w:rPr>
          <w:sz w:val="24"/>
        </w:rPr>
        <w:t xml:space="preserve">at </w:t>
      </w:r>
      <w:r w:rsidR="00162266" w:rsidRPr="00384A57">
        <w:rPr>
          <w:sz w:val="24"/>
        </w:rPr>
        <w:t>the</w:t>
      </w:r>
      <w:r w:rsidR="00C8087C">
        <w:rPr>
          <w:sz w:val="24"/>
        </w:rPr>
        <w:t xml:space="preserve"> </w:t>
      </w:r>
      <w:r w:rsidR="00162266" w:rsidRPr="00384A57">
        <w:rPr>
          <w:sz w:val="24"/>
        </w:rPr>
        <w:t xml:space="preserve">block level. </w:t>
      </w:r>
      <w:ins w:id="222" w:author="Nick Maxwell" w:date="2023-08-10T15:23:00Z">
        <w:r w:rsidR="00713036">
          <w:rPr>
            <w:sz w:val="24"/>
          </w:rPr>
          <w:t xml:space="preserve">Participants were instructed that the switch blocks would utilize the task-sets from the </w:t>
        </w:r>
      </w:ins>
      <w:ins w:id="223" w:author="Nick Maxwell" w:date="2023-08-10T15:24:00Z">
        <w:r w:rsidR="00713036">
          <w:rPr>
            <w:sz w:val="24"/>
          </w:rPr>
          <w:t>preceding</w:t>
        </w:r>
      </w:ins>
      <w:ins w:id="224" w:author="Nick Maxwell" w:date="2023-08-10T15:23:00Z">
        <w:r w:rsidR="00713036">
          <w:rPr>
            <w:sz w:val="24"/>
          </w:rPr>
          <w:t xml:space="preserve"> </w:t>
        </w:r>
      </w:ins>
      <w:ins w:id="225" w:author="Nick Maxwell" w:date="2023-08-10T15:24:00Z">
        <w:r w:rsidR="00713036">
          <w:rPr>
            <w:sz w:val="24"/>
          </w:rPr>
          <w:t xml:space="preserve">pure blocks, however, they were instructed that the task-set would sometimes change. </w:t>
        </w:r>
      </w:ins>
      <w:del w:id="226" w:author="Nick Maxwell" w:date="2023-08-10T15:24:00Z">
        <w:r w:rsidR="00162266" w:rsidRPr="00384A57" w:rsidDel="00713036">
          <w:rPr>
            <w:sz w:val="24"/>
          </w:rPr>
          <w:delText xml:space="preserve">For each trial, </w:delText>
        </w:r>
      </w:del>
      <w:ins w:id="227" w:author="Nick Maxwell" w:date="2023-08-10T15:24:00Z">
        <w:r w:rsidR="00713036">
          <w:rPr>
            <w:sz w:val="24"/>
          </w:rPr>
          <w:t>P</w:t>
        </w:r>
      </w:ins>
      <w:del w:id="228" w:author="Nick Maxwell" w:date="2023-08-10T15:24:00Z">
        <w:r w:rsidR="00162266" w:rsidRPr="00384A57" w:rsidDel="00713036">
          <w:rPr>
            <w:sz w:val="24"/>
          </w:rPr>
          <w:delText>p</w:delText>
        </w:r>
      </w:del>
      <w:r w:rsidR="00162266" w:rsidRPr="00384A57">
        <w:rPr>
          <w:sz w:val="24"/>
        </w:rPr>
        <w:t xml:space="preserve">articipants were </w:t>
      </w:r>
      <w:ins w:id="229" w:author="Nick Maxwell" w:date="2023-08-10T15:24:00Z">
        <w:r w:rsidR="00713036">
          <w:rPr>
            <w:sz w:val="24"/>
          </w:rPr>
          <w:t xml:space="preserve">additionally instructed that </w:t>
        </w:r>
      </w:ins>
      <w:ins w:id="230" w:author="Nick Maxwell" w:date="2023-08-10T15:25:00Z">
        <w:r w:rsidR="00713036">
          <w:rPr>
            <w:sz w:val="24"/>
          </w:rPr>
          <w:t xml:space="preserve">task </w:t>
        </w:r>
      </w:ins>
      <w:ins w:id="231" w:author="Nick Maxwell" w:date="2023-08-10T15:24:00Z">
        <w:r w:rsidR="00713036">
          <w:rPr>
            <w:sz w:val="24"/>
          </w:rPr>
          <w:t xml:space="preserve">changes would be </w:t>
        </w:r>
      </w:ins>
      <w:proofErr w:type="spellStart"/>
      <w:r w:rsidR="0018695B">
        <w:rPr>
          <w:sz w:val="24"/>
        </w:rPr>
        <w:t>cued</w:t>
      </w:r>
      <w:proofErr w:type="spellEnd"/>
      <w:r w:rsidR="00162266" w:rsidRPr="00384A57">
        <w:rPr>
          <w:sz w:val="24"/>
        </w:rPr>
        <w:t xml:space="preserve"> </w:t>
      </w:r>
      <w:del w:id="232" w:author="Nick Maxwell" w:date="2023-08-10T15:25:00Z">
        <w:r w:rsidR="00162266" w:rsidRPr="00384A57" w:rsidDel="00713036">
          <w:rPr>
            <w:sz w:val="24"/>
          </w:rPr>
          <w:delText>with the</w:delText>
        </w:r>
      </w:del>
      <w:ins w:id="233" w:author="Nick Maxwell" w:date="2023-08-10T15:25:00Z">
        <w:r w:rsidR="00713036">
          <w:rPr>
            <w:sz w:val="24"/>
          </w:rPr>
          <w:t>by</w:t>
        </w:r>
      </w:ins>
      <w:r w:rsidR="00162266" w:rsidRPr="00384A57">
        <w:rPr>
          <w:sz w:val="24"/>
        </w:rPr>
        <w:t xml:space="preserve"> </w:t>
      </w:r>
      <w:ins w:id="234" w:author="Maxwell, Nicholas" w:date="2023-08-11T15:17:00Z">
        <w:r w:rsidR="00A56BEE">
          <w:rPr>
            <w:sz w:val="24"/>
          </w:rPr>
          <w:t xml:space="preserve">the </w:t>
        </w:r>
      </w:ins>
      <w:r w:rsidR="00162266" w:rsidRPr="00384A57">
        <w:rPr>
          <w:sz w:val="24"/>
        </w:rPr>
        <w:t>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ins w:id="235" w:author="Maxwell, Nicholas" w:date="2023-08-11T15:18:00Z">
        <w:r w:rsidR="006829B8">
          <w:rPr>
            <w:sz w:val="24"/>
          </w:rPr>
          <w:t>task-</w:t>
        </w:r>
      </w:ins>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for each switch block</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del w:id="236" w:author="Maxwell, Nicholas" w:date="2023-08-11T15:18:00Z">
        <w:r w:rsidR="00162266" w:rsidRPr="00384A57" w:rsidDel="006829B8">
          <w:rPr>
            <w:sz w:val="24"/>
          </w:rPr>
          <w:delText>prompt</w:delText>
        </w:r>
        <w:r w:rsidR="00701580" w:rsidRPr="00384A57" w:rsidDel="006829B8">
          <w:rPr>
            <w:sz w:val="24"/>
          </w:rPr>
          <w:delText>s</w:delText>
        </w:r>
      </w:del>
      <w:ins w:id="237" w:author="Maxwell, Nicholas" w:date="2023-08-11T15:18:00Z">
        <w:r w:rsidR="006829B8">
          <w:rPr>
            <w:sz w:val="24"/>
          </w:rPr>
          <w:t>task-cues</w:t>
        </w:r>
      </w:ins>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del w:id="238" w:author="Maxwell, Nicholas" w:date="2023-08-11T15:19:00Z">
        <w:r w:rsidR="00092C23" w:rsidRPr="00384A57" w:rsidDel="006829B8">
          <w:rPr>
            <w:sz w:val="24"/>
          </w:rPr>
          <w:delText>they</w:delText>
        </w:r>
        <w:r w:rsidR="00162266" w:rsidRPr="00384A57" w:rsidDel="006829B8">
          <w:rPr>
            <w:sz w:val="24"/>
          </w:rPr>
          <w:delText xml:space="preserve"> were presented </w:delText>
        </w:r>
        <w:r w:rsidR="00701580" w:rsidRPr="00384A57" w:rsidDel="006829B8">
          <w:rPr>
            <w:sz w:val="24"/>
          </w:rPr>
          <w:delText>either</w:delText>
        </w:r>
        <w:r w:rsidR="00162266" w:rsidRPr="00384A57" w:rsidDel="006829B8">
          <w:rPr>
            <w:sz w:val="24"/>
          </w:rPr>
          <w:delText xml:space="preserve"> </w:delText>
        </w:r>
        <w:r w:rsidR="005A30CD" w:rsidRPr="00384A57" w:rsidDel="006829B8">
          <w:rPr>
            <w:sz w:val="24"/>
          </w:rPr>
          <w:delText>with</w:delText>
        </w:r>
      </w:del>
      <w:ins w:id="239" w:author="Maxwell, Nicholas" w:date="2023-08-11T15:19:00Z">
        <w:r w:rsidR="006829B8">
          <w:rPr>
            <w:sz w:val="24"/>
          </w:rPr>
          <w:t>switches occurred via</w:t>
        </w:r>
      </w:ins>
      <w:r w:rsidR="005A30CD" w:rsidRPr="00384A57">
        <w:rPr>
          <w:sz w:val="24"/>
        </w:rPr>
        <w:t xml:space="preserve">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del w:id="240" w:author="Maxwell, Nicholas" w:date="2023-08-11T15:19:00Z">
        <w:r w:rsidR="00092C23" w:rsidRPr="00384A57" w:rsidDel="006829B8">
          <w:rPr>
            <w:sz w:val="24"/>
          </w:rPr>
          <w:delText xml:space="preserve">presented </w:delText>
        </w:r>
        <w:r w:rsidR="00701580" w:rsidRPr="00384A57" w:rsidDel="006829B8">
          <w:rPr>
            <w:sz w:val="24"/>
          </w:rPr>
          <w:delText>using</w:delText>
        </w:r>
      </w:del>
      <w:ins w:id="241" w:author="Maxwell, Nicholas" w:date="2023-08-11T15:19:00Z">
        <w:r w:rsidR="006829B8">
          <w:rPr>
            <w:sz w:val="24"/>
          </w:rPr>
          <w:t>via</w:t>
        </w:r>
      </w:ins>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w:t>
      </w:r>
      <w:r w:rsidR="00162266" w:rsidRPr="00384A57">
        <w:rPr>
          <w:sz w:val="24"/>
        </w:rPr>
        <w:lastRenderedPageBreak/>
        <w:t xml:space="preserve">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w:t>
      </w:r>
      <w:proofErr w:type="spellStart"/>
      <w:r w:rsidR="009D122B" w:rsidRPr="00384A57">
        <w:rPr>
          <w:sz w:val="24"/>
        </w:rPr>
        <w:t>Minear</w:t>
      </w:r>
      <w:proofErr w:type="spellEnd"/>
      <w:r w:rsidR="009D122B" w:rsidRPr="00384A57">
        <w:rPr>
          <w:sz w:val="24"/>
        </w:rPr>
        <w:t xml:space="preserve">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t>
      </w:r>
      <w:proofErr w:type="spellStart"/>
      <w:r w:rsidR="006709FD" w:rsidRPr="00384A57">
        <w:rPr>
          <w:sz w:val="24"/>
        </w:rPr>
        <w:t>Wagenmakers</w:t>
      </w:r>
      <w:proofErr w:type="spellEnd"/>
      <w:r w:rsidR="006709FD" w:rsidRPr="00384A57">
        <w:rPr>
          <w:sz w:val="24"/>
        </w:rPr>
        <w:t>,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commentRangeStart w:id="242"/>
      <w:proofErr w:type="spellStart"/>
      <w:r w:rsidR="00BD30B1" w:rsidRPr="00384A57">
        <w:rPr>
          <w:i/>
          <w:iCs/>
          <w:sz w:val="24"/>
        </w:rPr>
        <w:t>p</w:t>
      </w:r>
      <w:r w:rsidR="00BD30B1" w:rsidRPr="00384A57">
        <w:rPr>
          <w:sz w:val="24"/>
          <w:vertAlign w:val="subscript"/>
        </w:rPr>
        <w:t>BIC</w:t>
      </w:r>
      <w:proofErr w:type="spellEnd"/>
      <w:r w:rsidR="00BD30B1" w:rsidRPr="00384A57">
        <w:rPr>
          <w:sz w:val="24"/>
        </w:rPr>
        <w:t xml:space="preserve"> (</w:t>
      </w:r>
      <w:commentRangeEnd w:id="242"/>
      <w:r w:rsidR="00AF05D9">
        <w:rPr>
          <w:rStyle w:val="CommentReference"/>
        </w:rPr>
        <w:commentReference w:id="242"/>
      </w:r>
      <w:r w:rsidR="00BD30B1" w:rsidRPr="00384A57">
        <w:rPr>
          <w:sz w:val="24"/>
        </w:rPr>
        <w:t xml:space="preserve">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w:t>
      </w:r>
      <w:r w:rsidR="00E110BC" w:rsidRPr="00384A57">
        <w:rPr>
          <w:sz w:val="24"/>
        </w:rPr>
        <w:lastRenderedPageBreak/>
        <w:t xml:space="preserve">(e.g., </w:t>
      </w:r>
      <w:r w:rsidR="00793A3D" w:rsidRPr="00384A57">
        <w:rPr>
          <w:sz w:val="24"/>
        </w:rPr>
        <w:t xml:space="preserve">Bayes </w:t>
      </w:r>
      <w:r w:rsidR="00562E31" w:rsidRPr="00384A57">
        <w:rPr>
          <w:sz w:val="24"/>
        </w:rPr>
        <w:t>factors</w:t>
      </w:r>
      <w:r w:rsidR="00E110BC" w:rsidRPr="00384A57">
        <w:rPr>
          <w:sz w:val="24"/>
        </w:rPr>
        <w:t xml:space="preserve">; </w:t>
      </w:r>
      <w:proofErr w:type="spellStart"/>
      <w:r w:rsidR="00084871" w:rsidRPr="00384A57">
        <w:rPr>
          <w:sz w:val="24"/>
        </w:rPr>
        <w:t>Kass</w:t>
      </w:r>
      <w:proofErr w:type="spellEnd"/>
      <w:r w:rsidR="00084871" w:rsidRPr="00384A57">
        <w:rPr>
          <w:sz w:val="24"/>
        </w:rPr>
        <w:t xml:space="preserve"> &amp; </w:t>
      </w:r>
      <w:r w:rsidR="00562E31" w:rsidRPr="00384A57">
        <w:rPr>
          <w:sz w:val="24"/>
        </w:rPr>
        <w:t xml:space="preserve">Rafferty, 1995), </w:t>
      </w:r>
      <w:proofErr w:type="spellStart"/>
      <w:r w:rsidR="00562E31" w:rsidRPr="00384A57">
        <w:rPr>
          <w:i/>
          <w:iCs/>
          <w:sz w:val="24"/>
        </w:rPr>
        <w:t>p</w:t>
      </w:r>
      <w:r w:rsidR="00562E31" w:rsidRPr="00384A57">
        <w:rPr>
          <w:caps/>
          <w:sz w:val="24"/>
          <w:vertAlign w:val="subscript"/>
        </w:rPr>
        <w:t>bic</w:t>
      </w:r>
      <w:proofErr w:type="spellEnd"/>
      <w:r w:rsidR="00562E31" w:rsidRPr="00384A57">
        <w:rPr>
          <w:caps/>
          <w:sz w:val="24"/>
          <w:vertAlign w:val="subscript"/>
        </w:rPr>
        <w:t xml:space="preserve">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proofErr w:type="spellStart"/>
      <w:r w:rsidR="00BD30B1" w:rsidRPr="00384A57">
        <w:rPr>
          <w:i/>
          <w:iCs/>
          <w:sz w:val="24"/>
        </w:rPr>
        <w:t>p</w:t>
      </w:r>
      <w:r w:rsidR="00BD30B1" w:rsidRPr="00384A57">
        <w:rPr>
          <w:sz w:val="24"/>
          <w:vertAlign w:val="subscript"/>
        </w:rPr>
        <w:t>BIC</w:t>
      </w:r>
      <w:proofErr w:type="spellEnd"/>
      <w:r w:rsidR="00BD30B1" w:rsidRPr="00384A57">
        <w:rPr>
          <w:sz w:val="24"/>
          <w:vertAlign w:val="subscript"/>
        </w:rPr>
        <w:t xml:space="preserve">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w:t>
      </w:r>
      <w:proofErr w:type="spellStart"/>
      <w:r w:rsidR="00EF2AD5">
        <w:rPr>
          <w:sz w:val="24"/>
          <w:szCs w:val="24"/>
        </w:rPr>
        <w:t>Tse</w:t>
      </w:r>
      <w:proofErr w:type="spellEnd"/>
      <w:r w:rsidR="00EF2AD5">
        <w:rPr>
          <w:sz w:val="24"/>
          <w:szCs w:val="24"/>
        </w:rPr>
        <w:t xml:space="preserv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w:t>
      </w:r>
      <w:proofErr w:type="spellStart"/>
      <w:r w:rsidR="00441D7D" w:rsidRPr="00384A57">
        <w:rPr>
          <w:sz w:val="24"/>
          <w:szCs w:val="24"/>
        </w:rPr>
        <w:t>Vincentiles</w:t>
      </w:r>
      <w:proofErr w:type="spellEnd"/>
      <w:r w:rsidR="00441D7D" w:rsidRPr="00384A57">
        <w:rPr>
          <w:sz w:val="24"/>
          <w:szCs w:val="24"/>
        </w:rPr>
        <w:t xml:space="preserve">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commentRangeStart w:id="243"/>
      <w:r w:rsidR="00B90B5F" w:rsidRPr="00384A57">
        <w:rPr>
          <w:sz w:val="24"/>
        </w:rPr>
        <w:t>Table 1</w:t>
      </w:r>
      <w:commentRangeEnd w:id="243"/>
      <w:r w:rsidR="00AF05D9">
        <w:rPr>
          <w:rStyle w:val="CommentReference"/>
        </w:rPr>
        <w:commentReference w:id="243"/>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proofErr w:type="gramStart"/>
      <w:r w:rsidRPr="00384A57">
        <w:rPr>
          <w:i/>
          <w:iCs/>
          <w:sz w:val="24"/>
          <w:szCs w:val="24"/>
        </w:rPr>
        <w:t>F</w:t>
      </w:r>
      <w:r w:rsidRPr="00384A57">
        <w:rPr>
          <w:sz w:val="24"/>
          <w:szCs w:val="24"/>
        </w:rPr>
        <w:t>(</w:t>
      </w:r>
      <w:proofErr w:type="gramEnd"/>
      <w:r w:rsidRPr="00384A57">
        <w:rPr>
          <w:sz w:val="24"/>
          <w:szCs w:val="24"/>
        </w:rPr>
        <w:t xml:space="preserve">4, 352) = 20.29, </w:t>
      </w:r>
      <w:r w:rsidRPr="00384A57">
        <w:rPr>
          <w:i/>
          <w:iCs/>
          <w:sz w:val="24"/>
          <w:szCs w:val="24"/>
        </w:rPr>
        <w:t>MSE</w:t>
      </w:r>
      <w:bookmarkStart w:id="244"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244"/>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w:t>
      </w:r>
      <w:r w:rsidRPr="00384A57">
        <w:rPr>
          <w:sz w:val="24"/>
        </w:rPr>
        <w:lastRenderedPageBreak/>
        <w:t>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proofErr w:type="spellStart"/>
      <w:r w:rsidRPr="00384A57">
        <w:rPr>
          <w:i/>
          <w:iCs/>
          <w:sz w:val="24"/>
        </w:rPr>
        <w:t>t</w:t>
      </w:r>
      <w:r w:rsidRPr="00384A57">
        <w:rPr>
          <w:sz w:val="24"/>
        </w:rPr>
        <w:t>s</w:t>
      </w:r>
      <w:proofErr w:type="spellEnd"/>
      <w:r w:rsidRPr="00384A57">
        <w:rPr>
          <w:sz w:val="24"/>
        </w:rPr>
        <w:t xml:space="preserve">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proofErr w:type="gramStart"/>
      <w:r w:rsidRPr="00384A57">
        <w:rPr>
          <w:i/>
          <w:iCs/>
          <w:sz w:val="24"/>
        </w:rPr>
        <w:t>t</w:t>
      </w:r>
      <w:r w:rsidRPr="00384A57">
        <w:rPr>
          <w:sz w:val="24"/>
        </w:rPr>
        <w:t>(</w:t>
      </w:r>
      <w:proofErr w:type="gramEnd"/>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proofErr w:type="spellStart"/>
      <w:r w:rsidRPr="00384A57">
        <w:rPr>
          <w:i/>
          <w:iCs/>
          <w:sz w:val="24"/>
        </w:rPr>
        <w:t>p</w:t>
      </w:r>
      <w:r w:rsidRPr="00384A57">
        <w:rPr>
          <w:sz w:val="24"/>
          <w:vertAlign w:val="subscript"/>
        </w:rPr>
        <w:t>BIC</w:t>
      </w:r>
      <w:proofErr w:type="spellEnd"/>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proofErr w:type="spellStart"/>
      <w:r w:rsidRPr="00384A57">
        <w:rPr>
          <w:i/>
          <w:iCs/>
          <w:sz w:val="24"/>
        </w:rPr>
        <w:t>t</w:t>
      </w:r>
      <w:r w:rsidRPr="00384A57">
        <w:rPr>
          <w:sz w:val="24"/>
        </w:rPr>
        <w:t>s</w:t>
      </w:r>
      <w:proofErr w:type="spellEnd"/>
      <w:r w:rsidRPr="00384A57">
        <w:rPr>
          <w:sz w:val="24"/>
        </w:rPr>
        <w:t xml:space="preserve"> &lt; </w:t>
      </w:r>
      <w:r w:rsidR="00B269E9" w:rsidRPr="00384A57">
        <w:rPr>
          <w:sz w:val="24"/>
        </w:rPr>
        <w:t>1</w:t>
      </w:r>
      <w:r w:rsidRPr="00384A57">
        <w:rPr>
          <w:sz w:val="24"/>
        </w:rPr>
        <w:t xml:space="preserve">, </w:t>
      </w:r>
      <w:proofErr w:type="spellStart"/>
      <w:r w:rsidRPr="00384A57">
        <w:rPr>
          <w:i/>
          <w:iCs/>
          <w:sz w:val="24"/>
        </w:rPr>
        <w:t>p</w:t>
      </w:r>
      <w:r w:rsidRPr="00384A57">
        <w:rPr>
          <w:sz w:val="24"/>
        </w:rPr>
        <w:t>s</w:t>
      </w:r>
      <w:proofErr w:type="spellEnd"/>
      <w:r w:rsidRPr="00384A57">
        <w:rPr>
          <w:sz w:val="24"/>
        </w:rPr>
        <w:t xml:space="preserve"> ≥ </w:t>
      </w:r>
      <w:r w:rsidR="00B269E9" w:rsidRPr="00384A57">
        <w:rPr>
          <w:sz w:val="24"/>
        </w:rPr>
        <w:t>.48</w:t>
      </w:r>
      <w:r w:rsidRPr="00384A57">
        <w:rPr>
          <w:sz w:val="24"/>
        </w:rPr>
        <w:t xml:space="preserve">, </w:t>
      </w:r>
      <w:bookmarkStart w:id="245" w:name="_Hlk90631982"/>
      <w:proofErr w:type="spellStart"/>
      <w:r w:rsidRPr="00384A57">
        <w:rPr>
          <w:i/>
          <w:iCs/>
          <w:sz w:val="24"/>
        </w:rPr>
        <w:t>p</w:t>
      </w:r>
      <w:r w:rsidRPr="00384A57">
        <w:rPr>
          <w:sz w:val="24"/>
          <w:vertAlign w:val="subscript"/>
        </w:rPr>
        <w:t>BIC</w:t>
      </w:r>
      <w:bookmarkEnd w:id="245"/>
      <w:r w:rsidRPr="00384A57">
        <w:rPr>
          <w:sz w:val="24"/>
        </w:rPr>
        <w:t>s</w:t>
      </w:r>
      <w:proofErr w:type="spellEnd"/>
      <w:r w:rsidRPr="00384A57">
        <w:rPr>
          <w:sz w:val="24"/>
        </w:rPr>
        <w:t xml:space="preserve">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246" w:name="_Hlk90885277"/>
      <w:proofErr w:type="gramStart"/>
      <w:r w:rsidR="00E13BF6" w:rsidRPr="00384A57">
        <w:rPr>
          <w:i/>
          <w:iCs/>
          <w:sz w:val="24"/>
          <w:szCs w:val="24"/>
        </w:rPr>
        <w:t>F</w:t>
      </w:r>
      <w:r w:rsidR="00E13BF6" w:rsidRPr="00384A57">
        <w:rPr>
          <w:sz w:val="24"/>
          <w:szCs w:val="24"/>
        </w:rPr>
        <w:t>(</w:t>
      </w:r>
      <w:proofErr w:type="gramEnd"/>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246"/>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w:t>
      </w:r>
      <w:proofErr w:type="gramStart"/>
      <w:r w:rsidR="00241AD3" w:rsidRPr="00384A57">
        <w:rPr>
          <w:i/>
          <w:iCs/>
          <w:sz w:val="24"/>
          <w:szCs w:val="24"/>
        </w:rPr>
        <w:t>F</w:t>
      </w:r>
      <w:r w:rsidR="00241AD3" w:rsidRPr="00384A57">
        <w:rPr>
          <w:sz w:val="24"/>
          <w:szCs w:val="24"/>
        </w:rPr>
        <w:t>(</w:t>
      </w:r>
      <w:proofErr w:type="gramEnd"/>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proofErr w:type="spellStart"/>
      <w:r w:rsidR="002850F6" w:rsidRPr="00384A57">
        <w:rPr>
          <w:i/>
          <w:iCs/>
          <w:sz w:val="24"/>
          <w:szCs w:val="24"/>
        </w:rPr>
        <w:t>p</w:t>
      </w:r>
      <w:r w:rsidR="002850F6" w:rsidRPr="00384A57">
        <w:rPr>
          <w:sz w:val="24"/>
          <w:szCs w:val="24"/>
          <w:vertAlign w:val="subscript"/>
        </w:rPr>
        <w:t>BIC</w:t>
      </w:r>
      <w:proofErr w:type="spellEnd"/>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proofErr w:type="gramStart"/>
      <w:r w:rsidR="00085717" w:rsidRPr="00384A57">
        <w:rPr>
          <w:i/>
          <w:iCs/>
          <w:sz w:val="24"/>
          <w:szCs w:val="24"/>
        </w:rPr>
        <w:t>F</w:t>
      </w:r>
      <w:r w:rsidR="00085717" w:rsidRPr="00384A57">
        <w:rPr>
          <w:sz w:val="24"/>
          <w:szCs w:val="24"/>
        </w:rPr>
        <w:t>(</w:t>
      </w:r>
      <w:proofErr w:type="gramEnd"/>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proofErr w:type="spellStart"/>
      <w:r w:rsidR="00085717" w:rsidRPr="00384A57">
        <w:rPr>
          <w:i/>
          <w:iCs/>
          <w:sz w:val="24"/>
          <w:szCs w:val="24"/>
        </w:rPr>
        <w:t>p</w:t>
      </w:r>
      <w:r w:rsidR="00085717" w:rsidRPr="00384A57">
        <w:rPr>
          <w:sz w:val="24"/>
          <w:szCs w:val="24"/>
          <w:vertAlign w:val="subscript"/>
        </w:rPr>
        <w:t>BIC</w:t>
      </w:r>
      <w:proofErr w:type="spellEnd"/>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w:t>
      </w:r>
      <w:proofErr w:type="spellStart"/>
      <w:r w:rsidR="003011BB" w:rsidRPr="00384A57">
        <w:rPr>
          <w:sz w:val="24"/>
        </w:rPr>
        <w:t>ms</w:t>
      </w:r>
      <w:proofErr w:type="spellEnd"/>
      <w:r w:rsidR="00201D0F" w:rsidRPr="00384A57">
        <w:rPr>
          <w:sz w:val="24"/>
        </w:rPr>
        <w:t xml:space="preserve">) followed by </w:t>
      </w:r>
      <w:r w:rsidR="003011BB" w:rsidRPr="00384A57">
        <w:rPr>
          <w:sz w:val="24"/>
        </w:rPr>
        <w:t>random non-switch trials (12</w:t>
      </w:r>
      <w:r w:rsidR="00FD445F" w:rsidRPr="00384A57">
        <w:rPr>
          <w:sz w:val="24"/>
        </w:rPr>
        <w:t xml:space="preserve">60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non-switch trials (1328 </w:t>
      </w:r>
      <w:proofErr w:type="spellStart"/>
      <w:r w:rsidR="003011BB" w:rsidRPr="00384A57">
        <w:rPr>
          <w:sz w:val="24"/>
        </w:rPr>
        <w:t>ms</w:t>
      </w:r>
      <w:proofErr w:type="spellEnd"/>
      <w:r w:rsidR="003011BB" w:rsidRPr="00384A57">
        <w:rPr>
          <w:sz w:val="24"/>
        </w:rPr>
        <w:t>), alternating</w:t>
      </w:r>
      <w:r w:rsidR="00AD69E9" w:rsidRPr="00384A57">
        <w:rPr>
          <w:sz w:val="24"/>
        </w:rPr>
        <w:t>-</w:t>
      </w:r>
      <w:r w:rsidR="003011BB" w:rsidRPr="00384A57">
        <w:rPr>
          <w:sz w:val="24"/>
        </w:rPr>
        <w:t xml:space="preserve">runs switch trials (1414 </w:t>
      </w:r>
      <w:proofErr w:type="spellStart"/>
      <w:r w:rsidR="003011BB" w:rsidRPr="00384A57">
        <w:rPr>
          <w:sz w:val="24"/>
        </w:rPr>
        <w:t>ms</w:t>
      </w:r>
      <w:proofErr w:type="spellEnd"/>
      <w:r w:rsidR="003011BB" w:rsidRPr="00384A57">
        <w:rPr>
          <w:sz w:val="24"/>
        </w:rPr>
        <w:t>), and random switch trials (145</w:t>
      </w:r>
      <w:r w:rsidR="00FD445F" w:rsidRPr="00384A57">
        <w:rPr>
          <w:sz w:val="24"/>
        </w:rPr>
        <w:t>1</w:t>
      </w:r>
      <w:r w:rsidR="003011BB" w:rsidRPr="00384A57">
        <w:rPr>
          <w:sz w:val="24"/>
        </w:rPr>
        <w:t xml:space="preserve"> </w:t>
      </w:r>
      <w:proofErr w:type="spellStart"/>
      <w:r w:rsidR="003011BB" w:rsidRPr="00384A57">
        <w:rPr>
          <w:sz w:val="24"/>
        </w:rPr>
        <w:t>ms</w:t>
      </w:r>
      <w:proofErr w:type="spellEnd"/>
      <w:r w:rsidR="003011BB" w:rsidRPr="00384A57">
        <w:rPr>
          <w:sz w:val="24"/>
        </w:rPr>
        <w:t xml:space="preserve">). </w:t>
      </w:r>
      <w:r w:rsidR="006309C8" w:rsidRPr="00384A57">
        <w:rPr>
          <w:sz w:val="24"/>
        </w:rPr>
        <w:t xml:space="preserve">A one-way repeated measures ANOVA confirmed the </w:t>
      </w:r>
      <w:r w:rsidR="009E6C30" w:rsidRPr="00384A57">
        <w:rPr>
          <w:sz w:val="24"/>
        </w:rPr>
        <w:t xml:space="preserve">presence of trial type differences, </w:t>
      </w:r>
      <w:proofErr w:type="gramStart"/>
      <w:r w:rsidR="003376B4" w:rsidRPr="00384A57">
        <w:rPr>
          <w:i/>
          <w:iCs/>
          <w:sz w:val="24"/>
          <w:szCs w:val="24"/>
        </w:rPr>
        <w:t>F</w:t>
      </w:r>
      <w:r w:rsidR="003376B4" w:rsidRPr="00384A57">
        <w:rPr>
          <w:sz w:val="24"/>
          <w:szCs w:val="24"/>
        </w:rPr>
        <w:t>(</w:t>
      </w:r>
      <w:proofErr w:type="gramEnd"/>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proofErr w:type="gramStart"/>
      <w:r w:rsidR="001F07DA" w:rsidRPr="00384A57">
        <w:rPr>
          <w:i/>
          <w:iCs/>
          <w:sz w:val="24"/>
        </w:rPr>
        <w:t>t</w:t>
      </w:r>
      <w:r w:rsidR="001F07DA" w:rsidRPr="00384A57">
        <w:rPr>
          <w:sz w:val="24"/>
        </w:rPr>
        <w:t>(</w:t>
      </w:r>
      <w:proofErr w:type="gramEnd"/>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proofErr w:type="spellStart"/>
      <w:r w:rsidR="001F07DA" w:rsidRPr="00384A57">
        <w:rPr>
          <w:i/>
          <w:iCs/>
          <w:sz w:val="24"/>
        </w:rPr>
        <w:t>p</w:t>
      </w:r>
      <w:r w:rsidR="001F07DA" w:rsidRPr="00384A57">
        <w:rPr>
          <w:caps/>
          <w:sz w:val="24"/>
          <w:vertAlign w:val="subscript"/>
        </w:rPr>
        <w:t>bic</w:t>
      </w:r>
      <w:proofErr w:type="spellEnd"/>
      <w:r w:rsidR="001F07DA" w:rsidRPr="00384A57">
        <w:rPr>
          <w:caps/>
          <w:sz w:val="24"/>
          <w:vertAlign w:val="subscript"/>
        </w:rPr>
        <w:t xml:space="preserve"> </w:t>
      </w:r>
      <w:r w:rsidR="001F07DA" w:rsidRPr="00384A57">
        <w:rPr>
          <w:sz w:val="24"/>
        </w:rPr>
        <w:t xml:space="preserve">= .69. </w:t>
      </w:r>
      <w:r w:rsidR="00C078F2" w:rsidRPr="00384A57">
        <w:rPr>
          <w:sz w:val="24"/>
        </w:rPr>
        <w:t>All other comparisons were significant</w:t>
      </w:r>
      <w:r w:rsidR="001F07DA" w:rsidRPr="00384A57">
        <w:rPr>
          <w:sz w:val="24"/>
        </w:rPr>
        <w:t xml:space="preserve">, </w:t>
      </w:r>
      <w:proofErr w:type="spellStart"/>
      <w:r w:rsidR="001F07DA" w:rsidRPr="00384A57">
        <w:rPr>
          <w:i/>
          <w:iCs/>
          <w:sz w:val="24"/>
        </w:rPr>
        <w:t>t</w:t>
      </w:r>
      <w:r w:rsidR="001F07DA" w:rsidRPr="00384A57">
        <w:rPr>
          <w:sz w:val="24"/>
        </w:rPr>
        <w:t>s</w:t>
      </w:r>
      <w:proofErr w:type="spellEnd"/>
      <w:r w:rsidR="001F07DA" w:rsidRPr="00384A57">
        <w:rPr>
          <w:sz w:val="24"/>
        </w:rPr>
        <w:t xml:space="preserve">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CC17387" w:rsidR="00634872" w:rsidRDefault="00E3518A" w:rsidP="006309C8">
      <w:pPr>
        <w:spacing w:line="480" w:lineRule="auto"/>
        <w:ind w:firstLine="720"/>
        <w:rPr>
          <w:rFonts w:eastAsia="Arial"/>
          <w:sz w:val="24"/>
          <w:szCs w:val="24"/>
        </w:rPr>
      </w:pPr>
      <w:r w:rsidRPr="00384A57">
        <w:rPr>
          <w:sz w:val="24"/>
        </w:rPr>
        <w:lastRenderedPageBreak/>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247"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247"/>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 xml:space="preserve">7 </w:t>
      </w:r>
      <w:proofErr w:type="spellStart"/>
      <w:r w:rsidR="00FD445F" w:rsidRPr="00384A57">
        <w:rPr>
          <w:sz w:val="24"/>
        </w:rPr>
        <w:t>ms</w:t>
      </w:r>
      <w:proofErr w:type="spellEnd"/>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w:t>
      </w:r>
      <w:proofErr w:type="spellStart"/>
      <w:r w:rsidR="00FD445F" w:rsidRPr="00384A57">
        <w:rPr>
          <w:sz w:val="24"/>
        </w:rPr>
        <w:t>ms</w:t>
      </w:r>
      <w:proofErr w:type="spellEnd"/>
      <w:r w:rsidR="00036FBA" w:rsidRPr="00384A57">
        <w:rPr>
          <w:sz w:val="24"/>
        </w:rPr>
        <w:t>)</w:t>
      </w:r>
      <w:r w:rsidR="00341248" w:rsidRPr="00384A57">
        <w:rPr>
          <w:sz w:val="24"/>
        </w:rPr>
        <w:t>,</w:t>
      </w:r>
      <w:r w:rsidR="00036FBA" w:rsidRPr="00384A57">
        <w:rPr>
          <w:sz w:val="24"/>
        </w:rPr>
        <w:t xml:space="preserve"> </w:t>
      </w:r>
      <w:bookmarkStart w:id="248" w:name="_Hlk98767617"/>
      <w:proofErr w:type="gramStart"/>
      <w:r w:rsidR="00036FBA" w:rsidRPr="00384A57">
        <w:rPr>
          <w:i/>
          <w:iCs/>
          <w:sz w:val="24"/>
          <w:szCs w:val="24"/>
        </w:rPr>
        <w:t>F</w:t>
      </w:r>
      <w:r w:rsidR="00036FBA" w:rsidRPr="00384A57">
        <w:rPr>
          <w:sz w:val="24"/>
          <w:szCs w:val="24"/>
        </w:rPr>
        <w:t>(</w:t>
      </w:r>
      <w:proofErr w:type="gramEnd"/>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248"/>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proofErr w:type="gramStart"/>
      <w:r w:rsidR="00036FBA" w:rsidRPr="00384A57">
        <w:rPr>
          <w:i/>
          <w:iCs/>
          <w:sz w:val="24"/>
          <w:szCs w:val="24"/>
        </w:rPr>
        <w:t>F</w:t>
      </w:r>
      <w:r w:rsidR="00036FBA" w:rsidRPr="00384A57">
        <w:rPr>
          <w:sz w:val="24"/>
          <w:szCs w:val="24"/>
        </w:rPr>
        <w:t>(</w:t>
      </w:r>
      <w:proofErr w:type="gramEnd"/>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proofErr w:type="spellStart"/>
      <w:r w:rsidR="00036FBA" w:rsidRPr="00384A57">
        <w:rPr>
          <w:i/>
          <w:iCs/>
          <w:sz w:val="24"/>
        </w:rPr>
        <w:t>p</w:t>
      </w:r>
      <w:r w:rsidR="00036FBA" w:rsidRPr="00384A57">
        <w:rPr>
          <w:caps/>
          <w:sz w:val="24"/>
          <w:vertAlign w:val="subscript"/>
        </w:rPr>
        <w:t>bic</w:t>
      </w:r>
      <w:proofErr w:type="spellEnd"/>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proofErr w:type="spellStart"/>
      <w:r w:rsidR="00FD445F" w:rsidRPr="00384A57">
        <w:rPr>
          <w:rFonts w:eastAsia="Arial"/>
          <w:sz w:val="24"/>
          <w:szCs w:val="24"/>
        </w:rPr>
        <w:t>ms</w:t>
      </w:r>
      <w:proofErr w:type="spellEnd"/>
      <w:r w:rsidR="00FD445F" w:rsidRPr="00384A57">
        <w:rPr>
          <w:rFonts w:eastAsia="Arial"/>
          <w:sz w:val="24"/>
          <w:szCs w:val="24"/>
        </w:rPr>
        <w:t xml:space="preserve"> </w:t>
      </w:r>
      <w:r w:rsidR="00DB768E" w:rsidRPr="00384A57">
        <w:rPr>
          <w:rFonts w:eastAsia="Arial"/>
          <w:sz w:val="24"/>
          <w:szCs w:val="24"/>
        </w:rPr>
        <w:t>vs. 86</w:t>
      </w:r>
      <w:r w:rsidR="00FD445F" w:rsidRPr="00384A57">
        <w:rPr>
          <w:rFonts w:eastAsia="Arial"/>
          <w:sz w:val="24"/>
          <w:szCs w:val="24"/>
        </w:rPr>
        <w:t xml:space="preserve"> </w:t>
      </w:r>
      <w:proofErr w:type="spellStart"/>
      <w:r w:rsidR="00FD445F" w:rsidRPr="00384A57">
        <w:rPr>
          <w:rFonts w:eastAsia="Arial"/>
          <w:sz w:val="24"/>
          <w:szCs w:val="24"/>
        </w:rPr>
        <w:t>ms</w:t>
      </w:r>
      <w:proofErr w:type="spellEnd"/>
      <w:r w:rsidR="00DB768E" w:rsidRPr="00384A57">
        <w:rPr>
          <w:rFonts w:eastAsia="Arial"/>
          <w:sz w:val="24"/>
          <w:szCs w:val="24"/>
        </w:rPr>
        <w:t xml:space="preserve">, respectively; </w:t>
      </w:r>
      <w:proofErr w:type="gramStart"/>
      <w:r w:rsidR="00630A28" w:rsidRPr="00384A57">
        <w:rPr>
          <w:i/>
          <w:iCs/>
          <w:sz w:val="24"/>
        </w:rPr>
        <w:t>t</w:t>
      </w:r>
      <w:r w:rsidR="00630A28" w:rsidRPr="00384A57">
        <w:rPr>
          <w:sz w:val="24"/>
        </w:rPr>
        <w:t>(</w:t>
      </w:r>
      <w:proofErr w:type="gramEnd"/>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proofErr w:type="gramStart"/>
      <w:r w:rsidR="00630A28" w:rsidRPr="00384A57">
        <w:rPr>
          <w:i/>
          <w:iCs/>
          <w:sz w:val="24"/>
        </w:rPr>
        <w:t>t</w:t>
      </w:r>
      <w:r w:rsidR="00630A28" w:rsidRPr="00384A57">
        <w:rPr>
          <w:sz w:val="24"/>
        </w:rPr>
        <w:t>(</w:t>
      </w:r>
      <w:proofErr w:type="gramEnd"/>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proofErr w:type="spellStart"/>
      <w:r w:rsidRPr="00384A57">
        <w:rPr>
          <w:b/>
          <w:bCs/>
          <w:sz w:val="24"/>
        </w:rPr>
        <w:t>Vincentile</w:t>
      </w:r>
      <w:proofErr w:type="spellEnd"/>
      <w:r w:rsidRPr="00384A57">
        <w:rPr>
          <w:b/>
          <w:bCs/>
          <w:sz w:val="24"/>
        </w:rPr>
        <w:t xml:space="preserve"> Plots</w:t>
      </w:r>
    </w:p>
    <w:p w14:paraId="13032B10" w14:textId="2C7BDE52" w:rsidR="00634872" w:rsidRPr="00384A57" w:rsidRDefault="00634872" w:rsidP="00634872">
      <w:pPr>
        <w:spacing w:line="480" w:lineRule="auto"/>
        <w:rPr>
          <w:sz w:val="24"/>
        </w:rPr>
      </w:pPr>
      <w:r w:rsidRPr="00384A57">
        <w:rPr>
          <w:b/>
          <w:bCs/>
          <w:sz w:val="24"/>
        </w:rPr>
        <w:tab/>
      </w:r>
      <w:r w:rsidRPr="00315080">
        <w:rPr>
          <w:sz w:val="24"/>
        </w:rPr>
        <w:t xml:space="preserve">Figure </w:t>
      </w:r>
      <w:r w:rsidR="00EC7E9A">
        <w:rPr>
          <w:sz w:val="24"/>
        </w:rPr>
        <w:t>2</w:t>
      </w:r>
      <w:r w:rsidRPr="00315080">
        <w:rPr>
          <w:sz w:val="24"/>
        </w:rPr>
        <w:t xml:space="preserve"> </w:t>
      </w:r>
      <w:del w:id="249" w:author="Nick Maxwell" w:date="2023-08-10T14:36:00Z">
        <w:r w:rsidRPr="00315080" w:rsidDel="00CE7F26">
          <w:rPr>
            <w:sz w:val="24"/>
          </w:rPr>
          <w:delText xml:space="preserve">reports </w:delText>
        </w:r>
      </w:del>
      <w:ins w:id="250" w:author="Nick Maxwell" w:date="2023-08-10T14:36:00Z">
        <w:r w:rsidR="00CE7F26">
          <w:rPr>
            <w:sz w:val="24"/>
          </w:rPr>
          <w:t>displays</w:t>
        </w:r>
        <w:r w:rsidR="00CE7F26" w:rsidRPr="00315080">
          <w:rPr>
            <w:sz w:val="24"/>
          </w:rPr>
          <w:t xml:space="preserve"> </w:t>
        </w:r>
      </w:ins>
      <w:proofErr w:type="spellStart"/>
      <w:r w:rsidRPr="00315080">
        <w:rPr>
          <w:sz w:val="24"/>
        </w:rPr>
        <w:t>Vincentile</w:t>
      </w:r>
      <w:proofErr w:type="spellEnd"/>
      <w:r w:rsidRPr="00315080">
        <w:rPr>
          <w:sz w:val="24"/>
        </w:rPr>
        <w:t xml:space="preserv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proofErr w:type="gramStart"/>
      <w:r w:rsidRPr="00315080">
        <w:rPr>
          <w:i/>
          <w:iCs/>
          <w:sz w:val="24"/>
          <w:szCs w:val="24"/>
        </w:rPr>
        <w:t>F</w:t>
      </w:r>
      <w:r w:rsidRPr="00315080">
        <w:rPr>
          <w:sz w:val="24"/>
          <w:szCs w:val="24"/>
        </w:rPr>
        <w:t>(</w:t>
      </w:r>
      <w:proofErr w:type="gramEnd"/>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proofErr w:type="gramStart"/>
      <w:r w:rsidRPr="00384A57">
        <w:rPr>
          <w:i/>
          <w:iCs/>
          <w:sz w:val="24"/>
          <w:szCs w:val="24"/>
        </w:rPr>
        <w:t>F</w:t>
      </w:r>
      <w:r w:rsidRPr="00384A57">
        <w:rPr>
          <w:sz w:val="24"/>
          <w:szCs w:val="24"/>
        </w:rPr>
        <w:t>(</w:t>
      </w:r>
      <w:proofErr w:type="gramEnd"/>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w:t>
      </w:r>
      <w:proofErr w:type="spellStart"/>
      <w:r w:rsidRPr="00384A57">
        <w:rPr>
          <w:sz w:val="24"/>
        </w:rPr>
        <w:t>Vincentile</w:t>
      </w:r>
      <w:proofErr w:type="spellEnd"/>
      <w:r w:rsidRPr="00384A57">
        <w:rPr>
          <w:sz w:val="24"/>
        </w:rPr>
        <w:t xml:space="preserv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proofErr w:type="gramStart"/>
      <w:r w:rsidRPr="00384A57">
        <w:rPr>
          <w:i/>
          <w:iCs/>
          <w:sz w:val="24"/>
          <w:szCs w:val="24"/>
        </w:rPr>
        <w:t>F</w:t>
      </w:r>
      <w:r w:rsidRPr="00384A57">
        <w:rPr>
          <w:sz w:val="24"/>
          <w:szCs w:val="24"/>
        </w:rPr>
        <w:t>(</w:t>
      </w:r>
      <w:proofErr w:type="gramEnd"/>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w:t>
      </w:r>
      <w:r w:rsidRPr="00384A57">
        <w:rPr>
          <w:sz w:val="24"/>
        </w:rPr>
        <w:lastRenderedPageBreak/>
        <w:t>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proofErr w:type="gramStart"/>
      <w:r w:rsidRPr="00384A57">
        <w:rPr>
          <w:i/>
          <w:iCs/>
          <w:sz w:val="24"/>
          <w:szCs w:val="24"/>
        </w:rPr>
        <w:t>F</w:t>
      </w:r>
      <w:r w:rsidRPr="00384A57">
        <w:rPr>
          <w:sz w:val="24"/>
          <w:szCs w:val="24"/>
        </w:rPr>
        <w:t>(</w:t>
      </w:r>
      <w:proofErr w:type="gramEnd"/>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proofErr w:type="gramStart"/>
      <w:r w:rsidRPr="00384A57">
        <w:rPr>
          <w:i/>
          <w:iCs/>
          <w:sz w:val="24"/>
          <w:szCs w:val="24"/>
        </w:rPr>
        <w:t>F</w:t>
      </w:r>
      <w:r w:rsidRPr="00384A57">
        <w:rPr>
          <w:sz w:val="24"/>
          <w:szCs w:val="24"/>
        </w:rPr>
        <w:t>(</w:t>
      </w:r>
      <w:proofErr w:type="gramEnd"/>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proofErr w:type="gramStart"/>
      <w:r w:rsidRPr="00384A57">
        <w:rPr>
          <w:i/>
          <w:iCs/>
          <w:sz w:val="24"/>
          <w:szCs w:val="24"/>
        </w:rPr>
        <w:t>F</w:t>
      </w:r>
      <w:r w:rsidRPr="00384A57">
        <w:rPr>
          <w:sz w:val="24"/>
          <w:szCs w:val="24"/>
        </w:rPr>
        <w:t>(</w:t>
      </w:r>
      <w:proofErr w:type="gramEnd"/>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proofErr w:type="spellStart"/>
      <w:r w:rsidRPr="00384A57">
        <w:rPr>
          <w:rFonts w:eastAsia="Arial"/>
          <w:i/>
          <w:iCs/>
          <w:sz w:val="24"/>
          <w:szCs w:val="24"/>
        </w:rPr>
        <w:t>p</w:t>
      </w:r>
      <w:r w:rsidRPr="00384A57">
        <w:rPr>
          <w:rFonts w:eastAsia="Arial"/>
          <w:caps/>
          <w:sz w:val="24"/>
          <w:szCs w:val="24"/>
          <w:vertAlign w:val="subscript"/>
        </w:rPr>
        <w:t>bic</w:t>
      </w:r>
      <w:proofErr w:type="spellEnd"/>
      <w:r w:rsidRPr="00384A57">
        <w:rPr>
          <w:rFonts w:eastAsia="Arial"/>
          <w:sz w:val="24"/>
          <w:szCs w:val="24"/>
        </w:rPr>
        <w:t xml:space="preserve"> = .90. However, for non-switch trials, Tau was greater when switching was predictive versus random, </w:t>
      </w:r>
      <w:proofErr w:type="gramStart"/>
      <w:r w:rsidRPr="00384A57">
        <w:rPr>
          <w:rFonts w:eastAsia="Arial"/>
          <w:i/>
          <w:iCs/>
          <w:sz w:val="24"/>
          <w:szCs w:val="24"/>
        </w:rPr>
        <w:t>t</w:t>
      </w:r>
      <w:r w:rsidRPr="00384A57">
        <w:rPr>
          <w:rFonts w:eastAsia="Arial"/>
          <w:sz w:val="24"/>
          <w:szCs w:val="24"/>
        </w:rPr>
        <w:t>(</w:t>
      </w:r>
      <w:proofErr w:type="gramEnd"/>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proofErr w:type="gramStart"/>
      <w:r w:rsidRPr="00384A57">
        <w:rPr>
          <w:i/>
          <w:iCs/>
          <w:sz w:val="24"/>
          <w:szCs w:val="24"/>
        </w:rPr>
        <w:t>F</w:t>
      </w:r>
      <w:r w:rsidRPr="00384A57">
        <w:rPr>
          <w:sz w:val="24"/>
          <w:szCs w:val="24"/>
        </w:rPr>
        <w:t>(</w:t>
      </w:r>
      <w:proofErr w:type="gramEnd"/>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w:t>
      </w:r>
      <w:proofErr w:type="spellStart"/>
      <w:r w:rsidRPr="00384A57">
        <w:rPr>
          <w:rFonts w:eastAsia="Arial"/>
          <w:sz w:val="24"/>
          <w:szCs w:val="24"/>
        </w:rPr>
        <w:t>Vincentile</w:t>
      </w:r>
      <w:proofErr w:type="spellEnd"/>
      <w:r w:rsidRPr="00384A57">
        <w:rPr>
          <w:rFonts w:eastAsia="Arial"/>
          <w:sz w:val="24"/>
          <w:szCs w:val="24"/>
        </w:rPr>
        <w:t xml:space="preserve"> plots. Additionally, tau was greater for when switching was predictive versus random, </w:t>
      </w:r>
      <w:proofErr w:type="gramStart"/>
      <w:r w:rsidRPr="00384A57">
        <w:rPr>
          <w:i/>
          <w:iCs/>
          <w:sz w:val="24"/>
          <w:szCs w:val="24"/>
        </w:rPr>
        <w:t>F</w:t>
      </w:r>
      <w:r w:rsidRPr="00384A57">
        <w:rPr>
          <w:sz w:val="24"/>
          <w:szCs w:val="24"/>
        </w:rPr>
        <w:t>(</w:t>
      </w:r>
      <w:proofErr w:type="gramEnd"/>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proofErr w:type="gramStart"/>
      <w:r w:rsidRPr="00384A57">
        <w:rPr>
          <w:i/>
          <w:iCs/>
          <w:sz w:val="24"/>
          <w:szCs w:val="24"/>
        </w:rPr>
        <w:t>F</w:t>
      </w:r>
      <w:r w:rsidRPr="00384A57">
        <w:rPr>
          <w:sz w:val="24"/>
          <w:szCs w:val="24"/>
        </w:rPr>
        <w:t>(</w:t>
      </w:r>
      <w:proofErr w:type="gramEnd"/>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proofErr w:type="spellStart"/>
      <w:r w:rsidRPr="00384A57">
        <w:rPr>
          <w:rFonts w:eastAsia="Arial"/>
          <w:i/>
          <w:iCs/>
          <w:sz w:val="24"/>
          <w:szCs w:val="24"/>
        </w:rPr>
        <w:t>p</w:t>
      </w:r>
      <w:r w:rsidRPr="00384A57">
        <w:rPr>
          <w:rFonts w:eastAsia="Arial"/>
          <w:sz w:val="24"/>
          <w:szCs w:val="24"/>
          <w:vertAlign w:val="subscript"/>
        </w:rPr>
        <w:t>BIC</w:t>
      </w:r>
      <w:proofErr w:type="spellEnd"/>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28E5D280" w:rsidR="00201E0F" w:rsidRPr="00384A57" w:rsidRDefault="002524BB" w:rsidP="00735B80">
      <w:pPr>
        <w:spacing w:line="480" w:lineRule="auto"/>
        <w:ind w:firstLine="720"/>
        <w:rPr>
          <w:sz w:val="24"/>
        </w:rPr>
      </w:pPr>
      <w:r w:rsidRPr="00384A57">
        <w:rPr>
          <w:sz w:val="24"/>
        </w:rPr>
        <w:lastRenderedPageBreak/>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w:t>
      </w:r>
      <w:ins w:id="251" w:author="Nick Maxwell" w:date="2023-08-10T15:29:00Z">
        <w:r w:rsidR="00AF05D9">
          <w:rPr>
            <w:sz w:val="24"/>
          </w:rPr>
          <w:t xml:space="preserve">have </w:t>
        </w:r>
      </w:ins>
      <w:r w:rsidR="001542CE">
        <w:rPr>
          <w:sz w:val="24"/>
        </w:rPr>
        <w:t>omitted this comparison (</w:t>
      </w:r>
      <w:ins w:id="252" w:author="Maxwell, Nicholas" w:date="2023-08-11T15:27:00Z">
        <w:r w:rsidR="00CE6A09">
          <w:rPr>
            <w:sz w:val="24"/>
          </w:rPr>
          <w:t xml:space="preserve">e.g., </w:t>
        </w:r>
      </w:ins>
      <w:bookmarkStart w:id="253" w:name="_GoBack"/>
      <w:bookmarkEnd w:id="253"/>
      <w:r w:rsidR="001542CE">
        <w:rPr>
          <w:sz w:val="24"/>
        </w:rPr>
        <w:t>Altmann, 2007;</w:t>
      </w:r>
      <w:del w:id="254" w:author="Maxwell, Nicholas" w:date="2023-08-11T15:27:00Z">
        <w:r w:rsidR="001542CE" w:rsidDel="00CE6A09">
          <w:rPr>
            <w:sz w:val="24"/>
          </w:rPr>
          <w:delText xml:space="preserve"> Minear &amp; Shah, 2008;</w:delText>
        </w:r>
      </w:del>
      <w:r w:rsidR="001542CE">
        <w:rPr>
          <w:sz w:val="24"/>
        </w:rPr>
        <w:t xml:space="preserve"> </w:t>
      </w:r>
      <w:proofErr w:type="spellStart"/>
      <w:r w:rsidR="001542CE">
        <w:rPr>
          <w:sz w:val="24"/>
        </w:rPr>
        <w:t>Monsell</w:t>
      </w:r>
      <w:proofErr w:type="spellEnd"/>
      <w:r w:rsidR="001542CE">
        <w:rPr>
          <w:sz w:val="24"/>
        </w:rPr>
        <w:t xml:space="preserve"> et al., 2003).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w:t>
      </w:r>
      <w:del w:id="255" w:author="Nick Maxwell" w:date="2023-08-10T15:31:00Z">
        <w:r w:rsidR="000A1A62" w:rsidRPr="00384A57" w:rsidDel="00D0426F">
          <w:rPr>
            <w:sz w:val="24"/>
          </w:rPr>
          <w:delText>task switches</w:delText>
        </w:r>
      </w:del>
      <w:ins w:id="256" w:author="Nick Maxwell" w:date="2023-08-10T15:31:00Z">
        <w:r w:rsidR="00D0426F">
          <w:rPr>
            <w:sz w:val="24"/>
          </w:rPr>
          <w:t>switching</w:t>
        </w:r>
      </w:ins>
      <w:r w:rsidR="000A1A62" w:rsidRPr="00384A57">
        <w:rPr>
          <w:sz w:val="24"/>
        </w:rPr>
        <w:t xml:space="preserve">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 xml:space="preserve">in working memory while </w:t>
      </w:r>
      <w:del w:id="257" w:author="Nick Maxwell" w:date="2023-08-10T14:38:00Z">
        <w:r w:rsidR="007338DF" w:rsidRPr="00384A57" w:rsidDel="009C0B5F">
          <w:rPr>
            <w:sz w:val="24"/>
          </w:rPr>
          <w:delText>progressing through</w:delText>
        </w:r>
      </w:del>
      <w:ins w:id="258" w:author="Nick Maxwell" w:date="2023-08-10T14:38:00Z">
        <w:r w:rsidR="009C0B5F">
          <w:rPr>
            <w:sz w:val="24"/>
          </w:rPr>
          <w:t>completing</w:t>
        </w:r>
      </w:ins>
      <w:r w:rsidR="007338DF" w:rsidRPr="00384A57">
        <w:rPr>
          <w:sz w:val="24"/>
        </w:rPr>
        <w:t xml:space="preserve"> the switch-task</w:t>
      </w:r>
      <w:r w:rsidR="00201E0F" w:rsidRPr="00384A57">
        <w:rPr>
          <w:sz w:val="24"/>
        </w:rPr>
        <w:t>.</w:t>
      </w:r>
    </w:p>
    <w:p w14:paraId="0362EE0F" w14:textId="5E5F9FC8"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del w:id="259" w:author="Nick Maxwell" w:date="2023-08-10T15:30:00Z">
        <w:r w:rsidR="006477E3" w:rsidRPr="00384A57" w:rsidDel="00AF05D9">
          <w:rPr>
            <w:sz w:val="24"/>
          </w:rPr>
          <w:delText>than</w:delText>
        </w:r>
        <w:r w:rsidR="00105053" w:rsidRPr="00384A57" w:rsidDel="00AF05D9">
          <w:rPr>
            <w:sz w:val="24"/>
          </w:rPr>
          <w:delText xml:space="preserve"> </w:delText>
        </w:r>
      </w:del>
      <w:ins w:id="260" w:author="Nick Maxwell" w:date="2023-08-10T15:30:00Z">
        <w:r w:rsidR="00AF05D9">
          <w:rPr>
            <w:sz w:val="24"/>
          </w:rPr>
          <w:t>versus</w:t>
        </w:r>
        <w:r w:rsidR="00AF05D9" w:rsidRPr="00384A57">
          <w:rPr>
            <w:sz w:val="24"/>
          </w:rPr>
          <w:t xml:space="preserve"> </w:t>
        </w:r>
      </w:ins>
      <w:r w:rsidR="00105053" w:rsidRPr="00384A57">
        <w:rPr>
          <w:sz w:val="24"/>
        </w:rPr>
        <w:t xml:space="preserve">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xml:space="preserve">; </w:t>
      </w:r>
      <w:proofErr w:type="spellStart"/>
      <w:r w:rsidR="004353D7" w:rsidRPr="00384A57">
        <w:rPr>
          <w:sz w:val="24"/>
        </w:rPr>
        <w:t>Tse</w:t>
      </w:r>
      <w:proofErr w:type="spellEnd"/>
      <w:r w:rsidR="004353D7" w:rsidRPr="00384A57">
        <w:rPr>
          <w:sz w:val="24"/>
        </w:rPr>
        <w:t xml:space="preserv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 xml:space="preserve">RTs on switch trials </w:t>
      </w:r>
      <w:r w:rsidR="00305A03" w:rsidRPr="00384A57">
        <w:rPr>
          <w:sz w:val="24"/>
        </w:rPr>
        <w:lastRenderedPageBreak/>
        <w:t>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399B337D"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 xml:space="preserve">This pattern for RTs was similarly observed using </w:t>
      </w:r>
      <w:proofErr w:type="spellStart"/>
      <w:r w:rsidR="005D3D8E" w:rsidRPr="00384A57">
        <w:rPr>
          <w:sz w:val="24"/>
        </w:rPr>
        <w:t>Vincentile</w:t>
      </w:r>
      <w:proofErr w:type="spellEnd"/>
      <w:r w:rsidR="005D3D8E" w:rsidRPr="00384A57">
        <w:rPr>
          <w:sz w:val="24"/>
        </w:rPr>
        <w:t xml:space="preserv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3B2CF261" w14:textId="77777777" w:rsidR="00B5266C" w:rsidRDefault="00613846" w:rsidP="0014448D">
      <w:pPr>
        <w:spacing w:line="480" w:lineRule="auto"/>
        <w:ind w:firstLine="720"/>
        <w:rPr>
          <w:ins w:id="261" w:author="Nick Maxwell" w:date="2023-08-11T10:18:00Z"/>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lastRenderedPageBreak/>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ins w:id="262" w:author="Nick Maxwell" w:date="2023-08-10T15:36:00Z">
        <w:r w:rsidR="00011D2A">
          <w:rPr>
            <w:sz w:val="24"/>
          </w:rPr>
          <w:t xml:space="preserve">. </w:t>
        </w:r>
      </w:ins>
      <w:del w:id="263" w:author="Nick Maxwell" w:date="2023-08-10T15:33:00Z">
        <w:r w:rsidR="009123AF" w:rsidRPr="00384A57" w:rsidDel="00011D2A">
          <w:rPr>
            <w:sz w:val="24"/>
          </w:rPr>
          <w:delText>.</w:delText>
        </w:r>
      </w:del>
      <w:del w:id="264" w:author="Nick Maxwell" w:date="2023-08-10T15:36:00Z">
        <w:r w:rsidR="009123AF" w:rsidRPr="00384A57" w:rsidDel="00011D2A">
          <w:rPr>
            <w:sz w:val="24"/>
          </w:rPr>
          <w:delText xml:space="preserve"> </w:delText>
        </w:r>
      </w:del>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 xml:space="preserve">as a function of run length (i.e., the number of consecutive trials </w:t>
      </w:r>
      <w:del w:id="265" w:author="Nick Maxwell" w:date="2023-08-10T15:53:00Z">
        <w:r w:rsidR="00454FCF" w:rsidRPr="00384A57" w:rsidDel="001421D0">
          <w:rPr>
            <w:sz w:val="24"/>
          </w:rPr>
          <w:delText xml:space="preserve">employing </w:delText>
        </w:r>
      </w:del>
      <w:ins w:id="266" w:author="Nick Maxwell" w:date="2023-08-10T15:53:00Z">
        <w:r w:rsidR="001421D0">
          <w:rPr>
            <w:sz w:val="24"/>
          </w:rPr>
          <w:t>using</w:t>
        </w:r>
        <w:r w:rsidR="001421D0" w:rsidRPr="00384A57">
          <w:rPr>
            <w:sz w:val="24"/>
          </w:rPr>
          <w:t xml:space="preserve"> </w:t>
        </w:r>
      </w:ins>
      <w:r w:rsidR="00454FCF" w:rsidRPr="00384A57">
        <w:rPr>
          <w:sz w:val="24"/>
        </w:rPr>
        <w:t>the</w:t>
      </w:r>
      <w:r w:rsidR="00EB71B0" w:rsidRPr="00384A57">
        <w:rPr>
          <w:sz w:val="24"/>
        </w:rPr>
        <w:t xml:space="preserve"> same task-set</w:t>
      </w:r>
      <w:r w:rsidR="00454FCF" w:rsidRPr="00384A57">
        <w:rPr>
          <w:sz w:val="24"/>
        </w:rPr>
        <w:t xml:space="preserve">; </w:t>
      </w:r>
      <w:r w:rsidR="00A025A1" w:rsidRPr="00384A57">
        <w:rPr>
          <w:sz w:val="24"/>
        </w:rPr>
        <w:t xml:space="preserve">e.g., </w:t>
      </w:r>
      <w:proofErr w:type="spellStart"/>
      <w:r w:rsidR="00A025A1" w:rsidRPr="00384A57">
        <w:rPr>
          <w:sz w:val="24"/>
        </w:rPr>
        <w:t>Milán</w:t>
      </w:r>
      <w:proofErr w:type="spellEnd"/>
      <w:r w:rsidR="00A025A1" w:rsidRPr="00384A57">
        <w:rPr>
          <w:sz w:val="24"/>
        </w:rPr>
        <w:t xml:space="preserve"> et al., 2005; </w:t>
      </w:r>
      <w:proofErr w:type="spellStart"/>
      <w:r w:rsidR="00A025A1" w:rsidRPr="00384A57">
        <w:rPr>
          <w:sz w:val="24"/>
        </w:rPr>
        <w:t>Monsell</w:t>
      </w:r>
      <w:proofErr w:type="spellEnd"/>
      <w:r w:rsidR="00A025A1" w:rsidRPr="00384A57">
        <w:rPr>
          <w:sz w:val="24"/>
        </w:rPr>
        <w:t xml:space="preserve">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ins w:id="267" w:author="Nick Maxwell" w:date="2023-08-10T15:36:00Z">
        <w:r w:rsidR="00011D2A">
          <w:rPr>
            <w:sz w:val="24"/>
          </w:rPr>
          <w:t xml:space="preserve"> wh</w:t>
        </w:r>
      </w:ins>
      <w:ins w:id="268" w:author="Nick Maxwell" w:date="2023-08-10T15:37:00Z">
        <w:r w:rsidR="00011D2A">
          <w:rPr>
            <w:sz w:val="24"/>
          </w:rPr>
          <w:t>ile also inhibiting the non-active task-set, making it more difficult to reconfigure to the alternate task-set when a switch is encountered (Allport et al., 1</w:t>
        </w:r>
      </w:ins>
      <w:ins w:id="269" w:author="Nick Maxwell" w:date="2023-08-10T15:38:00Z">
        <w:r w:rsidR="00011D2A">
          <w:rPr>
            <w:sz w:val="24"/>
          </w:rPr>
          <w:t>994).</w:t>
        </w:r>
      </w:ins>
      <w:del w:id="270" w:author="Nick Maxwell" w:date="2023-08-10T15:36:00Z">
        <w:r w:rsidR="00454FCF" w:rsidRPr="00384A57" w:rsidDel="00011D2A">
          <w:rPr>
            <w:sz w:val="24"/>
          </w:rPr>
          <w:delText>.</w:delText>
        </w:r>
      </w:del>
      <w:r w:rsidR="00454FCF" w:rsidRPr="00384A57">
        <w:rPr>
          <w:sz w:val="24"/>
        </w:rPr>
        <w:t xml:space="preserve"> </w:t>
      </w:r>
    </w:p>
    <w:p w14:paraId="4E2C671A" w14:textId="28D05D5F" w:rsidR="001E7317" w:rsidRPr="00384A57" w:rsidRDefault="00EB71B0" w:rsidP="0014448D">
      <w:pPr>
        <w:spacing w:line="480" w:lineRule="auto"/>
        <w:ind w:firstLine="720"/>
        <w:rPr>
          <w:sz w:val="24"/>
        </w:rPr>
      </w:pPr>
      <w:commentRangeStart w:id="271"/>
      <w:r w:rsidRPr="00384A57">
        <w:rPr>
          <w:sz w:val="24"/>
        </w:rPr>
        <w:t>Taken together</w:t>
      </w:r>
      <w:commentRangeEnd w:id="271"/>
      <w:r w:rsidR="001F2929">
        <w:rPr>
          <w:rStyle w:val="CommentReference"/>
        </w:rPr>
        <w:commentReference w:id="271"/>
      </w:r>
      <w:r w:rsidRPr="00384A57">
        <w:rPr>
          <w:sz w:val="24"/>
        </w:rPr>
        <w:t xml:space="preserve">,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reconfiguration processes </w:t>
      </w:r>
      <w:del w:id="272" w:author="Nick Maxwell" w:date="2023-08-11T10:15:00Z">
        <w:r w:rsidR="00FA2055" w:rsidDel="00B5266C">
          <w:rPr>
            <w:sz w:val="24"/>
          </w:rPr>
          <w:delText>due to</w:delText>
        </w:r>
      </w:del>
      <w:ins w:id="273" w:author="Nick Maxwell" w:date="2023-08-11T10:15:00Z">
        <w:r w:rsidR="00B5266C">
          <w:rPr>
            <w:sz w:val="24"/>
          </w:rPr>
          <w:t>from</w:t>
        </w:r>
      </w:ins>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ins w:id="274" w:author="Nick Maxwell" w:date="2023-08-11T10:17:00Z">
        <w:r w:rsidR="00B5266C">
          <w:rPr>
            <w:sz w:val="24"/>
          </w:rPr>
          <w:t xml:space="preserve"> First, task predictability </w:t>
        </w:r>
      </w:ins>
      <w:ins w:id="275" w:author="Nick Maxwell" w:date="2023-08-11T10:25:00Z">
        <w:r w:rsidR="00B5266C">
          <w:rPr>
            <w:sz w:val="24"/>
          </w:rPr>
          <w:t>benefits</w:t>
        </w:r>
      </w:ins>
      <w:ins w:id="276" w:author="Nick Maxwell" w:date="2023-08-11T10:17:00Z">
        <w:r w:rsidR="00B5266C">
          <w:rPr>
            <w:sz w:val="24"/>
          </w:rPr>
          <w:t xml:space="preserve"> performance on switch trials</w:t>
        </w:r>
      </w:ins>
      <w:ins w:id="277" w:author="Nick Maxwell" w:date="2023-08-11T10:18:00Z">
        <w:r w:rsidR="00B5266C">
          <w:rPr>
            <w:sz w:val="24"/>
          </w:rPr>
          <w:t xml:space="preserve">, given that if participants can successfully predict </w:t>
        </w:r>
      </w:ins>
      <w:ins w:id="278" w:author="Nick Maxwell" w:date="2023-08-11T10:19:00Z">
        <w:r w:rsidR="00B5266C">
          <w:rPr>
            <w:sz w:val="24"/>
          </w:rPr>
          <w:t>whether an upcoming trial will incur a task change, they</w:t>
        </w:r>
      </w:ins>
      <w:ins w:id="279" w:author="Nick Maxwell" w:date="2023-08-11T10:20:00Z">
        <w:r w:rsidR="00B5266C">
          <w:rPr>
            <w:sz w:val="24"/>
          </w:rPr>
          <w:t xml:space="preserve"> can more easily begin the task-set reconfiguration processes required to activate the </w:t>
        </w:r>
      </w:ins>
      <w:ins w:id="280" w:author="Nick Maxwell" w:date="2023-08-11T10:21:00Z">
        <w:r w:rsidR="00B5266C">
          <w:rPr>
            <w:sz w:val="24"/>
          </w:rPr>
          <w:t>dormant task-set. The lack of a predictable pattern</w:t>
        </w:r>
      </w:ins>
      <w:ins w:id="281" w:author="Nick Maxwell" w:date="2023-08-11T10:22:00Z">
        <w:r w:rsidR="00B5266C">
          <w:rPr>
            <w:sz w:val="24"/>
          </w:rPr>
          <w:t xml:space="preserve"> in random switching, however, results in this benefit only occur for the alternating runs pattern. Second, </w:t>
        </w:r>
      </w:ins>
      <w:ins w:id="282" w:author="Nick Maxwell" w:date="2023-08-11T10:23:00Z">
        <w:r w:rsidR="00B5266C">
          <w:rPr>
            <w:sz w:val="24"/>
          </w:rPr>
          <w:t xml:space="preserve">task set-inertia is likely greater for random switching, given that random switching is more likely to contain longer runs utilizing the same task-set. </w:t>
        </w:r>
      </w:ins>
      <w:ins w:id="283" w:author="Nick Maxwell" w:date="2023-08-11T10:24:00Z">
        <w:r w:rsidR="00B5266C">
          <w:rPr>
            <w:sz w:val="24"/>
          </w:rPr>
          <w:t>We note that these processes likely operate in tandem</w:t>
        </w:r>
      </w:ins>
      <w:ins w:id="284" w:author="Nick Maxwell" w:date="2023-08-11T10:25:00Z">
        <w:r w:rsidR="001F2929">
          <w:rPr>
            <w:sz w:val="24"/>
          </w:rPr>
          <w:t xml:space="preserve"> when switching is random</w:t>
        </w:r>
      </w:ins>
      <w:ins w:id="285" w:author="Nick Maxwell" w:date="2023-08-11T10:24:00Z">
        <w:r w:rsidR="00B5266C">
          <w:rPr>
            <w:sz w:val="24"/>
          </w:rPr>
          <w:t xml:space="preserve">, </w:t>
        </w:r>
        <w:r w:rsidR="00B5266C">
          <w:rPr>
            <w:sz w:val="24"/>
          </w:rPr>
          <w:lastRenderedPageBreak/>
          <w:t xml:space="preserve">such that </w:t>
        </w:r>
      </w:ins>
      <w:ins w:id="286" w:author="Nick Maxwell" w:date="2023-08-11T10:25:00Z">
        <w:r w:rsidR="001F2929">
          <w:rPr>
            <w:sz w:val="24"/>
          </w:rPr>
          <w:t>greater</w:t>
        </w:r>
      </w:ins>
      <w:ins w:id="287" w:author="Nick Maxwell" w:date="2023-08-11T10:26:00Z">
        <w:r w:rsidR="001F2929">
          <w:rPr>
            <w:sz w:val="24"/>
          </w:rPr>
          <w:t xml:space="preserve"> inertia long </w:t>
        </w:r>
      </w:ins>
      <w:ins w:id="288" w:author="Nick Maxwell" w:date="2023-08-11T10:27:00Z">
        <w:r w:rsidR="001F2929">
          <w:rPr>
            <w:sz w:val="24"/>
          </w:rPr>
          <w:t>strengthens inhibition on the non-activated task-set. Thus, task-set reconfiguration processes are particularly taxed when switching is random, leading to inflated local co</w:t>
        </w:r>
      </w:ins>
      <w:ins w:id="289" w:author="Nick Maxwell" w:date="2023-08-11T10:28:00Z">
        <w:r w:rsidR="001F2929">
          <w:rPr>
            <w:sz w:val="24"/>
          </w:rPr>
          <w:t>sts for this presentation sequence.</w:t>
        </w:r>
      </w:ins>
    </w:p>
    <w:p w14:paraId="007F0FF2" w14:textId="3A7E4B5B"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1A1DAB57" w:rsidR="00613846" w:rsidRDefault="00EF0603" w:rsidP="00B868B5">
      <w:pPr>
        <w:spacing w:line="480" w:lineRule="auto"/>
        <w:ind w:firstLine="720"/>
        <w:rPr>
          <w:sz w:val="24"/>
        </w:rPr>
      </w:pPr>
      <w:r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proofErr w:type="spellStart"/>
      <w:r w:rsidR="005E00F3" w:rsidRPr="00384A57">
        <w:rPr>
          <w:sz w:val="24"/>
        </w:rPr>
        <w:t>Bherer</w:t>
      </w:r>
      <w:proofErr w:type="spellEnd"/>
      <w:r w:rsidR="005E00F3" w:rsidRPr="00384A57">
        <w:rPr>
          <w:sz w:val="24"/>
        </w:rPr>
        <w:t xml:space="preserve">, Lepage, </w:t>
      </w:r>
      <w:proofErr w:type="spellStart"/>
      <w:r w:rsidR="005E00F3" w:rsidRPr="00384A57">
        <w:rPr>
          <w:sz w:val="24"/>
        </w:rPr>
        <w:t>Chertkow</w:t>
      </w:r>
      <w:proofErr w:type="spellEnd"/>
      <w:r w:rsidR="005E00F3" w:rsidRPr="00384A57">
        <w:rPr>
          <w:sz w:val="24"/>
        </w:rPr>
        <w:t xml:space="preserve">, &amp; Gauthier, </w:t>
      </w:r>
      <w:r w:rsidR="00DD22A1" w:rsidRPr="00384A57">
        <w:rPr>
          <w:sz w:val="24"/>
        </w:rPr>
        <w:t xml:space="preserve">2008; </w:t>
      </w:r>
      <w:r w:rsidR="0014448D" w:rsidRPr="00384A57">
        <w:rPr>
          <w:sz w:val="24"/>
        </w:rPr>
        <w:t>Huff et al., 2015;</w:t>
      </w:r>
      <w:r w:rsidR="00DD22A1" w:rsidRPr="00384A57">
        <w:rPr>
          <w:sz w:val="24"/>
        </w:rPr>
        <w:t xml:space="preserve"> Kray, Li, &amp; </w:t>
      </w:r>
      <w:proofErr w:type="spellStart"/>
      <w:r w:rsidR="00DD22A1" w:rsidRPr="00384A57">
        <w:rPr>
          <w:sz w:val="24"/>
        </w:rPr>
        <w:t>Lindenberger</w:t>
      </w:r>
      <w:proofErr w:type="spellEnd"/>
      <w:r w:rsidR="00DD22A1" w:rsidRPr="00384A57">
        <w:rPr>
          <w:sz w:val="24"/>
        </w:rPr>
        <w:t xml:space="preserve">,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w:t>
      </w:r>
      <w:r w:rsidR="00D65786">
        <w:rPr>
          <w:sz w:val="24"/>
        </w:rPr>
        <w:lastRenderedPageBreak/>
        <w:t xml:space="preserve">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w:t>
      </w:r>
      <w:proofErr w:type="spellStart"/>
      <w:r w:rsidR="005D3D8E" w:rsidRPr="00384A57">
        <w:rPr>
          <w:sz w:val="24"/>
        </w:rPr>
        <w:t>Vincentile</w:t>
      </w:r>
      <w:proofErr w:type="spellEnd"/>
      <w:r w:rsidR="005D3D8E" w:rsidRPr="00384A57">
        <w:rPr>
          <w:sz w:val="24"/>
        </w:rPr>
        <w:t xml:space="preserv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765F1798" w:rsidR="005D3D8E" w:rsidRPr="00384A57" w:rsidRDefault="005D3D8E" w:rsidP="00904236">
      <w:pPr>
        <w:spacing w:line="480" w:lineRule="auto"/>
        <w:ind w:firstLine="720"/>
        <w:rPr>
          <w:sz w:val="24"/>
        </w:rPr>
      </w:pPr>
      <w:r w:rsidRPr="00384A57">
        <w:rPr>
          <w:sz w:val="24"/>
        </w:rPr>
        <w:lastRenderedPageBreak/>
        <w:t xml:space="preserve">Similarly, methodological differences may explain the discrepancy between our findings for predictive versus random switch costs and those reported by </w:t>
      </w:r>
      <w:proofErr w:type="spellStart"/>
      <w:r w:rsidRPr="00384A57">
        <w:rPr>
          <w:sz w:val="24"/>
        </w:rPr>
        <w:t>Minear</w:t>
      </w:r>
      <w:proofErr w:type="spellEnd"/>
      <w:r w:rsidRPr="00384A57">
        <w:rPr>
          <w:sz w:val="24"/>
        </w:rPr>
        <w:t xml:space="preserve"> and Shah (2008). For example, </w:t>
      </w:r>
      <w:proofErr w:type="spellStart"/>
      <w:r w:rsidRPr="00384A57">
        <w:rPr>
          <w:sz w:val="24"/>
        </w:rPr>
        <w:t>Minear</w:t>
      </w:r>
      <w:proofErr w:type="spellEnd"/>
      <w:r w:rsidRPr="00384A57">
        <w:rPr>
          <w:sz w:val="24"/>
        </w:rPr>
        <w:t xml:space="preserve"> and Shah were primarily interested in assessing transfer effects on learning rather than providing a direct comparison of predictive and random switching on task-performance on switch-costs. Further, like Huff et al. (2015), </w:t>
      </w:r>
      <w:proofErr w:type="spellStart"/>
      <w:r w:rsidRPr="00384A57">
        <w:rPr>
          <w:sz w:val="24"/>
        </w:rPr>
        <w:t>Minear</w:t>
      </w:r>
      <w:proofErr w:type="spellEnd"/>
      <w:r w:rsidRPr="00384A57">
        <w:rPr>
          <w:sz w:val="24"/>
        </w:rPr>
        <w:t xml:space="preserve"> and Shah employed a smaller sample </w:t>
      </w:r>
      <w:ins w:id="290" w:author="Maxwell, Nicholas" w:date="2023-08-11T15:23:00Z">
        <w:r w:rsidR="00CB10E2">
          <w:rPr>
            <w:sz w:val="24"/>
          </w:rPr>
          <w:t xml:space="preserve">compared to the present study </w:t>
        </w:r>
      </w:ins>
      <w:r w:rsidRPr="00384A57">
        <w:rPr>
          <w:sz w:val="24"/>
        </w:rPr>
        <w:t>(</w:t>
      </w:r>
      <w:r w:rsidRPr="00384A57">
        <w:rPr>
          <w:i/>
          <w:iCs/>
          <w:sz w:val="24"/>
        </w:rPr>
        <w:t>n</w:t>
      </w:r>
      <w:r w:rsidRPr="00384A57">
        <w:rPr>
          <w:sz w:val="24"/>
        </w:rPr>
        <w:t xml:space="preserve"> = 31 for all groups</w:t>
      </w:r>
      <w:ins w:id="291" w:author="Nick Maxwell" w:date="2023-08-11T10:30:00Z">
        <w:del w:id="292" w:author="Maxwell, Nicholas" w:date="2023-08-11T15:23:00Z">
          <w:r w:rsidR="001F2929" w:rsidDel="00CB10E2">
            <w:rPr>
              <w:sz w:val="24"/>
            </w:rPr>
            <w:delText xml:space="preserve"> vs. </w:delText>
          </w:r>
          <w:r w:rsidR="001F2929" w:rsidRPr="001F2929" w:rsidDel="00CB10E2">
            <w:rPr>
              <w:i/>
              <w:iCs/>
              <w:sz w:val="24"/>
              <w:rPrChange w:id="293" w:author="Nick Maxwell" w:date="2023-08-11T10:30:00Z">
                <w:rPr>
                  <w:sz w:val="24"/>
                </w:rPr>
              </w:rPrChange>
            </w:rPr>
            <w:delText>n</w:delText>
          </w:r>
          <w:r w:rsidR="001F2929" w:rsidDel="00CB10E2">
            <w:rPr>
              <w:sz w:val="24"/>
            </w:rPr>
            <w:delText xml:space="preserve"> = 89 in the present study</w:delText>
          </w:r>
        </w:del>
      </w:ins>
      <w:r w:rsidRPr="00384A57">
        <w:rPr>
          <w:sz w:val="24"/>
        </w:rPr>
        <w:t>)</w:t>
      </w:r>
      <w:ins w:id="294" w:author="Maxwell, Nicholas" w:date="2023-08-11T15:24:00Z">
        <w:r w:rsidR="00B849FB">
          <w:rPr>
            <w:sz w:val="24"/>
          </w:rPr>
          <w:t xml:space="preserve"> and each block included fewer trials (48 trials for all blocks)</w:t>
        </w:r>
      </w:ins>
      <w:r w:rsidRPr="00384A57">
        <w:rPr>
          <w:sz w:val="24"/>
        </w:rPr>
        <w:t xml:space="preserve">. Thus, our </w:t>
      </w:r>
      <w:ins w:id="295" w:author="Maxwell, Nicholas" w:date="2023-08-11T15:23:00Z">
        <w:r w:rsidR="00AB7055">
          <w:rPr>
            <w:sz w:val="24"/>
          </w:rPr>
          <w:t xml:space="preserve">increased </w:t>
        </w:r>
      </w:ins>
      <w:r w:rsidRPr="00384A57">
        <w:rPr>
          <w:sz w:val="24"/>
        </w:rPr>
        <w:t>sample may have provided a more accurate representation of mean RTs across trial types as well as their associated switch costs.</w:t>
      </w:r>
      <w:ins w:id="296" w:author="Nick Maxwell" w:date="2023-08-10T14:40:00Z">
        <w:r w:rsidR="009C0B5F">
          <w:rPr>
            <w:sz w:val="24"/>
          </w:rPr>
          <w:t xml:space="preserve"> However, given the discrepanc</w:t>
        </w:r>
      </w:ins>
      <w:ins w:id="297" w:author="Nick Maxwell" w:date="2023-08-10T14:42:00Z">
        <w:r w:rsidR="009C0B5F">
          <w:rPr>
            <w:sz w:val="24"/>
          </w:rPr>
          <w:t>ies noted above</w:t>
        </w:r>
      </w:ins>
      <w:ins w:id="298" w:author="Nick Maxwell" w:date="2023-08-10T14:40:00Z">
        <w:r w:rsidR="009C0B5F">
          <w:rPr>
            <w:sz w:val="24"/>
          </w:rPr>
          <w:t>,</w:t>
        </w:r>
      </w:ins>
      <w:ins w:id="299" w:author="Maxwell, Nicholas" w:date="2023-08-11T15:21:00Z">
        <w:r w:rsidR="006829B8">
          <w:rPr>
            <w:sz w:val="24"/>
          </w:rPr>
          <w:t xml:space="preserve"> as well as the la</w:t>
        </w:r>
      </w:ins>
      <w:ins w:id="300" w:author="Maxwell, Nicholas" w:date="2023-08-11T15:22:00Z">
        <w:r w:rsidR="006829B8">
          <w:rPr>
            <w:sz w:val="24"/>
          </w:rPr>
          <w:t>ck of research on switch sequencing and switch costs,</w:t>
        </w:r>
      </w:ins>
      <w:ins w:id="301" w:author="Nick Maxwell" w:date="2023-08-10T14:40:00Z">
        <w:r w:rsidR="009C0B5F">
          <w:rPr>
            <w:sz w:val="24"/>
          </w:rPr>
          <w:t xml:space="preserve"> </w:t>
        </w:r>
        <w:del w:id="302" w:author="Maxwell, Nicholas" w:date="2023-08-11T15:22:00Z">
          <w:r w:rsidR="009C0B5F" w:rsidDel="006829B8">
            <w:rPr>
              <w:sz w:val="24"/>
            </w:rPr>
            <w:delText>more research</w:delText>
          </w:r>
        </w:del>
      </w:ins>
      <w:ins w:id="303" w:author="Maxwell, Nicholas" w:date="2023-08-11T15:22:00Z">
        <w:r w:rsidR="006829B8">
          <w:rPr>
            <w:sz w:val="24"/>
          </w:rPr>
          <w:t>more work</w:t>
        </w:r>
      </w:ins>
      <w:ins w:id="304" w:author="Nick Maxwell" w:date="2023-08-10T14:40:00Z">
        <w:r w:rsidR="009C0B5F">
          <w:rPr>
            <w:sz w:val="24"/>
          </w:rPr>
          <w:t xml:space="preserve"> </w:t>
        </w:r>
      </w:ins>
      <w:ins w:id="305" w:author="Maxwell, Nicholas" w:date="2023-08-11T15:22:00Z">
        <w:r w:rsidR="006829B8">
          <w:rPr>
            <w:sz w:val="24"/>
          </w:rPr>
          <w:t>will be</w:t>
        </w:r>
      </w:ins>
      <w:ins w:id="306" w:author="Nick Maxwell" w:date="2023-08-10T14:40:00Z">
        <w:del w:id="307" w:author="Maxwell, Nicholas" w:date="2023-08-11T15:22:00Z">
          <w:r w:rsidR="009C0B5F" w:rsidDel="006829B8">
            <w:rPr>
              <w:sz w:val="24"/>
            </w:rPr>
            <w:delText>is</w:delText>
          </w:r>
        </w:del>
      </w:ins>
      <w:ins w:id="308" w:author="Nick Maxwell" w:date="2023-08-10T14:41:00Z">
        <w:r w:rsidR="009C0B5F">
          <w:rPr>
            <w:sz w:val="24"/>
          </w:rPr>
          <w:t xml:space="preserve"> </w:t>
        </w:r>
        <w:del w:id="309" w:author="Maxwell, Nicholas" w:date="2023-08-11T15:21:00Z">
          <w:r w:rsidR="009C0B5F" w:rsidDel="006829B8">
            <w:rPr>
              <w:sz w:val="24"/>
            </w:rPr>
            <w:delText>ultimately</w:delText>
          </w:r>
        </w:del>
      </w:ins>
      <w:ins w:id="310" w:author="Nick Maxwell" w:date="2023-08-10T14:40:00Z">
        <w:del w:id="311" w:author="Maxwell, Nicholas" w:date="2023-08-11T15:21:00Z">
          <w:r w:rsidR="009C0B5F" w:rsidDel="006829B8">
            <w:rPr>
              <w:sz w:val="24"/>
            </w:rPr>
            <w:delText xml:space="preserve"> </w:delText>
          </w:r>
        </w:del>
        <w:r w:rsidR="009C0B5F">
          <w:rPr>
            <w:sz w:val="24"/>
          </w:rPr>
          <w:t xml:space="preserve">needed to fully understand </w:t>
        </w:r>
      </w:ins>
      <w:ins w:id="312" w:author="Nick Maxwell" w:date="2023-08-10T14:42:00Z">
        <w:r w:rsidR="009C0B5F">
          <w:rPr>
            <w:sz w:val="24"/>
          </w:rPr>
          <w:t>the effects of switch-sequencing on local and global switch costs.</w:t>
        </w:r>
      </w:ins>
      <w:ins w:id="313" w:author="Nick Maxwell" w:date="2023-08-10T14:41:00Z">
        <w:r w:rsidR="009C0B5F">
          <w:rPr>
            <w:sz w:val="24"/>
          </w:rPr>
          <w:t xml:space="preserve"> </w:t>
        </w:r>
      </w:ins>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proofErr w:type="spellStart"/>
      <w:r w:rsidRPr="00384A57">
        <w:rPr>
          <w:sz w:val="24"/>
        </w:rPr>
        <w:t>Vincentile</w:t>
      </w:r>
      <w:proofErr w:type="spellEnd"/>
      <w:r w:rsidRPr="00384A57">
        <w:rPr>
          <w:sz w:val="24"/>
        </w:rPr>
        <w:t xml:space="preserve"> analyses, we also included an ex-Gaussian analysis of global and local switch costs. Analysis of the tau parameter, however, failed to produce the interactive pattern observed in the previous RT cost analyses. Instead, an increase to both cost 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74550AF5"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w:t>
      </w:r>
      <w:r w:rsidR="006B44EC" w:rsidRPr="00384A57">
        <w:rPr>
          <w:sz w:val="24"/>
        </w:rPr>
        <w:lastRenderedPageBreak/>
        <w:t xml:space="preserve">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5"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3AA2FB4C" w14:textId="77777777" w:rsidR="003358AB" w:rsidRDefault="003358AB">
      <w:pPr>
        <w:spacing w:after="160" w:line="259" w:lineRule="auto"/>
        <w:rPr>
          <w:rFonts w:eastAsia="Arial"/>
          <w:sz w:val="24"/>
          <w:szCs w:val="24"/>
        </w:rPr>
      </w:pPr>
      <w:r>
        <w:rPr>
          <w:rFonts w:eastAsia="Arial"/>
          <w:sz w:val="24"/>
          <w:szCs w:val="24"/>
        </w:rPr>
        <w:br w:type="page"/>
      </w:r>
    </w:p>
    <w:p w14:paraId="7FAD50D1" w14:textId="60695384" w:rsidR="003358AB" w:rsidRPr="003358AB" w:rsidRDefault="003358AB" w:rsidP="00967E35">
      <w:pPr>
        <w:spacing w:after="160" w:line="480" w:lineRule="auto"/>
        <w:contextualSpacing/>
        <w:rPr>
          <w:b/>
          <w:bCs/>
          <w:sz w:val="24"/>
        </w:rPr>
      </w:pPr>
      <w:bookmarkStart w:id="314" w:name="_Hlk136532554"/>
      <w:r w:rsidRPr="003358AB">
        <w:rPr>
          <w:b/>
          <w:bCs/>
          <w:sz w:val="24"/>
        </w:rPr>
        <w:lastRenderedPageBreak/>
        <w:t>Declaration of Interest</w:t>
      </w:r>
    </w:p>
    <w:p w14:paraId="322F4B09" w14:textId="3F01B693" w:rsidR="003358AB" w:rsidRDefault="003358AB" w:rsidP="00967E35">
      <w:pPr>
        <w:spacing w:after="160" w:line="480" w:lineRule="auto"/>
        <w:contextualSpacing/>
        <w:rPr>
          <w:sz w:val="24"/>
        </w:rPr>
      </w:pPr>
      <w:r>
        <w:rPr>
          <w:sz w:val="24"/>
        </w:rPr>
        <w:t>The authors report no conflicts of interest.</w:t>
      </w:r>
    </w:p>
    <w:bookmarkEnd w:id="314"/>
    <w:p w14:paraId="77BAAE84" w14:textId="652CB875" w:rsidR="002153D2" w:rsidRPr="00384A57" w:rsidRDefault="002153D2" w:rsidP="00967E35">
      <w:pPr>
        <w:spacing w:after="160" w:line="480" w:lineRule="auto"/>
        <w:contextualSpacing/>
        <w:rPr>
          <w:sz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5E9FA1EA" w14:textId="65AB0113" w:rsidR="00434009" w:rsidRPr="00434009" w:rsidRDefault="00434009" w:rsidP="00601EF0">
      <w:pPr>
        <w:spacing w:line="480" w:lineRule="auto"/>
        <w:ind w:left="720" w:hanging="720"/>
        <w:rPr>
          <w:ins w:id="315" w:author="Nick Maxwell" w:date="2023-08-10T15:10:00Z"/>
          <w:sz w:val="28"/>
          <w:szCs w:val="24"/>
          <w:rPrChange w:id="316" w:author="Nick Maxwell" w:date="2023-08-10T15:10:00Z">
            <w:rPr>
              <w:ins w:id="317" w:author="Nick Maxwell" w:date="2023-08-10T15:10:00Z"/>
              <w:sz w:val="24"/>
            </w:rPr>
          </w:rPrChange>
        </w:rPr>
      </w:pPr>
      <w:ins w:id="318" w:author="Nick Maxwell" w:date="2023-08-10T15:10:00Z">
        <w:r w:rsidRPr="00434009">
          <w:rPr>
            <w:sz w:val="24"/>
            <w:szCs w:val="24"/>
            <w:rPrChange w:id="319" w:author="Nick Maxwell" w:date="2023-08-10T15:10:00Z">
              <w:rPr/>
            </w:rPrChange>
          </w:rPr>
          <w:t xml:space="preserve">Allport, A., Styles, E. A., &amp; Hsieh, S. (1994). Shifting intentional set: Exploring the dynamic control of tasks. In C. </w:t>
        </w:r>
        <w:proofErr w:type="spellStart"/>
        <w:r w:rsidRPr="00434009">
          <w:rPr>
            <w:sz w:val="24"/>
            <w:szCs w:val="24"/>
            <w:rPrChange w:id="320" w:author="Nick Maxwell" w:date="2023-08-10T15:10:00Z">
              <w:rPr/>
            </w:rPrChange>
          </w:rPr>
          <w:t>Umilta</w:t>
        </w:r>
        <w:proofErr w:type="spellEnd"/>
        <w:r w:rsidRPr="00434009">
          <w:rPr>
            <w:sz w:val="24"/>
            <w:szCs w:val="24"/>
            <w:rPrChange w:id="321" w:author="Nick Maxwell" w:date="2023-08-10T15:10:00Z">
              <w:rPr/>
            </w:rPrChange>
          </w:rPr>
          <w:t xml:space="preserve"> &amp; M. </w:t>
        </w:r>
        <w:proofErr w:type="spellStart"/>
        <w:r w:rsidRPr="00434009">
          <w:rPr>
            <w:sz w:val="24"/>
            <w:szCs w:val="24"/>
            <w:rPrChange w:id="322" w:author="Nick Maxwell" w:date="2023-08-10T15:10:00Z">
              <w:rPr/>
            </w:rPrChange>
          </w:rPr>
          <w:t>Moscovitch</w:t>
        </w:r>
        <w:proofErr w:type="spellEnd"/>
        <w:r w:rsidRPr="00434009">
          <w:rPr>
            <w:sz w:val="24"/>
            <w:szCs w:val="24"/>
            <w:rPrChange w:id="323" w:author="Nick Maxwell" w:date="2023-08-10T15:10:00Z">
              <w:rPr/>
            </w:rPrChange>
          </w:rPr>
          <w:t xml:space="preserve"> (Eds.), </w:t>
        </w:r>
        <w:r w:rsidRPr="00434009">
          <w:rPr>
            <w:i/>
            <w:iCs/>
            <w:sz w:val="24"/>
            <w:szCs w:val="24"/>
            <w:rPrChange w:id="324" w:author="Nick Maxwell" w:date="2023-08-10T15:10:00Z">
              <w:rPr/>
            </w:rPrChange>
          </w:rPr>
          <w:t xml:space="preserve">Conscious and </w:t>
        </w:r>
      </w:ins>
      <w:ins w:id="325" w:author="Nick Maxwell" w:date="2023-08-10T15:11:00Z">
        <w:r>
          <w:rPr>
            <w:i/>
            <w:iCs/>
            <w:sz w:val="24"/>
            <w:szCs w:val="24"/>
          </w:rPr>
          <w:t>N</w:t>
        </w:r>
      </w:ins>
      <w:ins w:id="326" w:author="Nick Maxwell" w:date="2023-08-10T15:10:00Z">
        <w:r w:rsidRPr="00434009">
          <w:rPr>
            <w:i/>
            <w:iCs/>
            <w:sz w:val="24"/>
            <w:szCs w:val="24"/>
            <w:rPrChange w:id="327" w:author="Nick Maxwell" w:date="2023-08-10T15:10:00Z">
              <w:rPr/>
            </w:rPrChange>
          </w:rPr>
          <w:t xml:space="preserve">onconscious </w:t>
        </w:r>
      </w:ins>
      <w:ins w:id="328" w:author="Nick Maxwell" w:date="2023-08-10T15:11:00Z">
        <w:r>
          <w:rPr>
            <w:i/>
            <w:iCs/>
            <w:sz w:val="24"/>
            <w:szCs w:val="24"/>
          </w:rPr>
          <w:t>I</w:t>
        </w:r>
      </w:ins>
      <w:ins w:id="329" w:author="Nick Maxwell" w:date="2023-08-10T15:10:00Z">
        <w:r w:rsidRPr="00434009">
          <w:rPr>
            <w:i/>
            <w:iCs/>
            <w:sz w:val="24"/>
            <w:szCs w:val="24"/>
            <w:rPrChange w:id="330" w:author="Nick Maxwell" w:date="2023-08-10T15:10:00Z">
              <w:rPr/>
            </w:rPrChange>
          </w:rPr>
          <w:t xml:space="preserve">nformation </w:t>
        </w:r>
      </w:ins>
      <w:ins w:id="331" w:author="Nick Maxwell" w:date="2023-08-10T15:11:00Z">
        <w:r>
          <w:rPr>
            <w:i/>
            <w:iCs/>
            <w:sz w:val="24"/>
            <w:szCs w:val="24"/>
          </w:rPr>
          <w:t>P</w:t>
        </w:r>
      </w:ins>
      <w:ins w:id="332" w:author="Nick Maxwell" w:date="2023-08-10T15:10:00Z">
        <w:r w:rsidRPr="00434009">
          <w:rPr>
            <w:i/>
            <w:iCs/>
            <w:sz w:val="24"/>
            <w:szCs w:val="24"/>
            <w:rPrChange w:id="333" w:author="Nick Maxwell" w:date="2023-08-10T15:10:00Z">
              <w:rPr/>
            </w:rPrChange>
          </w:rPr>
          <w:t>rocessing: Attention and</w:t>
        </w:r>
      </w:ins>
      <w:ins w:id="334" w:author="Nick Maxwell" w:date="2023-08-10T15:11:00Z">
        <w:r>
          <w:rPr>
            <w:i/>
            <w:iCs/>
            <w:sz w:val="24"/>
            <w:szCs w:val="24"/>
          </w:rPr>
          <w:t xml:space="preserve"> P</w:t>
        </w:r>
      </w:ins>
      <w:ins w:id="335" w:author="Nick Maxwell" w:date="2023-08-10T15:10:00Z">
        <w:r w:rsidRPr="00434009">
          <w:rPr>
            <w:i/>
            <w:iCs/>
            <w:sz w:val="24"/>
            <w:szCs w:val="24"/>
            <w:rPrChange w:id="336" w:author="Nick Maxwell" w:date="2023-08-10T15:10:00Z">
              <w:rPr/>
            </w:rPrChange>
          </w:rPr>
          <w:t>erformance XV</w:t>
        </w:r>
        <w:r w:rsidRPr="00434009">
          <w:rPr>
            <w:sz w:val="24"/>
            <w:szCs w:val="24"/>
            <w:rPrChange w:id="337" w:author="Nick Maxwell" w:date="2023-08-10T15:10:00Z">
              <w:rPr/>
            </w:rPrChange>
          </w:rPr>
          <w:t xml:space="preserve"> (pp. 421- 452). MIT Press.</w:t>
        </w:r>
      </w:ins>
    </w:p>
    <w:p w14:paraId="0A13A5DA" w14:textId="679873CE"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proofErr w:type="spellStart"/>
      <w:r w:rsidRPr="00384A57">
        <w:rPr>
          <w:sz w:val="24"/>
        </w:rPr>
        <w:t>Balota</w:t>
      </w:r>
      <w:proofErr w:type="spellEnd"/>
      <w:r w:rsidRPr="00384A57">
        <w:rPr>
          <w:sz w:val="24"/>
        </w:rPr>
        <w:t xml:space="preserve">, D. A., &amp; </w:t>
      </w:r>
      <w:proofErr w:type="spellStart"/>
      <w:r w:rsidRPr="00384A57">
        <w:rPr>
          <w:sz w:val="24"/>
        </w:rPr>
        <w:t>Spieler</w:t>
      </w:r>
      <w:proofErr w:type="spellEnd"/>
      <w:r w:rsidRPr="00384A57">
        <w:rPr>
          <w:sz w:val="24"/>
        </w:rPr>
        <w:t xml:space="preserve">,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proofErr w:type="spellStart"/>
      <w:r w:rsidRPr="00384A57">
        <w:rPr>
          <w:sz w:val="24"/>
        </w:rPr>
        <w:t>Balota</w:t>
      </w:r>
      <w:proofErr w:type="spellEnd"/>
      <w:r w:rsidRPr="00384A57">
        <w:rPr>
          <w:sz w:val="24"/>
        </w:rPr>
        <w:t xml:space="preserve">,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w:t>
      </w:r>
      <w:proofErr w:type="spellStart"/>
      <w:r w:rsidRPr="00384A57">
        <w:rPr>
          <w:sz w:val="24"/>
        </w:rPr>
        <w:t>Bherer</w:t>
      </w:r>
      <w:proofErr w:type="spellEnd"/>
      <w:r w:rsidRPr="00384A57">
        <w:rPr>
          <w:sz w:val="24"/>
        </w:rPr>
        <w:t xml:space="preserve">, L., Lepage, E., </w:t>
      </w:r>
      <w:proofErr w:type="spellStart"/>
      <w:r w:rsidRPr="00384A57">
        <w:rPr>
          <w:sz w:val="24"/>
        </w:rPr>
        <w:t>Chertkow</w:t>
      </w:r>
      <w:proofErr w:type="spellEnd"/>
      <w:r w:rsidRPr="00384A57">
        <w:rPr>
          <w:sz w:val="24"/>
        </w:rPr>
        <w:t xml:space="preserve">, H., &amp; Gauthier, S. (2008). Task switching capacities in person with Alzheimer’s disease and mild cognitive impairment. </w:t>
      </w:r>
      <w:proofErr w:type="spellStart"/>
      <w:r w:rsidRPr="00384A57">
        <w:rPr>
          <w:i/>
          <w:iCs/>
          <w:sz w:val="24"/>
        </w:rPr>
        <w:t>Neuropsychologia</w:t>
      </w:r>
      <w:proofErr w:type="spellEnd"/>
      <w:r w:rsidRPr="00384A57">
        <w:rPr>
          <w:i/>
          <w:iCs/>
          <w:sz w:val="24"/>
        </w:rPr>
        <w:t>,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lastRenderedPageBreak/>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proofErr w:type="spellStart"/>
      <w:r w:rsidRPr="00464FEB">
        <w:rPr>
          <w:sz w:val="24"/>
        </w:rPr>
        <w:t>Klix</w:t>
      </w:r>
      <w:proofErr w:type="spellEnd"/>
      <w:r w:rsidRPr="00464FEB">
        <w:rPr>
          <w:sz w:val="24"/>
        </w:rPr>
        <w:t xml:space="preserve">,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w:t>
      </w:r>
      <w:proofErr w:type="spellStart"/>
      <w:r w:rsidRPr="00384A57">
        <w:rPr>
          <w:sz w:val="24"/>
        </w:rPr>
        <w:t>Monsell</w:t>
      </w:r>
      <w:proofErr w:type="spellEnd"/>
      <w:r w:rsidRPr="00384A57">
        <w:rPr>
          <w:sz w:val="24"/>
        </w:rPr>
        <w:t xml:space="preserve">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proofErr w:type="spellStart"/>
      <w:r>
        <w:rPr>
          <w:sz w:val="24"/>
        </w:rPr>
        <w:t>Draheim</w:t>
      </w:r>
      <w:proofErr w:type="spellEnd"/>
      <w:r>
        <w:rPr>
          <w:sz w:val="24"/>
        </w:rPr>
        <w:t xml:space="preserve">, C., Hicks, K. L., &amp; Engle, R. W. (2010). Combing reaction time and accuracy: The relationship between working memory capacity and task switching as a case example. </w:t>
      </w:r>
      <w:r w:rsidRPr="00737CC4">
        <w:rPr>
          <w:i/>
          <w:iCs/>
          <w:sz w:val="24"/>
          <w:lang w:val="fr-FR"/>
        </w:rPr>
        <w:t xml:space="preserve">Perspectives on </w:t>
      </w:r>
      <w:proofErr w:type="spellStart"/>
      <w:r w:rsidRPr="00737CC4">
        <w:rPr>
          <w:i/>
          <w:iCs/>
          <w:sz w:val="24"/>
          <w:lang w:val="fr-FR"/>
        </w:rPr>
        <w:t>Psychological</w:t>
      </w:r>
      <w:proofErr w:type="spellEnd"/>
      <w:r w:rsidRPr="00737CC4">
        <w:rPr>
          <w:i/>
          <w:iCs/>
          <w:sz w:val="24"/>
          <w:lang w:val="fr-FR"/>
        </w:rPr>
        <w:t xml:space="preserve">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proofErr w:type="spellStart"/>
      <w:r w:rsidRPr="00737CC4">
        <w:rPr>
          <w:rFonts w:eastAsia="Arial"/>
          <w:sz w:val="24"/>
          <w:szCs w:val="24"/>
          <w:lang w:val="fr-FR"/>
        </w:rPr>
        <w:t>Faul</w:t>
      </w:r>
      <w:proofErr w:type="spellEnd"/>
      <w:r w:rsidRPr="00737CC4">
        <w:rPr>
          <w:rFonts w:eastAsia="Arial"/>
          <w:sz w:val="24"/>
          <w:szCs w:val="24"/>
          <w:lang w:val="fr-FR"/>
        </w:rPr>
        <w:t xml:space="preserve">, F., </w:t>
      </w:r>
      <w:proofErr w:type="spellStart"/>
      <w:r w:rsidRPr="00737CC4">
        <w:rPr>
          <w:rFonts w:eastAsia="Arial"/>
          <w:sz w:val="24"/>
          <w:szCs w:val="24"/>
          <w:lang w:val="fr-FR"/>
        </w:rPr>
        <w:t>Erdfelder</w:t>
      </w:r>
      <w:proofErr w:type="spellEnd"/>
      <w:r w:rsidRPr="00737CC4">
        <w:rPr>
          <w:rFonts w:eastAsia="Arial"/>
          <w:sz w:val="24"/>
          <w:szCs w:val="24"/>
          <w:lang w:val="fr-FR"/>
        </w:rPr>
        <w:t xml:space="preserve">,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w:t>
      </w:r>
      <w:proofErr w:type="spellStart"/>
      <w:r w:rsidRPr="00384A57">
        <w:rPr>
          <w:sz w:val="24"/>
        </w:rPr>
        <w:t>Armony</w:t>
      </w:r>
      <w:proofErr w:type="spellEnd"/>
      <w:r w:rsidRPr="00384A57">
        <w:rPr>
          <w:sz w:val="24"/>
        </w:rPr>
        <w:t xml:space="preserve">, L., &amp; </w:t>
      </w:r>
      <w:proofErr w:type="spellStart"/>
      <w:r w:rsidRPr="00384A57">
        <w:rPr>
          <w:sz w:val="24"/>
        </w:rPr>
        <w:t>Greenshpan</w:t>
      </w:r>
      <w:proofErr w:type="spellEnd"/>
      <w:r w:rsidRPr="00384A57">
        <w:rPr>
          <w:sz w:val="24"/>
        </w:rPr>
        <w:t xml:space="preserve">,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w:t>
      </w:r>
      <w:proofErr w:type="spellStart"/>
      <w:r w:rsidRPr="00384A57">
        <w:rPr>
          <w:sz w:val="24"/>
        </w:rPr>
        <w:t>Balota</w:t>
      </w:r>
      <w:proofErr w:type="spellEnd"/>
      <w:r w:rsidRPr="00384A57">
        <w:rPr>
          <w:sz w:val="24"/>
        </w:rPr>
        <w:t xml:space="preserve">, D. A., </w:t>
      </w:r>
      <w:proofErr w:type="spellStart"/>
      <w:r w:rsidRPr="00384A57">
        <w:rPr>
          <w:sz w:val="24"/>
        </w:rPr>
        <w:t>Minear</w:t>
      </w:r>
      <w:proofErr w:type="spellEnd"/>
      <w:r w:rsidRPr="00384A57">
        <w:rPr>
          <w:sz w:val="24"/>
        </w:rPr>
        <w:t xml:space="preserve">, M., </w:t>
      </w:r>
      <w:proofErr w:type="spellStart"/>
      <w:r w:rsidRPr="00384A57">
        <w:rPr>
          <w:sz w:val="24"/>
        </w:rPr>
        <w:t>Aschenbrenner</w:t>
      </w:r>
      <w:proofErr w:type="spellEnd"/>
      <w:r w:rsidRPr="00384A57">
        <w:rPr>
          <w:sz w:val="24"/>
        </w:rPr>
        <w:t xml:space="preserve">, A. J., &amp; </w:t>
      </w:r>
      <w:proofErr w:type="spellStart"/>
      <w:r w:rsidRPr="00384A57">
        <w:rPr>
          <w:sz w:val="24"/>
        </w:rPr>
        <w:t>Duchek</w:t>
      </w:r>
      <w:proofErr w:type="spellEnd"/>
      <w:r w:rsidRPr="00384A57">
        <w:rPr>
          <w:sz w:val="24"/>
        </w:rPr>
        <w:t xml:space="preserve">,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w:t>
      </w:r>
      <w:proofErr w:type="spellStart"/>
      <w:r w:rsidRPr="00384A57">
        <w:rPr>
          <w:sz w:val="24"/>
        </w:rPr>
        <w:t>Balota</w:t>
      </w:r>
      <w:proofErr w:type="spellEnd"/>
      <w:r w:rsidRPr="00384A57">
        <w:rPr>
          <w:sz w:val="24"/>
        </w:rPr>
        <w:t xml:space="preserve">, D. A., &amp; </w:t>
      </w:r>
      <w:proofErr w:type="spellStart"/>
      <w:r w:rsidRPr="00384A57">
        <w:rPr>
          <w:sz w:val="24"/>
        </w:rPr>
        <w:t>Duchek</w:t>
      </w:r>
      <w:proofErr w:type="spellEnd"/>
      <w:r w:rsidRPr="00384A57">
        <w:rPr>
          <w:sz w:val="24"/>
        </w:rPr>
        <w:t xml:space="preserve">,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proofErr w:type="spellStart"/>
      <w:r w:rsidRPr="00384A57">
        <w:rPr>
          <w:sz w:val="24"/>
        </w:rPr>
        <w:t>Jersild</w:t>
      </w:r>
      <w:proofErr w:type="spellEnd"/>
      <w:r w:rsidRPr="00384A57">
        <w:rPr>
          <w:sz w:val="24"/>
        </w:rPr>
        <w:t xml:space="preserve">,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w:t>
      </w:r>
      <w:proofErr w:type="gramStart"/>
      <w:r w:rsidR="003C6AE4" w:rsidRPr="00384A57">
        <w:rPr>
          <w:sz w:val="24"/>
        </w:rPr>
        <w:t>70.</w:t>
      </w:r>
      <w:r w:rsidR="00AB7C23">
        <w:rPr>
          <w:sz w:val="24"/>
        </w:rPr>
        <w:t>k</w:t>
      </w:r>
      <w:proofErr w:type="gramEnd"/>
    </w:p>
    <w:p w14:paraId="753238B4" w14:textId="46664245" w:rsidR="00084871" w:rsidRPr="00384A57" w:rsidRDefault="00084871" w:rsidP="00DF2713">
      <w:pPr>
        <w:tabs>
          <w:tab w:val="left" w:pos="8235"/>
        </w:tabs>
        <w:spacing w:line="480" w:lineRule="auto"/>
        <w:ind w:left="810" w:hanging="810"/>
        <w:rPr>
          <w:sz w:val="24"/>
        </w:rPr>
      </w:pPr>
      <w:proofErr w:type="spellStart"/>
      <w:r w:rsidRPr="00384A57">
        <w:rPr>
          <w:sz w:val="24"/>
        </w:rPr>
        <w:t>Kass</w:t>
      </w:r>
      <w:proofErr w:type="spellEnd"/>
      <w:r w:rsidRPr="00384A57">
        <w:rPr>
          <w:sz w:val="24"/>
        </w:rPr>
        <w:t xml:space="preserve">,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proofErr w:type="spellStart"/>
      <w:r w:rsidRPr="00384A57">
        <w:rPr>
          <w:sz w:val="24"/>
        </w:rPr>
        <w:t>Kiesel</w:t>
      </w:r>
      <w:proofErr w:type="spellEnd"/>
      <w:r w:rsidRPr="00384A57">
        <w:rPr>
          <w:sz w:val="24"/>
        </w:rPr>
        <w:t xml:space="preserve">, A., </w:t>
      </w:r>
      <w:proofErr w:type="spellStart"/>
      <w:r w:rsidRPr="00384A57">
        <w:rPr>
          <w:sz w:val="24"/>
        </w:rPr>
        <w:t>Steinhauser</w:t>
      </w:r>
      <w:proofErr w:type="spellEnd"/>
      <w:r w:rsidRPr="00384A57">
        <w:rPr>
          <w:sz w:val="24"/>
        </w:rPr>
        <w:t xml:space="preserve">, M., Wendt, M., </w:t>
      </w:r>
      <w:proofErr w:type="spellStart"/>
      <w:r w:rsidRPr="00384A57">
        <w:rPr>
          <w:sz w:val="24"/>
        </w:rPr>
        <w:t>Falkenstein</w:t>
      </w:r>
      <w:proofErr w:type="spellEnd"/>
      <w:r w:rsidRPr="00384A57">
        <w:rPr>
          <w:sz w:val="24"/>
        </w:rPr>
        <w:t xml:space="preserve">, M., </w:t>
      </w:r>
      <w:proofErr w:type="spellStart"/>
      <w:r w:rsidRPr="00384A57">
        <w:rPr>
          <w:sz w:val="24"/>
        </w:rPr>
        <w:t>Jost</w:t>
      </w:r>
      <w:proofErr w:type="spellEnd"/>
      <w:r w:rsidRPr="00384A57">
        <w:rPr>
          <w:sz w:val="24"/>
        </w:rPr>
        <w:t xml:space="preserve">, K., </w:t>
      </w:r>
      <w:proofErr w:type="spellStart"/>
      <w:r w:rsidRPr="00384A57">
        <w:rPr>
          <w:sz w:val="24"/>
        </w:rPr>
        <w:t>Phillipp</w:t>
      </w:r>
      <w:proofErr w:type="spellEnd"/>
      <w:r w:rsidRPr="00384A57">
        <w:rPr>
          <w:sz w:val="24"/>
        </w:rPr>
        <w:t xml:space="preserve">, A. M., &amp; Koch, I. (2010). Control and </w:t>
      </w:r>
      <w:proofErr w:type="spellStart"/>
      <w:r w:rsidRPr="00384A57">
        <w:rPr>
          <w:sz w:val="24"/>
        </w:rPr>
        <w:t>interferience</w:t>
      </w:r>
      <w:proofErr w:type="spellEnd"/>
      <w:r w:rsidRPr="00384A57">
        <w:rPr>
          <w:sz w:val="24"/>
        </w:rPr>
        <w:t xml:space="preserv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w:t>
      </w:r>
      <w:proofErr w:type="spellStart"/>
      <w:r w:rsidRPr="00384A57">
        <w:rPr>
          <w:sz w:val="24"/>
        </w:rPr>
        <w:t>Lindenberger</w:t>
      </w:r>
      <w:proofErr w:type="spellEnd"/>
      <w:r w:rsidRPr="00384A57">
        <w:rPr>
          <w:sz w:val="24"/>
        </w:rPr>
        <w:t xml:space="preserve">,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proofErr w:type="spellStart"/>
      <w:r w:rsidRPr="00384A57">
        <w:rPr>
          <w:sz w:val="24"/>
        </w:rPr>
        <w:t>Lamers</w:t>
      </w:r>
      <w:proofErr w:type="spellEnd"/>
      <w:r w:rsidRPr="00384A57">
        <w:rPr>
          <w:sz w:val="24"/>
        </w:rPr>
        <w:t xml:space="preserve">, M. J. M., </w:t>
      </w:r>
      <w:proofErr w:type="spellStart"/>
      <w:r w:rsidRPr="00384A57">
        <w:rPr>
          <w:sz w:val="24"/>
        </w:rPr>
        <w:t>Roelofs</w:t>
      </w:r>
      <w:proofErr w:type="spellEnd"/>
      <w:r w:rsidRPr="00384A57">
        <w:rPr>
          <w:sz w:val="24"/>
        </w:rPr>
        <w:t xml:space="preserve">, A., &amp; </w:t>
      </w:r>
      <w:proofErr w:type="spellStart"/>
      <w:r w:rsidRPr="00384A57">
        <w:rPr>
          <w:sz w:val="24"/>
        </w:rPr>
        <w:t>Rabeling-Keus</w:t>
      </w:r>
      <w:proofErr w:type="spellEnd"/>
      <w:r w:rsidRPr="00384A57">
        <w:rPr>
          <w:sz w:val="24"/>
        </w:rPr>
        <w:t xml:space="preserve">,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proofErr w:type="spellStart"/>
      <w:r w:rsidRPr="00384A57">
        <w:rPr>
          <w:sz w:val="24"/>
        </w:rPr>
        <w:t>Luwel</w:t>
      </w:r>
      <w:proofErr w:type="spellEnd"/>
      <w:r w:rsidRPr="00384A57">
        <w:rPr>
          <w:sz w:val="24"/>
        </w:rPr>
        <w:t xml:space="preserve">, K., </w:t>
      </w:r>
      <w:proofErr w:type="spellStart"/>
      <w:r w:rsidRPr="00384A57">
        <w:rPr>
          <w:sz w:val="24"/>
        </w:rPr>
        <w:t>Schillemans</w:t>
      </w:r>
      <w:proofErr w:type="spellEnd"/>
      <w:r w:rsidRPr="00384A57">
        <w:rPr>
          <w:sz w:val="24"/>
        </w:rPr>
        <w:t xml:space="preserve">, V., </w:t>
      </w:r>
      <w:proofErr w:type="spellStart"/>
      <w:r w:rsidRPr="00384A57">
        <w:rPr>
          <w:sz w:val="24"/>
        </w:rPr>
        <w:t>Onghena</w:t>
      </w:r>
      <w:proofErr w:type="spellEnd"/>
      <w:r w:rsidRPr="00384A57">
        <w:rPr>
          <w:sz w:val="24"/>
        </w:rPr>
        <w:t xml:space="preserve">, P., &amp; </w:t>
      </w:r>
      <w:proofErr w:type="spellStart"/>
      <w:r w:rsidRPr="00384A57">
        <w:rPr>
          <w:sz w:val="24"/>
        </w:rPr>
        <w:t>Verschaffel</w:t>
      </w:r>
      <w:proofErr w:type="spellEnd"/>
      <w:r w:rsidRPr="00384A57">
        <w:rPr>
          <w:sz w:val="24"/>
        </w:rPr>
        <w:t>,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r, B &amp; Rey-</w:t>
      </w:r>
      <w:proofErr w:type="spellStart"/>
      <w:r>
        <w:rPr>
          <w:sz w:val="24"/>
        </w:rPr>
        <w:t>Mermet</w:t>
      </w:r>
      <w:proofErr w:type="spellEnd"/>
      <w:r>
        <w:rPr>
          <w:sz w:val="24"/>
        </w:rPr>
        <w:t xml:space="preserve">,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proofErr w:type="spellStart"/>
      <w:r w:rsidRPr="00384A57">
        <w:rPr>
          <w:sz w:val="24"/>
        </w:rPr>
        <w:t>Meiran</w:t>
      </w:r>
      <w:proofErr w:type="spellEnd"/>
      <w:r w:rsidRPr="00384A57">
        <w:rPr>
          <w:sz w:val="24"/>
        </w:rPr>
        <w:t xml:space="preserve">,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proofErr w:type="spellStart"/>
      <w:r w:rsidRPr="00384A57">
        <w:rPr>
          <w:sz w:val="24"/>
        </w:rPr>
        <w:t>Milán</w:t>
      </w:r>
      <w:proofErr w:type="spellEnd"/>
      <w:r w:rsidRPr="00384A57">
        <w:rPr>
          <w:sz w:val="24"/>
        </w:rPr>
        <w:t xml:space="preserve">, E. G., Sanabria, D., </w:t>
      </w:r>
      <w:proofErr w:type="spellStart"/>
      <w:r w:rsidRPr="00384A57">
        <w:rPr>
          <w:sz w:val="24"/>
        </w:rPr>
        <w:t>Tornay</w:t>
      </w:r>
      <w:proofErr w:type="spellEnd"/>
      <w:r w:rsidRPr="00384A57">
        <w:rPr>
          <w:sz w:val="24"/>
        </w:rPr>
        <w:t xml:space="preserve">, F., &amp; González, A. (2005). Exploring task-set reconfiguration with random task sequences. </w:t>
      </w:r>
      <w:r w:rsidRPr="00384A57">
        <w:rPr>
          <w:i/>
          <w:sz w:val="24"/>
        </w:rPr>
        <w:t xml:space="preserve">Acta </w:t>
      </w:r>
      <w:proofErr w:type="spellStart"/>
      <w:r w:rsidRPr="00384A57">
        <w:rPr>
          <w:i/>
          <w:sz w:val="24"/>
        </w:rPr>
        <w:t>Psychologica</w:t>
      </w:r>
      <w:proofErr w:type="spellEnd"/>
      <w:r w:rsidRPr="00384A57">
        <w:rPr>
          <w:i/>
          <w:sz w:val="24"/>
        </w:rPr>
        <w:t>, 118</w:t>
      </w:r>
      <w:r w:rsidRPr="00384A57">
        <w:rPr>
          <w:sz w:val="24"/>
        </w:rPr>
        <w:t>(3), 319-331.</w:t>
      </w:r>
    </w:p>
    <w:p w14:paraId="329E1E41" w14:textId="7134453D" w:rsidR="00E15315" w:rsidRPr="00384A57" w:rsidRDefault="00E15315" w:rsidP="003522E5">
      <w:pPr>
        <w:spacing w:line="480" w:lineRule="auto"/>
        <w:ind w:left="720" w:hanging="720"/>
        <w:rPr>
          <w:sz w:val="24"/>
        </w:rPr>
      </w:pPr>
      <w:proofErr w:type="spellStart"/>
      <w:r w:rsidRPr="00384A57">
        <w:rPr>
          <w:sz w:val="24"/>
        </w:rPr>
        <w:t>Minear</w:t>
      </w:r>
      <w:proofErr w:type="spellEnd"/>
      <w:r w:rsidRPr="00384A57">
        <w:rPr>
          <w:sz w:val="24"/>
        </w:rPr>
        <w:t xml:space="preserve">,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proofErr w:type="spellStart"/>
      <w:r w:rsidRPr="00384A57">
        <w:rPr>
          <w:sz w:val="24"/>
        </w:rPr>
        <w:t>Monsell</w:t>
      </w:r>
      <w:proofErr w:type="spellEnd"/>
      <w:r w:rsidRPr="00384A57">
        <w:rPr>
          <w:sz w:val="24"/>
        </w:rPr>
        <w:t xml:space="preserve">,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proofErr w:type="spellStart"/>
      <w:r w:rsidRPr="00384A57">
        <w:rPr>
          <w:sz w:val="24"/>
        </w:rPr>
        <w:t>Monsell</w:t>
      </w:r>
      <w:proofErr w:type="spellEnd"/>
      <w:r w:rsidRPr="00384A57">
        <w:rPr>
          <w:sz w:val="24"/>
        </w:rPr>
        <w:t xml:space="preserve">,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w:t>
      </w:r>
      <w:proofErr w:type="spellStart"/>
      <w:r w:rsidRPr="00384A57">
        <w:rPr>
          <w:sz w:val="24"/>
        </w:rPr>
        <w:t>Monsell</w:t>
      </w:r>
      <w:proofErr w:type="spellEnd"/>
      <w:r w:rsidRPr="00384A57">
        <w:rPr>
          <w:sz w:val="24"/>
        </w:rPr>
        <w:t xml:space="preserve">,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proofErr w:type="spellStart"/>
      <w:r w:rsidRPr="00737CC4">
        <w:rPr>
          <w:sz w:val="24"/>
          <w:lang w:val="es-ES"/>
        </w:rPr>
        <w:lastRenderedPageBreak/>
        <w:t>Sp</w:t>
      </w:r>
      <w:r w:rsidR="00D92183" w:rsidRPr="00737CC4">
        <w:rPr>
          <w:sz w:val="24"/>
          <w:lang w:val="es-ES"/>
        </w:rPr>
        <w:t>ie</w:t>
      </w:r>
      <w:r w:rsidRPr="00737CC4">
        <w:rPr>
          <w:sz w:val="24"/>
          <w:lang w:val="es-ES"/>
        </w:rPr>
        <w:t>ler</w:t>
      </w:r>
      <w:proofErr w:type="spellEnd"/>
      <w:r w:rsidRPr="00737CC4">
        <w:rPr>
          <w:sz w:val="24"/>
          <w:lang w:val="es-ES"/>
        </w:rPr>
        <w:t xml:space="preserve">, D. H., </w:t>
      </w:r>
      <w:proofErr w:type="spellStart"/>
      <w:r w:rsidRPr="00737CC4">
        <w:rPr>
          <w:sz w:val="24"/>
          <w:lang w:val="es-ES"/>
        </w:rPr>
        <w:t>Bolota</w:t>
      </w:r>
      <w:proofErr w:type="spellEnd"/>
      <w:r w:rsidRPr="00737CC4">
        <w:rPr>
          <w:sz w:val="24"/>
          <w:lang w:val="es-ES"/>
        </w:rPr>
        <w:t xml:space="preserve">, D. A., &amp; </w:t>
      </w:r>
      <w:proofErr w:type="spellStart"/>
      <w:r w:rsidRPr="00737CC4">
        <w:rPr>
          <w:sz w:val="24"/>
          <w:lang w:val="es-ES"/>
        </w:rPr>
        <w:t>Faust</w:t>
      </w:r>
      <w:proofErr w:type="spellEnd"/>
      <w:r w:rsidRPr="00737CC4">
        <w:rPr>
          <w:sz w:val="24"/>
          <w:lang w:val="es-ES"/>
        </w:rPr>
        <w:t xml:space="preserve">,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proofErr w:type="spellStart"/>
      <w:r w:rsidRPr="00384A57">
        <w:rPr>
          <w:sz w:val="24"/>
        </w:rPr>
        <w:t>Spieler</w:t>
      </w:r>
      <w:proofErr w:type="spellEnd"/>
      <w:r w:rsidRPr="00384A57">
        <w:rPr>
          <w:sz w:val="24"/>
        </w:rPr>
        <w:t xml:space="preserve">, D. H., </w:t>
      </w:r>
      <w:proofErr w:type="spellStart"/>
      <w:r w:rsidRPr="00384A57">
        <w:rPr>
          <w:sz w:val="24"/>
        </w:rPr>
        <w:t>Balota</w:t>
      </w:r>
      <w:proofErr w:type="spellEnd"/>
      <w:r w:rsidRPr="00384A57">
        <w:rPr>
          <w:sz w:val="24"/>
        </w:rPr>
        <w:t xml:space="preserve">,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proofErr w:type="spellStart"/>
      <w:r w:rsidRPr="00737CC4">
        <w:rPr>
          <w:sz w:val="24"/>
          <w:lang w:val="es-ES"/>
        </w:rPr>
        <w:t>Tse</w:t>
      </w:r>
      <w:proofErr w:type="spellEnd"/>
      <w:r w:rsidRPr="00737CC4">
        <w:rPr>
          <w:sz w:val="24"/>
          <w:lang w:val="es-ES"/>
        </w:rPr>
        <w:t xml:space="preserve">, C.-S., Balota, D. A., Yap, M. J., </w:t>
      </w:r>
      <w:proofErr w:type="spellStart"/>
      <w:r w:rsidRPr="00737CC4">
        <w:rPr>
          <w:sz w:val="24"/>
          <w:lang w:val="es-ES"/>
        </w:rPr>
        <w:t>Duchek</w:t>
      </w:r>
      <w:proofErr w:type="spellEnd"/>
      <w:r w:rsidRPr="00737CC4">
        <w:rPr>
          <w:sz w:val="24"/>
          <w:lang w:val="es-ES"/>
        </w:rPr>
        <w:t xml:space="preserve">,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proofErr w:type="spellStart"/>
      <w:r w:rsidRPr="00384A57">
        <w:rPr>
          <w:sz w:val="24"/>
          <w:szCs w:val="24"/>
        </w:rPr>
        <w:t>Wagenmakers</w:t>
      </w:r>
      <w:proofErr w:type="spellEnd"/>
      <w:r w:rsidRPr="00384A57">
        <w:rPr>
          <w:sz w:val="24"/>
          <w:szCs w:val="24"/>
        </w:rPr>
        <w:t xml:space="preserve">,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Change w:id="338">
          <w:tblGrid>
            <w:gridCol w:w="5"/>
            <w:gridCol w:w="2332"/>
            <w:gridCol w:w="5"/>
            <w:gridCol w:w="2513"/>
            <w:gridCol w:w="5"/>
            <w:gridCol w:w="2152"/>
            <w:gridCol w:w="5"/>
            <w:gridCol w:w="2333"/>
            <w:gridCol w:w="5"/>
          </w:tblGrid>
        </w:tblGridChange>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339"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bookmarkEnd w:id="339"/>
      <w:tr w:rsidR="008E6463" w:rsidRPr="00384A57" w14:paraId="1C7C73E7" w14:textId="77777777" w:rsidTr="00AA3778">
        <w:tc>
          <w:tcPr>
            <w:tcW w:w="2337" w:type="dxa"/>
            <w:tcBorders>
              <w:top w:val="nil"/>
              <w:left w:val="nil"/>
              <w:bottom w:val="nil"/>
              <w:right w:val="nil"/>
            </w:tcBorders>
          </w:tcPr>
          <w:p w14:paraId="7D5AD840"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2126F83A" w14:textId="10FCF958" w:rsidR="008E6463" w:rsidRPr="00384A57" w:rsidRDefault="008E6463" w:rsidP="008E6463">
            <w:pPr>
              <w:spacing w:after="160" w:line="259" w:lineRule="auto"/>
              <w:rPr>
                <w:sz w:val="24"/>
              </w:rPr>
            </w:pPr>
            <w:ins w:id="340" w:author="Nick Maxwell" w:date="2023-08-10T14:24:00Z">
              <w:r w:rsidRPr="00384A57">
                <w:rPr>
                  <w:sz w:val="24"/>
                </w:rPr>
                <w:t>Alt. Runs Non-Switch</w:t>
              </w:r>
            </w:ins>
            <w:del w:id="341" w:author="Nick Maxwell" w:date="2023-08-10T14:24:00Z">
              <w:r w:rsidRPr="00384A57" w:rsidDel="008E6463">
                <w:rPr>
                  <w:sz w:val="24"/>
                </w:rPr>
                <w:delText>Alt. Runs Switch</w:delText>
              </w:r>
            </w:del>
          </w:p>
        </w:tc>
        <w:tc>
          <w:tcPr>
            <w:tcW w:w="2157" w:type="dxa"/>
            <w:tcBorders>
              <w:top w:val="nil"/>
              <w:left w:val="nil"/>
              <w:bottom w:val="nil"/>
              <w:right w:val="nil"/>
            </w:tcBorders>
          </w:tcPr>
          <w:p w14:paraId="6F0D8EFA" w14:textId="53F6536C" w:rsidR="008E6463" w:rsidRPr="00384A57" w:rsidRDefault="008E6463" w:rsidP="008E6463">
            <w:pPr>
              <w:spacing w:after="160" w:line="259" w:lineRule="auto"/>
              <w:jc w:val="center"/>
              <w:rPr>
                <w:sz w:val="24"/>
              </w:rPr>
            </w:pPr>
            <w:ins w:id="342" w:author="Nick Maxwell" w:date="2023-08-10T14:24:00Z">
              <w:r w:rsidRPr="00384A57">
                <w:rPr>
                  <w:sz w:val="24"/>
                </w:rPr>
                <w:t>3.49</w:t>
              </w:r>
            </w:ins>
            <w:del w:id="343" w:author="Nick Maxwell" w:date="2023-08-10T14:24:00Z">
              <w:r w:rsidRPr="00384A57" w:rsidDel="008E6463">
                <w:rPr>
                  <w:sz w:val="24"/>
                </w:rPr>
                <w:delText>6.12</w:delText>
              </w:r>
            </w:del>
          </w:p>
        </w:tc>
        <w:tc>
          <w:tcPr>
            <w:tcW w:w="2338" w:type="dxa"/>
            <w:tcBorders>
              <w:top w:val="nil"/>
              <w:left w:val="nil"/>
              <w:bottom w:val="nil"/>
              <w:right w:val="nil"/>
            </w:tcBorders>
          </w:tcPr>
          <w:p w14:paraId="7632F8B7" w14:textId="2BEB47C1" w:rsidR="008E6463" w:rsidRPr="00384A57" w:rsidRDefault="008E6463" w:rsidP="008E6463">
            <w:pPr>
              <w:spacing w:after="160" w:line="259" w:lineRule="auto"/>
              <w:jc w:val="center"/>
              <w:rPr>
                <w:sz w:val="24"/>
              </w:rPr>
            </w:pPr>
            <w:ins w:id="344" w:author="Nick Maxwell" w:date="2023-08-10T14:24:00Z">
              <w:r w:rsidRPr="00384A57">
                <w:rPr>
                  <w:sz w:val="24"/>
                </w:rPr>
                <w:t>0.83</w:t>
              </w:r>
            </w:ins>
            <w:del w:id="345" w:author="Nick Maxwell" w:date="2023-08-10T14:24:00Z">
              <w:r w:rsidRPr="00384A57" w:rsidDel="008E6463">
                <w:rPr>
                  <w:sz w:val="24"/>
                </w:rPr>
                <w:delText>1.11</w:delText>
              </w:r>
            </w:del>
          </w:p>
        </w:tc>
      </w:tr>
      <w:tr w:rsidR="008E6463" w:rsidRPr="00384A57" w14:paraId="55B86F1F" w14:textId="77777777" w:rsidTr="00AA3778">
        <w:tc>
          <w:tcPr>
            <w:tcW w:w="2337" w:type="dxa"/>
            <w:tcBorders>
              <w:top w:val="nil"/>
              <w:left w:val="nil"/>
              <w:bottom w:val="nil"/>
              <w:right w:val="nil"/>
            </w:tcBorders>
          </w:tcPr>
          <w:p w14:paraId="6D771C4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0D8525A4" w14:textId="7C2C71B4" w:rsidR="008E6463" w:rsidRPr="00384A57" w:rsidRDefault="008E6463" w:rsidP="008E6463">
            <w:pPr>
              <w:spacing w:after="160" w:line="259" w:lineRule="auto"/>
              <w:rPr>
                <w:sz w:val="24"/>
              </w:rPr>
            </w:pPr>
            <w:ins w:id="346" w:author="Nick Maxwell" w:date="2023-08-10T14:24:00Z">
              <w:r w:rsidRPr="00384A57">
                <w:rPr>
                  <w:sz w:val="24"/>
                </w:rPr>
                <w:t>Random Non-Switch</w:t>
              </w:r>
            </w:ins>
            <w:del w:id="347" w:author="Nick Maxwell" w:date="2023-08-10T14:24:00Z">
              <w:r w:rsidRPr="00384A57" w:rsidDel="008E6463">
                <w:rPr>
                  <w:sz w:val="24"/>
                </w:rPr>
                <w:delText>Random Switch</w:delText>
              </w:r>
            </w:del>
          </w:p>
        </w:tc>
        <w:tc>
          <w:tcPr>
            <w:tcW w:w="2157" w:type="dxa"/>
            <w:tcBorders>
              <w:top w:val="nil"/>
              <w:left w:val="nil"/>
              <w:bottom w:val="nil"/>
              <w:right w:val="nil"/>
            </w:tcBorders>
          </w:tcPr>
          <w:p w14:paraId="4801C7A4" w14:textId="5013083E" w:rsidR="008E6463" w:rsidRPr="00384A57" w:rsidRDefault="008E6463" w:rsidP="008E6463">
            <w:pPr>
              <w:spacing w:after="160" w:line="259" w:lineRule="auto"/>
              <w:jc w:val="center"/>
              <w:rPr>
                <w:sz w:val="24"/>
              </w:rPr>
            </w:pPr>
            <w:ins w:id="348" w:author="Nick Maxwell" w:date="2023-08-10T14:24:00Z">
              <w:r w:rsidRPr="00384A57">
                <w:rPr>
                  <w:sz w:val="24"/>
                </w:rPr>
                <w:t>3.01</w:t>
              </w:r>
            </w:ins>
            <w:del w:id="349" w:author="Nick Maxwell" w:date="2023-08-10T14:24:00Z">
              <w:r w:rsidRPr="00384A57" w:rsidDel="008E6463">
                <w:rPr>
                  <w:sz w:val="24"/>
                </w:rPr>
                <w:delText>5.17</w:delText>
              </w:r>
            </w:del>
          </w:p>
        </w:tc>
        <w:tc>
          <w:tcPr>
            <w:tcW w:w="2338" w:type="dxa"/>
            <w:tcBorders>
              <w:top w:val="nil"/>
              <w:left w:val="nil"/>
              <w:bottom w:val="nil"/>
              <w:right w:val="nil"/>
            </w:tcBorders>
          </w:tcPr>
          <w:p w14:paraId="0754A7DD" w14:textId="05300420" w:rsidR="008E6463" w:rsidRPr="00384A57" w:rsidRDefault="008E6463" w:rsidP="008E6463">
            <w:pPr>
              <w:spacing w:after="160" w:line="259" w:lineRule="auto"/>
              <w:jc w:val="center"/>
              <w:rPr>
                <w:sz w:val="24"/>
              </w:rPr>
            </w:pPr>
            <w:ins w:id="350" w:author="Nick Maxwell" w:date="2023-08-10T14:24:00Z">
              <w:r w:rsidRPr="00384A57">
                <w:rPr>
                  <w:sz w:val="24"/>
                </w:rPr>
                <w:t>0.67</w:t>
              </w:r>
            </w:ins>
            <w:del w:id="351" w:author="Nick Maxwell" w:date="2023-08-10T14:24:00Z">
              <w:r w:rsidRPr="00384A57" w:rsidDel="008E6463">
                <w:rPr>
                  <w:sz w:val="24"/>
                </w:rPr>
                <w:delText>0.76</w:delText>
              </w:r>
            </w:del>
          </w:p>
        </w:tc>
      </w:tr>
      <w:tr w:rsidR="008E6463" w:rsidRPr="00384A57" w14:paraId="1A170BCF" w14:textId="77777777" w:rsidTr="008E6463">
        <w:tblPrEx>
          <w:tblW w:w="0" w:type="auto"/>
          <w:tblPrExChange w:id="352" w:author="Nick Maxwell" w:date="2023-08-10T14:25:00Z">
            <w:tblPrEx>
              <w:tblW w:w="0" w:type="auto"/>
            </w:tblPrEx>
          </w:tblPrExChange>
        </w:tblPrEx>
        <w:trPr>
          <w:ins w:id="353" w:author="Nick Maxwell" w:date="2023-08-10T14:24:00Z"/>
          <w:trPrChange w:id="354" w:author="Nick Maxwell" w:date="2023-08-10T14:25:00Z">
            <w:trPr>
              <w:gridBefore w:val="1"/>
            </w:trPr>
          </w:trPrChange>
        </w:trPr>
        <w:tc>
          <w:tcPr>
            <w:tcW w:w="2337" w:type="dxa"/>
            <w:tcBorders>
              <w:top w:val="nil"/>
              <w:left w:val="nil"/>
              <w:bottom w:val="nil"/>
              <w:right w:val="nil"/>
            </w:tcBorders>
            <w:tcPrChange w:id="355" w:author="Nick Maxwell" w:date="2023-08-10T14:25:00Z">
              <w:tcPr>
                <w:tcW w:w="2337" w:type="dxa"/>
                <w:gridSpan w:val="2"/>
                <w:tcBorders>
                  <w:top w:val="nil"/>
                  <w:left w:val="nil"/>
                  <w:bottom w:val="nil"/>
                  <w:right w:val="nil"/>
                </w:tcBorders>
              </w:tcPr>
            </w:tcPrChange>
          </w:tcPr>
          <w:p w14:paraId="37A80EEF" w14:textId="77777777" w:rsidR="008E6463" w:rsidRPr="00384A57" w:rsidRDefault="008E6463" w:rsidP="008E6463">
            <w:pPr>
              <w:spacing w:after="160" w:line="259" w:lineRule="auto"/>
              <w:rPr>
                <w:ins w:id="356" w:author="Nick Maxwell" w:date="2023-08-10T14:24:00Z"/>
                <w:sz w:val="24"/>
              </w:rPr>
            </w:pPr>
          </w:p>
        </w:tc>
        <w:tc>
          <w:tcPr>
            <w:tcW w:w="2518" w:type="dxa"/>
            <w:tcBorders>
              <w:top w:val="nil"/>
              <w:left w:val="nil"/>
              <w:bottom w:val="nil"/>
              <w:right w:val="nil"/>
            </w:tcBorders>
            <w:tcPrChange w:id="357" w:author="Nick Maxwell" w:date="2023-08-10T14:25:00Z">
              <w:tcPr>
                <w:tcW w:w="2518" w:type="dxa"/>
                <w:gridSpan w:val="2"/>
                <w:tcBorders>
                  <w:top w:val="nil"/>
                  <w:left w:val="nil"/>
                  <w:bottom w:val="nil"/>
                  <w:right w:val="nil"/>
                </w:tcBorders>
              </w:tcPr>
            </w:tcPrChange>
          </w:tcPr>
          <w:p w14:paraId="4551B98C" w14:textId="525375DA" w:rsidR="008E6463" w:rsidRPr="00384A57" w:rsidRDefault="008E6463" w:rsidP="008E6463">
            <w:pPr>
              <w:spacing w:after="160" w:line="259" w:lineRule="auto"/>
              <w:rPr>
                <w:ins w:id="358" w:author="Nick Maxwell" w:date="2023-08-10T14:24:00Z"/>
                <w:sz w:val="24"/>
              </w:rPr>
            </w:pPr>
            <w:ins w:id="359" w:author="Nick Maxwell" w:date="2023-08-10T14:24:00Z">
              <w:r w:rsidRPr="00384A57">
                <w:rPr>
                  <w:sz w:val="24"/>
                </w:rPr>
                <w:t>Alt. Runs Switch</w:t>
              </w:r>
            </w:ins>
          </w:p>
        </w:tc>
        <w:tc>
          <w:tcPr>
            <w:tcW w:w="2157" w:type="dxa"/>
            <w:tcBorders>
              <w:top w:val="nil"/>
              <w:left w:val="nil"/>
              <w:bottom w:val="nil"/>
              <w:right w:val="nil"/>
            </w:tcBorders>
            <w:tcPrChange w:id="360" w:author="Nick Maxwell" w:date="2023-08-10T14:25:00Z">
              <w:tcPr>
                <w:tcW w:w="2157" w:type="dxa"/>
                <w:gridSpan w:val="2"/>
                <w:tcBorders>
                  <w:top w:val="nil"/>
                  <w:left w:val="nil"/>
                  <w:bottom w:val="nil"/>
                  <w:right w:val="nil"/>
                </w:tcBorders>
              </w:tcPr>
            </w:tcPrChange>
          </w:tcPr>
          <w:p w14:paraId="6B47F7B7" w14:textId="66DD11A5" w:rsidR="008E6463" w:rsidRPr="00384A57" w:rsidRDefault="008E6463" w:rsidP="008E6463">
            <w:pPr>
              <w:spacing w:after="160" w:line="259" w:lineRule="auto"/>
              <w:jc w:val="center"/>
              <w:rPr>
                <w:ins w:id="361" w:author="Nick Maxwell" w:date="2023-08-10T14:24:00Z"/>
                <w:sz w:val="24"/>
              </w:rPr>
            </w:pPr>
            <w:ins w:id="362" w:author="Nick Maxwell" w:date="2023-08-10T14:24:00Z">
              <w:r w:rsidRPr="00384A57">
                <w:rPr>
                  <w:sz w:val="24"/>
                </w:rPr>
                <w:t>6.12</w:t>
              </w:r>
            </w:ins>
          </w:p>
        </w:tc>
        <w:tc>
          <w:tcPr>
            <w:tcW w:w="2338" w:type="dxa"/>
            <w:tcBorders>
              <w:top w:val="nil"/>
              <w:left w:val="nil"/>
              <w:bottom w:val="nil"/>
              <w:right w:val="nil"/>
            </w:tcBorders>
            <w:tcPrChange w:id="363" w:author="Nick Maxwell" w:date="2023-08-10T14:25:00Z">
              <w:tcPr>
                <w:tcW w:w="2338" w:type="dxa"/>
                <w:gridSpan w:val="2"/>
                <w:tcBorders>
                  <w:top w:val="nil"/>
                  <w:left w:val="nil"/>
                  <w:bottom w:val="nil"/>
                  <w:right w:val="nil"/>
                </w:tcBorders>
              </w:tcPr>
            </w:tcPrChange>
          </w:tcPr>
          <w:p w14:paraId="42F708BD" w14:textId="49FAE4E5" w:rsidR="008E6463" w:rsidRPr="00384A57" w:rsidRDefault="008E6463" w:rsidP="008E6463">
            <w:pPr>
              <w:spacing w:after="160" w:line="259" w:lineRule="auto"/>
              <w:jc w:val="center"/>
              <w:rPr>
                <w:ins w:id="364" w:author="Nick Maxwell" w:date="2023-08-10T14:24:00Z"/>
                <w:sz w:val="24"/>
              </w:rPr>
            </w:pPr>
            <w:ins w:id="365" w:author="Nick Maxwell" w:date="2023-08-10T14:24:00Z">
              <w:r w:rsidRPr="00384A57">
                <w:rPr>
                  <w:sz w:val="24"/>
                </w:rPr>
                <w:t>1.11</w:t>
              </w:r>
            </w:ins>
          </w:p>
        </w:tc>
      </w:tr>
      <w:tr w:rsidR="008E6463" w:rsidRPr="00384A57" w14:paraId="5CC0E1FC" w14:textId="77777777" w:rsidTr="00AA3778">
        <w:trPr>
          <w:ins w:id="366" w:author="Nick Maxwell" w:date="2023-08-10T14:24:00Z"/>
        </w:trPr>
        <w:tc>
          <w:tcPr>
            <w:tcW w:w="2337" w:type="dxa"/>
            <w:tcBorders>
              <w:top w:val="nil"/>
              <w:left w:val="nil"/>
              <w:bottom w:val="nil"/>
              <w:right w:val="nil"/>
            </w:tcBorders>
          </w:tcPr>
          <w:p w14:paraId="45396053" w14:textId="77777777" w:rsidR="008E6463" w:rsidRPr="00384A57" w:rsidRDefault="008E6463" w:rsidP="008E6463">
            <w:pPr>
              <w:spacing w:after="160" w:line="259" w:lineRule="auto"/>
              <w:rPr>
                <w:ins w:id="367" w:author="Nick Maxwell" w:date="2023-08-10T14:24:00Z"/>
                <w:sz w:val="24"/>
              </w:rPr>
            </w:pPr>
          </w:p>
        </w:tc>
        <w:tc>
          <w:tcPr>
            <w:tcW w:w="2518" w:type="dxa"/>
            <w:tcBorders>
              <w:top w:val="nil"/>
              <w:left w:val="nil"/>
              <w:bottom w:val="nil"/>
              <w:right w:val="nil"/>
            </w:tcBorders>
          </w:tcPr>
          <w:p w14:paraId="45311FCD" w14:textId="392C0BFE" w:rsidR="008E6463" w:rsidRPr="00384A57" w:rsidRDefault="008E6463" w:rsidP="008E6463">
            <w:pPr>
              <w:spacing w:after="160" w:line="259" w:lineRule="auto"/>
              <w:rPr>
                <w:ins w:id="368" w:author="Nick Maxwell" w:date="2023-08-10T14:24:00Z"/>
                <w:sz w:val="24"/>
              </w:rPr>
            </w:pPr>
            <w:ins w:id="369" w:author="Nick Maxwell" w:date="2023-08-10T14:24:00Z">
              <w:r w:rsidRPr="00384A57">
                <w:rPr>
                  <w:sz w:val="24"/>
                </w:rPr>
                <w:t>Random Switch</w:t>
              </w:r>
            </w:ins>
          </w:p>
        </w:tc>
        <w:tc>
          <w:tcPr>
            <w:tcW w:w="2157" w:type="dxa"/>
            <w:tcBorders>
              <w:top w:val="nil"/>
              <w:left w:val="nil"/>
              <w:bottom w:val="nil"/>
              <w:right w:val="nil"/>
            </w:tcBorders>
          </w:tcPr>
          <w:p w14:paraId="089DD88A" w14:textId="69D4F134" w:rsidR="008E6463" w:rsidRPr="00384A57" w:rsidRDefault="008E6463" w:rsidP="008E6463">
            <w:pPr>
              <w:spacing w:after="160" w:line="259" w:lineRule="auto"/>
              <w:jc w:val="center"/>
              <w:rPr>
                <w:ins w:id="370" w:author="Nick Maxwell" w:date="2023-08-10T14:24:00Z"/>
                <w:sz w:val="24"/>
              </w:rPr>
            </w:pPr>
            <w:ins w:id="371" w:author="Nick Maxwell" w:date="2023-08-10T14:24:00Z">
              <w:r w:rsidRPr="00384A57">
                <w:rPr>
                  <w:sz w:val="24"/>
                </w:rPr>
                <w:t>5.17</w:t>
              </w:r>
            </w:ins>
          </w:p>
        </w:tc>
        <w:tc>
          <w:tcPr>
            <w:tcW w:w="2338" w:type="dxa"/>
            <w:tcBorders>
              <w:top w:val="nil"/>
              <w:left w:val="nil"/>
              <w:bottom w:val="nil"/>
              <w:right w:val="nil"/>
            </w:tcBorders>
          </w:tcPr>
          <w:p w14:paraId="2A88CA2D" w14:textId="2936413E" w:rsidR="008E6463" w:rsidRPr="00384A57" w:rsidRDefault="008E6463" w:rsidP="008E6463">
            <w:pPr>
              <w:spacing w:after="160" w:line="259" w:lineRule="auto"/>
              <w:jc w:val="center"/>
              <w:rPr>
                <w:ins w:id="372" w:author="Nick Maxwell" w:date="2023-08-10T14:24:00Z"/>
                <w:sz w:val="24"/>
              </w:rPr>
            </w:pPr>
            <w:ins w:id="373" w:author="Nick Maxwell" w:date="2023-08-10T14:24:00Z">
              <w:r w:rsidRPr="00384A57">
                <w:rPr>
                  <w:sz w:val="24"/>
                </w:rPr>
                <w:t>0.76</w:t>
              </w:r>
            </w:ins>
          </w:p>
        </w:tc>
      </w:tr>
      <w:tr w:rsidR="008E6463" w:rsidRPr="00384A57" w:rsidDel="008E6463" w14:paraId="0B9D1890" w14:textId="3F0EEC3F" w:rsidTr="00AA3778">
        <w:trPr>
          <w:del w:id="374" w:author="Nick Maxwell" w:date="2023-08-10T14:25:00Z"/>
        </w:trPr>
        <w:tc>
          <w:tcPr>
            <w:tcW w:w="2337" w:type="dxa"/>
            <w:tcBorders>
              <w:top w:val="nil"/>
              <w:left w:val="nil"/>
              <w:bottom w:val="nil"/>
              <w:right w:val="nil"/>
            </w:tcBorders>
          </w:tcPr>
          <w:p w14:paraId="1F8BEE0D" w14:textId="67D47C96" w:rsidR="008E6463" w:rsidRPr="00384A57" w:rsidDel="008E6463" w:rsidRDefault="008E6463" w:rsidP="008E6463">
            <w:pPr>
              <w:spacing w:after="160" w:line="259" w:lineRule="auto"/>
              <w:rPr>
                <w:del w:id="375" w:author="Nick Maxwell" w:date="2023-08-10T14:25:00Z"/>
                <w:sz w:val="24"/>
              </w:rPr>
            </w:pPr>
          </w:p>
        </w:tc>
        <w:tc>
          <w:tcPr>
            <w:tcW w:w="2518" w:type="dxa"/>
            <w:tcBorders>
              <w:top w:val="nil"/>
              <w:left w:val="nil"/>
              <w:bottom w:val="nil"/>
              <w:right w:val="nil"/>
            </w:tcBorders>
          </w:tcPr>
          <w:p w14:paraId="563830E1" w14:textId="5DBC8079" w:rsidR="008E6463" w:rsidRPr="00384A57" w:rsidDel="008E6463" w:rsidRDefault="008E6463" w:rsidP="008E6463">
            <w:pPr>
              <w:spacing w:after="160" w:line="259" w:lineRule="auto"/>
              <w:rPr>
                <w:del w:id="376" w:author="Nick Maxwell" w:date="2023-08-10T14:25:00Z"/>
                <w:sz w:val="24"/>
              </w:rPr>
            </w:pPr>
            <w:del w:id="377" w:author="Nick Maxwell" w:date="2023-08-10T14:24:00Z">
              <w:r w:rsidRPr="00384A57" w:rsidDel="008E6463">
                <w:rPr>
                  <w:sz w:val="24"/>
                </w:rPr>
                <w:delText>Alt. Runs Non-Switch</w:delText>
              </w:r>
            </w:del>
          </w:p>
        </w:tc>
        <w:tc>
          <w:tcPr>
            <w:tcW w:w="2157" w:type="dxa"/>
            <w:tcBorders>
              <w:top w:val="nil"/>
              <w:left w:val="nil"/>
              <w:bottom w:val="nil"/>
              <w:right w:val="nil"/>
            </w:tcBorders>
          </w:tcPr>
          <w:p w14:paraId="44B7FE81" w14:textId="23999712" w:rsidR="008E6463" w:rsidRPr="00384A57" w:rsidDel="008E6463" w:rsidRDefault="008E6463" w:rsidP="008E6463">
            <w:pPr>
              <w:spacing w:after="160" w:line="259" w:lineRule="auto"/>
              <w:jc w:val="center"/>
              <w:rPr>
                <w:del w:id="378" w:author="Nick Maxwell" w:date="2023-08-10T14:25:00Z"/>
                <w:sz w:val="24"/>
              </w:rPr>
            </w:pPr>
            <w:del w:id="379" w:author="Nick Maxwell" w:date="2023-08-10T14:24:00Z">
              <w:r w:rsidRPr="00384A57" w:rsidDel="008E6463">
                <w:rPr>
                  <w:sz w:val="24"/>
                </w:rPr>
                <w:delText>3.49</w:delText>
              </w:r>
            </w:del>
          </w:p>
        </w:tc>
        <w:tc>
          <w:tcPr>
            <w:tcW w:w="2338" w:type="dxa"/>
            <w:tcBorders>
              <w:top w:val="nil"/>
              <w:left w:val="nil"/>
              <w:bottom w:val="nil"/>
              <w:right w:val="nil"/>
            </w:tcBorders>
          </w:tcPr>
          <w:p w14:paraId="61AB81BD" w14:textId="564563B5" w:rsidR="008E6463" w:rsidRPr="00384A57" w:rsidDel="008E6463" w:rsidRDefault="008E6463" w:rsidP="008E6463">
            <w:pPr>
              <w:spacing w:after="160" w:line="259" w:lineRule="auto"/>
              <w:jc w:val="center"/>
              <w:rPr>
                <w:del w:id="380" w:author="Nick Maxwell" w:date="2023-08-10T14:25:00Z"/>
                <w:sz w:val="24"/>
              </w:rPr>
            </w:pPr>
            <w:del w:id="381" w:author="Nick Maxwell" w:date="2023-08-10T14:24:00Z">
              <w:r w:rsidRPr="00384A57" w:rsidDel="008E6463">
                <w:rPr>
                  <w:sz w:val="24"/>
                </w:rPr>
                <w:delText>0.83</w:delText>
              </w:r>
            </w:del>
          </w:p>
        </w:tc>
      </w:tr>
      <w:tr w:rsidR="008E6463" w:rsidRPr="00384A57" w:rsidDel="008E6463" w14:paraId="4AD57156" w14:textId="5F21F788" w:rsidTr="008E6463">
        <w:tblPrEx>
          <w:tblW w:w="0" w:type="auto"/>
          <w:tblPrExChange w:id="382" w:author="Nick Maxwell" w:date="2023-08-10T14:25:00Z">
            <w:tblPrEx>
              <w:tblW w:w="0" w:type="auto"/>
            </w:tblPrEx>
          </w:tblPrExChange>
        </w:tblPrEx>
        <w:trPr>
          <w:del w:id="383" w:author="Nick Maxwell" w:date="2023-08-10T14:25:00Z"/>
          <w:trPrChange w:id="384" w:author="Nick Maxwell" w:date="2023-08-10T14:25:00Z">
            <w:trPr>
              <w:gridBefore w:val="1"/>
            </w:trPr>
          </w:trPrChange>
        </w:trPr>
        <w:tc>
          <w:tcPr>
            <w:tcW w:w="2337" w:type="dxa"/>
            <w:tcBorders>
              <w:top w:val="nil"/>
              <w:left w:val="nil"/>
              <w:bottom w:val="nil"/>
              <w:right w:val="nil"/>
            </w:tcBorders>
            <w:tcPrChange w:id="385" w:author="Nick Maxwell" w:date="2023-08-10T14:25:00Z">
              <w:tcPr>
                <w:tcW w:w="2337" w:type="dxa"/>
                <w:gridSpan w:val="2"/>
                <w:tcBorders>
                  <w:top w:val="nil"/>
                  <w:left w:val="nil"/>
                  <w:bottom w:val="nil"/>
                  <w:right w:val="nil"/>
                </w:tcBorders>
              </w:tcPr>
            </w:tcPrChange>
          </w:tcPr>
          <w:p w14:paraId="3FBCB240" w14:textId="1C51FA90" w:rsidR="008E6463" w:rsidRPr="00384A57" w:rsidDel="008E6463" w:rsidRDefault="008E6463" w:rsidP="008E6463">
            <w:pPr>
              <w:spacing w:after="160" w:line="259" w:lineRule="auto"/>
              <w:rPr>
                <w:del w:id="386" w:author="Nick Maxwell" w:date="2023-08-10T14:25:00Z"/>
                <w:sz w:val="24"/>
              </w:rPr>
            </w:pPr>
          </w:p>
        </w:tc>
        <w:tc>
          <w:tcPr>
            <w:tcW w:w="2518" w:type="dxa"/>
            <w:tcBorders>
              <w:top w:val="nil"/>
              <w:left w:val="nil"/>
              <w:bottom w:val="nil"/>
              <w:right w:val="nil"/>
            </w:tcBorders>
            <w:tcPrChange w:id="387" w:author="Nick Maxwell" w:date="2023-08-10T14:25:00Z">
              <w:tcPr>
                <w:tcW w:w="2518" w:type="dxa"/>
                <w:gridSpan w:val="2"/>
                <w:tcBorders>
                  <w:top w:val="nil"/>
                  <w:left w:val="nil"/>
                  <w:bottom w:val="nil"/>
                  <w:right w:val="nil"/>
                </w:tcBorders>
              </w:tcPr>
            </w:tcPrChange>
          </w:tcPr>
          <w:p w14:paraId="450F1D69" w14:textId="100629AD" w:rsidR="008E6463" w:rsidRPr="00384A57" w:rsidDel="008E6463" w:rsidRDefault="008E6463" w:rsidP="008E6463">
            <w:pPr>
              <w:spacing w:after="160" w:line="259" w:lineRule="auto"/>
              <w:rPr>
                <w:del w:id="388" w:author="Nick Maxwell" w:date="2023-08-10T14:25:00Z"/>
                <w:sz w:val="24"/>
              </w:rPr>
            </w:pPr>
            <w:del w:id="389" w:author="Nick Maxwell" w:date="2023-08-10T14:24:00Z">
              <w:r w:rsidRPr="00384A57" w:rsidDel="008E6463">
                <w:rPr>
                  <w:sz w:val="24"/>
                </w:rPr>
                <w:delText>Random Non-Switch</w:delText>
              </w:r>
            </w:del>
          </w:p>
        </w:tc>
        <w:tc>
          <w:tcPr>
            <w:tcW w:w="2157" w:type="dxa"/>
            <w:tcBorders>
              <w:top w:val="nil"/>
              <w:left w:val="nil"/>
              <w:bottom w:val="nil"/>
              <w:right w:val="nil"/>
            </w:tcBorders>
            <w:tcPrChange w:id="390" w:author="Nick Maxwell" w:date="2023-08-10T14:25:00Z">
              <w:tcPr>
                <w:tcW w:w="2157" w:type="dxa"/>
                <w:gridSpan w:val="2"/>
                <w:tcBorders>
                  <w:top w:val="nil"/>
                  <w:left w:val="nil"/>
                  <w:bottom w:val="nil"/>
                  <w:right w:val="nil"/>
                </w:tcBorders>
              </w:tcPr>
            </w:tcPrChange>
          </w:tcPr>
          <w:p w14:paraId="6FE82F04" w14:textId="577990A3" w:rsidR="008E6463" w:rsidRPr="00384A57" w:rsidDel="008E6463" w:rsidRDefault="008E6463" w:rsidP="008E6463">
            <w:pPr>
              <w:spacing w:after="160" w:line="259" w:lineRule="auto"/>
              <w:jc w:val="center"/>
              <w:rPr>
                <w:del w:id="391" w:author="Nick Maxwell" w:date="2023-08-10T14:25:00Z"/>
                <w:sz w:val="24"/>
              </w:rPr>
            </w:pPr>
            <w:del w:id="392" w:author="Nick Maxwell" w:date="2023-08-10T14:24:00Z">
              <w:r w:rsidRPr="00384A57" w:rsidDel="008E6463">
                <w:rPr>
                  <w:sz w:val="24"/>
                </w:rPr>
                <w:delText>3.01</w:delText>
              </w:r>
            </w:del>
          </w:p>
        </w:tc>
        <w:tc>
          <w:tcPr>
            <w:tcW w:w="2338" w:type="dxa"/>
            <w:tcBorders>
              <w:top w:val="nil"/>
              <w:left w:val="nil"/>
              <w:bottom w:val="nil"/>
              <w:right w:val="nil"/>
            </w:tcBorders>
            <w:tcPrChange w:id="393" w:author="Nick Maxwell" w:date="2023-08-10T14:25:00Z">
              <w:tcPr>
                <w:tcW w:w="2338" w:type="dxa"/>
                <w:gridSpan w:val="2"/>
                <w:tcBorders>
                  <w:top w:val="nil"/>
                  <w:left w:val="nil"/>
                  <w:bottom w:val="nil"/>
                  <w:right w:val="nil"/>
                </w:tcBorders>
              </w:tcPr>
            </w:tcPrChange>
          </w:tcPr>
          <w:p w14:paraId="39609F8B" w14:textId="6DAE9F4B" w:rsidR="008E6463" w:rsidRPr="00384A57" w:rsidDel="008E6463" w:rsidRDefault="008E6463" w:rsidP="008E6463">
            <w:pPr>
              <w:spacing w:after="160" w:line="259" w:lineRule="auto"/>
              <w:jc w:val="center"/>
              <w:rPr>
                <w:del w:id="394" w:author="Nick Maxwell" w:date="2023-08-10T14:25:00Z"/>
                <w:sz w:val="24"/>
              </w:rPr>
            </w:pPr>
            <w:del w:id="395" w:author="Nick Maxwell" w:date="2023-08-10T14:24:00Z">
              <w:r w:rsidRPr="00384A57" w:rsidDel="008E6463">
                <w:rPr>
                  <w:sz w:val="24"/>
                </w:rPr>
                <w:delText>0.67</w:delText>
              </w:r>
            </w:del>
          </w:p>
        </w:tc>
      </w:tr>
      <w:tr w:rsidR="008E6463" w:rsidRPr="00384A57" w14:paraId="197B63A0" w14:textId="77777777" w:rsidTr="00AA3778">
        <w:tc>
          <w:tcPr>
            <w:tcW w:w="2337" w:type="dxa"/>
            <w:tcBorders>
              <w:top w:val="nil"/>
              <w:left w:val="nil"/>
              <w:bottom w:val="nil"/>
              <w:right w:val="nil"/>
            </w:tcBorders>
          </w:tcPr>
          <w:p w14:paraId="6D6500BD" w14:textId="78E3EC55" w:rsidR="008E6463" w:rsidRPr="00384A57" w:rsidRDefault="008E6463" w:rsidP="008E6463">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8E6463" w:rsidRPr="00384A57" w:rsidRDefault="008E6463" w:rsidP="008E6463">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8E6463" w:rsidRPr="00384A57" w:rsidRDefault="008E6463" w:rsidP="008E6463">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8E6463" w:rsidRPr="00384A57" w:rsidRDefault="008E6463" w:rsidP="008E6463">
            <w:pPr>
              <w:spacing w:after="160" w:line="259" w:lineRule="auto"/>
              <w:jc w:val="center"/>
              <w:rPr>
                <w:sz w:val="24"/>
              </w:rPr>
            </w:pPr>
            <w:r w:rsidRPr="00384A57">
              <w:rPr>
                <w:sz w:val="24"/>
              </w:rPr>
              <w:t>33</w:t>
            </w:r>
          </w:p>
        </w:tc>
      </w:tr>
      <w:tr w:rsidR="008E6463" w:rsidRPr="00384A57" w14:paraId="53CA4BF6" w14:textId="77777777" w:rsidTr="00AA3778">
        <w:tc>
          <w:tcPr>
            <w:tcW w:w="2337" w:type="dxa"/>
            <w:tcBorders>
              <w:top w:val="nil"/>
              <w:left w:val="nil"/>
              <w:bottom w:val="nil"/>
              <w:right w:val="nil"/>
            </w:tcBorders>
          </w:tcPr>
          <w:p w14:paraId="32F323A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4ABF432" w14:textId="17CBA303" w:rsidR="008E6463" w:rsidRPr="00384A57" w:rsidRDefault="008E6463" w:rsidP="008E6463">
            <w:pPr>
              <w:spacing w:after="160" w:line="259" w:lineRule="auto"/>
              <w:rPr>
                <w:sz w:val="24"/>
              </w:rPr>
            </w:pPr>
            <w:ins w:id="396" w:author="Nick Maxwell" w:date="2023-08-10T14:25:00Z">
              <w:r w:rsidRPr="00384A57">
                <w:rPr>
                  <w:sz w:val="24"/>
                </w:rPr>
                <w:t>Alt. Runs Non-Switch</w:t>
              </w:r>
            </w:ins>
            <w:del w:id="397" w:author="Nick Maxwell" w:date="2023-08-10T14:25:00Z">
              <w:r w:rsidRPr="00384A57" w:rsidDel="008E6463">
                <w:rPr>
                  <w:sz w:val="24"/>
                </w:rPr>
                <w:delText>Alt. Runs Switch</w:delText>
              </w:r>
            </w:del>
          </w:p>
        </w:tc>
        <w:tc>
          <w:tcPr>
            <w:tcW w:w="2157" w:type="dxa"/>
            <w:tcBorders>
              <w:top w:val="nil"/>
              <w:left w:val="nil"/>
              <w:bottom w:val="nil"/>
              <w:right w:val="nil"/>
            </w:tcBorders>
          </w:tcPr>
          <w:p w14:paraId="43C3E7EC" w14:textId="7A397A69" w:rsidR="008E6463" w:rsidRPr="00384A57" w:rsidRDefault="008E6463" w:rsidP="008E6463">
            <w:pPr>
              <w:spacing w:after="160" w:line="259" w:lineRule="auto"/>
              <w:jc w:val="center"/>
              <w:rPr>
                <w:sz w:val="24"/>
              </w:rPr>
            </w:pPr>
            <w:ins w:id="398" w:author="Nick Maxwell" w:date="2023-08-10T14:25:00Z">
              <w:r w:rsidRPr="00384A57">
                <w:rPr>
                  <w:sz w:val="24"/>
                </w:rPr>
                <w:t>1328</w:t>
              </w:r>
            </w:ins>
            <w:del w:id="399" w:author="Nick Maxwell" w:date="2023-08-10T14:25:00Z">
              <w:r w:rsidRPr="00384A57" w:rsidDel="008E6463">
                <w:rPr>
                  <w:sz w:val="24"/>
                </w:rPr>
                <w:delText>1414</w:delText>
              </w:r>
            </w:del>
          </w:p>
        </w:tc>
        <w:tc>
          <w:tcPr>
            <w:tcW w:w="2338" w:type="dxa"/>
            <w:tcBorders>
              <w:top w:val="nil"/>
              <w:left w:val="nil"/>
              <w:bottom w:val="nil"/>
              <w:right w:val="nil"/>
            </w:tcBorders>
          </w:tcPr>
          <w:p w14:paraId="4DA526B2" w14:textId="0A1A0390" w:rsidR="008E6463" w:rsidRPr="00384A57" w:rsidRDefault="008E6463" w:rsidP="008E6463">
            <w:pPr>
              <w:spacing w:after="160" w:line="259" w:lineRule="auto"/>
              <w:jc w:val="center"/>
              <w:rPr>
                <w:sz w:val="24"/>
              </w:rPr>
            </w:pPr>
            <w:ins w:id="400" w:author="Nick Maxwell" w:date="2023-08-10T14:25:00Z">
              <w:r w:rsidRPr="00384A57">
                <w:rPr>
                  <w:sz w:val="24"/>
                </w:rPr>
                <w:t>74</w:t>
              </w:r>
            </w:ins>
            <w:del w:id="401" w:author="Nick Maxwell" w:date="2023-08-10T14:25:00Z">
              <w:r w:rsidRPr="00384A57" w:rsidDel="008E6463">
                <w:rPr>
                  <w:sz w:val="24"/>
                </w:rPr>
                <w:delText>70</w:delText>
              </w:r>
            </w:del>
          </w:p>
        </w:tc>
      </w:tr>
      <w:tr w:rsidR="008E6463" w:rsidRPr="00384A57" w14:paraId="7C95F10A" w14:textId="77777777" w:rsidTr="008E6463">
        <w:tblPrEx>
          <w:tblW w:w="0" w:type="auto"/>
          <w:tblPrExChange w:id="402" w:author="Nick Maxwell" w:date="2023-08-10T14:25:00Z">
            <w:tblPrEx>
              <w:tblW w:w="0" w:type="auto"/>
            </w:tblPrEx>
          </w:tblPrExChange>
        </w:tblPrEx>
        <w:trPr>
          <w:trPrChange w:id="403" w:author="Nick Maxwell" w:date="2023-08-10T14:25:00Z">
            <w:trPr>
              <w:gridBefore w:val="1"/>
            </w:trPr>
          </w:trPrChange>
        </w:trPr>
        <w:tc>
          <w:tcPr>
            <w:tcW w:w="2337" w:type="dxa"/>
            <w:tcBorders>
              <w:top w:val="nil"/>
              <w:left w:val="nil"/>
              <w:bottom w:val="nil"/>
              <w:right w:val="nil"/>
            </w:tcBorders>
            <w:tcPrChange w:id="404" w:author="Nick Maxwell" w:date="2023-08-10T14:25:00Z">
              <w:tcPr>
                <w:tcW w:w="2337" w:type="dxa"/>
                <w:gridSpan w:val="2"/>
                <w:tcBorders>
                  <w:top w:val="nil"/>
                  <w:left w:val="nil"/>
                  <w:bottom w:val="nil"/>
                  <w:right w:val="nil"/>
                </w:tcBorders>
              </w:tcPr>
            </w:tcPrChange>
          </w:tcPr>
          <w:p w14:paraId="78E4E0D6"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405" w:author="Nick Maxwell" w:date="2023-08-10T14:25:00Z">
              <w:tcPr>
                <w:tcW w:w="2518" w:type="dxa"/>
                <w:gridSpan w:val="2"/>
                <w:tcBorders>
                  <w:top w:val="nil"/>
                  <w:left w:val="nil"/>
                  <w:bottom w:val="nil"/>
                  <w:right w:val="nil"/>
                </w:tcBorders>
              </w:tcPr>
            </w:tcPrChange>
          </w:tcPr>
          <w:p w14:paraId="7F925B03" w14:textId="230750B4" w:rsidR="008E6463" w:rsidRPr="00384A57" w:rsidRDefault="008E6463" w:rsidP="008E6463">
            <w:pPr>
              <w:spacing w:after="160" w:line="259" w:lineRule="auto"/>
              <w:rPr>
                <w:sz w:val="24"/>
              </w:rPr>
            </w:pPr>
            <w:ins w:id="406" w:author="Nick Maxwell" w:date="2023-08-10T14:25:00Z">
              <w:r w:rsidRPr="00384A57">
                <w:rPr>
                  <w:sz w:val="24"/>
                </w:rPr>
                <w:t>Random Non-Switch</w:t>
              </w:r>
            </w:ins>
            <w:del w:id="407" w:author="Nick Maxwell" w:date="2023-08-10T14:25:00Z">
              <w:r w:rsidRPr="00384A57" w:rsidDel="008E6463">
                <w:rPr>
                  <w:sz w:val="24"/>
                </w:rPr>
                <w:delText>Random Switch</w:delText>
              </w:r>
            </w:del>
          </w:p>
        </w:tc>
        <w:tc>
          <w:tcPr>
            <w:tcW w:w="2157" w:type="dxa"/>
            <w:tcBorders>
              <w:top w:val="nil"/>
              <w:left w:val="nil"/>
              <w:bottom w:val="nil"/>
              <w:right w:val="nil"/>
            </w:tcBorders>
            <w:tcPrChange w:id="408" w:author="Nick Maxwell" w:date="2023-08-10T14:25:00Z">
              <w:tcPr>
                <w:tcW w:w="2157" w:type="dxa"/>
                <w:gridSpan w:val="2"/>
                <w:tcBorders>
                  <w:top w:val="nil"/>
                  <w:left w:val="nil"/>
                  <w:bottom w:val="nil"/>
                  <w:right w:val="nil"/>
                </w:tcBorders>
              </w:tcPr>
            </w:tcPrChange>
          </w:tcPr>
          <w:p w14:paraId="2CBA8A3C" w14:textId="6AAFD55E" w:rsidR="008E6463" w:rsidRPr="00384A57" w:rsidRDefault="008E6463" w:rsidP="008E6463">
            <w:pPr>
              <w:spacing w:after="160" w:line="259" w:lineRule="auto"/>
              <w:jc w:val="center"/>
              <w:rPr>
                <w:sz w:val="24"/>
              </w:rPr>
            </w:pPr>
            <w:ins w:id="409" w:author="Nick Maxwell" w:date="2023-08-10T14:25:00Z">
              <w:r w:rsidRPr="00384A57">
                <w:rPr>
                  <w:sz w:val="24"/>
                </w:rPr>
                <w:t>1260</w:t>
              </w:r>
            </w:ins>
            <w:del w:id="410" w:author="Nick Maxwell" w:date="2023-08-10T14:25:00Z">
              <w:r w:rsidRPr="00384A57" w:rsidDel="008E6463">
                <w:rPr>
                  <w:sz w:val="24"/>
                </w:rPr>
                <w:delText>1451</w:delText>
              </w:r>
            </w:del>
          </w:p>
        </w:tc>
        <w:tc>
          <w:tcPr>
            <w:tcW w:w="2338" w:type="dxa"/>
            <w:tcBorders>
              <w:top w:val="nil"/>
              <w:left w:val="nil"/>
              <w:bottom w:val="nil"/>
              <w:right w:val="nil"/>
            </w:tcBorders>
            <w:tcPrChange w:id="411" w:author="Nick Maxwell" w:date="2023-08-10T14:25:00Z">
              <w:tcPr>
                <w:tcW w:w="2338" w:type="dxa"/>
                <w:gridSpan w:val="2"/>
                <w:tcBorders>
                  <w:top w:val="nil"/>
                  <w:left w:val="nil"/>
                  <w:bottom w:val="nil"/>
                  <w:right w:val="nil"/>
                </w:tcBorders>
              </w:tcPr>
            </w:tcPrChange>
          </w:tcPr>
          <w:p w14:paraId="0B55FB4A" w14:textId="76995807" w:rsidR="008E6463" w:rsidRPr="00384A57" w:rsidRDefault="008E6463" w:rsidP="008E6463">
            <w:pPr>
              <w:spacing w:after="160" w:line="259" w:lineRule="auto"/>
              <w:jc w:val="center"/>
              <w:rPr>
                <w:sz w:val="24"/>
              </w:rPr>
            </w:pPr>
            <w:ins w:id="412" w:author="Nick Maxwell" w:date="2023-08-10T14:25:00Z">
              <w:r w:rsidRPr="00384A57">
                <w:rPr>
                  <w:sz w:val="24"/>
                </w:rPr>
                <w:t>68</w:t>
              </w:r>
            </w:ins>
            <w:del w:id="413" w:author="Nick Maxwell" w:date="2023-08-10T14:25:00Z">
              <w:r w:rsidRPr="00384A57" w:rsidDel="008E6463">
                <w:rPr>
                  <w:sz w:val="24"/>
                </w:rPr>
                <w:delText>83</w:delText>
              </w:r>
            </w:del>
          </w:p>
        </w:tc>
      </w:tr>
      <w:tr w:rsidR="008E6463" w:rsidRPr="00384A57" w14:paraId="061DBAC1" w14:textId="77777777" w:rsidTr="008E6463">
        <w:tblPrEx>
          <w:tblW w:w="0" w:type="auto"/>
          <w:tblPrExChange w:id="414" w:author="Nick Maxwell" w:date="2023-08-10T14:25:00Z">
            <w:tblPrEx>
              <w:tblW w:w="0" w:type="auto"/>
            </w:tblPrEx>
          </w:tblPrExChange>
        </w:tblPrEx>
        <w:trPr>
          <w:trPrChange w:id="415" w:author="Nick Maxwell" w:date="2023-08-10T14:25:00Z">
            <w:trPr>
              <w:gridBefore w:val="1"/>
            </w:trPr>
          </w:trPrChange>
        </w:trPr>
        <w:tc>
          <w:tcPr>
            <w:tcW w:w="2337" w:type="dxa"/>
            <w:tcBorders>
              <w:top w:val="nil"/>
              <w:left w:val="nil"/>
              <w:bottom w:val="nil"/>
              <w:right w:val="nil"/>
            </w:tcBorders>
            <w:tcPrChange w:id="416" w:author="Nick Maxwell" w:date="2023-08-10T14:25:00Z">
              <w:tcPr>
                <w:tcW w:w="2337" w:type="dxa"/>
                <w:gridSpan w:val="2"/>
                <w:tcBorders>
                  <w:top w:val="nil"/>
                  <w:left w:val="nil"/>
                  <w:bottom w:val="nil"/>
                  <w:right w:val="nil"/>
                </w:tcBorders>
              </w:tcPr>
            </w:tcPrChange>
          </w:tcPr>
          <w:p w14:paraId="4ED0ACC4"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Change w:id="417" w:author="Nick Maxwell" w:date="2023-08-10T14:25:00Z">
              <w:tcPr>
                <w:tcW w:w="2518" w:type="dxa"/>
                <w:gridSpan w:val="2"/>
                <w:tcBorders>
                  <w:top w:val="nil"/>
                  <w:left w:val="nil"/>
                  <w:bottom w:val="nil"/>
                  <w:right w:val="nil"/>
                </w:tcBorders>
              </w:tcPr>
            </w:tcPrChange>
          </w:tcPr>
          <w:p w14:paraId="3680A875" w14:textId="102BB794" w:rsidR="008E6463" w:rsidRPr="00384A57" w:rsidRDefault="008E6463" w:rsidP="008E6463">
            <w:pPr>
              <w:spacing w:after="160" w:line="259" w:lineRule="auto"/>
              <w:rPr>
                <w:sz w:val="24"/>
              </w:rPr>
            </w:pPr>
            <w:ins w:id="418" w:author="Nick Maxwell" w:date="2023-08-10T14:25:00Z">
              <w:r w:rsidRPr="00384A57">
                <w:rPr>
                  <w:sz w:val="24"/>
                </w:rPr>
                <w:t>Alt. Runs Switch</w:t>
              </w:r>
            </w:ins>
            <w:del w:id="419" w:author="Nick Maxwell" w:date="2023-08-10T14:24:00Z">
              <w:r w:rsidRPr="00384A57" w:rsidDel="008E6463">
                <w:rPr>
                  <w:sz w:val="24"/>
                </w:rPr>
                <w:delText>Alt. Runs Non-Switch</w:delText>
              </w:r>
            </w:del>
          </w:p>
        </w:tc>
        <w:tc>
          <w:tcPr>
            <w:tcW w:w="2157" w:type="dxa"/>
            <w:tcBorders>
              <w:top w:val="nil"/>
              <w:left w:val="nil"/>
              <w:bottom w:val="nil"/>
              <w:right w:val="nil"/>
            </w:tcBorders>
            <w:tcPrChange w:id="420" w:author="Nick Maxwell" w:date="2023-08-10T14:25:00Z">
              <w:tcPr>
                <w:tcW w:w="2157" w:type="dxa"/>
                <w:gridSpan w:val="2"/>
                <w:tcBorders>
                  <w:top w:val="nil"/>
                  <w:left w:val="nil"/>
                  <w:bottom w:val="nil"/>
                  <w:right w:val="nil"/>
                </w:tcBorders>
              </w:tcPr>
            </w:tcPrChange>
          </w:tcPr>
          <w:p w14:paraId="00CB4E66" w14:textId="782E6887" w:rsidR="008E6463" w:rsidRPr="00384A57" w:rsidRDefault="008E6463" w:rsidP="008E6463">
            <w:pPr>
              <w:spacing w:after="160" w:line="259" w:lineRule="auto"/>
              <w:jc w:val="center"/>
              <w:rPr>
                <w:sz w:val="24"/>
              </w:rPr>
            </w:pPr>
            <w:ins w:id="421" w:author="Nick Maxwell" w:date="2023-08-10T14:25:00Z">
              <w:r w:rsidRPr="00384A57">
                <w:rPr>
                  <w:sz w:val="24"/>
                </w:rPr>
                <w:t>1414</w:t>
              </w:r>
            </w:ins>
            <w:del w:id="422" w:author="Nick Maxwell" w:date="2023-08-10T14:24:00Z">
              <w:r w:rsidRPr="00384A57" w:rsidDel="008E6463">
                <w:rPr>
                  <w:sz w:val="24"/>
                </w:rPr>
                <w:delText>1328</w:delText>
              </w:r>
            </w:del>
          </w:p>
        </w:tc>
        <w:tc>
          <w:tcPr>
            <w:tcW w:w="2338" w:type="dxa"/>
            <w:tcBorders>
              <w:top w:val="nil"/>
              <w:left w:val="nil"/>
              <w:bottom w:val="nil"/>
              <w:right w:val="nil"/>
            </w:tcBorders>
            <w:tcPrChange w:id="423" w:author="Nick Maxwell" w:date="2023-08-10T14:25:00Z">
              <w:tcPr>
                <w:tcW w:w="2338" w:type="dxa"/>
                <w:gridSpan w:val="2"/>
                <w:tcBorders>
                  <w:top w:val="nil"/>
                  <w:left w:val="nil"/>
                  <w:bottom w:val="nil"/>
                  <w:right w:val="nil"/>
                </w:tcBorders>
              </w:tcPr>
            </w:tcPrChange>
          </w:tcPr>
          <w:p w14:paraId="128B53E2" w14:textId="276CF2FD" w:rsidR="008E6463" w:rsidRPr="00384A57" w:rsidRDefault="008E6463" w:rsidP="008E6463">
            <w:pPr>
              <w:spacing w:after="160" w:line="259" w:lineRule="auto"/>
              <w:jc w:val="center"/>
              <w:rPr>
                <w:sz w:val="24"/>
              </w:rPr>
            </w:pPr>
            <w:ins w:id="424" w:author="Nick Maxwell" w:date="2023-08-10T14:25:00Z">
              <w:r w:rsidRPr="00384A57">
                <w:rPr>
                  <w:sz w:val="24"/>
                </w:rPr>
                <w:t>70</w:t>
              </w:r>
            </w:ins>
            <w:del w:id="425" w:author="Nick Maxwell" w:date="2023-08-10T14:24:00Z">
              <w:r w:rsidRPr="00384A57" w:rsidDel="008E6463">
                <w:rPr>
                  <w:sz w:val="24"/>
                </w:rPr>
                <w:delText>74</w:delText>
              </w:r>
            </w:del>
          </w:p>
        </w:tc>
      </w:tr>
      <w:tr w:rsidR="008E6463" w:rsidRPr="00384A57" w14:paraId="27BC73E7" w14:textId="77777777" w:rsidTr="008E6463">
        <w:tblPrEx>
          <w:tblW w:w="0" w:type="auto"/>
          <w:tblPrExChange w:id="426" w:author="Nick Maxwell" w:date="2023-08-10T14:25:00Z">
            <w:tblPrEx>
              <w:tblW w:w="0" w:type="auto"/>
            </w:tblPrEx>
          </w:tblPrExChange>
        </w:tblPrEx>
        <w:trPr>
          <w:trPrChange w:id="427" w:author="Nick Maxwell" w:date="2023-08-10T14:25:00Z">
            <w:trPr>
              <w:gridBefore w:val="1"/>
            </w:trPr>
          </w:trPrChange>
        </w:trPr>
        <w:tc>
          <w:tcPr>
            <w:tcW w:w="2337" w:type="dxa"/>
            <w:tcBorders>
              <w:top w:val="nil"/>
              <w:left w:val="nil"/>
              <w:bottom w:val="single" w:sz="4" w:space="0" w:color="auto"/>
              <w:right w:val="nil"/>
            </w:tcBorders>
            <w:tcPrChange w:id="428" w:author="Nick Maxwell" w:date="2023-08-10T14:25:00Z">
              <w:tcPr>
                <w:tcW w:w="2337" w:type="dxa"/>
                <w:gridSpan w:val="2"/>
                <w:tcBorders>
                  <w:top w:val="nil"/>
                  <w:left w:val="nil"/>
                  <w:bottom w:val="single" w:sz="4" w:space="0" w:color="auto"/>
                  <w:right w:val="nil"/>
                </w:tcBorders>
              </w:tcPr>
            </w:tcPrChange>
          </w:tcPr>
          <w:p w14:paraId="52D521E1" w14:textId="77777777" w:rsidR="008E6463" w:rsidRPr="00384A57" w:rsidRDefault="008E6463" w:rsidP="008E6463">
            <w:pPr>
              <w:spacing w:after="160" w:line="259" w:lineRule="auto"/>
              <w:rPr>
                <w:sz w:val="24"/>
              </w:rPr>
            </w:pPr>
          </w:p>
        </w:tc>
        <w:tc>
          <w:tcPr>
            <w:tcW w:w="2518" w:type="dxa"/>
            <w:tcBorders>
              <w:top w:val="nil"/>
              <w:left w:val="nil"/>
              <w:bottom w:val="single" w:sz="4" w:space="0" w:color="auto"/>
              <w:right w:val="nil"/>
            </w:tcBorders>
            <w:tcPrChange w:id="429" w:author="Nick Maxwell" w:date="2023-08-10T14:25:00Z">
              <w:tcPr>
                <w:tcW w:w="2518" w:type="dxa"/>
                <w:gridSpan w:val="2"/>
                <w:tcBorders>
                  <w:top w:val="nil"/>
                  <w:left w:val="nil"/>
                  <w:bottom w:val="single" w:sz="4" w:space="0" w:color="auto"/>
                  <w:right w:val="nil"/>
                </w:tcBorders>
              </w:tcPr>
            </w:tcPrChange>
          </w:tcPr>
          <w:p w14:paraId="55819445" w14:textId="19B295C6" w:rsidR="008E6463" w:rsidRPr="00384A57" w:rsidRDefault="008E6463" w:rsidP="008E6463">
            <w:pPr>
              <w:spacing w:after="160" w:line="259" w:lineRule="auto"/>
              <w:rPr>
                <w:sz w:val="24"/>
              </w:rPr>
            </w:pPr>
            <w:ins w:id="430" w:author="Nick Maxwell" w:date="2023-08-10T14:25:00Z">
              <w:r w:rsidRPr="00384A57">
                <w:rPr>
                  <w:sz w:val="24"/>
                </w:rPr>
                <w:t>Random Switch</w:t>
              </w:r>
            </w:ins>
            <w:del w:id="431" w:author="Nick Maxwell" w:date="2023-08-10T14:24:00Z">
              <w:r w:rsidRPr="00384A57" w:rsidDel="008E6463">
                <w:rPr>
                  <w:sz w:val="24"/>
                </w:rPr>
                <w:delText>Random Non-Switch</w:delText>
              </w:r>
            </w:del>
          </w:p>
        </w:tc>
        <w:tc>
          <w:tcPr>
            <w:tcW w:w="2157" w:type="dxa"/>
            <w:tcBorders>
              <w:top w:val="nil"/>
              <w:left w:val="nil"/>
              <w:bottom w:val="single" w:sz="4" w:space="0" w:color="auto"/>
              <w:right w:val="nil"/>
            </w:tcBorders>
            <w:tcPrChange w:id="432" w:author="Nick Maxwell" w:date="2023-08-10T14:25:00Z">
              <w:tcPr>
                <w:tcW w:w="2157" w:type="dxa"/>
                <w:gridSpan w:val="2"/>
                <w:tcBorders>
                  <w:top w:val="nil"/>
                  <w:left w:val="nil"/>
                  <w:bottom w:val="single" w:sz="4" w:space="0" w:color="auto"/>
                  <w:right w:val="nil"/>
                </w:tcBorders>
              </w:tcPr>
            </w:tcPrChange>
          </w:tcPr>
          <w:p w14:paraId="67220B9B" w14:textId="732899CE" w:rsidR="008E6463" w:rsidRPr="00384A57" w:rsidRDefault="008E6463" w:rsidP="008E6463">
            <w:pPr>
              <w:spacing w:after="160" w:line="259" w:lineRule="auto"/>
              <w:jc w:val="center"/>
              <w:rPr>
                <w:sz w:val="24"/>
              </w:rPr>
            </w:pPr>
            <w:ins w:id="433" w:author="Nick Maxwell" w:date="2023-08-10T14:25:00Z">
              <w:r w:rsidRPr="00384A57">
                <w:rPr>
                  <w:sz w:val="24"/>
                </w:rPr>
                <w:t>1451</w:t>
              </w:r>
            </w:ins>
            <w:del w:id="434" w:author="Nick Maxwell" w:date="2023-08-10T14:24:00Z">
              <w:r w:rsidRPr="00384A57" w:rsidDel="008E6463">
                <w:rPr>
                  <w:sz w:val="24"/>
                </w:rPr>
                <w:delText>1260</w:delText>
              </w:r>
            </w:del>
          </w:p>
        </w:tc>
        <w:tc>
          <w:tcPr>
            <w:tcW w:w="2338" w:type="dxa"/>
            <w:tcBorders>
              <w:top w:val="nil"/>
              <w:left w:val="nil"/>
              <w:bottom w:val="single" w:sz="4" w:space="0" w:color="auto"/>
              <w:right w:val="nil"/>
            </w:tcBorders>
            <w:tcPrChange w:id="435" w:author="Nick Maxwell" w:date="2023-08-10T14:25:00Z">
              <w:tcPr>
                <w:tcW w:w="2338" w:type="dxa"/>
                <w:gridSpan w:val="2"/>
                <w:tcBorders>
                  <w:top w:val="nil"/>
                  <w:left w:val="nil"/>
                  <w:bottom w:val="single" w:sz="4" w:space="0" w:color="auto"/>
                  <w:right w:val="nil"/>
                </w:tcBorders>
              </w:tcPr>
            </w:tcPrChange>
          </w:tcPr>
          <w:p w14:paraId="202432C5" w14:textId="77A15B9C" w:rsidR="008E6463" w:rsidRPr="00384A57" w:rsidRDefault="008E6463" w:rsidP="008E6463">
            <w:pPr>
              <w:spacing w:after="160" w:line="259" w:lineRule="auto"/>
              <w:jc w:val="center"/>
              <w:rPr>
                <w:sz w:val="24"/>
              </w:rPr>
            </w:pPr>
            <w:ins w:id="436" w:author="Nick Maxwell" w:date="2023-08-10T14:25:00Z">
              <w:r w:rsidRPr="00384A57">
                <w:rPr>
                  <w:sz w:val="24"/>
                </w:rPr>
                <w:t>83</w:t>
              </w:r>
            </w:ins>
            <w:del w:id="437" w:author="Nick Maxwell" w:date="2023-08-10T14:24:00Z">
              <w:r w:rsidRPr="00384A57" w:rsidDel="008E6463">
                <w:rPr>
                  <w:sz w:val="24"/>
                </w:rPr>
                <w:delText>68</w:delText>
              </w:r>
            </w:del>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xml:space="preserve">. RTs are reported in </w:t>
      </w:r>
      <w:proofErr w:type="spellStart"/>
      <w:r w:rsidR="0031593C" w:rsidRPr="00384A57">
        <w:rPr>
          <w:sz w:val="24"/>
        </w:rPr>
        <w:t>ms.</w:t>
      </w:r>
      <w:proofErr w:type="spellEnd"/>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 xml:space="preserve">Each trial was separated by a 500 </w:t>
      </w:r>
      <w:proofErr w:type="spellStart"/>
      <w:r w:rsidR="00AD0882" w:rsidRPr="00384A57">
        <w:rPr>
          <w:sz w:val="24"/>
        </w:rPr>
        <w:t>ms</w:t>
      </w:r>
      <w:proofErr w:type="spellEnd"/>
      <w:r w:rsidR="00AD0882" w:rsidRPr="00384A57">
        <w:rPr>
          <w:sz w:val="24"/>
        </w:rPr>
        <w:t xml:space="preserve">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w:t>
      </w:r>
      <w:proofErr w:type="spellStart"/>
      <w:r w:rsidRPr="00384A57">
        <w:rPr>
          <w:sz w:val="24"/>
          <w:szCs w:val="24"/>
        </w:rPr>
        <w:t>Vincentile</w:t>
      </w:r>
      <w:proofErr w:type="spellEnd"/>
      <w:r w:rsidRPr="00384A57">
        <w:rPr>
          <w:sz w:val="24"/>
          <w:szCs w:val="24"/>
        </w:rPr>
        <w:t xml:space="preserv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w:t>
      </w:r>
      <w:proofErr w:type="spellStart"/>
      <w:r w:rsidRPr="00384A57">
        <w:rPr>
          <w:sz w:val="24"/>
          <w:szCs w:val="24"/>
        </w:rPr>
        <w:t>Vincentile</w:t>
      </w:r>
      <w:proofErr w:type="spellEnd"/>
      <w:r w:rsidRPr="00384A57">
        <w:rPr>
          <w:sz w:val="24"/>
          <w:szCs w:val="24"/>
        </w:rPr>
        <w:t xml:space="preserv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Nick Maxwell" w:date="2023-08-11T09:54:00Z" w:initials="NM">
    <w:p w14:paraId="2BCC05E0" w14:textId="77777777" w:rsidR="003417D7" w:rsidRDefault="003417D7">
      <w:pPr>
        <w:pStyle w:val="CommentText"/>
      </w:pPr>
      <w:r>
        <w:rPr>
          <w:rStyle w:val="CommentReference"/>
        </w:rPr>
        <w:annotationRef/>
      </w:r>
      <w:r>
        <w:t xml:space="preserve">I'm considering cutting this paragraph out since one of the </w:t>
      </w:r>
      <w:proofErr w:type="spellStart"/>
      <w:r>
        <w:t>hangups</w:t>
      </w:r>
      <w:proofErr w:type="spellEnd"/>
      <w:r>
        <w:t xml:space="preserve"> we keep getting is that we focus too much on aging for a non-aging study.</w:t>
      </w:r>
    </w:p>
    <w:p w14:paraId="4D0A1EFE" w14:textId="77777777" w:rsidR="003417D7" w:rsidRDefault="003417D7">
      <w:pPr>
        <w:pStyle w:val="CommentText"/>
      </w:pPr>
    </w:p>
    <w:p w14:paraId="441E6F94" w14:textId="77777777" w:rsidR="003417D7" w:rsidRDefault="003417D7" w:rsidP="00B711EB">
      <w:pPr>
        <w:pStyle w:val="CommentText"/>
      </w:pPr>
      <w:r>
        <w:t>We should absolutely keep the next paragraph though since we based just about everything off of your 2015 study</w:t>
      </w:r>
    </w:p>
  </w:comment>
  <w:comment w:id="100" w:author="Nick Maxwell" w:date="2023-08-10T14:10:00Z" w:initials="NM">
    <w:p w14:paraId="55845F94" w14:textId="62161DB2" w:rsidR="006F5B7A" w:rsidRDefault="006F5B7A">
      <w:pPr>
        <w:pStyle w:val="CommentText"/>
      </w:pPr>
      <w:r>
        <w:rPr>
          <w:rStyle w:val="CommentReference"/>
        </w:rPr>
        <w:annotationRef/>
      </w:r>
      <w:r>
        <w:t>Trying to link this back to the older adult work. One of the recurring comments we get is that the OA stuff seems irrelevant, since our study only uses young adults.</w:t>
      </w:r>
    </w:p>
    <w:p w14:paraId="5253A1FB" w14:textId="77777777" w:rsidR="006F5B7A" w:rsidRDefault="006F5B7A">
      <w:pPr>
        <w:pStyle w:val="CommentText"/>
      </w:pPr>
    </w:p>
    <w:p w14:paraId="6D7A05A1" w14:textId="77777777" w:rsidR="006F5B7A" w:rsidRDefault="006F5B7A">
      <w:pPr>
        <w:pStyle w:val="CommentText"/>
      </w:pPr>
      <w:r>
        <w:t>Seems like reviewers keep missing that the OA work is evidence that inflated switch costs are linked to working memory declines.</w:t>
      </w:r>
    </w:p>
    <w:p w14:paraId="7D36DD75" w14:textId="77777777" w:rsidR="006F5B7A" w:rsidRDefault="006F5B7A">
      <w:pPr>
        <w:pStyle w:val="CommentText"/>
      </w:pPr>
    </w:p>
    <w:p w14:paraId="13F0DA57" w14:textId="77777777" w:rsidR="006F5B7A" w:rsidRDefault="006F5B7A" w:rsidP="00E26C00">
      <w:pPr>
        <w:pStyle w:val="CommentText"/>
      </w:pPr>
      <w:r>
        <w:t>Maybe this is clearer now?</w:t>
      </w:r>
    </w:p>
  </w:comment>
  <w:comment w:id="132" w:author="Nick Maxwell" w:date="2023-08-11T09:56:00Z" w:initials="NM">
    <w:p w14:paraId="131152BE" w14:textId="77777777" w:rsidR="003417D7" w:rsidRDefault="003417D7" w:rsidP="00131121">
      <w:pPr>
        <w:pStyle w:val="CommentText"/>
      </w:pPr>
      <w:r>
        <w:rPr>
          <w:rStyle w:val="CommentReference"/>
        </w:rPr>
        <w:annotationRef/>
      </w:r>
      <w:r>
        <w:t>We could consider moving all of the distributional stuff back to an Appendix. If nothing else, it would streamline the results a bit and help cut down the length of the intro (seems like that has been a concern w/ every set of reviews)</w:t>
      </w:r>
    </w:p>
  </w:comment>
  <w:comment w:id="208" w:author="Nick Maxwell" w:date="2023-08-10T15:27:00Z" w:initials="NM">
    <w:p w14:paraId="34EE1E12" w14:textId="59068A27" w:rsidR="00563C5D" w:rsidRDefault="00563C5D" w:rsidP="00671386">
      <w:pPr>
        <w:pStyle w:val="CommentText"/>
      </w:pPr>
      <w:r>
        <w:rPr>
          <w:rStyle w:val="CommentReference"/>
        </w:rPr>
        <w:annotationRef/>
      </w:r>
      <w:r>
        <w:t>I tried clarifying the task-cues in the switch blocks (letter-number prompts) a bit as well as the key prompts (which were in all blocks) Think this is okay?</w:t>
      </w:r>
    </w:p>
  </w:comment>
  <w:comment w:id="242" w:author="Nick Maxwell" w:date="2023-08-10T15:28:00Z" w:initials="NM">
    <w:p w14:paraId="025E70EA" w14:textId="5BD725E7" w:rsidR="00AF05D9" w:rsidRDefault="00AF05D9" w:rsidP="005550EA">
      <w:pPr>
        <w:pStyle w:val="CommentText"/>
      </w:pPr>
      <w:r>
        <w:rPr>
          <w:rStyle w:val="CommentReference"/>
        </w:rPr>
        <w:annotationRef/>
      </w:r>
      <w:r>
        <w:t xml:space="preserve">I just realized that no one complained about </w:t>
      </w:r>
      <w:r w:rsidR="006829B8">
        <w:t xml:space="preserve">the </w:t>
      </w:r>
      <w:proofErr w:type="spellStart"/>
      <w:r>
        <w:t>pbics</w:t>
      </w:r>
      <w:proofErr w:type="spellEnd"/>
      <w:r>
        <w:t xml:space="preserve"> this time around. Little victories?</w:t>
      </w:r>
    </w:p>
  </w:comment>
  <w:comment w:id="243" w:author="Nick Maxwell" w:date="2023-08-10T15:29:00Z" w:initials="NM">
    <w:p w14:paraId="0990EE16" w14:textId="77777777" w:rsidR="00AF05D9" w:rsidRDefault="00AF05D9" w:rsidP="007E3A75">
      <w:pPr>
        <w:pStyle w:val="CommentText"/>
      </w:pPr>
      <w:r>
        <w:rPr>
          <w:rStyle w:val="CommentReference"/>
        </w:rPr>
        <w:annotationRef/>
      </w:r>
      <w:r>
        <w:t>I swapped the order of rows like R1 suggested</w:t>
      </w:r>
    </w:p>
  </w:comment>
  <w:comment w:id="271" w:author="Nick Maxwell" w:date="2023-08-11T10:29:00Z" w:initials="NM">
    <w:p w14:paraId="22E91BBA" w14:textId="77777777" w:rsidR="001F2929" w:rsidRDefault="001F2929" w:rsidP="001D0622">
      <w:pPr>
        <w:pStyle w:val="CommentText"/>
      </w:pPr>
      <w:r>
        <w:rPr>
          <w:rStyle w:val="CommentReference"/>
        </w:rPr>
        <w:annotationRef/>
      </w:r>
      <w:r>
        <w:t>This may be too similar to the previous paragraph, but I'm really trying to emphasize the whole "inertia and inhibition are two sides of the same coin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E6F94" w15:done="0"/>
  <w15:commentEx w15:paraId="13F0DA57" w15:done="0"/>
  <w15:commentEx w15:paraId="131152BE" w15:done="0"/>
  <w15:commentEx w15:paraId="34EE1E12" w15:done="0"/>
  <w15:commentEx w15:paraId="025E70EA" w15:done="0"/>
  <w15:commentEx w15:paraId="0990EE16" w15:done="0"/>
  <w15:commentEx w15:paraId="22E91B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083BE" w16cex:dateUtc="2023-08-11T14:54:00Z"/>
  <w16cex:commentExtensible w16cex:durableId="287F6E61" w16cex:dateUtc="2023-08-10T19:10:00Z"/>
  <w16cex:commentExtensible w16cex:durableId="2880844C" w16cex:dateUtc="2023-08-11T14:56:00Z"/>
  <w16cex:commentExtensible w16cex:durableId="287F805F" w16cex:dateUtc="2023-08-10T20:27:00Z"/>
  <w16cex:commentExtensible w16cex:durableId="287F80B2" w16cex:dateUtc="2023-08-10T20:28:00Z"/>
  <w16cex:commentExtensible w16cex:durableId="287F80D1" w16cex:dateUtc="2023-08-10T20:29:00Z"/>
  <w16cex:commentExtensible w16cex:durableId="28808C08" w16cex:dateUtc="2023-08-11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E6F94" w16cid:durableId="288083BE"/>
  <w16cid:commentId w16cid:paraId="13F0DA57" w16cid:durableId="287F6E61"/>
  <w16cid:commentId w16cid:paraId="131152BE" w16cid:durableId="2880844C"/>
  <w16cid:commentId w16cid:paraId="34EE1E12" w16cid:durableId="287F805F"/>
  <w16cid:commentId w16cid:paraId="025E70EA" w16cid:durableId="287F80B2"/>
  <w16cid:commentId w16cid:paraId="0990EE16" w16cid:durableId="287F80D1"/>
  <w16cid:commentId w16cid:paraId="22E91BBA" w16cid:durableId="28808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FDDC7" w14:textId="77777777" w:rsidR="005C53F4" w:rsidRDefault="005C53F4" w:rsidP="006C0CFD">
      <w:r>
        <w:separator/>
      </w:r>
    </w:p>
  </w:endnote>
  <w:endnote w:type="continuationSeparator" w:id="0">
    <w:p w14:paraId="21BB72C9" w14:textId="77777777" w:rsidR="005C53F4" w:rsidRDefault="005C53F4"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847F" w14:textId="77777777" w:rsidR="005C53F4" w:rsidRDefault="005C53F4" w:rsidP="006C0CFD">
      <w:r>
        <w:separator/>
      </w:r>
    </w:p>
  </w:footnote>
  <w:footnote w:type="continuationSeparator" w:id="0">
    <w:p w14:paraId="50522299" w14:textId="77777777" w:rsidR="005C53F4" w:rsidRDefault="005C53F4"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578ED"/>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5E50"/>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786"/>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8CF"/>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26A34"/>
    <w:rsid w:val="00332425"/>
    <w:rsid w:val="0033254F"/>
    <w:rsid w:val="00332940"/>
    <w:rsid w:val="00333661"/>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5C77"/>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371A"/>
    <w:rsid w:val="003C6472"/>
    <w:rsid w:val="003C6556"/>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58E6"/>
    <w:rsid w:val="00426F02"/>
    <w:rsid w:val="00430858"/>
    <w:rsid w:val="00430F72"/>
    <w:rsid w:val="00431739"/>
    <w:rsid w:val="00431908"/>
    <w:rsid w:val="0043356D"/>
    <w:rsid w:val="004338EA"/>
    <w:rsid w:val="00434009"/>
    <w:rsid w:val="004353D7"/>
    <w:rsid w:val="004365E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53E5"/>
    <w:rsid w:val="004A53E8"/>
    <w:rsid w:val="004A6622"/>
    <w:rsid w:val="004A6944"/>
    <w:rsid w:val="004A779B"/>
    <w:rsid w:val="004B136C"/>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C53F4"/>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29B8"/>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036"/>
    <w:rsid w:val="006E21C8"/>
    <w:rsid w:val="006E43FF"/>
    <w:rsid w:val="006E569E"/>
    <w:rsid w:val="006E5A90"/>
    <w:rsid w:val="006E5D4F"/>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036"/>
    <w:rsid w:val="007134C1"/>
    <w:rsid w:val="00714A2B"/>
    <w:rsid w:val="00715164"/>
    <w:rsid w:val="00715854"/>
    <w:rsid w:val="007158E6"/>
    <w:rsid w:val="00716F4B"/>
    <w:rsid w:val="00717201"/>
    <w:rsid w:val="00721AE7"/>
    <w:rsid w:val="00722698"/>
    <w:rsid w:val="00722A71"/>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27C2"/>
    <w:rsid w:val="007F3C3E"/>
    <w:rsid w:val="007F4B0D"/>
    <w:rsid w:val="007F5335"/>
    <w:rsid w:val="007F68F5"/>
    <w:rsid w:val="007F6AAF"/>
    <w:rsid w:val="007F73ED"/>
    <w:rsid w:val="007F7CF7"/>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69C4"/>
    <w:rsid w:val="008D7E9F"/>
    <w:rsid w:val="008E0BF9"/>
    <w:rsid w:val="008E14DA"/>
    <w:rsid w:val="008E18CB"/>
    <w:rsid w:val="008E1C19"/>
    <w:rsid w:val="008E2E39"/>
    <w:rsid w:val="008E35B2"/>
    <w:rsid w:val="008E3895"/>
    <w:rsid w:val="008E4C7E"/>
    <w:rsid w:val="008E6463"/>
    <w:rsid w:val="008E7F8F"/>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0B5F"/>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6BEE"/>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055"/>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266C"/>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49FB"/>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10E2"/>
    <w:rsid w:val="00CB298D"/>
    <w:rsid w:val="00CB351A"/>
    <w:rsid w:val="00CB5A82"/>
    <w:rsid w:val="00CB780D"/>
    <w:rsid w:val="00CC0DB8"/>
    <w:rsid w:val="00CC2182"/>
    <w:rsid w:val="00CC238C"/>
    <w:rsid w:val="00CC46E3"/>
    <w:rsid w:val="00CD0255"/>
    <w:rsid w:val="00CD083C"/>
    <w:rsid w:val="00CD2777"/>
    <w:rsid w:val="00CD3142"/>
    <w:rsid w:val="00CD515D"/>
    <w:rsid w:val="00CD6D6A"/>
    <w:rsid w:val="00CD6E06"/>
    <w:rsid w:val="00CD704C"/>
    <w:rsid w:val="00CE0E47"/>
    <w:rsid w:val="00CE16A3"/>
    <w:rsid w:val="00CE3BDA"/>
    <w:rsid w:val="00CE44BE"/>
    <w:rsid w:val="00CE4D04"/>
    <w:rsid w:val="00CE55E1"/>
    <w:rsid w:val="00CE5E74"/>
    <w:rsid w:val="00CE6A09"/>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7388"/>
    <w:rsid w:val="00DE01B5"/>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21A"/>
    <w:rsid w:val="00E447C5"/>
    <w:rsid w:val="00E45BCC"/>
    <w:rsid w:val="00E46228"/>
    <w:rsid w:val="00E475A1"/>
    <w:rsid w:val="00E477B7"/>
    <w:rsid w:val="00E503F7"/>
    <w:rsid w:val="00E51CD7"/>
    <w:rsid w:val="00E5364C"/>
    <w:rsid w:val="00E5426D"/>
    <w:rsid w:val="00E55662"/>
    <w:rsid w:val="00E56E7B"/>
    <w:rsid w:val="00E60051"/>
    <w:rsid w:val="00E606A4"/>
    <w:rsid w:val="00E60767"/>
    <w:rsid w:val="00E6314B"/>
    <w:rsid w:val="00E6445C"/>
    <w:rsid w:val="00E64BB3"/>
    <w:rsid w:val="00E65C36"/>
    <w:rsid w:val="00E66033"/>
    <w:rsid w:val="00E662E1"/>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143B"/>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openxmlformats.org/officeDocument/2006/relationships/hyperlink" Target="https://osf.io/hzwc4/" TargetMode="External"/><Relationship Id="rId10" Type="http://schemas.openxmlformats.org/officeDocument/2006/relationships/hyperlink" Target="mailto:nicholas.maxwell@usm.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0214E-938D-47F7-808F-1D73E376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42</Pages>
  <Words>9781</Words>
  <Characters>55754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49</cp:revision>
  <cp:lastPrinted>2022-10-12T20:51:00Z</cp:lastPrinted>
  <dcterms:created xsi:type="dcterms:W3CDTF">2023-06-01T16:11:00Z</dcterms:created>
  <dcterms:modified xsi:type="dcterms:W3CDTF">2023-08-11T20:27:00Z</dcterms:modified>
</cp:coreProperties>
</file>