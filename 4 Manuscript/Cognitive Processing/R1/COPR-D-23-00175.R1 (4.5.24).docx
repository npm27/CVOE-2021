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t>Abstract</w:t>
      </w:r>
    </w:p>
    <w:p w14:paraId="0E08198F" w14:textId="2DE5DF65"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w:t>
      </w:r>
      <w:r w:rsidR="00434523">
        <w:rPr>
          <w:sz w:val="24"/>
          <w:szCs w:val="24"/>
        </w:rPr>
        <w:t>where</w:t>
      </w:r>
      <w:r w:rsidR="00644C0B" w:rsidRPr="00384A57">
        <w:rPr>
          <w:sz w:val="24"/>
          <w:szCs w:val="24"/>
        </w:rPr>
        <w:t xml:space="preserve"> task switching occurred every two trials</w:t>
      </w:r>
      <w:r w:rsidR="008C4D3E" w:rsidRPr="00384A57">
        <w:rPr>
          <w:sz w:val="24"/>
          <w:szCs w:val="24"/>
        </w:rPr>
        <w:t>, and a random switch block</w:t>
      </w:r>
      <w:r w:rsidR="00644C0B" w:rsidRPr="00384A57">
        <w:rPr>
          <w:sz w:val="24"/>
          <w:szCs w:val="24"/>
        </w:rPr>
        <w:t xml:space="preserve"> </w:t>
      </w:r>
      <w:r w:rsidR="00326A34">
        <w:rPr>
          <w:sz w:val="24"/>
          <w:szCs w:val="24"/>
        </w:rPr>
        <w:t>where</w:t>
      </w:r>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0"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0"/>
    </w:p>
    <w:p w14:paraId="2F676C2E" w14:textId="77777777" w:rsidR="0013538C" w:rsidRPr="00384A57" w:rsidRDefault="0013538C" w:rsidP="003E50D7">
      <w:pPr>
        <w:spacing w:line="480" w:lineRule="auto"/>
        <w:rPr>
          <w:sz w:val="24"/>
          <w:szCs w:val="24"/>
        </w:rPr>
      </w:pPr>
    </w:p>
    <w:p w14:paraId="7ACDB430" w14:textId="60C2C1DD" w:rsidR="003E50D7" w:rsidRPr="00384A57" w:rsidRDefault="003E50D7" w:rsidP="003E50D7">
      <w:pPr>
        <w:spacing w:line="480" w:lineRule="auto"/>
        <w:rPr>
          <w:sz w:val="24"/>
          <w:szCs w:val="24"/>
        </w:rPr>
      </w:pPr>
      <w:r w:rsidRPr="00384A57">
        <w:rPr>
          <w:sz w:val="24"/>
          <w:szCs w:val="24"/>
        </w:rPr>
        <w:t xml:space="preserve">Word Count: </w:t>
      </w:r>
      <w:r w:rsidR="00434523">
        <w:rPr>
          <w:sz w:val="24"/>
          <w:szCs w:val="24"/>
        </w:rPr>
        <w:t>203</w:t>
      </w:r>
    </w:p>
    <w:p w14:paraId="4EFDC73E" w14:textId="74BD7CB1" w:rsidR="006C0CFD" w:rsidRPr="001D22BE" w:rsidRDefault="006C0CFD" w:rsidP="001D22BE">
      <w:pPr>
        <w:spacing w:line="480" w:lineRule="auto"/>
        <w:rPr>
          <w:sz w:val="24"/>
          <w:szCs w:val="24"/>
        </w:rPr>
        <w:sectPr w:rsidR="006C0CFD" w:rsidRPr="001D22BE" w:rsidSect="009B2D86">
          <w:headerReference w:type="default" r:id="rId8"/>
          <w:headerReference w:type="first" r:id="rId9"/>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xml:space="preserve">; Ex-Gaussian Distribution; </w:t>
      </w:r>
      <w:proofErr w:type="spellStart"/>
      <w:r w:rsidR="001D22BE">
        <w:rPr>
          <w:sz w:val="24"/>
          <w:szCs w:val="24"/>
        </w:rPr>
        <w:t>Vincentile</w:t>
      </w:r>
      <w:proofErr w:type="spellEnd"/>
      <w:r w:rsidR="001D22BE">
        <w:rPr>
          <w:sz w:val="24"/>
          <w:szCs w:val="24"/>
        </w:rPr>
        <w:t xml:space="preserve"> Plots</w:t>
      </w:r>
    </w:p>
    <w:p w14:paraId="1BF69A72" w14:textId="64E390F1" w:rsidR="00DC7672" w:rsidRPr="00384A57" w:rsidRDefault="00DC7672" w:rsidP="00DC7672">
      <w:pPr>
        <w:spacing w:line="480" w:lineRule="auto"/>
        <w:jc w:val="center"/>
        <w:rPr>
          <w:rFonts w:eastAsia="Arial"/>
          <w:sz w:val="24"/>
          <w:szCs w:val="24"/>
        </w:rPr>
      </w:pPr>
      <w:bookmarkStart w:id="1" w:name="page3"/>
      <w:bookmarkEnd w:id="1"/>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5230A66"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595996">
        <w:rPr>
          <w:sz w:val="24"/>
        </w:rPr>
        <w:t>attentional control and working memory</w:t>
      </w:r>
      <w:r w:rsidR="00434523">
        <w:rPr>
          <w:sz w:val="24"/>
        </w:rPr>
        <w:t xml:space="preserve"> processes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8F015A">
        <w:rPr>
          <w:sz w:val="24"/>
        </w:rPr>
        <w:t>that</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w:t>
      </w:r>
      <w:r w:rsidR="00277989">
        <w:rPr>
          <w:sz w:val="24"/>
        </w:rPr>
        <w:t xml:space="preserve"> current </w:t>
      </w:r>
      <w:r w:rsidR="00007FBD" w:rsidRPr="00384A57">
        <w:rPr>
          <w:sz w:val="24"/>
        </w:rPr>
        <w:t xml:space="preserve">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6C64C791" w:rsidR="00B61899" w:rsidRPr="00384A57" w:rsidRDefault="00D25F93" w:rsidP="00434523">
      <w:pPr>
        <w:tabs>
          <w:tab w:val="left" w:pos="2250"/>
        </w:tabs>
        <w:spacing w:line="480" w:lineRule="auto"/>
        <w:ind w:firstLine="720"/>
        <w:rPr>
          <w:sz w:val="24"/>
        </w:rPr>
      </w:pPr>
      <w:commentRangeStart w:id="2"/>
      <w:r w:rsidRPr="00384A57">
        <w:rPr>
          <w:sz w:val="24"/>
        </w:rPr>
        <w:t>Interest</w:t>
      </w:r>
      <w:commentRangeEnd w:id="2"/>
      <w:r w:rsidR="005C27BD">
        <w:rPr>
          <w:rStyle w:val="CommentReference"/>
        </w:rPr>
        <w:commentReference w:id="2"/>
      </w:r>
      <w:r w:rsidRPr="00384A57">
        <w:rPr>
          <w:sz w:val="24"/>
        </w:rPr>
        <w:t xml:space="preserve"> in the relationship between attentional control and task-performance is not new. </w:t>
      </w:r>
      <w:ins w:id="3" w:author="Nick Maxwell" w:date="2024-04-02T14:29:00Z">
        <w:r w:rsidR="003242D5" w:rsidRPr="003242D5">
          <w:rPr>
            <w:color w:val="4472C4" w:themeColor="accent1"/>
            <w:sz w:val="24"/>
            <w:rPrChange w:id="4" w:author="Nick Maxwell" w:date="2024-04-02T14:29:00Z">
              <w:rPr>
                <w:sz w:val="24"/>
              </w:rPr>
            </w:rPrChange>
          </w:rPr>
          <w:t>For example, the Stroop Color Naming Task (Stroop, 1935)</w:t>
        </w:r>
        <w:r w:rsidR="003242D5">
          <w:rPr>
            <w:sz w:val="24"/>
          </w:rPr>
          <w:t xml:space="preserve"> </w:t>
        </w:r>
      </w:ins>
      <w:del w:id="5" w:author="Nick Maxwell" w:date="2024-04-02T14:29:00Z">
        <w:r w:rsidR="00E46228" w:rsidRPr="00384A57" w:rsidDel="003242D5">
          <w:rPr>
            <w:sz w:val="24"/>
          </w:rPr>
          <w:delText>In an early example, Stroop (1935)</w:delText>
        </w:r>
        <w:r w:rsidR="001930FA" w:rsidRPr="00384A57" w:rsidDel="003242D5">
          <w:rPr>
            <w:sz w:val="24"/>
          </w:rPr>
          <w:delText xml:space="preserve"> show</w:delText>
        </w:r>
        <w:r w:rsidR="00E46228" w:rsidRPr="00384A57" w:rsidDel="003242D5">
          <w:rPr>
            <w:sz w:val="24"/>
          </w:rPr>
          <w:delText>ed that</w:delText>
        </w:r>
        <w:r w:rsidR="001930FA" w:rsidRPr="00384A57" w:rsidDel="003242D5">
          <w:rPr>
            <w:sz w:val="24"/>
          </w:rPr>
          <w:delText xml:space="preserve"> </w:delText>
        </w:r>
        <w:r w:rsidR="00E46228" w:rsidRPr="00384A57" w:rsidDel="003242D5">
          <w:rPr>
            <w:sz w:val="24"/>
          </w:rPr>
          <w:delText xml:space="preserve">both </w:delText>
        </w:r>
        <w:r w:rsidR="001930FA" w:rsidRPr="00384A57" w:rsidDel="003242D5">
          <w:rPr>
            <w:sz w:val="24"/>
          </w:rPr>
          <w:delText xml:space="preserve">RTs and error rates </w:delText>
        </w:r>
        <w:r w:rsidR="00E46228" w:rsidRPr="00384A57" w:rsidDel="003242D5">
          <w:rPr>
            <w:sz w:val="24"/>
          </w:rPr>
          <w:delText xml:space="preserve">increased when color-words were presented using </w:delText>
        </w:r>
        <w:r w:rsidR="003D4474" w:rsidRPr="00384A57" w:rsidDel="003242D5">
          <w:rPr>
            <w:sz w:val="24"/>
          </w:rPr>
          <w:delText xml:space="preserve">ink that </w:delText>
        </w:r>
        <w:r w:rsidR="00E46228" w:rsidRPr="00384A57" w:rsidDel="003242D5">
          <w:rPr>
            <w:sz w:val="24"/>
          </w:rPr>
          <w:delText>was</w:delText>
        </w:r>
        <w:r w:rsidR="003D4474" w:rsidRPr="00384A57" w:rsidDel="003242D5">
          <w:rPr>
            <w:sz w:val="24"/>
          </w:rPr>
          <w:delText xml:space="preserve"> incongruent with </w:delText>
        </w:r>
        <w:r w:rsidR="00E46228" w:rsidRPr="00384A57" w:rsidDel="003242D5">
          <w:rPr>
            <w:sz w:val="24"/>
          </w:rPr>
          <w:delText>the word’s</w:delText>
        </w:r>
        <w:r w:rsidR="003D4474" w:rsidRPr="00384A57" w:rsidDel="003242D5">
          <w:rPr>
            <w:sz w:val="24"/>
          </w:rPr>
          <w:delText xml:space="preserve"> meaning </w:delText>
        </w:r>
        <w:r w:rsidR="00687BB2" w:rsidRPr="00384A57" w:rsidDel="003242D5">
          <w:rPr>
            <w:sz w:val="24"/>
          </w:rPr>
          <w:delText>versus</w:delText>
        </w:r>
        <w:r w:rsidR="003D4474" w:rsidRPr="00384A57" w:rsidDel="003242D5">
          <w:rPr>
            <w:sz w:val="24"/>
          </w:rPr>
          <w:delText xml:space="preserve"> </w:delText>
        </w:r>
        <w:r w:rsidR="00E46228" w:rsidRPr="00384A57" w:rsidDel="003242D5">
          <w:rPr>
            <w:sz w:val="24"/>
          </w:rPr>
          <w:delText xml:space="preserve">a </w:delText>
        </w:r>
        <w:r w:rsidR="003D4474" w:rsidRPr="00384A57" w:rsidDel="003242D5">
          <w:rPr>
            <w:sz w:val="24"/>
          </w:rPr>
          <w:delText xml:space="preserve">congruent ink (i.e., “blue” printed in </w:delText>
        </w:r>
        <w:r w:rsidR="008E7F8F" w:rsidRPr="00384A57" w:rsidDel="003242D5">
          <w:rPr>
            <w:sz w:val="24"/>
          </w:rPr>
          <w:delText>red</w:delText>
        </w:r>
        <w:r w:rsidR="003D4474" w:rsidRPr="00384A57" w:rsidDel="003242D5">
          <w:rPr>
            <w:sz w:val="24"/>
          </w:rPr>
          <w:delText xml:space="preserve"> ink vs. </w:delText>
        </w:r>
        <w:r w:rsidR="008E7F8F" w:rsidRPr="00384A57" w:rsidDel="003242D5">
          <w:rPr>
            <w:sz w:val="24"/>
          </w:rPr>
          <w:delText>blue</w:delText>
        </w:r>
        <w:r w:rsidR="003D4474" w:rsidRPr="00384A57" w:rsidDel="003242D5">
          <w:rPr>
            <w:sz w:val="24"/>
          </w:rPr>
          <w:delText xml:space="preserve"> ink)</w:delText>
        </w:r>
        <w:r w:rsidR="002B5654" w:rsidRPr="00384A57" w:rsidDel="003242D5">
          <w:rPr>
            <w:sz w:val="24"/>
          </w:rPr>
          <w:delText>.</w:delText>
        </w:r>
        <w:r w:rsidR="000D76EA" w:rsidRPr="00384A57" w:rsidDel="003242D5">
          <w:rPr>
            <w:sz w:val="24"/>
          </w:rPr>
          <w:delText xml:space="preserve"> Dubbed the</w:delText>
        </w:r>
        <w:r w:rsidR="002B5654" w:rsidRPr="00384A57" w:rsidDel="003242D5">
          <w:rPr>
            <w:sz w:val="24"/>
          </w:rPr>
          <w:delText xml:space="preserve"> </w:delText>
        </w:r>
        <w:r w:rsidR="00437B00" w:rsidRPr="00384A57" w:rsidDel="003242D5">
          <w:rPr>
            <w:sz w:val="24"/>
          </w:rPr>
          <w:delText xml:space="preserve">Stroop </w:delText>
        </w:r>
        <w:r w:rsidR="00716F4B" w:rsidRPr="00384A57" w:rsidDel="003242D5">
          <w:rPr>
            <w:sz w:val="24"/>
          </w:rPr>
          <w:delText>t</w:delText>
        </w:r>
        <w:r w:rsidR="00437B00" w:rsidRPr="00384A57" w:rsidDel="003242D5">
          <w:rPr>
            <w:sz w:val="24"/>
          </w:rPr>
          <w:delText>ask</w:delText>
        </w:r>
        <w:r w:rsidR="000D76EA" w:rsidRPr="00384A57" w:rsidDel="003242D5">
          <w:rPr>
            <w:sz w:val="24"/>
          </w:rPr>
          <w:delText>, this procedure</w:delText>
        </w:r>
        <w:r w:rsidR="00437B00" w:rsidRPr="00384A57" w:rsidDel="003242D5">
          <w:rPr>
            <w:sz w:val="24"/>
          </w:rPr>
          <w:delText xml:space="preserve"> </w:delText>
        </w:r>
      </w:del>
      <w:r w:rsidR="00437B00" w:rsidRPr="00384A57">
        <w:rPr>
          <w:sz w:val="24"/>
        </w:rPr>
        <w:t>has received significant attention</w:t>
      </w:r>
      <w:ins w:id="6" w:author="Nick Maxwell" w:date="2024-04-02T14:30:00Z">
        <w:r w:rsidR="003242D5">
          <w:rPr>
            <w:sz w:val="24"/>
          </w:rPr>
          <w:t xml:space="preserve"> </w:t>
        </w:r>
      </w:ins>
      <w:del w:id="7" w:author="Nick Maxwell" w:date="2024-04-02T14:30:00Z">
        <w:r w:rsidR="00437B00" w:rsidRPr="00384A57" w:rsidDel="003242D5">
          <w:rPr>
            <w:sz w:val="24"/>
          </w:rPr>
          <w:delText xml:space="preserve"> in the literature</w:delText>
        </w:r>
        <w:r w:rsidR="00E20D9F" w:rsidRPr="00384A57" w:rsidDel="003242D5">
          <w:rPr>
            <w:sz w:val="24"/>
          </w:rPr>
          <w:delText xml:space="preserve"> </w:delText>
        </w:r>
      </w:del>
      <w:r w:rsidR="00E20D9F" w:rsidRPr="00384A57">
        <w:rPr>
          <w:sz w:val="24"/>
        </w:rPr>
        <w:t>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326A34">
        <w:rPr>
          <w:sz w:val="24"/>
        </w:rPr>
        <w:t xml:space="preserve">the Stroop task is often used </w:t>
      </w:r>
      <w:r w:rsidR="009B457E" w:rsidRPr="00384A57">
        <w:rPr>
          <w:sz w:val="24"/>
        </w:rPr>
        <w:t>to investigate questions related to working memory and attentional control</w:t>
      </w:r>
      <w:r w:rsidR="00326A34">
        <w:rPr>
          <w:sz w:val="24"/>
        </w:rPr>
        <w:t xml:space="preserve"> processes</w:t>
      </w:r>
      <w:r w:rsidR="009B457E" w:rsidRPr="00384A57">
        <w:rPr>
          <w:sz w:val="24"/>
        </w:rPr>
        <w:t>.</w:t>
      </w:r>
      <w:r w:rsidR="00596BF0" w:rsidRPr="00384A57">
        <w:rPr>
          <w:sz w:val="24"/>
        </w:rPr>
        <w:t xml:space="preserve"> </w:t>
      </w:r>
      <w:r w:rsidR="004738DF" w:rsidRPr="00384A57">
        <w:rPr>
          <w:sz w:val="24"/>
        </w:rPr>
        <w:t>For 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 xml:space="preserve">low working memory </w:t>
      </w:r>
      <w:r w:rsidR="00476E60" w:rsidRPr="00384A57">
        <w:rPr>
          <w:sz w:val="24"/>
        </w:rPr>
        <w:t>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w:t>
      </w:r>
      <w:r w:rsidR="007541D4" w:rsidRPr="00384A57">
        <w:rPr>
          <w:sz w:val="24"/>
        </w:rPr>
        <w:lastRenderedPageBreak/>
        <w:t xml:space="preserve">errors </w:t>
      </w:r>
      <w:r w:rsidR="00E2084B" w:rsidRPr="00384A57">
        <w:rPr>
          <w:sz w:val="24"/>
        </w:rPr>
        <w:t>than</w:t>
      </w:r>
      <w:r w:rsidR="002A582E" w:rsidRPr="00384A57">
        <w:rPr>
          <w:sz w:val="24"/>
        </w:rPr>
        <w:t xml:space="preserve"> high</w:t>
      </w:r>
      <w:r w:rsidR="00CE2F39">
        <w:rPr>
          <w:sz w:val="24"/>
        </w:rPr>
        <w:t xml:space="preserve"> working memory</w:t>
      </w:r>
      <w:r w:rsidR="002A582E" w:rsidRPr="00384A57">
        <w:rPr>
          <w:sz w:val="24"/>
        </w:rPr>
        <w:t xml:space="preserve">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w:t>
      </w:r>
      <w:r w:rsidR="00277989">
        <w:rPr>
          <w:sz w:val="24"/>
        </w:rPr>
        <w:t>impair</w:t>
      </w:r>
      <w:r w:rsidR="00B8602C" w:rsidRPr="00384A57">
        <w:rPr>
          <w:sz w:val="24"/>
        </w:rPr>
        <w:t xml:space="preserve">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2418CF">
        <w:rPr>
          <w:sz w:val="24"/>
        </w:rPr>
        <w:t>Taken together,</w:t>
      </w:r>
      <w:r w:rsidR="00712CD9" w:rsidRPr="00384A57">
        <w:rPr>
          <w:sz w:val="24"/>
        </w:rPr>
        <w:t xml:space="preserve">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r w:rsidR="00595996">
        <w:rPr>
          <w:sz w:val="24"/>
        </w:rPr>
        <w:t xml:space="preserve"> </w:t>
      </w:r>
      <w:r w:rsidR="00277989">
        <w:rPr>
          <w:sz w:val="24"/>
        </w:rPr>
        <w:t>healthy</w:t>
      </w:r>
      <w:r w:rsidR="00B079C0">
        <w:rPr>
          <w:sz w:val="24"/>
        </w:rPr>
        <w:t>, low-</w:t>
      </w:r>
      <w:r w:rsidR="00EB0AE6" w:rsidRPr="00384A57">
        <w:rPr>
          <w:sz w:val="24"/>
        </w:rPr>
        <w:t>span</w:t>
      </w:r>
      <w:r w:rsidR="00F069EE">
        <w:rPr>
          <w:sz w:val="24"/>
        </w:rPr>
        <w:t xml:space="preserve"> </w:t>
      </w:r>
      <w:r w:rsidR="00B079C0">
        <w:rPr>
          <w:sz w:val="24"/>
        </w:rPr>
        <w:t xml:space="preserve">individuals </w:t>
      </w:r>
      <w:r w:rsidR="002418CF">
        <w:rPr>
          <w:sz w:val="24"/>
        </w:rPr>
        <w:t xml:space="preserve">and those with </w:t>
      </w:r>
      <w:r w:rsidR="00F069EE">
        <w:rPr>
          <w:sz w:val="24"/>
        </w:rPr>
        <w:t>working memory</w:t>
      </w:r>
      <w:r w:rsidR="00C0679B" w:rsidRPr="00384A57">
        <w:rPr>
          <w:sz w:val="24"/>
        </w:rPr>
        <w:t xml:space="preserve"> </w:t>
      </w:r>
      <w:r w:rsidR="00E05F53" w:rsidRPr="00384A57">
        <w:rPr>
          <w:sz w:val="24"/>
        </w:rPr>
        <w:t xml:space="preserve">impairments </w:t>
      </w:r>
      <w:r w:rsidR="00B079C0">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t>
      </w:r>
      <w:r w:rsidR="00B079C0">
        <w:rPr>
          <w:sz w:val="24"/>
        </w:rPr>
        <w:t>when</w:t>
      </w:r>
      <w:r w:rsidR="00B079C0" w:rsidRPr="00384A57">
        <w:rPr>
          <w:sz w:val="24"/>
        </w:rPr>
        <w:t xml:space="preserve"> </w:t>
      </w:r>
      <w:r w:rsidR="000F16B5" w:rsidRPr="00384A57">
        <w:rPr>
          <w:sz w:val="24"/>
        </w:rPr>
        <w:t>suppress</w:t>
      </w:r>
      <w:r w:rsidR="00E05F53" w:rsidRPr="00384A57">
        <w:rPr>
          <w:sz w:val="24"/>
        </w:rPr>
        <w:t xml:space="preserve">ing </w:t>
      </w:r>
      <w:r w:rsidR="00326A34">
        <w:rPr>
          <w:sz w:val="24"/>
        </w:rPr>
        <w:t xml:space="preserve">information that </w:t>
      </w:r>
      <w:r w:rsidR="00277989">
        <w:rPr>
          <w:sz w:val="24"/>
        </w:rPr>
        <w:t>conflicts with</w:t>
      </w:r>
      <w:r w:rsidR="00326A34">
        <w:rPr>
          <w:sz w:val="24"/>
        </w:rPr>
        <w:t xml:space="preserve"> the current task-set</w:t>
      </w:r>
      <w:r w:rsidR="003417D7">
        <w:rPr>
          <w:sz w:val="24"/>
        </w:rPr>
        <w:t>.</w:t>
      </w:r>
    </w:p>
    <w:p w14:paraId="1697E7F1" w14:textId="7E90444F" w:rsidR="005C27BD" w:rsidRDefault="00047553" w:rsidP="002F6FFB">
      <w:pPr>
        <w:spacing w:line="480" w:lineRule="auto"/>
        <w:ind w:firstLine="720"/>
        <w:rPr>
          <w:ins w:id="8" w:author="Nick Maxwell" w:date="2024-04-04T17:04:00Z"/>
          <w:color w:val="4472C4" w:themeColor="accent1"/>
          <w:sz w:val="24"/>
        </w:rPr>
      </w:pPr>
      <w:r w:rsidRPr="00384A57">
        <w:rPr>
          <w:sz w:val="24"/>
        </w:rPr>
        <w:t xml:space="preserve">While the Stroop task </w:t>
      </w:r>
      <w:del w:id="9" w:author="Nick Maxwell" w:date="2024-04-05T15:45:00Z">
        <w:r w:rsidR="00CE2F39" w:rsidDel="001A16F8">
          <w:rPr>
            <w:sz w:val="24"/>
          </w:rPr>
          <w:delText>provides a demonstration of</w:delText>
        </w:r>
      </w:del>
      <w:ins w:id="10" w:author="Nick Maxwell" w:date="2024-04-05T15:45:00Z">
        <w:r w:rsidR="001A16F8">
          <w:rPr>
            <w:sz w:val="24"/>
          </w:rPr>
          <w:t>demonstrates</w:t>
        </w:r>
      </w:ins>
      <w:r w:rsidR="00CE2F39">
        <w:rPr>
          <w:sz w:val="24"/>
        </w:rPr>
        <w:t xml:space="preserve"> inhibition of automatic processes such as word reading</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(Jersild, 1927; Rogers &amp; Monsell, 1995</w:t>
      </w:r>
      <w:r w:rsidR="00162E48">
        <w:rPr>
          <w:sz w:val="24"/>
        </w:rPr>
        <w:t>;</w:t>
      </w:r>
      <w:r w:rsidR="007C6957" w:rsidRPr="00384A57">
        <w:rPr>
          <w:sz w:val="24"/>
        </w:rPr>
        <w:t xml:space="preserve"> see De Jong, 2000; Kiesel et al., 2010</w:t>
      </w:r>
      <w:ins w:id="11" w:author="Nick Maxwell" w:date="2024-04-02T14:30:00Z">
        <w:r w:rsidR="003242D5">
          <w:rPr>
            <w:sz w:val="24"/>
          </w:rPr>
          <w:t xml:space="preserve">; </w:t>
        </w:r>
        <w:r w:rsidR="003242D5" w:rsidRPr="00E902E1">
          <w:rPr>
            <w:color w:val="4472C4" w:themeColor="accent1"/>
            <w:sz w:val="24"/>
          </w:rPr>
          <w:t>Koch &amp; Kiesel, 2022</w:t>
        </w:r>
        <w:r w:rsidR="003242D5">
          <w:rPr>
            <w:color w:val="4472C4" w:themeColor="accent1"/>
            <w:sz w:val="24"/>
          </w:rPr>
          <w:t>,</w:t>
        </w:r>
      </w:ins>
      <w:del w:id="12" w:author="Nick Maxwell" w:date="2024-04-02T14:30:00Z">
        <w:r w:rsidR="00162E48" w:rsidDel="003242D5">
          <w:rPr>
            <w:sz w:val="24"/>
          </w:rPr>
          <w:delText>,</w:delText>
        </w:r>
      </w:del>
      <w:r w:rsidR="007C6957" w:rsidRPr="00384A57">
        <w:rPr>
          <w:sz w:val="24"/>
        </w:rPr>
        <w:t xml:space="preserve"> for reviews). </w:t>
      </w:r>
      <w:ins w:id="13" w:author="Nick Maxwell" w:date="2024-04-02T14:31:00Z">
        <w:r w:rsidR="003242D5" w:rsidRPr="0012766C">
          <w:rPr>
            <w:color w:val="4472C4" w:themeColor="accent1"/>
            <w:sz w:val="24"/>
          </w:rPr>
          <w:t>Commonly, task-switching studies have participants alternate between sets of competing tasks.</w:t>
        </w:r>
        <w:r w:rsidR="003242D5">
          <w:rPr>
            <w:sz w:val="24"/>
          </w:rPr>
          <w:t xml:space="preserve"> </w:t>
        </w:r>
        <w:r w:rsidR="003242D5" w:rsidRPr="0012766C">
          <w:rPr>
            <w:color w:val="4472C4" w:themeColor="accent1"/>
            <w:sz w:val="24"/>
          </w:rPr>
          <w:t>S</w:t>
        </w:r>
        <w:r w:rsidR="003242D5" w:rsidRPr="00E74047">
          <w:rPr>
            <w:color w:val="4472C4" w:themeColor="accent1"/>
            <w:sz w:val="24"/>
          </w:rPr>
          <w:t xml:space="preserve">uccessfully completing each task requires </w:t>
        </w:r>
        <w:r w:rsidR="003242D5">
          <w:rPr>
            <w:color w:val="4472C4" w:themeColor="accent1"/>
            <w:sz w:val="24"/>
          </w:rPr>
          <w:t>activating</w:t>
        </w:r>
        <w:r w:rsidR="003242D5" w:rsidRPr="00E74047">
          <w:rPr>
            <w:color w:val="4472C4" w:themeColor="accent1"/>
            <w:sz w:val="24"/>
          </w:rPr>
          <w:t xml:space="preserve"> the correct task-set </w:t>
        </w:r>
        <w:r w:rsidR="003242D5">
          <w:rPr>
            <w:color w:val="4472C4" w:themeColor="accent1"/>
            <w:sz w:val="24"/>
          </w:rPr>
          <w:t xml:space="preserve">in working memory </w:t>
        </w:r>
        <w:r w:rsidR="003242D5" w:rsidRPr="00E74047">
          <w:rPr>
            <w:color w:val="4472C4" w:themeColor="accent1"/>
            <w:sz w:val="24"/>
          </w:rPr>
          <w:t>while suppressing the inactive task</w:t>
        </w:r>
        <w:r w:rsidR="003242D5">
          <w:rPr>
            <w:color w:val="4472C4" w:themeColor="accent1"/>
            <w:sz w:val="24"/>
          </w:rPr>
          <w:t xml:space="preserve">-set </w:t>
        </w:r>
        <w:r w:rsidR="003242D5" w:rsidRPr="00E04E49">
          <w:rPr>
            <w:color w:val="4472C4" w:themeColor="accent1"/>
            <w:sz w:val="24"/>
          </w:rPr>
          <w:t xml:space="preserve">(see Koch, </w:t>
        </w:r>
        <w:proofErr w:type="spellStart"/>
        <w:r w:rsidR="003242D5" w:rsidRPr="00E04E49">
          <w:rPr>
            <w:color w:val="4472C4" w:themeColor="accent1"/>
            <w:sz w:val="24"/>
          </w:rPr>
          <w:t>Poljac</w:t>
        </w:r>
        <w:proofErr w:type="spellEnd"/>
        <w:r w:rsidR="003242D5" w:rsidRPr="00E04E49">
          <w:rPr>
            <w:color w:val="4472C4" w:themeColor="accent1"/>
            <w:sz w:val="24"/>
          </w:rPr>
          <w:t>, M</w:t>
        </w:r>
        <w:r w:rsidR="003242D5" w:rsidRPr="00E04E49">
          <w:rPr>
            <w:rFonts w:hint="eastAsia"/>
            <w:color w:val="4472C4" w:themeColor="accent1"/>
            <w:sz w:val="24"/>
          </w:rPr>
          <w:t>ü</w:t>
        </w:r>
        <w:r w:rsidR="003242D5" w:rsidRPr="00E04E49">
          <w:rPr>
            <w:color w:val="4472C4" w:themeColor="accent1"/>
            <w:sz w:val="24"/>
          </w:rPr>
          <w:t>ller, &amp; Kiesel, 2018)</w:t>
        </w:r>
        <w:r w:rsidR="003242D5">
          <w:rPr>
            <w:sz w:val="24"/>
          </w:rPr>
          <w:t xml:space="preserve">. </w:t>
        </w:r>
      </w:ins>
      <w:commentRangeStart w:id="14"/>
      <w:ins w:id="15" w:author="Nick Maxwell" w:date="2024-04-04T17:07:00Z">
        <w:r w:rsidR="005C27BD">
          <w:rPr>
            <w:color w:val="4472C4" w:themeColor="accent1"/>
            <w:sz w:val="24"/>
          </w:rPr>
          <w:t>Importantly</w:t>
        </w:r>
        <w:commentRangeEnd w:id="14"/>
        <w:r w:rsidR="005C27BD">
          <w:rPr>
            <w:rStyle w:val="CommentReference"/>
          </w:rPr>
          <w:commentReference w:id="14"/>
        </w:r>
      </w:ins>
      <w:ins w:id="16" w:author="Nick Maxwell" w:date="2024-04-02T14:31:00Z">
        <w:r w:rsidR="003242D5" w:rsidRPr="00E74047">
          <w:rPr>
            <w:color w:val="4472C4" w:themeColor="accent1"/>
            <w:sz w:val="24"/>
          </w:rPr>
          <w:t xml:space="preserve">, because task-switching requires that participants closely monitor for upcoming task changes, </w:t>
        </w:r>
        <w:r w:rsidR="003242D5" w:rsidRPr="00232057">
          <w:rPr>
            <w:color w:val="4472C4" w:themeColor="accent1"/>
            <w:sz w:val="24"/>
          </w:rPr>
          <w:t xml:space="preserve">the sequence in which task-switches occur likely affects performance (i.e., predictive vs. random switching; </w:t>
        </w:r>
        <w:r w:rsidR="003242D5">
          <w:rPr>
            <w:color w:val="4472C4" w:themeColor="accent1"/>
            <w:sz w:val="24"/>
          </w:rPr>
          <w:t xml:space="preserve">e.g., </w:t>
        </w:r>
        <w:r w:rsidR="003242D5" w:rsidRPr="00434B8C">
          <w:rPr>
            <w:color w:val="4472C4" w:themeColor="accent1"/>
            <w:sz w:val="24"/>
          </w:rPr>
          <w:t>Arabac</w:t>
        </w:r>
        <w:r w:rsidR="003242D5">
          <w:rPr>
            <w:color w:val="4472C4" w:themeColor="accent1"/>
            <w:sz w:val="24"/>
          </w:rPr>
          <w:t>i &amp; Parris</w:t>
        </w:r>
        <w:r w:rsidR="003242D5" w:rsidRPr="00434B8C">
          <w:rPr>
            <w:color w:val="4472C4" w:themeColor="accent1"/>
            <w:sz w:val="24"/>
          </w:rPr>
          <w:t>,</w:t>
        </w:r>
        <w:r w:rsidR="003242D5">
          <w:rPr>
            <w:color w:val="4472C4" w:themeColor="accent1"/>
            <w:sz w:val="24"/>
          </w:rPr>
          <w:t xml:space="preserve"> 2020; Minear &amp; Shah, 2008</w:t>
        </w:r>
        <w:r w:rsidR="003242D5" w:rsidRPr="00232057">
          <w:rPr>
            <w:color w:val="4472C4" w:themeColor="accent1"/>
            <w:sz w:val="24"/>
          </w:rPr>
          <w:t>). Thus, predictive and random switching may differentially affect working memory processes associated with task-switching performance.</w:t>
        </w:r>
      </w:ins>
      <w:ins w:id="17" w:author="Nick Maxwell" w:date="2024-04-04T17:05:00Z">
        <w:r w:rsidR="005C27BD">
          <w:rPr>
            <w:color w:val="4472C4" w:themeColor="accent1"/>
            <w:sz w:val="24"/>
          </w:rPr>
          <w:t xml:space="preserve"> Below, we describe measures of task-switching performance</w:t>
        </w:r>
      </w:ins>
      <w:ins w:id="18" w:author="Nick Maxwell" w:date="2024-04-04T17:06:00Z">
        <w:r w:rsidR="005C27BD">
          <w:rPr>
            <w:color w:val="4472C4" w:themeColor="accent1"/>
            <w:sz w:val="24"/>
          </w:rPr>
          <w:t xml:space="preserve"> </w:t>
        </w:r>
      </w:ins>
      <w:ins w:id="19" w:author="Nick Maxwell" w:date="2024-04-04T18:24:00Z">
        <w:r w:rsidR="00950BFD">
          <w:rPr>
            <w:color w:val="4472C4" w:themeColor="accent1"/>
            <w:sz w:val="24"/>
          </w:rPr>
          <w:t xml:space="preserve">commonly </w:t>
        </w:r>
      </w:ins>
      <w:ins w:id="20" w:author="Nick Maxwell" w:date="2024-04-04T17:06:00Z">
        <w:r w:rsidR="005C27BD">
          <w:rPr>
            <w:color w:val="4472C4" w:themeColor="accent1"/>
            <w:sz w:val="24"/>
          </w:rPr>
          <w:t>used to assess working memory processes before discussing how predictive and random switch sequences may differentially affect these measures.</w:t>
        </w:r>
      </w:ins>
      <w:del w:id="21" w:author="Nick Maxwell" w:date="2024-04-02T14:31:00Z">
        <w:r w:rsidR="00F70FC3" w:rsidRPr="00384A57" w:rsidDel="003242D5">
          <w:rPr>
            <w:sz w:val="24"/>
          </w:rPr>
          <w:delText xml:space="preserve">In </w:delText>
        </w:r>
        <w:r w:rsidR="00406631" w:rsidRPr="00384A57" w:rsidDel="003242D5">
          <w:rPr>
            <w:sz w:val="24"/>
          </w:rPr>
          <w:delText xml:space="preserve">a typical </w:delText>
        </w:r>
        <w:r w:rsidR="00F70FC3" w:rsidRPr="00384A57" w:rsidDel="003242D5">
          <w:rPr>
            <w:sz w:val="24"/>
          </w:rPr>
          <w:delText xml:space="preserve">task-switching </w:delText>
        </w:r>
        <w:r w:rsidR="00C72681" w:rsidDel="003242D5">
          <w:rPr>
            <w:sz w:val="24"/>
          </w:rPr>
          <w:delText>study</w:delText>
        </w:r>
        <w:r w:rsidR="00F70FC3" w:rsidRPr="00384A57" w:rsidDel="003242D5">
          <w:rPr>
            <w:sz w:val="24"/>
          </w:rPr>
          <w:delText xml:space="preserve">, participants </w:delText>
        </w:r>
        <w:r w:rsidR="002418CF" w:rsidDel="003242D5">
          <w:rPr>
            <w:sz w:val="24"/>
          </w:rPr>
          <w:delText>alternate between completing a set of</w:delText>
        </w:r>
        <w:r w:rsidR="00F70FC3" w:rsidRPr="00384A57" w:rsidDel="003242D5">
          <w:rPr>
            <w:sz w:val="24"/>
          </w:rPr>
          <w:delText xml:space="preserve"> </w:delText>
        </w:r>
        <w:r w:rsidR="00406631" w:rsidRPr="00384A57" w:rsidDel="003242D5">
          <w:rPr>
            <w:sz w:val="24"/>
          </w:rPr>
          <w:delText xml:space="preserve">competing </w:delText>
        </w:r>
        <w:r w:rsidR="00F70FC3" w:rsidRPr="00384A57" w:rsidDel="003242D5">
          <w:rPr>
            <w:sz w:val="24"/>
          </w:rPr>
          <w:delText>tasks</w:delText>
        </w:r>
        <w:r w:rsidR="002418CF" w:rsidDel="003242D5">
          <w:rPr>
            <w:sz w:val="24"/>
          </w:rPr>
          <w:delText xml:space="preserve">. </w:delText>
        </w:r>
        <w:r w:rsidR="00B41CF1" w:rsidRPr="00384A57" w:rsidDel="003242D5">
          <w:rPr>
            <w:sz w:val="24"/>
          </w:rPr>
          <w:delText xml:space="preserve">To successfully complete each task, participants must activate the correct task-set while suppressing information pertaining to the </w:delText>
        </w:r>
        <w:r w:rsidR="00406631" w:rsidRPr="00384A57" w:rsidDel="003242D5">
          <w:rPr>
            <w:sz w:val="24"/>
          </w:rPr>
          <w:delText>inactive</w:delText>
        </w:r>
        <w:r w:rsidR="00B41CF1" w:rsidRPr="00384A57" w:rsidDel="003242D5">
          <w:rPr>
            <w:sz w:val="24"/>
          </w:rPr>
          <w:delText xml:space="preserve"> task. Like the Stroop task, task-switching require</w:delText>
        </w:r>
        <w:r w:rsidR="00766905" w:rsidDel="003242D5">
          <w:rPr>
            <w:sz w:val="24"/>
          </w:rPr>
          <w:delText>s</w:delText>
        </w:r>
        <w:r w:rsidR="00B41CF1" w:rsidRPr="00384A57" w:rsidDel="003242D5">
          <w:rPr>
            <w:sz w:val="24"/>
          </w:rPr>
          <w:delText xml:space="preserve"> participants to </w:delText>
        </w:r>
        <w:r w:rsidR="00CE2F39" w:rsidDel="003242D5">
          <w:rPr>
            <w:sz w:val="24"/>
          </w:rPr>
          <w:delText xml:space="preserve">inhibit or suppress salient task processes, but also to keep a relevant task-set active in working memory across trials. Additionally, task-switching requires that participants closely monitor for upcoming task changes which can be particularly taxing on working memory processes. </w:delText>
        </w:r>
        <w:r w:rsidR="004B136C" w:rsidDel="003242D5">
          <w:rPr>
            <w:sz w:val="24"/>
          </w:rPr>
          <w:delText xml:space="preserve"> </w:delText>
        </w:r>
      </w:del>
    </w:p>
    <w:p w14:paraId="7AA73F30" w14:textId="582680E5" w:rsidR="005C27BD" w:rsidRPr="005C27BD" w:rsidRDefault="005C27BD">
      <w:pPr>
        <w:spacing w:line="480" w:lineRule="auto"/>
        <w:rPr>
          <w:b/>
          <w:bCs/>
          <w:color w:val="4472C4" w:themeColor="accent1"/>
          <w:sz w:val="24"/>
          <w:rPrChange w:id="22" w:author="Nick Maxwell" w:date="2024-04-04T17:05:00Z">
            <w:rPr>
              <w:sz w:val="24"/>
            </w:rPr>
          </w:rPrChange>
        </w:rPr>
        <w:pPrChange w:id="23" w:author="Nick Maxwell" w:date="2024-04-04T17:04:00Z">
          <w:pPr>
            <w:spacing w:line="480" w:lineRule="auto"/>
            <w:ind w:firstLine="720"/>
          </w:pPr>
        </w:pPrChange>
      </w:pPr>
      <w:ins w:id="24" w:author="Nick Maxwell" w:date="2024-04-04T17:05:00Z">
        <w:r w:rsidRPr="005C27BD">
          <w:rPr>
            <w:b/>
            <w:bCs/>
            <w:color w:val="4472C4" w:themeColor="accent1"/>
            <w:sz w:val="24"/>
            <w:rPrChange w:id="25" w:author="Nick Maxwell" w:date="2024-04-04T17:05:00Z">
              <w:rPr>
                <w:color w:val="4472C4" w:themeColor="accent1"/>
                <w:sz w:val="24"/>
              </w:rPr>
            </w:rPrChange>
          </w:rPr>
          <w:lastRenderedPageBreak/>
          <w:t>Local and Global Switch Costs</w:t>
        </w:r>
      </w:ins>
    </w:p>
    <w:p w14:paraId="073EB76D" w14:textId="5BA97D78" w:rsidR="00920834" w:rsidRPr="00384A57" w:rsidRDefault="007C6957" w:rsidP="002F6FFB">
      <w:pPr>
        <w:spacing w:line="480" w:lineRule="auto"/>
        <w:ind w:firstLine="720"/>
        <w:rPr>
          <w:sz w:val="24"/>
        </w:rPr>
      </w:pPr>
      <w:r w:rsidRPr="00384A57">
        <w:rPr>
          <w:sz w:val="24"/>
        </w:rPr>
        <w:t>While</w:t>
      </w:r>
      <w:r w:rsidR="00851A39" w:rsidRPr="00384A57">
        <w:rPr>
          <w:sz w:val="24"/>
        </w:rPr>
        <w:t xml:space="preserve"> </w:t>
      </w:r>
      <w:ins w:id="26" w:author="Nick Maxwell" w:date="2024-04-02T14:31:00Z">
        <w:r w:rsidR="003242D5">
          <w:rPr>
            <w:sz w:val="24"/>
          </w:rPr>
          <w:t xml:space="preserve">the direct effects of </w:t>
        </w:r>
      </w:ins>
      <w:r w:rsidR="00CA6397">
        <w:rPr>
          <w:sz w:val="24"/>
        </w:rPr>
        <w:t xml:space="preserve">task-switching </w:t>
      </w:r>
      <w:del w:id="27" w:author="Nick Maxwell" w:date="2024-04-02T14:31:00Z">
        <w:r w:rsidR="00CA6397" w:rsidDel="003242D5">
          <w:rPr>
            <w:sz w:val="24"/>
          </w:rPr>
          <w:delText>effects can be measured</w:delText>
        </w:r>
        <w:r w:rsidR="00851A39" w:rsidRPr="00384A57" w:rsidDel="003242D5">
          <w:rPr>
            <w:sz w:val="24"/>
          </w:rPr>
          <w:delText xml:space="preserve"> </w:delText>
        </w:r>
      </w:del>
      <w:r w:rsidR="00851A39" w:rsidRPr="00384A57">
        <w:rPr>
          <w:sz w:val="24"/>
        </w:rPr>
        <w:t>on RTs and error</w:t>
      </w:r>
      <w:r w:rsidR="00CA6397">
        <w:rPr>
          <w:sz w:val="24"/>
        </w:rPr>
        <w:t>s</w:t>
      </w:r>
      <w:r w:rsidR="00851A39" w:rsidRPr="00384A57">
        <w:rPr>
          <w:sz w:val="24"/>
        </w:rPr>
        <w:t xml:space="preserve"> </w:t>
      </w:r>
      <w:ins w:id="28" w:author="Nick Maxwell" w:date="2024-04-04T17:08:00Z">
        <w:r w:rsidR="005C27BD">
          <w:rPr>
            <w:sz w:val="24"/>
          </w:rPr>
          <w:t>can be</w:t>
        </w:r>
      </w:ins>
      <w:ins w:id="29" w:author="Nick Maxwell" w:date="2024-04-02T14:31:00Z">
        <w:r w:rsidR="003242D5">
          <w:rPr>
            <w:sz w:val="24"/>
          </w:rPr>
          <w:t xml:space="preserve"> measured </w:t>
        </w:r>
      </w:ins>
      <w:r w:rsidR="00CA6397">
        <w:rPr>
          <w:sz w:val="24"/>
        </w:rPr>
        <w:t xml:space="preserve">by comparing trials in which individuals either repeat or switch task sets, </w:t>
      </w:r>
      <w:r w:rsidRPr="00384A57">
        <w:rPr>
          <w:sz w:val="24"/>
        </w:rPr>
        <w:t xml:space="preserve">studies </w:t>
      </w:r>
      <w:del w:id="30" w:author="Nick Maxwell" w:date="2024-04-04T17:08:00Z">
        <w:r w:rsidR="00851A39" w:rsidRPr="00384A57" w:rsidDel="005C27BD">
          <w:rPr>
            <w:sz w:val="24"/>
          </w:rPr>
          <w:delText>may also</w:delText>
        </w:r>
      </w:del>
      <w:ins w:id="31" w:author="Nick Maxwell" w:date="2024-04-04T17:08:00Z">
        <w:r w:rsidR="005C27BD">
          <w:rPr>
            <w:sz w:val="24"/>
          </w:rPr>
          <w:t>often</w:t>
        </w:r>
      </w:ins>
      <w:r w:rsidR="00851A39" w:rsidRPr="00384A57">
        <w:rPr>
          <w:sz w:val="24"/>
        </w:rPr>
        <w:t xml:space="preserve"> </w:t>
      </w:r>
      <w:r w:rsidRPr="00384A57">
        <w:rPr>
          <w:sz w:val="24"/>
        </w:rPr>
        <w:t>compare switch</w:t>
      </w:r>
      <w:r w:rsidR="00CA6397">
        <w:rPr>
          <w:sz w:val="24"/>
        </w:rPr>
        <w:t>ing</w:t>
      </w:r>
      <w:r w:rsidRPr="00384A57">
        <w:rPr>
          <w:sz w:val="24"/>
        </w:rPr>
        <w:t xml:space="preserve"> performance to a separate set of trials </w:t>
      </w:r>
      <w:r w:rsidR="00CE2F39">
        <w:rPr>
          <w:sz w:val="24"/>
        </w:rPr>
        <w:t>that contain</w:t>
      </w:r>
      <w:r w:rsidRPr="00384A57">
        <w:rPr>
          <w:sz w:val="24"/>
        </w:rPr>
        <w:t xml:space="preserve"> only one task-set.</w:t>
      </w:r>
      <w:r w:rsidR="00851A39" w:rsidRPr="00384A57">
        <w:rPr>
          <w:sz w:val="24"/>
        </w:rPr>
        <w:t xml:space="preserve"> </w:t>
      </w:r>
      <w:ins w:id="32" w:author="Nick Maxwell" w:date="2024-04-02T14:33:00Z">
        <w:r w:rsidR="003242D5">
          <w:rPr>
            <w:sz w:val="24"/>
          </w:rPr>
          <w:t>As such,</w:t>
        </w:r>
      </w:ins>
      <w:del w:id="33" w:author="Nick Maxwell" w:date="2024-04-02T14:33:00Z">
        <w:r w:rsidRPr="00384A57" w:rsidDel="003242D5">
          <w:rPr>
            <w:sz w:val="24"/>
          </w:rPr>
          <w:delText>Such studies f</w:delText>
        </w:r>
        <w:r w:rsidR="00371634" w:rsidRPr="00384A57" w:rsidDel="003242D5">
          <w:rPr>
            <w:sz w:val="24"/>
          </w:rPr>
          <w:delText>irs</w:delText>
        </w:r>
        <w:r w:rsidRPr="00384A57" w:rsidDel="003242D5">
          <w:rPr>
            <w:sz w:val="24"/>
          </w:rPr>
          <w:delText>t have</w:delText>
        </w:r>
      </w:del>
      <w:r w:rsidR="00371634" w:rsidRPr="00384A57">
        <w:rPr>
          <w:sz w:val="24"/>
        </w:rPr>
        <w:t xml:space="preserve"> participants </w:t>
      </w:r>
      <w:ins w:id="34" w:author="Nick Maxwell" w:date="2024-04-02T14:33:00Z">
        <w:r w:rsidR="003242D5">
          <w:rPr>
            <w:sz w:val="24"/>
          </w:rPr>
          <w:t xml:space="preserve">first </w:t>
        </w:r>
      </w:ins>
      <w:r w:rsidR="00371634" w:rsidRPr="00384A57">
        <w:rPr>
          <w:sz w:val="24"/>
        </w:rPr>
        <w:t xml:space="preserve">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w:t>
      </w:r>
      <w:del w:id="35" w:author="Nick Maxwell" w:date="2024-04-02T14:33:00Z">
        <w:r w:rsidR="00371634" w:rsidRPr="00384A57" w:rsidDel="003242D5">
          <w:rPr>
            <w:sz w:val="24"/>
          </w:rPr>
          <w:delText xml:space="preserve">focus </w:delText>
        </w:r>
        <w:r w:rsidR="000B44C1" w:rsidRPr="00384A57" w:rsidDel="003242D5">
          <w:rPr>
            <w:sz w:val="24"/>
          </w:rPr>
          <w:delText>exclusively on</w:delText>
        </w:r>
      </w:del>
      <w:ins w:id="36" w:author="Nick Maxwell" w:date="2024-04-02T14:33:00Z">
        <w:r w:rsidR="003242D5">
          <w:rPr>
            <w:sz w:val="24"/>
          </w:rPr>
          <w:t>utilize</w:t>
        </w:r>
      </w:ins>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task</w:t>
      </w:r>
      <w:ins w:id="37" w:author="Nick Maxwell" w:date="2024-04-02T14:35:00Z">
        <w:r w:rsidR="003242D5">
          <w:rPr>
            <w:sz w:val="24"/>
          </w:rPr>
          <w:t>-set</w:t>
        </w:r>
      </w:ins>
      <w:r w:rsidR="0051068F" w:rsidRPr="00384A57">
        <w:rPr>
          <w:sz w:val="24"/>
        </w:rPr>
        <w:t xml:space="preserve">s </w:t>
      </w:r>
      <w:r w:rsidR="00371634" w:rsidRPr="00384A57">
        <w:rPr>
          <w:sz w:val="24"/>
        </w:rPr>
        <w:t xml:space="preserve">(i.e., </w:t>
      </w:r>
      <w:r w:rsidR="00373864" w:rsidRPr="00384A57">
        <w:rPr>
          <w:sz w:val="24"/>
        </w:rPr>
        <w:t>using a rule on one subset of stimuli but switching to a different rule when cued</w:t>
      </w:r>
      <w:ins w:id="38" w:author="Nick Maxwell" w:date="2024-04-02T14:34:00Z">
        <w:r w:rsidR="003242D5">
          <w:rPr>
            <w:sz w:val="24"/>
          </w:rPr>
          <w:t>;</w:t>
        </w:r>
      </w:ins>
      <w:ins w:id="39" w:author="Nick Maxwell" w:date="2024-04-02T14:35:00Z">
        <w:r w:rsidR="003242D5">
          <w:rPr>
            <w:sz w:val="24"/>
          </w:rPr>
          <w:t xml:space="preserve"> </w:t>
        </w:r>
        <w:r w:rsidR="003242D5" w:rsidRPr="000171C0">
          <w:rPr>
            <w:color w:val="4472C4" w:themeColor="accent1"/>
            <w:sz w:val="24"/>
          </w:rPr>
          <w:t xml:space="preserve">see </w:t>
        </w:r>
        <w:proofErr w:type="spellStart"/>
        <w:r w:rsidR="003242D5" w:rsidRPr="000171C0">
          <w:rPr>
            <w:color w:val="4472C4" w:themeColor="accent1"/>
            <w:sz w:val="24"/>
          </w:rPr>
          <w:t>Wasylyshyn</w:t>
        </w:r>
        <w:proofErr w:type="spellEnd"/>
        <w:r w:rsidR="003242D5" w:rsidRPr="000171C0">
          <w:rPr>
            <w:color w:val="4472C4" w:themeColor="accent1"/>
            <w:sz w:val="24"/>
          </w:rPr>
          <w:t xml:space="preserve">, </w:t>
        </w:r>
        <w:proofErr w:type="spellStart"/>
        <w:r w:rsidR="003242D5" w:rsidRPr="000171C0">
          <w:rPr>
            <w:color w:val="4472C4" w:themeColor="accent1"/>
            <w:sz w:val="24"/>
          </w:rPr>
          <w:t>Verhaeghen</w:t>
        </w:r>
        <w:proofErr w:type="spellEnd"/>
        <w:r w:rsidR="003242D5" w:rsidRPr="000171C0">
          <w:rPr>
            <w:color w:val="4472C4" w:themeColor="accent1"/>
            <w:sz w:val="24"/>
          </w:rPr>
          <w:t>, &amp; Sliwinski, 2011</w:t>
        </w:r>
      </w:ins>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del w:id="40" w:author="Nick Maxwell" w:date="2024-04-02T14:36:00Z">
        <w:r w:rsidR="00D14510" w:rsidRPr="00384A57" w:rsidDel="003242D5">
          <w:rPr>
            <w:sz w:val="24"/>
          </w:rPr>
          <w:delText xml:space="preserve">for </w:delText>
        </w:r>
      </w:del>
      <w:ins w:id="41" w:author="Nick Maxwell" w:date="2024-04-02T14:36:00Z">
        <w:r w:rsidR="003242D5">
          <w:rPr>
            <w:sz w:val="24"/>
          </w:rPr>
          <w:t>are compared between</w:t>
        </w:r>
        <w:r w:rsidR="003242D5" w:rsidRPr="00384A57">
          <w:rPr>
            <w:sz w:val="24"/>
          </w:rPr>
          <w:t xml:space="preserve"> </w:t>
        </w:r>
      </w:ins>
      <w:r w:rsidR="00D14510" w:rsidRPr="00384A57">
        <w:rPr>
          <w:sz w:val="24"/>
        </w:rPr>
        <w:t xml:space="preserve">pure </w:t>
      </w:r>
      <w:del w:id="42" w:author="Nick Maxwell" w:date="2024-04-02T14:36:00Z">
        <w:r w:rsidR="00D14510" w:rsidRPr="00384A57" w:rsidDel="003242D5">
          <w:rPr>
            <w:sz w:val="24"/>
          </w:rPr>
          <w:delText xml:space="preserve">blocks </w:delText>
        </w:r>
      </w:del>
      <w:r w:rsidR="00D14510" w:rsidRPr="00384A57">
        <w:rPr>
          <w:sz w:val="24"/>
        </w:rPr>
        <w:t>and switch blocks</w:t>
      </w:r>
      <w:del w:id="43" w:author="Nick Maxwell" w:date="2024-04-02T14:36:00Z">
        <w:r w:rsidR="00D14510" w:rsidRPr="00384A57" w:rsidDel="003242D5">
          <w:rPr>
            <w:sz w:val="24"/>
          </w:rPr>
          <w:delText xml:space="preserve"> can be compared</w:delText>
        </w:r>
      </w:del>
      <w:r w:rsidR="00D14510" w:rsidRPr="00384A57">
        <w:rPr>
          <w:sz w:val="24"/>
        </w:rPr>
        <w:t xml:space="preserve">. </w:t>
      </w:r>
      <w:r w:rsidR="00CA701E" w:rsidRPr="00384A57">
        <w:rPr>
          <w:sz w:val="24"/>
        </w:rPr>
        <w:t>Overal</w:t>
      </w:r>
      <w:r w:rsidR="00845ED9" w:rsidRPr="00384A57">
        <w:rPr>
          <w:sz w:val="24"/>
        </w:rPr>
        <w:t>l</w:t>
      </w:r>
      <w:r w:rsidR="00CA701E" w:rsidRPr="00384A57">
        <w:rPr>
          <w:sz w:val="24"/>
        </w:rPr>
        <w:t xml:space="preserve">, </w:t>
      </w:r>
      <w:del w:id="44" w:author="Nick Maxwell" w:date="2024-04-02T14:36:00Z">
        <w:r w:rsidR="00A6627F" w:rsidDel="003242D5">
          <w:rPr>
            <w:sz w:val="24"/>
          </w:rPr>
          <w:delText xml:space="preserve">studies </w:delText>
        </w:r>
        <w:r w:rsidR="008B3272" w:rsidDel="003242D5">
          <w:rPr>
            <w:sz w:val="24"/>
          </w:rPr>
          <w:delText>comparing pure and switch blocks have</w:delText>
        </w:r>
        <w:r w:rsidR="00373864" w:rsidRPr="00384A57" w:rsidDel="003242D5">
          <w:rPr>
            <w:sz w:val="24"/>
          </w:rPr>
          <w:delText xml:space="preserve"> found that both errors and RTs</w:delText>
        </w:r>
      </w:del>
      <w:ins w:id="45" w:author="Nick Maxwell" w:date="2024-04-02T14:36:00Z">
        <w:r w:rsidR="003242D5">
          <w:rPr>
            <w:sz w:val="24"/>
          </w:rPr>
          <w:t>both measures</w:t>
        </w:r>
      </w:ins>
      <w:r w:rsidR="00373864" w:rsidRPr="00384A57">
        <w:rPr>
          <w:sz w:val="24"/>
        </w:rPr>
        <w:t xml:space="preserve">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 xml:space="preserve">non-switch </w:t>
      </w:r>
      <w:r w:rsidR="00CA701E" w:rsidRPr="00AB7352">
        <w:rPr>
          <w:sz w:val="24"/>
        </w:rPr>
        <w:t>trials</w:t>
      </w:r>
      <w:ins w:id="46" w:author="Nick Maxwell" w:date="2024-04-03T16:08:00Z">
        <w:r w:rsidR="00AB7352">
          <w:rPr>
            <w:sz w:val="24"/>
          </w:rPr>
          <w:t xml:space="preserve">, and </w:t>
        </w:r>
      </w:ins>
      <w:del w:id="47" w:author="Nick Maxwell" w:date="2024-04-03T16:08:00Z">
        <w:r w:rsidR="00A6627F" w:rsidRPr="00AB7352" w:rsidDel="00AB7352">
          <w:rPr>
            <w:sz w:val="24"/>
          </w:rPr>
          <w:delText>.</w:delText>
        </w:r>
        <w:r w:rsidR="00A6627F" w:rsidDel="00AB7352">
          <w:rPr>
            <w:sz w:val="24"/>
          </w:rPr>
          <w:delText xml:space="preserve"> </w:delText>
        </w:r>
      </w:del>
      <w:ins w:id="48" w:author="Nick Maxwell" w:date="2024-04-03T16:08:00Z">
        <w:r w:rsidR="00AB7352">
          <w:rPr>
            <w:sz w:val="24"/>
          </w:rPr>
          <w:t>f</w:t>
        </w:r>
      </w:ins>
      <w:del w:id="49" w:author="Nick Maxwell" w:date="2024-04-03T16:08:00Z">
        <w:r w:rsidR="00A6627F" w:rsidDel="00AB7352">
          <w:rPr>
            <w:sz w:val="24"/>
          </w:rPr>
          <w:delText>F</w:delText>
        </w:r>
      </w:del>
      <w:r w:rsidR="00A6627F">
        <w:rPr>
          <w:sz w:val="24"/>
        </w:rPr>
        <w:t>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del w:id="50" w:author="Nick Maxwell" w:date="2024-04-02T14:37:00Z">
        <w:r w:rsidR="00A6627F" w:rsidDel="003242D5">
          <w:rPr>
            <w:sz w:val="24"/>
          </w:rPr>
          <w:delText>,</w:delText>
        </w:r>
      </w:del>
      <w:r w:rsidR="00A6627F">
        <w:rPr>
          <w:sz w:val="24"/>
        </w:rPr>
        <w:t xml:space="preserve"> and </w:t>
      </w:r>
      <w:del w:id="51" w:author="Nick Maxwell" w:date="2024-04-02T14:37:00Z">
        <w:r w:rsidR="00A6627F" w:rsidDel="003242D5">
          <w:rPr>
            <w:sz w:val="24"/>
          </w:rPr>
          <w:delText xml:space="preserve">as a result </w:delText>
        </w:r>
      </w:del>
      <w:r w:rsidR="00A6627F">
        <w:rPr>
          <w:sz w:val="24"/>
        </w:rPr>
        <w:t>are often increased</w:t>
      </w:r>
      <w:r w:rsidR="00883D00" w:rsidRPr="00384A57">
        <w:rPr>
          <w:sz w:val="24"/>
        </w:rPr>
        <w:t xml:space="preserve"> </w:t>
      </w:r>
      <w:r w:rsidR="00A6627F">
        <w:rPr>
          <w:sz w:val="24"/>
        </w:rPr>
        <w:t xml:space="preserve">due to </w:t>
      </w:r>
      <w:r w:rsidR="00CA6397">
        <w:rPr>
          <w:sz w:val="24"/>
        </w:rPr>
        <w:t>age-related differences and the presence of dementia</w:t>
      </w:r>
      <w:r w:rsidR="00A6627F">
        <w:rPr>
          <w:sz w:val="24"/>
        </w:rPr>
        <w:t xml:space="preserve"> </w:t>
      </w:r>
      <w:r w:rsidR="00B156BA">
        <w:rPr>
          <w:sz w:val="24"/>
        </w:rPr>
        <w:t>(</w:t>
      </w:r>
      <w:r w:rsidR="00B156BA" w:rsidRPr="00384A57">
        <w:rPr>
          <w:sz w:val="24"/>
        </w:rPr>
        <w:t xml:space="preserve">Huff, </w:t>
      </w:r>
      <w:proofErr w:type="spellStart"/>
      <w:r w:rsidR="00B156BA" w:rsidRPr="00384A57">
        <w:rPr>
          <w:sz w:val="24"/>
        </w:rPr>
        <w:t>Balota</w:t>
      </w:r>
      <w:proofErr w:type="spellEnd"/>
      <w:r w:rsidR="00B156BA" w:rsidRPr="00384A57">
        <w:rPr>
          <w:sz w:val="24"/>
        </w:rPr>
        <w:t>,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proofErr w:type="spellStart"/>
      <w:r w:rsidR="00D50632">
        <w:rPr>
          <w:sz w:val="24"/>
        </w:rPr>
        <w:t>Drahiem</w:t>
      </w:r>
      <w:proofErr w:type="spellEnd"/>
      <w:r w:rsidR="00D50632">
        <w:rPr>
          <w:sz w:val="24"/>
        </w:rPr>
        <w:t>, Hicks, &amp; Engle, 2010</w:t>
      </w:r>
      <w:r w:rsidR="00733817" w:rsidRPr="00384A57">
        <w:rPr>
          <w:sz w:val="24"/>
        </w:rPr>
        <w:t>)</w:t>
      </w:r>
      <w:r w:rsidR="00A6627F">
        <w:rPr>
          <w:sz w:val="24"/>
        </w:rPr>
        <w:t xml:space="preserve">. Thus, attentional control and working memory are strongly linked to task-switching performance as </w:t>
      </w:r>
      <w:r w:rsidR="00CA6397">
        <w:rPr>
          <w:sz w:val="24"/>
        </w:rPr>
        <w:t>maintaining multiple</w:t>
      </w:r>
      <w:r w:rsidR="00D14510" w:rsidRPr="00384A57">
        <w:rPr>
          <w:sz w:val="24"/>
        </w:rPr>
        <w:t xml:space="preserve"> task-sets </w:t>
      </w:r>
      <w:del w:id="52" w:author="Nick Maxwell" w:date="2024-04-03T16:27:00Z">
        <w:r w:rsidR="00D14510" w:rsidRPr="00384A57" w:rsidDel="00332D84">
          <w:rPr>
            <w:sz w:val="24"/>
          </w:rPr>
          <w:delText xml:space="preserve">active </w:delText>
        </w:r>
      </w:del>
      <w:r w:rsidR="00D14510" w:rsidRPr="00384A57">
        <w:rPr>
          <w:sz w:val="24"/>
        </w:rPr>
        <w:t>in working memory impairs</w:t>
      </w:r>
      <w:r w:rsidR="00D82A4E" w:rsidRPr="00384A57">
        <w:rPr>
          <w:sz w:val="24"/>
        </w:rPr>
        <w:t xml:space="preserve"> performance</w:t>
      </w:r>
      <w:r w:rsidR="00A6627F">
        <w:rPr>
          <w:sz w:val="24"/>
        </w:rPr>
        <w:t>.</w:t>
      </w:r>
    </w:p>
    <w:p w14:paraId="4E6B645C" w14:textId="6DCC6E9A" w:rsidR="007B6631" w:rsidRPr="00384A57" w:rsidRDefault="003C371A" w:rsidP="00920834">
      <w:pPr>
        <w:spacing w:line="480" w:lineRule="auto"/>
        <w:ind w:firstLine="720"/>
        <w:rPr>
          <w:sz w:val="24"/>
        </w:rPr>
      </w:pPr>
      <w:r w:rsidRPr="00384A57">
        <w:rPr>
          <w:sz w:val="24"/>
        </w:rPr>
        <w:t>A</w:t>
      </w:r>
      <w:del w:id="53" w:author="Nick Maxwell" w:date="2024-04-02T14:37:00Z">
        <w:r w:rsidR="00406631" w:rsidRPr="00384A57" w:rsidDel="000B1E25">
          <w:rPr>
            <w:sz w:val="24"/>
          </w:rPr>
          <w:delText>n</w:delText>
        </w:r>
      </w:del>
      <w:r w:rsidR="00554FED" w:rsidRPr="00384A57">
        <w:rPr>
          <w:sz w:val="24"/>
        </w:rPr>
        <w:t xml:space="preserve"> </w:t>
      </w:r>
      <w:ins w:id="54" w:author="Nick Maxwell" w:date="2024-04-02T14:37:00Z">
        <w:r w:rsidR="003242D5">
          <w:rPr>
            <w:sz w:val="24"/>
          </w:rPr>
          <w:t xml:space="preserve">distinct </w:t>
        </w:r>
      </w:ins>
      <w:r w:rsidRPr="00384A57">
        <w:rPr>
          <w:sz w:val="24"/>
        </w:rPr>
        <w:t xml:space="preserve">advantage of pure block/switch block designs is that </w:t>
      </w:r>
      <w:del w:id="55" w:author="Nick Maxwell" w:date="2024-04-02T14:38:00Z">
        <w:r w:rsidRPr="00384A57" w:rsidDel="00A51499">
          <w:rPr>
            <w:sz w:val="24"/>
          </w:rPr>
          <w:delText xml:space="preserve">they allow for </w:delText>
        </w:r>
        <w:r w:rsidR="0070423D" w:rsidRPr="00384A57" w:rsidDel="00A51499">
          <w:rPr>
            <w:sz w:val="24"/>
          </w:rPr>
          <w:delText>measurement</w:delText>
        </w:r>
        <w:r w:rsidRPr="00384A57" w:rsidDel="00A51499">
          <w:rPr>
            <w:sz w:val="24"/>
          </w:rPr>
          <w:delText xml:space="preserve"> of both </w:delText>
        </w:r>
      </w:del>
      <w:r w:rsidRPr="00384A57">
        <w:rPr>
          <w:sz w:val="24"/>
        </w:rPr>
        <w:t>local and global switch costs</w:t>
      </w:r>
      <w:r w:rsidR="00A75F55" w:rsidRPr="00384A57">
        <w:rPr>
          <w:sz w:val="24"/>
        </w:rPr>
        <w:t xml:space="preserve"> </w:t>
      </w:r>
      <w:ins w:id="56" w:author="Nick Maxwell" w:date="2024-04-02T14:38:00Z">
        <w:r w:rsidR="00A51499">
          <w:rPr>
            <w:sz w:val="24"/>
          </w:rPr>
          <w:t xml:space="preserve">can be measured </w:t>
        </w:r>
      </w:ins>
      <w:r w:rsidR="00CA6397">
        <w:rPr>
          <w:sz w:val="24"/>
        </w:rPr>
        <w:t>with</w:t>
      </w:r>
      <w:r w:rsidR="00A75F55" w:rsidRPr="00384A57">
        <w:rPr>
          <w:sz w:val="24"/>
        </w:rPr>
        <w:t>in the same study</w:t>
      </w:r>
      <w:r w:rsidR="00674B27" w:rsidRPr="00384A57">
        <w:rPr>
          <w:sz w:val="24"/>
        </w:rPr>
        <w:t xml:space="preserve"> (</w:t>
      </w:r>
      <w:r w:rsidR="000E6013">
        <w:rPr>
          <w:sz w:val="24"/>
        </w:rPr>
        <w:t xml:space="preserve">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&amp; Duchek</w:t>
      </w:r>
      <w:r w:rsidR="00DC2F1F" w:rsidRPr="00384A57">
        <w:rPr>
          <w:sz w:val="24"/>
        </w:rPr>
        <w:t>, 2010;</w:t>
      </w:r>
      <w:r w:rsidR="00D01120" w:rsidRPr="00384A57">
        <w:rPr>
          <w:sz w:val="24"/>
        </w:rPr>
        <w:t xml:space="preserve"> Mayr, 2001; </w:t>
      </w:r>
      <w:r w:rsidR="00674B27" w:rsidRPr="00384A57">
        <w:rPr>
          <w:sz w:val="24"/>
        </w:rPr>
        <w:t>Minear &amp; Shah, 2008</w:t>
      </w:r>
      <w:ins w:id="57" w:author="Nick Maxwell" w:date="2024-04-02T14:38:00Z">
        <w:r w:rsidR="00A51499">
          <w:rPr>
            <w:sz w:val="24"/>
          </w:rPr>
          <w:t xml:space="preserve">; </w:t>
        </w:r>
        <w:proofErr w:type="spellStart"/>
        <w:r w:rsidR="00A51499" w:rsidRPr="00B74FC8">
          <w:rPr>
            <w:color w:val="4472C4" w:themeColor="accent1"/>
            <w:sz w:val="24"/>
          </w:rPr>
          <w:t>Nashiro</w:t>
        </w:r>
        <w:proofErr w:type="spellEnd"/>
        <w:r w:rsidR="00A51499" w:rsidRPr="00B74FC8">
          <w:rPr>
            <w:color w:val="4472C4" w:themeColor="accent1"/>
            <w:sz w:val="24"/>
          </w:rPr>
          <w:t>, Qin, O’Connell, &amp; Basak, 2018</w:t>
        </w:r>
      </w:ins>
      <w:r w:rsidR="00674B27" w:rsidRPr="00384A57">
        <w:rPr>
          <w:sz w:val="24"/>
        </w:rPr>
        <w:t>)</w:t>
      </w:r>
      <w:r w:rsidR="00AE146E" w:rsidRPr="00384A57">
        <w:rPr>
          <w:sz w:val="24"/>
        </w:rPr>
        <w:t xml:space="preserve">. </w:t>
      </w:r>
      <w:del w:id="58" w:author="Nick Maxwell" w:date="2024-04-04T17:14:00Z">
        <w:r w:rsidRPr="00475BB2" w:rsidDel="00475BB2">
          <w:rPr>
            <w:color w:val="4472C4" w:themeColor="accent1"/>
            <w:sz w:val="24"/>
            <w:rPrChange w:id="59" w:author="Nick Maxwell" w:date="2024-04-04T17:15:00Z">
              <w:rPr>
                <w:sz w:val="24"/>
              </w:rPr>
            </w:rPrChange>
          </w:rPr>
          <w:delText xml:space="preserve">In </w:delText>
        </w:r>
      </w:del>
      <w:ins w:id="60" w:author="Nick Maxwell" w:date="2024-04-04T17:14:00Z">
        <w:r w:rsidR="00475BB2" w:rsidRPr="00475BB2">
          <w:rPr>
            <w:color w:val="4472C4" w:themeColor="accent1"/>
            <w:sz w:val="24"/>
            <w:rPrChange w:id="61" w:author="Nick Maxwell" w:date="2024-04-04T17:15:00Z">
              <w:rPr>
                <w:sz w:val="24"/>
              </w:rPr>
            </w:rPrChange>
          </w:rPr>
          <w:t xml:space="preserve">These costs reflect </w:t>
        </w:r>
      </w:ins>
      <w:ins w:id="62" w:author="Nick Maxwell" w:date="2024-04-04T17:15:00Z">
        <w:r w:rsidR="00475BB2" w:rsidRPr="00475BB2">
          <w:rPr>
            <w:color w:val="4472C4" w:themeColor="accent1"/>
            <w:sz w:val="24"/>
            <w:rPrChange w:id="63" w:author="Nick Maxwell" w:date="2024-04-04T17:15:00Z">
              <w:rPr>
                <w:sz w:val="24"/>
              </w:rPr>
            </w:rPrChange>
          </w:rPr>
          <w:t>hypothesized working memory processes, and as a result,</w:t>
        </w:r>
        <w:r w:rsidR="00475BB2">
          <w:rPr>
            <w:sz w:val="24"/>
          </w:rPr>
          <w:t xml:space="preserve"> allow </w:t>
        </w:r>
      </w:ins>
      <w:del w:id="64" w:author="Nick Maxwell" w:date="2024-04-04T17:15:00Z">
        <w:r w:rsidRPr="00384A57" w:rsidDel="00475BB2">
          <w:rPr>
            <w:sz w:val="24"/>
          </w:rPr>
          <w:delText xml:space="preserve">doing so, </w:delText>
        </w:r>
      </w:del>
      <w:r w:rsidRPr="00384A57">
        <w:rPr>
          <w:sz w:val="24"/>
        </w:rPr>
        <w:t xml:space="preserve">researchers </w:t>
      </w:r>
      <w:del w:id="65" w:author="Nick Maxwell" w:date="2024-04-04T17:15:00Z">
        <w:r w:rsidR="0014395A" w:rsidRPr="00384A57" w:rsidDel="00475BB2">
          <w:rPr>
            <w:sz w:val="24"/>
          </w:rPr>
          <w:delText>can</w:delText>
        </w:r>
        <w:r w:rsidRPr="00384A57" w:rsidDel="00475BB2">
          <w:rPr>
            <w:sz w:val="24"/>
          </w:rPr>
          <w:delText xml:space="preserve"> </w:delText>
        </w:r>
      </w:del>
      <w:ins w:id="66" w:author="Nick Maxwell" w:date="2024-04-04T17:15:00Z">
        <w:r w:rsidR="00475BB2">
          <w:rPr>
            <w:sz w:val="24"/>
          </w:rPr>
          <w:t>to</w:t>
        </w:r>
        <w:r w:rsidR="00475BB2" w:rsidRPr="00384A57">
          <w:rPr>
            <w:sz w:val="24"/>
          </w:rPr>
          <w:t xml:space="preserve"> </w:t>
        </w:r>
      </w:ins>
      <w:r w:rsidRPr="00384A57">
        <w:rPr>
          <w:sz w:val="24"/>
        </w:rPr>
        <w:t xml:space="preserve">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lastRenderedPageBreak/>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0E6013">
        <w:rPr>
          <w:sz w:val="24"/>
        </w:rPr>
        <w:t>versus</w:t>
      </w:r>
      <w:r w:rsidR="00947C27" w:rsidRPr="00384A57">
        <w:rPr>
          <w:sz w:val="24"/>
        </w:rPr>
        <w:t xml:space="preserve">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r w:rsidR="00994D50" w:rsidRPr="00384A57">
        <w:rPr>
          <w:sz w:val="24"/>
        </w:rPr>
        <w:t>K</w:t>
      </w:r>
      <w:r w:rsidR="00994D50">
        <w:rPr>
          <w:sz w:val="24"/>
        </w:rPr>
        <w:t>ie</w:t>
      </w:r>
      <w:r w:rsidR="00994D50" w:rsidRPr="00384A57">
        <w:rPr>
          <w:sz w:val="24"/>
        </w:rPr>
        <w:t>sel</w:t>
      </w:r>
      <w:r w:rsidR="008442E6" w:rsidRPr="00384A57">
        <w:rPr>
          <w:sz w:val="24"/>
        </w:rPr>
        <w:t xml:space="preserve"> et al., 2010; Logan, 2007). </w:t>
      </w:r>
      <w:r w:rsidR="000E6013">
        <w:rPr>
          <w:sz w:val="24"/>
        </w:rPr>
        <w:t>Separately</w:t>
      </w:r>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54A70445"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ins w:id="67" w:author="Nick Maxwell" w:date="2024-04-03T16:27:00Z">
        <w:r w:rsidR="00332D84">
          <w:rPr>
            <w:sz w:val="24"/>
            <w:szCs w:val="24"/>
          </w:rPr>
          <w:t>.</w:t>
        </w:r>
      </w:ins>
      <w:del w:id="68" w:author="Nick Maxwell" w:date="2024-04-03T16:27:00Z">
        <w:r w:rsidR="00234CE7" w:rsidRPr="00384A57" w:rsidDel="00332D84">
          <w:rPr>
            <w:sz w:val="24"/>
            <w:szCs w:val="24"/>
          </w:rPr>
          <w:delText>,</w:delText>
        </w:r>
      </w:del>
      <w:r w:rsidR="00234CE7" w:rsidRPr="00384A57">
        <w:rPr>
          <w:sz w:val="24"/>
          <w:szCs w:val="24"/>
        </w:rPr>
        <w:t xml:space="preserve"> </w:t>
      </w:r>
      <w:ins w:id="69" w:author="Nick Maxwell" w:date="2024-04-03T16:27:00Z">
        <w:r w:rsidR="00332D84" w:rsidRPr="00332D84">
          <w:rPr>
            <w:color w:val="4472C4" w:themeColor="accent1"/>
            <w:sz w:val="24"/>
            <w:szCs w:val="24"/>
            <w:rPrChange w:id="70" w:author="Nick Maxwell" w:date="2024-04-03T16:27:00Z">
              <w:rPr>
                <w:sz w:val="24"/>
                <w:szCs w:val="24"/>
              </w:rPr>
            </w:rPrChange>
          </w:rPr>
          <w:t>Importantly</w:t>
        </w:r>
      </w:ins>
      <w:del w:id="71" w:author="Nick Maxwell" w:date="2024-04-03T16:27:00Z">
        <w:r w:rsidR="00234CE7" w:rsidRPr="00332D84" w:rsidDel="00332D84">
          <w:rPr>
            <w:color w:val="4472C4" w:themeColor="accent1"/>
            <w:sz w:val="24"/>
            <w:szCs w:val="24"/>
            <w:rPrChange w:id="72" w:author="Nick Maxwell" w:date="2024-04-03T16:27:00Z">
              <w:rPr>
                <w:sz w:val="24"/>
                <w:szCs w:val="24"/>
              </w:rPr>
            </w:rPrChange>
          </w:rPr>
          <w:delText xml:space="preserve">including the type of stimuli being presented. </w:delText>
        </w:r>
      </w:del>
      <w:ins w:id="73" w:author="Nick Maxwell" w:date="2024-04-02T14:39:00Z">
        <w:r w:rsidR="00A51499" w:rsidRPr="00332D84">
          <w:rPr>
            <w:color w:val="4472C4" w:themeColor="accent1"/>
            <w:sz w:val="24"/>
            <w:szCs w:val="24"/>
          </w:rPr>
          <w:t xml:space="preserve">, </w:t>
        </w:r>
        <w:r w:rsidR="00A51499" w:rsidRPr="005A12BC">
          <w:rPr>
            <w:color w:val="4472C4" w:themeColor="accent1"/>
            <w:sz w:val="24"/>
            <w:szCs w:val="24"/>
          </w:rPr>
          <w:t xml:space="preserve">exaggerated switch costs have been found for </w:t>
        </w:r>
        <w:r w:rsidR="00A51499" w:rsidRPr="005A12BC">
          <w:rPr>
            <w:i/>
            <w:iCs/>
            <w:color w:val="4472C4" w:themeColor="accent1"/>
            <w:sz w:val="24"/>
            <w:szCs w:val="24"/>
          </w:rPr>
          <w:t>bivalent stimuli</w:t>
        </w:r>
        <w:r w:rsidR="00A51499" w:rsidRPr="005A12BC">
          <w:rPr>
            <w:color w:val="4472C4" w:themeColor="accent1"/>
            <w:sz w:val="24"/>
            <w:szCs w:val="24"/>
          </w:rPr>
          <w:t xml:space="preserve"> which </w:t>
        </w:r>
        <w:r w:rsidR="00A51499">
          <w:rPr>
            <w:color w:val="4472C4" w:themeColor="accent1"/>
            <w:sz w:val="24"/>
            <w:szCs w:val="24"/>
          </w:rPr>
          <w:t>contain</w:t>
        </w:r>
        <w:r w:rsidR="00A51499" w:rsidRPr="005A12BC">
          <w:rPr>
            <w:color w:val="4472C4" w:themeColor="accent1"/>
            <w:sz w:val="24"/>
            <w:szCs w:val="24"/>
          </w:rPr>
          <w:t xml:space="preserve"> features relevant to two task sets (e.g., </w:t>
        </w:r>
        <w:proofErr w:type="spellStart"/>
        <w:r w:rsidR="00A51499" w:rsidRPr="005A12BC">
          <w:rPr>
            <w:color w:val="4472C4" w:themeColor="accent1"/>
            <w:sz w:val="24"/>
            <w:szCs w:val="24"/>
          </w:rPr>
          <w:t>Luwel</w:t>
        </w:r>
        <w:proofErr w:type="spellEnd"/>
        <w:r w:rsidR="00A51499" w:rsidRPr="005A12BC">
          <w:rPr>
            <w:color w:val="4472C4" w:themeColor="accent1"/>
            <w:sz w:val="24"/>
            <w:szCs w:val="24"/>
          </w:rPr>
          <w:t xml:space="preserve">, </w:t>
        </w:r>
        <w:proofErr w:type="spellStart"/>
        <w:r w:rsidR="00A51499" w:rsidRPr="005A12BC">
          <w:rPr>
            <w:color w:val="4472C4" w:themeColor="accent1"/>
            <w:sz w:val="24"/>
            <w:szCs w:val="24"/>
          </w:rPr>
          <w:t>Schillemans</w:t>
        </w:r>
        <w:proofErr w:type="spellEnd"/>
        <w:r w:rsidR="00A51499" w:rsidRPr="005A12BC">
          <w:rPr>
            <w:color w:val="4472C4" w:themeColor="accent1"/>
            <w:sz w:val="24"/>
            <w:szCs w:val="24"/>
          </w:rPr>
          <w:t xml:space="preserve">, </w:t>
        </w:r>
        <w:proofErr w:type="spellStart"/>
        <w:r w:rsidR="00A51499" w:rsidRPr="005A12BC">
          <w:rPr>
            <w:color w:val="4472C4" w:themeColor="accent1"/>
            <w:sz w:val="24"/>
            <w:szCs w:val="24"/>
          </w:rPr>
          <w:t>Ongehan</w:t>
        </w:r>
        <w:proofErr w:type="spellEnd"/>
        <w:r w:rsidR="00A51499" w:rsidRPr="005A12BC">
          <w:rPr>
            <w:color w:val="4472C4" w:themeColor="accent1"/>
            <w:sz w:val="24"/>
            <w:szCs w:val="24"/>
          </w:rPr>
          <w:t xml:space="preserve">, &amp; </w:t>
        </w:r>
        <w:proofErr w:type="spellStart"/>
        <w:r w:rsidR="00A51499" w:rsidRPr="005A12BC">
          <w:rPr>
            <w:color w:val="4472C4" w:themeColor="accent1"/>
            <w:sz w:val="24"/>
            <w:szCs w:val="24"/>
          </w:rPr>
          <w:t>Vershaffel</w:t>
        </w:r>
        <w:proofErr w:type="spellEnd"/>
        <w:r w:rsidR="00A51499" w:rsidRPr="005A12BC">
          <w:rPr>
            <w:color w:val="4472C4" w:themeColor="accent1"/>
            <w:sz w:val="24"/>
            <w:szCs w:val="24"/>
          </w:rPr>
          <w:t>, 2009).</w:t>
        </w:r>
        <w:r w:rsidR="00A51499" w:rsidRPr="00384A57">
          <w:rPr>
            <w:sz w:val="24"/>
            <w:szCs w:val="24"/>
          </w:rPr>
          <w:t xml:space="preserve"> </w:t>
        </w:r>
        <w:r w:rsidR="00A51499" w:rsidRPr="005A12BC">
          <w:rPr>
            <w:color w:val="4472C4" w:themeColor="accent1"/>
            <w:sz w:val="24"/>
            <w:szCs w:val="24"/>
          </w:rPr>
          <w:t xml:space="preserve">Unlike </w:t>
        </w:r>
        <w:r w:rsidR="00A51499" w:rsidRPr="005A12BC">
          <w:rPr>
            <w:i/>
            <w:iCs/>
            <w:color w:val="4472C4" w:themeColor="accent1"/>
            <w:sz w:val="24"/>
            <w:szCs w:val="24"/>
          </w:rPr>
          <w:t>univalent</w:t>
        </w:r>
        <w:r w:rsidR="00A51499" w:rsidRPr="005A12BC">
          <w:rPr>
            <w:color w:val="4472C4" w:themeColor="accent1"/>
            <w:sz w:val="24"/>
            <w:szCs w:val="24"/>
          </w:rPr>
          <w:t xml:space="preserve"> stimuli, bivalent</w:t>
        </w:r>
        <w:r w:rsidR="00A51499">
          <w:rPr>
            <w:color w:val="4472C4" w:themeColor="accent1"/>
            <w:sz w:val="24"/>
            <w:szCs w:val="24"/>
          </w:rPr>
          <w:t xml:space="preserve"> stimuli</w:t>
        </w:r>
        <w:r w:rsidR="00A51499" w:rsidRPr="005A12BC">
          <w:rPr>
            <w:color w:val="4472C4" w:themeColor="accent1"/>
            <w:sz w:val="24"/>
            <w:szCs w:val="24"/>
          </w:rPr>
          <w:t xml:space="preserve"> activate both task-sets used in a switch task (e.g., presenting participants with letter-number pairs and having them switch between classifying the letter or the number) and as a result, responses to bivalent stimuli are often slowed</w:t>
        </w:r>
      </w:ins>
      <w:del w:id="74" w:author="Nick Maxwell" w:date="2024-04-02T14:39:00Z">
        <w:r w:rsidR="00234CE7" w:rsidRPr="00384A57" w:rsidDel="00A51499">
          <w:rPr>
            <w:sz w:val="24"/>
            <w:szCs w:val="24"/>
          </w:rPr>
          <w:delText xml:space="preserve">For example, </w:delText>
        </w:r>
        <w:r w:rsidR="00CA6397" w:rsidDel="00A51499">
          <w:rPr>
            <w:sz w:val="24"/>
            <w:szCs w:val="24"/>
          </w:rPr>
          <w:delText xml:space="preserve">exaggerated </w:delText>
        </w:r>
        <w:r w:rsidR="00234CE7" w:rsidRPr="00384A57" w:rsidDel="00A51499">
          <w:rPr>
            <w:sz w:val="24"/>
            <w:szCs w:val="24"/>
          </w:rPr>
          <w:delText>s</w:delText>
        </w:r>
        <w:r w:rsidR="007E12F3" w:rsidRPr="00384A57" w:rsidDel="00A51499">
          <w:rPr>
            <w:sz w:val="24"/>
            <w:szCs w:val="24"/>
          </w:rPr>
          <w:delText xml:space="preserve">witch costs have been </w:delText>
        </w:r>
        <w:r w:rsidR="00CA6397" w:rsidDel="00A51499">
          <w:rPr>
            <w:sz w:val="24"/>
            <w:szCs w:val="24"/>
          </w:rPr>
          <w:delText>found for</w:delText>
        </w:r>
        <w:r w:rsidR="00B129C2" w:rsidRPr="00384A57" w:rsidDel="00A51499">
          <w:rPr>
            <w:sz w:val="24"/>
            <w:szCs w:val="24"/>
          </w:rPr>
          <w:delText xml:space="preserve"> stimuli </w:delText>
        </w:r>
        <w:r w:rsidR="00CA6397" w:rsidDel="00A51499">
          <w:rPr>
            <w:sz w:val="24"/>
            <w:szCs w:val="24"/>
          </w:rPr>
          <w:delText xml:space="preserve">that </w:delText>
        </w:r>
        <w:r w:rsidR="00B129C2" w:rsidRPr="00384A57" w:rsidDel="00A51499">
          <w:rPr>
            <w:sz w:val="24"/>
            <w:szCs w:val="24"/>
          </w:rPr>
          <w:delText>do not</w:delText>
        </w:r>
        <w:r w:rsidR="00AD5D6B" w:rsidRPr="00384A57" w:rsidDel="00A51499">
          <w:rPr>
            <w:sz w:val="24"/>
            <w:szCs w:val="24"/>
          </w:rPr>
          <w:delText xml:space="preserve"> clearly </w:delText>
        </w:r>
        <w:r w:rsidR="00CA6397" w:rsidDel="00A51499">
          <w:rPr>
            <w:sz w:val="24"/>
            <w:szCs w:val="24"/>
          </w:rPr>
          <w:delText xml:space="preserve">cue </w:delText>
        </w:r>
        <w:r w:rsidR="00AD5D6B" w:rsidRPr="00384A57" w:rsidDel="00A51499">
          <w:rPr>
            <w:sz w:val="24"/>
            <w:szCs w:val="24"/>
          </w:rPr>
          <w:delText xml:space="preserve">to </w:delText>
        </w:r>
        <w:r w:rsidR="00823A97" w:rsidRPr="00384A57" w:rsidDel="00A51499">
          <w:rPr>
            <w:sz w:val="24"/>
            <w:szCs w:val="24"/>
          </w:rPr>
          <w:delText>be performed</w:delText>
        </w:r>
        <w:r w:rsidR="00CA6397" w:rsidDel="00A51499">
          <w:rPr>
            <w:sz w:val="24"/>
            <w:szCs w:val="24"/>
          </w:rPr>
          <w:delText xml:space="preserve"> task by simultaneously providing features relevant to two task sets</w:delText>
        </w:r>
        <w:r w:rsidR="00823A97" w:rsidRPr="00384A57" w:rsidDel="00A51499">
          <w:rPr>
            <w:sz w:val="24"/>
            <w:szCs w:val="24"/>
          </w:rPr>
          <w:delText xml:space="preserve"> (Luwel, </w:delText>
        </w:r>
        <w:r w:rsidR="00265889" w:rsidRPr="00384A57" w:rsidDel="00A51499">
          <w:rPr>
            <w:sz w:val="24"/>
            <w:szCs w:val="24"/>
          </w:rPr>
          <w:delText>S</w:delText>
        </w:r>
        <w:r w:rsidR="00823A97" w:rsidRPr="00384A57" w:rsidDel="00A51499">
          <w:rPr>
            <w:sz w:val="24"/>
            <w:szCs w:val="24"/>
          </w:rPr>
          <w:delText xml:space="preserve">chillemans, Ongehan, </w:delText>
        </w:r>
        <w:r w:rsidR="00265889" w:rsidRPr="00384A57" w:rsidDel="00A51499">
          <w:rPr>
            <w:sz w:val="24"/>
            <w:szCs w:val="24"/>
          </w:rPr>
          <w:delText>&amp;</w:delText>
        </w:r>
        <w:r w:rsidR="00823A97" w:rsidRPr="00384A57" w:rsidDel="00A51499">
          <w:rPr>
            <w:sz w:val="24"/>
            <w:szCs w:val="24"/>
          </w:rPr>
          <w:delText xml:space="preserve"> Vershaffel</w:delText>
        </w:r>
        <w:r w:rsidR="00406631" w:rsidRPr="00384A57" w:rsidDel="00A51499">
          <w:rPr>
            <w:sz w:val="24"/>
            <w:szCs w:val="24"/>
          </w:rPr>
          <w:delText>,</w:delText>
        </w:r>
        <w:r w:rsidR="00823A97" w:rsidRPr="00384A57" w:rsidDel="00A51499">
          <w:rPr>
            <w:sz w:val="24"/>
            <w:szCs w:val="24"/>
          </w:rPr>
          <w:delText xml:space="preserve"> 2009)</w:delText>
        </w:r>
        <w:r w:rsidR="00AD5D6B" w:rsidRPr="00384A57" w:rsidDel="00A51499">
          <w:rPr>
            <w:sz w:val="24"/>
            <w:szCs w:val="24"/>
          </w:rPr>
          <w:delText>.</w:delText>
        </w:r>
        <w:r w:rsidR="00125B2D" w:rsidRPr="00384A57" w:rsidDel="00A51499">
          <w:rPr>
            <w:sz w:val="24"/>
            <w:szCs w:val="24"/>
          </w:rPr>
          <w:delText xml:space="preserve"> </w:delText>
        </w:r>
        <w:r w:rsidR="00B87D2E" w:rsidRPr="00384A57" w:rsidDel="00A51499">
          <w:rPr>
            <w:sz w:val="24"/>
            <w:szCs w:val="24"/>
          </w:rPr>
          <w:delText>Termed</w:delText>
        </w:r>
        <w:r w:rsidR="00CE5E74" w:rsidRPr="00384A57" w:rsidDel="00A51499">
          <w:rPr>
            <w:sz w:val="24"/>
            <w:szCs w:val="24"/>
          </w:rPr>
          <w:delText xml:space="preserve"> </w:delText>
        </w:r>
        <w:r w:rsidR="00CE5E74" w:rsidRPr="00384A57" w:rsidDel="00A51499">
          <w:rPr>
            <w:i/>
            <w:iCs/>
            <w:sz w:val="24"/>
            <w:szCs w:val="24"/>
          </w:rPr>
          <w:delText xml:space="preserve">bivalent </w:delText>
        </w:r>
        <w:r w:rsidR="00CE5E74" w:rsidRPr="00384A57" w:rsidDel="00A51499">
          <w:rPr>
            <w:sz w:val="24"/>
            <w:szCs w:val="24"/>
          </w:rPr>
          <w:delText>stimuli</w:delText>
        </w:r>
        <w:r w:rsidR="00B87D2E" w:rsidRPr="00384A57" w:rsidDel="00A51499">
          <w:rPr>
            <w:sz w:val="24"/>
            <w:szCs w:val="24"/>
          </w:rPr>
          <w:delText xml:space="preserve">, these items activate both task-sets used in a switch task </w:delText>
        </w:r>
        <w:r w:rsidR="00CA6397" w:rsidDel="00A51499">
          <w:rPr>
            <w:sz w:val="24"/>
            <w:szCs w:val="24"/>
          </w:rPr>
          <w:delText>(e.g.</w:delText>
        </w:r>
        <w:r w:rsidR="00B87D2E" w:rsidRPr="00384A57" w:rsidDel="00A51499">
          <w:rPr>
            <w:sz w:val="24"/>
            <w:szCs w:val="24"/>
          </w:rPr>
          <w:delText xml:space="preserve">., presenting participants with letter-number pairs and having them switch between classifying the letter or </w:delText>
        </w:r>
        <w:r w:rsidR="009846E1" w:rsidRPr="00384A57" w:rsidDel="00A51499">
          <w:rPr>
            <w:sz w:val="24"/>
            <w:szCs w:val="24"/>
          </w:rPr>
          <w:delText xml:space="preserve">the </w:delText>
        </w:r>
        <w:r w:rsidR="00B87D2E" w:rsidRPr="00384A57" w:rsidDel="00A51499">
          <w:rPr>
            <w:sz w:val="24"/>
            <w:szCs w:val="24"/>
          </w:rPr>
          <w:delText>number)</w:delText>
        </w:r>
        <w:r w:rsidR="00BA6D92" w:rsidRPr="00384A57" w:rsidDel="00A51499">
          <w:rPr>
            <w:sz w:val="24"/>
            <w:szCs w:val="24"/>
          </w:rPr>
          <w:delText xml:space="preserve">. </w:delText>
        </w:r>
        <w:r w:rsidR="004612B1" w:rsidRPr="00384A57" w:rsidDel="00A51499">
          <w:rPr>
            <w:sz w:val="24"/>
            <w:szCs w:val="24"/>
          </w:rPr>
          <w:delText xml:space="preserve">Compared to </w:delText>
        </w:r>
        <w:r w:rsidR="004612B1" w:rsidRPr="00384A57" w:rsidDel="00A51499">
          <w:rPr>
            <w:i/>
            <w:iCs/>
            <w:sz w:val="24"/>
            <w:szCs w:val="24"/>
          </w:rPr>
          <w:delText>univalent</w:delText>
        </w:r>
        <w:r w:rsidR="004612B1" w:rsidRPr="00384A57" w:rsidDel="00A51499">
          <w:rPr>
            <w:sz w:val="24"/>
            <w:szCs w:val="24"/>
          </w:rPr>
          <w:delText xml:space="preserve"> stimuli which </w:delText>
        </w:r>
        <w:r w:rsidR="00090106" w:rsidRPr="00384A57" w:rsidDel="00A51499">
          <w:rPr>
            <w:sz w:val="24"/>
            <w:szCs w:val="24"/>
          </w:rPr>
          <w:delText xml:space="preserve">only correspond to </w:delText>
        </w:r>
        <w:r w:rsidR="00F569BD" w:rsidRPr="00384A57" w:rsidDel="00A51499">
          <w:rPr>
            <w:sz w:val="24"/>
            <w:szCs w:val="24"/>
          </w:rPr>
          <w:delText>a single</w:delText>
        </w:r>
        <w:r w:rsidR="00090106" w:rsidRPr="00384A57" w:rsidDel="00A51499">
          <w:rPr>
            <w:sz w:val="24"/>
            <w:szCs w:val="24"/>
          </w:rPr>
          <w:delText xml:space="preserve"> task-set</w:delText>
        </w:r>
        <w:r w:rsidR="004612B1" w:rsidRPr="00384A57" w:rsidDel="00A51499">
          <w:rPr>
            <w:sz w:val="24"/>
            <w:szCs w:val="24"/>
          </w:rPr>
          <w:delText xml:space="preserve"> (i.e., </w:delText>
        </w:r>
        <w:r w:rsidR="00182F8E" w:rsidRPr="00384A57" w:rsidDel="00A51499">
          <w:rPr>
            <w:sz w:val="24"/>
            <w:szCs w:val="24"/>
          </w:rPr>
          <w:delText xml:space="preserve">presenting participants with </w:delText>
        </w:r>
        <w:r w:rsidR="00090106" w:rsidRPr="00384A57" w:rsidDel="00A51499">
          <w:rPr>
            <w:sz w:val="24"/>
            <w:szCs w:val="24"/>
          </w:rPr>
          <w:delText>letters or number</w:delText>
        </w:r>
        <w:r w:rsidR="00182F8E" w:rsidRPr="00384A57" w:rsidDel="00A51499">
          <w:rPr>
            <w:sz w:val="24"/>
            <w:szCs w:val="24"/>
          </w:rPr>
          <w:delText>s</w:delText>
        </w:r>
        <w:r w:rsidR="00332425" w:rsidRPr="00384A57" w:rsidDel="00A51499">
          <w:rPr>
            <w:sz w:val="24"/>
            <w:szCs w:val="24"/>
          </w:rPr>
          <w:delText xml:space="preserve"> in isolation</w:delText>
        </w:r>
        <w:r w:rsidR="00BA3EF8" w:rsidRPr="00384A57" w:rsidDel="00A51499">
          <w:rPr>
            <w:sz w:val="24"/>
            <w:szCs w:val="24"/>
          </w:rPr>
          <w:delText xml:space="preserve"> rather than </w:delText>
        </w:r>
        <w:r w:rsidR="00E1023E" w:rsidRPr="00384A57" w:rsidDel="00A51499">
          <w:rPr>
            <w:sz w:val="24"/>
            <w:szCs w:val="24"/>
          </w:rPr>
          <w:delText>simultaneously</w:delText>
        </w:r>
        <w:r w:rsidR="00090106" w:rsidRPr="00384A57" w:rsidDel="00A51499">
          <w:rPr>
            <w:sz w:val="24"/>
            <w:szCs w:val="24"/>
          </w:rPr>
          <w:delText>)</w:delText>
        </w:r>
        <w:r w:rsidR="004612B1" w:rsidRPr="00384A57" w:rsidDel="00A51499">
          <w:rPr>
            <w:sz w:val="24"/>
            <w:szCs w:val="24"/>
          </w:rPr>
          <w:delText>, responses</w:delText>
        </w:r>
        <w:r w:rsidR="00332425" w:rsidRPr="00384A57" w:rsidDel="00A51499">
          <w:rPr>
            <w:sz w:val="24"/>
            <w:szCs w:val="24"/>
          </w:rPr>
          <w:delText xml:space="preserve"> to bivalent stimuli</w:delText>
        </w:r>
        <w:r w:rsidR="004612B1" w:rsidRPr="00384A57" w:rsidDel="00A51499">
          <w:rPr>
            <w:sz w:val="24"/>
            <w:szCs w:val="24"/>
          </w:rPr>
          <w:delText xml:space="preserve"> are often slowed</w:delText>
        </w:r>
        <w:r w:rsidR="00162E48" w:rsidDel="00A51499">
          <w:rPr>
            <w:sz w:val="24"/>
            <w:szCs w:val="24"/>
          </w:rPr>
          <w:delText>.</w:delText>
        </w:r>
        <w:r w:rsidR="00C97145" w:rsidRPr="00384A57" w:rsidDel="00A51499">
          <w:rPr>
            <w:sz w:val="24"/>
            <w:szCs w:val="24"/>
          </w:rPr>
          <w:delText xml:space="preserve"> </w:delText>
        </w:r>
        <w:r w:rsidR="00B62C53" w:rsidRPr="00384A57" w:rsidDel="00A51499">
          <w:rPr>
            <w:sz w:val="24"/>
            <w:szCs w:val="24"/>
          </w:rPr>
          <w:delText>This is because p</w:delText>
        </w:r>
        <w:r w:rsidR="004612B1" w:rsidRPr="00384A57" w:rsidDel="00A51499">
          <w:rPr>
            <w:sz w:val="24"/>
            <w:szCs w:val="24"/>
          </w:rPr>
          <w:delText xml:space="preserve">articipants must </w:delText>
        </w:r>
        <w:r w:rsidR="00FA67BC" w:rsidRPr="00384A57" w:rsidDel="00A51499">
          <w:rPr>
            <w:sz w:val="24"/>
            <w:szCs w:val="24"/>
          </w:rPr>
          <w:delText xml:space="preserve">keep both </w:delText>
        </w:r>
        <w:r w:rsidR="00A262F2" w:rsidRPr="00384A57" w:rsidDel="00A51499">
          <w:rPr>
            <w:sz w:val="24"/>
            <w:szCs w:val="24"/>
          </w:rPr>
          <w:delText>task-sets active in working memory</w:delText>
        </w:r>
        <w:r w:rsidR="00B62C53" w:rsidRPr="00384A57" w:rsidDel="00A51499">
          <w:rPr>
            <w:sz w:val="24"/>
            <w:szCs w:val="24"/>
          </w:rPr>
          <w:delText xml:space="preserve"> and, prior to responding, must quickly</w:delText>
        </w:r>
        <w:r w:rsidR="00A262F2" w:rsidRPr="00384A57" w:rsidDel="00A51499">
          <w:rPr>
            <w:sz w:val="24"/>
            <w:szCs w:val="24"/>
          </w:rPr>
          <w:delText xml:space="preserve"> </w:delText>
        </w:r>
        <w:r w:rsidR="004612B1" w:rsidRPr="00384A57" w:rsidDel="00A51499">
          <w:rPr>
            <w:sz w:val="24"/>
            <w:szCs w:val="24"/>
          </w:rPr>
          <w:delText>consider</w:delText>
        </w:r>
        <w:r w:rsidR="008E3895" w:rsidRPr="00384A57" w:rsidDel="00A51499">
          <w:rPr>
            <w:sz w:val="24"/>
            <w:szCs w:val="24"/>
          </w:rPr>
          <w:delText xml:space="preserve"> </w:delText>
        </w:r>
        <w:r w:rsidR="007426C1" w:rsidRPr="00384A57" w:rsidDel="00A51499">
          <w:rPr>
            <w:sz w:val="24"/>
            <w:szCs w:val="24"/>
          </w:rPr>
          <w:delText>which</w:delText>
        </w:r>
        <w:r w:rsidR="0039089B" w:rsidRPr="00384A57" w:rsidDel="00A51499">
          <w:rPr>
            <w:sz w:val="24"/>
            <w:szCs w:val="24"/>
          </w:rPr>
          <w:delText xml:space="preserve"> response corresponds to the correct</w:delText>
        </w:r>
        <w:r w:rsidR="007426C1" w:rsidRPr="00384A57" w:rsidDel="00A51499">
          <w:rPr>
            <w:sz w:val="24"/>
            <w:szCs w:val="24"/>
          </w:rPr>
          <w:delText xml:space="preserve"> </w:delText>
        </w:r>
        <w:r w:rsidR="008E3895" w:rsidRPr="00384A57" w:rsidDel="00A51499">
          <w:rPr>
            <w:sz w:val="24"/>
            <w:szCs w:val="24"/>
          </w:rPr>
          <w:delText>task-set</w:delText>
        </w:r>
        <w:r w:rsidR="007426C1" w:rsidRPr="00384A57" w:rsidDel="00A51499">
          <w:rPr>
            <w:sz w:val="24"/>
            <w:szCs w:val="24"/>
          </w:rPr>
          <w:delText xml:space="preserve"> </w:delText>
        </w:r>
        <w:r w:rsidR="0039089B" w:rsidRPr="00384A57" w:rsidDel="00A51499">
          <w:rPr>
            <w:sz w:val="24"/>
            <w:szCs w:val="24"/>
          </w:rPr>
          <w:delText xml:space="preserve">on each </w:delText>
        </w:r>
        <w:r w:rsidR="00DE483C" w:rsidRPr="00384A57" w:rsidDel="00A51499">
          <w:rPr>
            <w:sz w:val="24"/>
            <w:szCs w:val="24"/>
          </w:rPr>
          <w:delText>trial</w:delText>
        </w:r>
      </w:del>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ins w:id="75" w:author="Nick Maxwell" w:date="2024-04-02T14:40:00Z">
        <w:r w:rsidR="00A51499">
          <w:rPr>
            <w:sz w:val="24"/>
            <w:szCs w:val="24"/>
          </w:rPr>
          <w:t>While s</w:t>
        </w:r>
      </w:ins>
      <w:del w:id="76" w:author="Nick Maxwell" w:date="2024-04-02T14:40:00Z">
        <w:r w:rsidR="00566705" w:rsidRPr="00384A57" w:rsidDel="00A51499">
          <w:rPr>
            <w:sz w:val="24"/>
            <w:szCs w:val="24"/>
          </w:rPr>
          <w:delText>S</w:delText>
        </w:r>
      </w:del>
      <w:r w:rsidR="00566705" w:rsidRPr="00384A57">
        <w:rPr>
          <w:sz w:val="24"/>
          <w:szCs w:val="24"/>
        </w:rPr>
        <w:t>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xml:space="preserve">, </w:t>
      </w:r>
      <w:ins w:id="77" w:author="Nick Maxwell" w:date="2024-04-02T14:41:00Z">
        <w:r w:rsidR="00A51499" w:rsidRPr="00A51499">
          <w:rPr>
            <w:sz w:val="24"/>
            <w:szCs w:val="24"/>
          </w:rPr>
          <w:t xml:space="preserve">in the current study, we utilize </w:t>
        </w:r>
      </w:ins>
      <w:del w:id="78" w:author="Nick Maxwell" w:date="2024-04-02T14:41:00Z">
        <w:r w:rsidR="003B087C" w:rsidRPr="00384A57" w:rsidDel="00A51499">
          <w:rPr>
            <w:sz w:val="24"/>
            <w:szCs w:val="24"/>
          </w:rPr>
          <w:delText>however, a</w:delText>
        </w:r>
        <w:r w:rsidR="00F173A5" w:rsidRPr="00384A57" w:rsidDel="00A51499">
          <w:rPr>
            <w:sz w:val="24"/>
            <w:szCs w:val="24"/>
          </w:rPr>
          <w:delText xml:space="preserve"> </w:delText>
        </w:r>
        <w:r w:rsidR="004A779B" w:rsidRPr="00384A57" w:rsidDel="00A51499">
          <w:rPr>
            <w:sz w:val="24"/>
            <w:szCs w:val="24"/>
          </w:rPr>
          <w:delText>commonly used bivalent switch-task</w:delText>
        </w:r>
        <w:r w:rsidR="00992779" w:rsidRPr="00384A57" w:rsidDel="00A51499">
          <w:rPr>
            <w:sz w:val="24"/>
            <w:szCs w:val="24"/>
          </w:rPr>
          <w:delText>, and one used in the current study,</w:delText>
        </w:r>
        <w:r w:rsidR="004A779B" w:rsidRPr="00384A57" w:rsidDel="00A51499">
          <w:rPr>
            <w:sz w:val="24"/>
            <w:szCs w:val="24"/>
          </w:rPr>
          <w:delText xml:space="preserve"> </w:delText>
        </w:r>
        <w:r w:rsidR="009D6A87" w:rsidRPr="00384A57" w:rsidDel="00A51499">
          <w:rPr>
            <w:sz w:val="24"/>
            <w:szCs w:val="24"/>
          </w:rPr>
          <w:delText xml:space="preserve">is </w:delText>
        </w:r>
      </w:del>
      <w:r w:rsidR="009D6A87" w:rsidRPr="00384A57">
        <w:rPr>
          <w:sz w:val="24"/>
          <w:szCs w:val="24"/>
        </w:rPr>
        <w:t>the Consonant-Vowel/Odd-Even task (CVOE; Minear &amp; Shah, 2008; Huff et al., 2015</w:t>
      </w:r>
      <w:r w:rsidR="004258E6">
        <w:rPr>
          <w:sz w:val="24"/>
          <w:szCs w:val="24"/>
        </w:rPr>
        <w:t>; Rogers &amp; Monsell, 1995</w:t>
      </w:r>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w:t>
      </w:r>
      <w:r w:rsidR="009D6A87" w:rsidRPr="00384A57">
        <w:rPr>
          <w:sz w:val="24"/>
          <w:szCs w:val="24"/>
        </w:rPr>
        <w:lastRenderedPageBreak/>
        <w:t xml:space="preserve">odd/even. </w:t>
      </w:r>
      <w:r w:rsidR="00162E48" w:rsidRPr="00384A57">
        <w:rPr>
          <w:sz w:val="24"/>
          <w:szCs w:val="24"/>
        </w:rPr>
        <w:t>An</w:t>
      </w:r>
      <w:r w:rsidR="00216F9A" w:rsidRPr="00384A57">
        <w:rPr>
          <w:sz w:val="24"/>
          <w:szCs w:val="24"/>
        </w:rPr>
        <w:t xml:space="preserve"> advantage of the CVOE task is that it assesses task-switching </w:t>
      </w:r>
      <w:r w:rsidR="00CA6397">
        <w:rPr>
          <w:sz w:val="24"/>
          <w:szCs w:val="24"/>
        </w:rPr>
        <w:t>using stimuli that are rel</w:t>
      </w:r>
      <w:r w:rsidR="000B5D11">
        <w:rPr>
          <w:sz w:val="24"/>
          <w:szCs w:val="24"/>
        </w:rPr>
        <w:t>atively equivalent in terms of difficulty</w:t>
      </w:r>
      <w:r w:rsidR="008E14DA">
        <w:rPr>
          <w:sz w:val="24"/>
          <w:szCs w:val="24"/>
        </w:rPr>
        <w:t xml:space="preserve"> (see </w:t>
      </w:r>
      <w:r w:rsidR="00087CF5">
        <w:rPr>
          <w:sz w:val="24"/>
          <w:szCs w:val="24"/>
        </w:rPr>
        <w:t>Rogers</w:t>
      </w:r>
      <w:r w:rsidR="008E14DA">
        <w:rPr>
          <w:sz w:val="24"/>
          <w:szCs w:val="24"/>
        </w:rPr>
        <w:t xml:space="preserve"> &amp; </w:t>
      </w:r>
      <w:r w:rsidR="00087CF5">
        <w:rPr>
          <w:sz w:val="24"/>
          <w:szCs w:val="24"/>
        </w:rPr>
        <w:t>Monsell</w:t>
      </w:r>
      <w:r w:rsidR="008E14DA">
        <w:rPr>
          <w:sz w:val="24"/>
          <w:szCs w:val="24"/>
        </w:rPr>
        <w:t>, 1995)</w:t>
      </w:r>
      <w:r w:rsidR="00216F9A" w:rsidRPr="00384A57">
        <w:rPr>
          <w:sz w:val="24"/>
          <w:szCs w:val="24"/>
        </w:rPr>
        <w:t xml:space="preserve">. Furthermore, because </w:t>
      </w:r>
      <w:r w:rsidR="009D6A87" w:rsidRPr="00384A57">
        <w:rPr>
          <w:sz w:val="24"/>
          <w:szCs w:val="24"/>
        </w:rPr>
        <w:t xml:space="preserve">this task </w:t>
      </w:r>
      <w:r w:rsidR="004258E6">
        <w:rPr>
          <w:sz w:val="24"/>
          <w:szCs w:val="24"/>
        </w:rPr>
        <w:t xml:space="preserve">can be easily configured with both </w:t>
      </w:r>
      <w:r w:rsidR="009D6A87" w:rsidRPr="00384A57">
        <w:rPr>
          <w:sz w:val="24"/>
          <w:szCs w:val="24"/>
        </w:rPr>
        <w:t>pure and switch blocks, local and global switch costs</w:t>
      </w:r>
      <w:r w:rsidR="003C6556">
        <w:rPr>
          <w:sz w:val="24"/>
          <w:szCs w:val="24"/>
        </w:rPr>
        <w:t xml:space="preserve"> can</w:t>
      </w:r>
      <w:r w:rsidR="008F015A">
        <w:rPr>
          <w:sz w:val="24"/>
          <w:szCs w:val="24"/>
        </w:rPr>
        <w:t xml:space="preserve"> each</w:t>
      </w:r>
      <w:r w:rsidR="003C6556">
        <w:rPr>
          <w:sz w:val="24"/>
          <w:szCs w:val="24"/>
        </w:rPr>
        <w:t xml:space="preserve"> be computed</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r w:rsidR="00DE7865">
        <w:rPr>
          <w:sz w:val="24"/>
          <w:szCs w:val="24"/>
        </w:rPr>
        <w:t>can be used</w:t>
      </w:r>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0A796EBE" w14:textId="12FDF406" w:rsidR="00B71B1E" w:rsidRPr="001F6ACB" w:rsidRDefault="00A51499" w:rsidP="001F6ACB">
      <w:pPr>
        <w:spacing w:line="480" w:lineRule="auto"/>
        <w:ind w:firstLine="720"/>
        <w:rPr>
          <w:sz w:val="24"/>
          <w:szCs w:val="24"/>
        </w:rPr>
      </w:pPr>
      <w:ins w:id="79" w:author="Nick Maxwell" w:date="2024-04-02T14:41:00Z">
        <w:r w:rsidRPr="008105A2">
          <w:rPr>
            <w:color w:val="4472C4" w:themeColor="accent1"/>
            <w:sz w:val="24"/>
            <w:szCs w:val="24"/>
          </w:rPr>
          <w:t>B</w:t>
        </w:r>
        <w:r w:rsidRPr="008105A2">
          <w:rPr>
            <w:color w:val="4472C4" w:themeColor="accent1"/>
            <w:sz w:val="24"/>
          </w:rPr>
          <w:t>ivalent stimuli are often more challenging, as the additional difficulty imposed by the stimuli cueing multiple task-sets is particularly taxing for attentional control and working memory systems</w:t>
        </w:r>
        <w:r w:rsidRPr="00A51499">
          <w:rPr>
            <w:color w:val="4472C4" w:themeColor="accent1"/>
            <w:sz w:val="24"/>
            <w:rPrChange w:id="80" w:author="Nick Maxwell" w:date="2024-04-02T14:41:00Z">
              <w:rPr>
                <w:sz w:val="24"/>
              </w:rPr>
            </w:rPrChange>
          </w:rPr>
          <w:t xml:space="preserve">. </w:t>
        </w:r>
      </w:ins>
      <w:del w:id="81" w:author="Nick Maxwell" w:date="2024-04-02T14:41:00Z">
        <w:r w:rsidR="00A64225" w:rsidRPr="00384A57" w:rsidDel="00A51499">
          <w:rPr>
            <w:sz w:val="24"/>
            <w:szCs w:val="24"/>
          </w:rPr>
          <w:delText>B</w:delText>
        </w:r>
        <w:r w:rsidR="00090106" w:rsidRPr="00384A57" w:rsidDel="00A51499">
          <w:rPr>
            <w:sz w:val="24"/>
          </w:rPr>
          <w:delText xml:space="preserve">ecause bivalent </w:delText>
        </w:r>
        <w:r w:rsidR="0046090A" w:rsidRPr="00384A57" w:rsidDel="00A51499">
          <w:rPr>
            <w:sz w:val="24"/>
          </w:rPr>
          <w:delText xml:space="preserve">stimuli </w:delText>
        </w:r>
        <w:r w:rsidR="004612B1" w:rsidRPr="00384A57" w:rsidDel="00A51499">
          <w:rPr>
            <w:sz w:val="24"/>
          </w:rPr>
          <w:delText>are more challenging</w:delText>
        </w:r>
        <w:r w:rsidR="00090106" w:rsidRPr="00384A57" w:rsidDel="00A51499">
          <w:rPr>
            <w:sz w:val="24"/>
          </w:rPr>
          <w:delText xml:space="preserve">, </w:delText>
        </w:r>
        <w:r w:rsidR="0033254F" w:rsidRPr="00384A57" w:rsidDel="00A51499">
          <w:rPr>
            <w:sz w:val="24"/>
          </w:rPr>
          <w:delText xml:space="preserve">researchers </w:delText>
        </w:r>
        <w:r w:rsidR="00E1023E" w:rsidRPr="00384A57" w:rsidDel="00A51499">
          <w:rPr>
            <w:sz w:val="24"/>
          </w:rPr>
          <w:delText>often</w:delText>
        </w:r>
        <w:r w:rsidR="00B43D58" w:rsidRPr="00384A57" w:rsidDel="00A51499">
          <w:rPr>
            <w:sz w:val="24"/>
          </w:rPr>
          <w:delText xml:space="preserve"> incorporate them</w:delText>
        </w:r>
        <w:r w:rsidR="0033254F" w:rsidRPr="00384A57" w:rsidDel="00A51499">
          <w:rPr>
            <w:sz w:val="24"/>
          </w:rPr>
          <w:delText xml:space="preserve"> </w:delText>
        </w:r>
        <w:r w:rsidR="0077732D" w:rsidRPr="00384A57" w:rsidDel="00A51499">
          <w:rPr>
            <w:sz w:val="24"/>
          </w:rPr>
          <w:delText>into</w:delText>
        </w:r>
        <w:r w:rsidR="00B43D58" w:rsidRPr="00384A57" w:rsidDel="00A51499">
          <w:rPr>
            <w:sz w:val="24"/>
          </w:rPr>
          <w:delText xml:space="preserve"> </w:delText>
        </w:r>
        <w:r w:rsidR="00E1023E" w:rsidRPr="00384A57" w:rsidDel="00A51499">
          <w:rPr>
            <w:sz w:val="24"/>
          </w:rPr>
          <w:delText>task-</w:delText>
        </w:r>
        <w:r w:rsidR="00A44D6B" w:rsidRPr="00384A57" w:rsidDel="00A51499">
          <w:rPr>
            <w:sz w:val="24"/>
          </w:rPr>
          <w:delText>s</w:delText>
        </w:r>
        <w:r w:rsidR="00B43D58" w:rsidRPr="00384A57" w:rsidDel="00A51499">
          <w:rPr>
            <w:sz w:val="24"/>
          </w:rPr>
          <w:delText>witching paradigms</w:delText>
        </w:r>
        <w:r w:rsidR="004365E7" w:rsidDel="00A51499">
          <w:rPr>
            <w:sz w:val="24"/>
          </w:rPr>
          <w:delText xml:space="preserve">, as </w:delText>
        </w:r>
        <w:r w:rsidR="00D64B9A" w:rsidRPr="00384A57" w:rsidDel="00A51499">
          <w:rPr>
            <w:sz w:val="24"/>
          </w:rPr>
          <w:delText>the</w:delText>
        </w:r>
        <w:r w:rsidR="008142C8" w:rsidRPr="00384A57" w:rsidDel="00A51499">
          <w:rPr>
            <w:sz w:val="24"/>
          </w:rPr>
          <w:delText xml:space="preserve"> additional difficulty is particularly taxing </w:delText>
        </w:r>
        <w:r w:rsidR="0077732D" w:rsidRPr="00384A57" w:rsidDel="00A51499">
          <w:rPr>
            <w:sz w:val="24"/>
          </w:rPr>
          <w:delText>for</w:delText>
        </w:r>
        <w:r w:rsidR="008142C8" w:rsidRPr="00384A57" w:rsidDel="00A51499">
          <w:rPr>
            <w:sz w:val="24"/>
          </w:rPr>
          <w:delText xml:space="preserve"> </w:delText>
        </w:r>
        <w:r w:rsidR="00C0568D" w:rsidDel="00A51499">
          <w:rPr>
            <w:sz w:val="24"/>
          </w:rPr>
          <w:delText>attentional control</w:delText>
        </w:r>
        <w:r w:rsidR="008142C8" w:rsidRPr="00384A57" w:rsidDel="00A51499">
          <w:rPr>
            <w:sz w:val="24"/>
          </w:rPr>
          <w:delText xml:space="preserve"> and </w:delText>
        </w:r>
        <w:r w:rsidR="00C0568D" w:rsidDel="00A51499">
          <w:rPr>
            <w:sz w:val="24"/>
          </w:rPr>
          <w:delText>working memory</w:delText>
        </w:r>
        <w:r w:rsidR="008142C8" w:rsidRPr="00384A57" w:rsidDel="00A51499">
          <w:rPr>
            <w:sz w:val="24"/>
          </w:rPr>
          <w:delText xml:space="preserve"> systems. </w:delText>
        </w:r>
      </w:del>
      <w:r w:rsidR="00F159AF" w:rsidRPr="00384A57">
        <w:rPr>
          <w:sz w:val="24"/>
        </w:rPr>
        <w:t>As a result</w:t>
      </w:r>
      <w:r w:rsidR="009D6A87" w:rsidRPr="00384A57">
        <w:rPr>
          <w:sz w:val="24"/>
        </w:rPr>
        <w:t xml:space="preserve">, these </w:t>
      </w:r>
      <w:r w:rsidR="00E11957" w:rsidRPr="00384A57">
        <w:rPr>
          <w:sz w:val="24"/>
        </w:rPr>
        <w:t xml:space="preserve">stimuli are </w:t>
      </w:r>
      <w:r w:rsidR="00217786">
        <w:rPr>
          <w:sz w:val="24"/>
        </w:rPr>
        <w:t xml:space="preserve">often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1F6ACB">
        <w:rPr>
          <w:sz w:val="24"/>
        </w:rPr>
        <w:t xml:space="preserve"> (e.g., Huff et al., 2015;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Duchek, </w:t>
      </w:r>
      <w:r w:rsidR="003A6C38" w:rsidRPr="00384A57">
        <w:rPr>
          <w:sz w:val="24"/>
        </w:rPr>
        <w:t xml:space="preserve">and </w:t>
      </w:r>
      <w:r w:rsidR="00BC201C" w:rsidRPr="00384A57">
        <w:rPr>
          <w:sz w:val="24"/>
        </w:rPr>
        <w:t>McCabe</w:t>
      </w:r>
      <w:r w:rsidR="001F6ACB">
        <w:rPr>
          <w:sz w:val="24"/>
        </w:rPr>
        <w:t xml:space="preserve">; </w:t>
      </w:r>
      <w:r w:rsidR="00BC201C" w:rsidRPr="00384A57">
        <w:rPr>
          <w:sz w:val="24"/>
        </w:rPr>
        <w:t>201</w:t>
      </w:r>
      <w:r w:rsidR="000A5839" w:rsidRPr="00384A57">
        <w:rPr>
          <w:sz w:val="24"/>
        </w:rPr>
        <w:t>0</w:t>
      </w:r>
      <w:r w:rsidR="00BC201C" w:rsidRPr="00384A57">
        <w:rPr>
          <w:sz w:val="24"/>
        </w:rPr>
        <w:t>)</w:t>
      </w:r>
      <w:r w:rsidR="001F6ACB">
        <w:rPr>
          <w:sz w:val="24"/>
        </w:rPr>
        <w:t>.</w:t>
      </w:r>
      <w:r w:rsidR="001F6ACB">
        <w:rPr>
          <w:sz w:val="24"/>
          <w:szCs w:val="24"/>
        </w:rPr>
        <w:t xml:space="preserve"> </w:t>
      </w:r>
      <w:r w:rsidR="001F6ACB">
        <w:rPr>
          <w:sz w:val="24"/>
        </w:rPr>
        <w:t>For example</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1F6ACB">
        <w:rPr>
          <w:sz w:val="24"/>
        </w:rPr>
        <w:t xml:space="preserve">older adults with </w:t>
      </w:r>
      <w:r w:rsidR="00D0082B" w:rsidRPr="00384A57">
        <w:rPr>
          <w:sz w:val="24"/>
        </w:rPr>
        <w:t xml:space="preserve">very </w:t>
      </w:r>
      <w:r w:rsidR="001C61D1" w:rsidRPr="00384A57">
        <w:rPr>
          <w:sz w:val="24"/>
        </w:rPr>
        <w:t xml:space="preserve">mild </w:t>
      </w:r>
      <w:del w:id="82" w:author="Nick Maxwell" w:date="2024-04-02T14:41:00Z">
        <w:r w:rsidR="001F6ACB" w:rsidRPr="008111B4" w:rsidDel="008111B4">
          <w:rPr>
            <w:color w:val="4472C4" w:themeColor="accent1"/>
            <w:sz w:val="24"/>
            <w:rPrChange w:id="83" w:author="Nick Maxwell" w:date="2024-04-02T14:41:00Z">
              <w:rPr>
                <w:sz w:val="24"/>
              </w:rPr>
            </w:rPrChange>
          </w:rPr>
          <w:delText>Alzheimer’s Disease (</w:delText>
        </w:r>
        <w:r w:rsidR="001C61D1" w:rsidRPr="008111B4" w:rsidDel="008111B4">
          <w:rPr>
            <w:color w:val="4472C4" w:themeColor="accent1"/>
            <w:sz w:val="24"/>
            <w:rPrChange w:id="84" w:author="Nick Maxwell" w:date="2024-04-02T14:41:00Z">
              <w:rPr>
                <w:sz w:val="24"/>
              </w:rPr>
            </w:rPrChange>
          </w:rPr>
          <w:delText>AD</w:delText>
        </w:r>
        <w:r w:rsidR="001F6ACB" w:rsidRPr="008111B4" w:rsidDel="008111B4">
          <w:rPr>
            <w:color w:val="4472C4" w:themeColor="accent1"/>
            <w:sz w:val="24"/>
            <w:rPrChange w:id="85" w:author="Nick Maxwell" w:date="2024-04-02T14:41:00Z">
              <w:rPr>
                <w:sz w:val="24"/>
              </w:rPr>
            </w:rPrChange>
          </w:rPr>
          <w:delText>)</w:delText>
        </w:r>
      </w:del>
      <w:ins w:id="86" w:author="Nick Maxwell" w:date="2024-04-02T14:41:00Z">
        <w:r w:rsidR="008111B4" w:rsidRPr="008111B4">
          <w:rPr>
            <w:color w:val="4472C4" w:themeColor="accent1"/>
            <w:sz w:val="24"/>
            <w:rPrChange w:id="87" w:author="Nick Maxwell" w:date="2024-04-02T14:41:00Z">
              <w:rPr>
                <w:sz w:val="24"/>
              </w:rPr>
            </w:rPrChange>
          </w:rPr>
          <w:t>AD</w:t>
        </w:r>
      </w:ins>
      <w:r w:rsidR="00116BE8" w:rsidRPr="00384A57">
        <w:rPr>
          <w:sz w:val="24"/>
        </w:rPr>
        <w:t xml:space="preserve">. </w:t>
      </w:r>
      <w:ins w:id="88" w:author="Nick Maxwell" w:date="2024-04-02T14:42:00Z">
        <w:r w:rsidR="008111B4" w:rsidRPr="006D60E7">
          <w:rPr>
            <w:color w:val="4472C4" w:themeColor="accent1"/>
            <w:sz w:val="24"/>
          </w:rPr>
          <w:t>Overall, very mild AD older adults committed more errors and had slower RTs versus young adults and healthy older adults</w:t>
        </w:r>
        <w:r w:rsidR="008111B4">
          <w:rPr>
            <w:color w:val="4472C4" w:themeColor="accent1"/>
            <w:sz w:val="24"/>
          </w:rPr>
          <w:t xml:space="preserve">. </w:t>
        </w:r>
        <w:r w:rsidR="008111B4" w:rsidRPr="006D60E7">
          <w:rPr>
            <w:color w:val="4472C4" w:themeColor="accent1"/>
            <w:sz w:val="24"/>
          </w:rPr>
          <w:t xml:space="preserve">Importantly, global switch costs for errors and RTs increased as functions of age and AD status, suggesting that the requirement to keep two task-sets active placed additional burdens on working memory. Finally, local cost RTs decreased </w:t>
        </w:r>
        <w:r w:rsidR="008111B4">
          <w:rPr>
            <w:color w:val="4472C4" w:themeColor="accent1"/>
            <w:sz w:val="24"/>
          </w:rPr>
          <w:t>for AD individuals</w:t>
        </w:r>
        <w:r w:rsidR="008111B4" w:rsidRPr="006D60E7">
          <w:rPr>
            <w:color w:val="4472C4" w:themeColor="accent1"/>
            <w:sz w:val="24"/>
          </w:rPr>
          <w:t xml:space="preserve">, suggesting </w:t>
        </w:r>
        <w:r w:rsidR="008111B4">
          <w:rPr>
            <w:color w:val="4472C4" w:themeColor="accent1"/>
            <w:sz w:val="24"/>
          </w:rPr>
          <w:t>that they</w:t>
        </w:r>
        <w:r w:rsidR="008111B4" w:rsidRPr="006D60E7">
          <w:rPr>
            <w:color w:val="4472C4" w:themeColor="accent1"/>
            <w:sz w:val="24"/>
          </w:rPr>
          <w:t xml:space="preserve"> were not as well tuned to the task-set </w:t>
        </w:r>
        <w:r w:rsidR="008111B4">
          <w:rPr>
            <w:color w:val="4472C4" w:themeColor="accent1"/>
            <w:sz w:val="24"/>
          </w:rPr>
          <w:t>versus</w:t>
        </w:r>
        <w:r w:rsidR="008111B4" w:rsidRPr="006D60E7">
          <w:rPr>
            <w:color w:val="4472C4" w:themeColor="accent1"/>
            <w:sz w:val="24"/>
          </w:rPr>
          <w:t xml:space="preserve"> younger adults and healthy older adults.</w:t>
        </w:r>
        <w:r w:rsidR="008111B4" w:rsidRPr="00384A57">
          <w:rPr>
            <w:sz w:val="24"/>
          </w:rPr>
          <w:t xml:space="preserve"> </w:t>
        </w:r>
      </w:ins>
      <w:del w:id="89" w:author="Nick Maxwell" w:date="2024-04-02T14:42:00Z">
        <w:r w:rsidR="00116BE8" w:rsidRPr="00384A57" w:rsidDel="008111B4">
          <w:rPr>
            <w:sz w:val="24"/>
          </w:rPr>
          <w:delText xml:space="preserve">Overall, </w:delText>
        </w:r>
        <w:r w:rsidR="00372268" w:rsidRPr="00384A57" w:rsidDel="008111B4">
          <w:rPr>
            <w:sz w:val="24"/>
          </w:rPr>
          <w:delText xml:space="preserve">very mild </w:delText>
        </w:r>
        <w:r w:rsidR="001C61D1" w:rsidRPr="00384A57" w:rsidDel="008111B4">
          <w:rPr>
            <w:sz w:val="24"/>
          </w:rPr>
          <w:delText>AD</w:delText>
        </w:r>
        <w:r w:rsidR="005A6326" w:rsidRPr="00384A57" w:rsidDel="008111B4">
          <w:rPr>
            <w:sz w:val="24"/>
          </w:rPr>
          <w:delText xml:space="preserve"> older adults </w:delText>
        </w:r>
        <w:r w:rsidR="00BC201C" w:rsidRPr="00384A57" w:rsidDel="008111B4">
          <w:rPr>
            <w:sz w:val="24"/>
          </w:rPr>
          <w:delText>commit</w:delText>
        </w:r>
        <w:r w:rsidR="005A6326" w:rsidRPr="00384A57" w:rsidDel="008111B4">
          <w:rPr>
            <w:sz w:val="24"/>
          </w:rPr>
          <w:delText>ted</w:delText>
        </w:r>
        <w:r w:rsidR="00BC201C" w:rsidRPr="00384A57" w:rsidDel="008111B4">
          <w:rPr>
            <w:sz w:val="24"/>
          </w:rPr>
          <w:delText xml:space="preserve"> more errors and </w:delText>
        </w:r>
        <w:r w:rsidR="005A6326" w:rsidRPr="00384A57" w:rsidDel="008111B4">
          <w:rPr>
            <w:sz w:val="24"/>
          </w:rPr>
          <w:delText xml:space="preserve">had </w:delText>
        </w:r>
        <w:r w:rsidR="00BC201C" w:rsidRPr="00384A57" w:rsidDel="008111B4">
          <w:rPr>
            <w:sz w:val="24"/>
          </w:rPr>
          <w:delText xml:space="preserve">slower RTs relative </w:delText>
        </w:r>
        <w:r w:rsidR="00126D99" w:rsidRPr="00384A57" w:rsidDel="008111B4">
          <w:rPr>
            <w:sz w:val="24"/>
          </w:rPr>
          <w:delText>than</w:delText>
        </w:r>
        <w:r w:rsidR="005A6326" w:rsidRPr="00384A57" w:rsidDel="008111B4">
          <w:rPr>
            <w:sz w:val="24"/>
          </w:rPr>
          <w:delText xml:space="preserve"> </w:delText>
        </w:r>
        <w:r w:rsidR="00BC201C" w:rsidRPr="00384A57" w:rsidDel="008111B4">
          <w:rPr>
            <w:sz w:val="24"/>
          </w:rPr>
          <w:delText>young</w:delText>
        </w:r>
        <w:r w:rsidR="005A6326" w:rsidRPr="00384A57" w:rsidDel="008111B4">
          <w:rPr>
            <w:sz w:val="24"/>
          </w:rPr>
          <w:delText xml:space="preserve"> </w:delText>
        </w:r>
        <w:r w:rsidR="00BC201C" w:rsidRPr="00384A57" w:rsidDel="008111B4">
          <w:rPr>
            <w:sz w:val="24"/>
          </w:rPr>
          <w:delText xml:space="preserve">adults and </w:delText>
        </w:r>
        <w:r w:rsidR="00971B69" w:rsidRPr="00384A57" w:rsidDel="008111B4">
          <w:rPr>
            <w:sz w:val="24"/>
          </w:rPr>
          <w:delText>healthy</w:delText>
        </w:r>
        <w:r w:rsidR="00BC201C" w:rsidRPr="00384A57" w:rsidDel="008111B4">
          <w:rPr>
            <w:sz w:val="24"/>
          </w:rPr>
          <w:delText xml:space="preserve"> older adults, with task performance particularly affected for switch trials compared </w:delText>
        </w:r>
        <w:r w:rsidR="00F341E4" w:rsidRPr="00384A57" w:rsidDel="008111B4">
          <w:rPr>
            <w:sz w:val="24"/>
          </w:rPr>
          <w:delText xml:space="preserve">to </w:delText>
        </w:r>
        <w:r w:rsidR="00BC201C" w:rsidRPr="00384A57" w:rsidDel="008111B4">
          <w:rPr>
            <w:sz w:val="24"/>
          </w:rPr>
          <w:delText xml:space="preserve">non-switch trials in which the task-set </w:delText>
        </w:r>
        <w:r w:rsidR="0004056E" w:rsidDel="008111B4">
          <w:rPr>
            <w:sz w:val="24"/>
          </w:rPr>
          <w:delText>repeats</w:delText>
        </w:r>
        <w:r w:rsidR="00971B69" w:rsidRPr="00384A57" w:rsidDel="008111B4">
          <w:rPr>
            <w:sz w:val="24"/>
          </w:rPr>
          <w:delText xml:space="preserve">. Importantly, Huff et al. (2015) compared changes in global and local costs of both errors and RTs as a function of age and </w:delText>
        </w:r>
        <w:r w:rsidR="001C61D1" w:rsidRPr="00384A57" w:rsidDel="008111B4">
          <w:rPr>
            <w:sz w:val="24"/>
          </w:rPr>
          <w:delText>AD</w:delText>
        </w:r>
        <w:r w:rsidR="00971B69" w:rsidRPr="00384A57" w:rsidDel="008111B4">
          <w:rPr>
            <w:sz w:val="24"/>
          </w:rPr>
          <w:delText xml:space="preserve"> status. First, </w:delText>
        </w:r>
        <w:r w:rsidR="00D0742A" w:rsidRPr="00384A57" w:rsidDel="008111B4">
          <w:rPr>
            <w:sz w:val="24"/>
          </w:rPr>
          <w:delText xml:space="preserve">global switch costs </w:delText>
        </w:r>
        <w:r w:rsidR="00971B69" w:rsidRPr="00384A57" w:rsidDel="008111B4">
          <w:rPr>
            <w:sz w:val="24"/>
          </w:rPr>
          <w:delText>(</w:delText>
        </w:r>
        <w:r w:rsidR="008C6C42" w:rsidRPr="00384A57" w:rsidDel="008111B4">
          <w:rPr>
            <w:sz w:val="24"/>
          </w:rPr>
          <w:delText>non-</w:delText>
        </w:r>
        <w:r w:rsidR="00971B69" w:rsidRPr="00384A57" w:rsidDel="008111B4">
          <w:rPr>
            <w:sz w:val="24"/>
          </w:rPr>
          <w:delText xml:space="preserve">switch trials </w:delText>
        </w:r>
        <w:r w:rsidR="00372268" w:rsidRPr="00384A57" w:rsidDel="008111B4">
          <w:rPr>
            <w:sz w:val="24"/>
          </w:rPr>
          <w:delText>versus</w:delText>
        </w:r>
        <w:r w:rsidR="00971B69" w:rsidRPr="00384A57" w:rsidDel="008111B4">
          <w:rPr>
            <w:sz w:val="24"/>
          </w:rPr>
          <w:delText xml:space="preserve"> pure trials) for errors </w:delText>
        </w:r>
        <w:r w:rsidR="00D0742A" w:rsidRPr="00384A57" w:rsidDel="008111B4">
          <w:rPr>
            <w:sz w:val="24"/>
          </w:rPr>
          <w:delText>increase</w:delText>
        </w:r>
        <w:r w:rsidR="00BC201C" w:rsidRPr="00384A57" w:rsidDel="008111B4">
          <w:rPr>
            <w:sz w:val="24"/>
          </w:rPr>
          <w:delText>d</w:delText>
        </w:r>
        <w:r w:rsidR="00D0742A" w:rsidRPr="00384A57" w:rsidDel="008111B4">
          <w:rPr>
            <w:sz w:val="24"/>
          </w:rPr>
          <w:delText xml:space="preserve"> as a function of </w:delText>
        </w:r>
        <w:r w:rsidR="001E43E7" w:rsidRPr="00384A57" w:rsidDel="008111B4">
          <w:rPr>
            <w:sz w:val="24"/>
          </w:rPr>
          <w:delText xml:space="preserve">both </w:delText>
        </w:r>
        <w:r w:rsidR="00D0742A" w:rsidRPr="00384A57" w:rsidDel="008111B4">
          <w:rPr>
            <w:sz w:val="24"/>
          </w:rPr>
          <w:delText xml:space="preserve">age and </w:delText>
        </w:r>
        <w:r w:rsidR="001C61D1" w:rsidRPr="00384A57" w:rsidDel="008111B4">
          <w:rPr>
            <w:sz w:val="24"/>
          </w:rPr>
          <w:delText>AD</w:delText>
        </w:r>
        <w:r w:rsidR="00FB21BF" w:rsidRPr="00384A57" w:rsidDel="008111B4">
          <w:rPr>
            <w:sz w:val="24"/>
          </w:rPr>
          <w:delText xml:space="preserve"> status</w:delText>
        </w:r>
        <w:r w:rsidR="00D43F9A" w:rsidRPr="00384A57" w:rsidDel="008111B4">
          <w:rPr>
            <w:sz w:val="24"/>
          </w:rPr>
          <w:delText xml:space="preserve">. </w:delText>
        </w:r>
        <w:r w:rsidR="00DD29F4" w:rsidRPr="00384A57" w:rsidDel="008111B4">
          <w:rPr>
            <w:sz w:val="24"/>
          </w:rPr>
          <w:delText>Additionally, this pattern</w:delText>
        </w:r>
        <w:r w:rsidR="00971B69" w:rsidRPr="00384A57" w:rsidDel="008111B4">
          <w:rPr>
            <w:sz w:val="24"/>
          </w:rPr>
          <w:delText xml:space="preserve"> extended to global costs of RTs</w:delText>
        </w:r>
        <w:r w:rsidR="00D43F9A" w:rsidRPr="00384A57" w:rsidDel="008111B4">
          <w:rPr>
            <w:sz w:val="24"/>
          </w:rPr>
          <w:delText>,</w:delText>
        </w:r>
        <w:r w:rsidR="00DD29F4" w:rsidRPr="00384A57" w:rsidDel="008111B4">
          <w:rPr>
            <w:sz w:val="24"/>
          </w:rPr>
          <w:delText xml:space="preserve"> further</w:delText>
        </w:r>
        <w:r w:rsidR="00D43F9A" w:rsidRPr="00384A57" w:rsidDel="008111B4">
          <w:rPr>
            <w:sz w:val="24"/>
          </w:rPr>
          <w:delText xml:space="preserve"> suggesting that </w:delText>
        </w:r>
        <w:r w:rsidR="00DD29F4" w:rsidRPr="00384A57" w:rsidDel="008111B4">
          <w:rPr>
            <w:sz w:val="24"/>
          </w:rPr>
          <w:delText>the requirement</w:delText>
        </w:r>
        <w:r w:rsidR="00D43F9A" w:rsidRPr="00384A57" w:rsidDel="008111B4">
          <w:rPr>
            <w:sz w:val="24"/>
          </w:rPr>
          <w:delText xml:space="preserve"> to keep two task</w:delText>
        </w:r>
        <w:r w:rsidR="00FD10E2" w:rsidRPr="00384A57" w:rsidDel="008111B4">
          <w:rPr>
            <w:sz w:val="24"/>
          </w:rPr>
          <w:delText>-</w:delText>
        </w:r>
        <w:r w:rsidR="00D43F9A" w:rsidRPr="00384A57" w:rsidDel="008111B4">
          <w:rPr>
            <w:sz w:val="24"/>
          </w:rPr>
          <w:delText>sets active placed additional burdens on working memor</w:delText>
        </w:r>
        <w:r w:rsidR="008F4838" w:rsidRPr="00384A57" w:rsidDel="008111B4">
          <w:rPr>
            <w:sz w:val="24"/>
          </w:rPr>
          <w:delText>y</w:delText>
        </w:r>
        <w:r w:rsidR="00D43F9A" w:rsidRPr="00384A57" w:rsidDel="008111B4">
          <w:rPr>
            <w:sz w:val="24"/>
          </w:rPr>
          <w:delText>.</w:delText>
        </w:r>
        <w:r w:rsidR="008F4838" w:rsidRPr="00384A57" w:rsidDel="008111B4">
          <w:rPr>
            <w:sz w:val="24"/>
          </w:rPr>
          <w:delText xml:space="preserve"> </w:delText>
        </w:r>
        <w:r w:rsidR="00D43F9A" w:rsidRPr="00384A57" w:rsidDel="008111B4">
          <w:rPr>
            <w:sz w:val="24"/>
          </w:rPr>
          <w:delText>For local costs</w:delText>
        </w:r>
        <w:r w:rsidR="00372268" w:rsidRPr="00384A57" w:rsidDel="008111B4">
          <w:rPr>
            <w:sz w:val="24"/>
          </w:rPr>
          <w:delText xml:space="preserve"> (switch trials versus non-switch trials)</w:delText>
        </w:r>
        <w:r w:rsidR="00D43F9A" w:rsidRPr="00384A57" w:rsidDel="008111B4">
          <w:rPr>
            <w:sz w:val="24"/>
          </w:rPr>
          <w:delText xml:space="preserve">, however, no group differences in errors emerged, but local costs of RTs decreased across groups, suggesting that </w:delText>
        </w:r>
        <w:r w:rsidR="001C61D1" w:rsidRPr="00384A57" w:rsidDel="008111B4">
          <w:rPr>
            <w:sz w:val="24"/>
          </w:rPr>
          <w:delText>AD</w:delText>
        </w:r>
        <w:r w:rsidR="00D43F9A" w:rsidRPr="00384A57" w:rsidDel="008111B4">
          <w:rPr>
            <w:sz w:val="24"/>
          </w:rPr>
          <w:delText xml:space="preserve"> individuals were not as well tuned to the task</w:delText>
        </w:r>
        <w:r w:rsidR="00FD10E2" w:rsidRPr="00384A57" w:rsidDel="008111B4">
          <w:rPr>
            <w:sz w:val="24"/>
          </w:rPr>
          <w:delText>-</w:delText>
        </w:r>
        <w:r w:rsidR="00D43F9A" w:rsidRPr="00384A57" w:rsidDel="008111B4">
          <w:rPr>
            <w:sz w:val="24"/>
          </w:rPr>
          <w:delText>set relative to younger adults and healthy older adults.</w:delText>
        </w:r>
      </w:del>
      <w:r w:rsidR="009D6A87" w:rsidRPr="00384A57">
        <w:rPr>
          <w:sz w:val="24"/>
        </w:rPr>
        <w:t xml:space="preserve"> </w:t>
      </w:r>
      <w:del w:id="90" w:author="Nick Maxwell" w:date="2024-04-02T14:42:00Z">
        <w:r w:rsidR="001F6ACB" w:rsidDel="008111B4">
          <w:rPr>
            <w:sz w:val="24"/>
          </w:rPr>
          <w:delText>Thus</w:delText>
        </w:r>
        <w:r w:rsidR="00083973" w:rsidRPr="00384A57" w:rsidDel="008111B4">
          <w:rPr>
            <w:sz w:val="24"/>
          </w:rPr>
          <w:delText>,</w:delText>
        </w:r>
        <w:r w:rsidR="004258E6" w:rsidDel="008111B4">
          <w:rPr>
            <w:sz w:val="24"/>
          </w:rPr>
          <w:delText xml:space="preserve"> studies assessin</w:delText>
        </w:r>
        <w:r w:rsidR="008D69C4" w:rsidDel="008111B4">
          <w:rPr>
            <w:sz w:val="24"/>
          </w:rPr>
          <w:delText>g switch costs with aging populations</w:delText>
        </w:r>
      </w:del>
      <w:ins w:id="91" w:author="Nick Maxwell" w:date="2024-04-02T14:42:00Z">
        <w:r w:rsidR="008111B4">
          <w:rPr>
            <w:sz w:val="24"/>
          </w:rPr>
          <w:t xml:space="preserve">As such, these </w:t>
        </w:r>
      </w:ins>
      <w:ins w:id="92" w:author="Nick Maxwell" w:date="2024-04-03T16:36:00Z">
        <w:r w:rsidR="002B270D">
          <w:rPr>
            <w:sz w:val="24"/>
          </w:rPr>
          <w:t>findings</w:t>
        </w:r>
      </w:ins>
      <w:r w:rsidR="00083973" w:rsidRPr="00384A57">
        <w:rPr>
          <w:sz w:val="24"/>
        </w:rPr>
        <w:t xml:space="preserve"> </w:t>
      </w:r>
      <w:r w:rsidR="008D69C4">
        <w:rPr>
          <w:sz w:val="24"/>
        </w:rPr>
        <w:t>strongly suggest</w:t>
      </w:r>
      <w:r w:rsidR="004B74ED" w:rsidRPr="00384A57">
        <w:rPr>
          <w:sz w:val="24"/>
        </w:rPr>
        <w:t xml:space="preserve"> that working memory </w:t>
      </w:r>
      <w:r w:rsidR="008D69C4">
        <w:rPr>
          <w:sz w:val="24"/>
        </w:rPr>
        <w:t>is</w:t>
      </w:r>
      <w:r w:rsidR="004B74ED" w:rsidRPr="00384A57">
        <w:rPr>
          <w:sz w:val="24"/>
        </w:rPr>
        <w:t xml:space="preserve"> critical </w:t>
      </w:r>
      <w:r w:rsidR="008D69C4">
        <w:rPr>
          <w:sz w:val="24"/>
        </w:rPr>
        <w:t>for</w:t>
      </w:r>
      <w:r w:rsidR="004B74ED" w:rsidRPr="00384A57">
        <w:rPr>
          <w:sz w:val="24"/>
        </w:rPr>
        <w:t xml:space="preserve"> task-switching performance, as individuals with impaired working </w:t>
      </w:r>
      <w:r w:rsidR="00D5738B" w:rsidRPr="00384A57">
        <w:rPr>
          <w:sz w:val="24"/>
        </w:rPr>
        <w:t xml:space="preserve">memory systems </w:t>
      </w:r>
      <w:r w:rsidR="001D70C8" w:rsidRPr="00384A57">
        <w:rPr>
          <w:sz w:val="24"/>
        </w:rPr>
        <w:t xml:space="preserve">consistently </w:t>
      </w:r>
      <w:r w:rsidR="007834D9" w:rsidRPr="00384A57">
        <w:rPr>
          <w:sz w:val="24"/>
        </w:rPr>
        <w:t xml:space="preserve">show </w:t>
      </w:r>
      <w:r w:rsidR="005C0A33" w:rsidRPr="00384A57">
        <w:rPr>
          <w:sz w:val="24"/>
        </w:rPr>
        <w:t>decreased task-switching performance</w:t>
      </w:r>
      <w:r w:rsidR="003C6B7D">
        <w:rPr>
          <w:sz w:val="24"/>
        </w:rPr>
        <w:t xml:space="preserve"> </w:t>
      </w:r>
      <w:r w:rsidR="008D69C4">
        <w:rPr>
          <w:sz w:val="24"/>
        </w:rPr>
        <w:t>versus</w:t>
      </w:r>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10BE2B17" w:rsidR="00402CA1" w:rsidRPr="00384A57" w:rsidRDefault="00402CA1" w:rsidP="00402CA1">
      <w:pPr>
        <w:spacing w:line="480" w:lineRule="auto"/>
        <w:rPr>
          <w:sz w:val="24"/>
        </w:rPr>
      </w:pPr>
      <w:r w:rsidRPr="00384A57">
        <w:rPr>
          <w:sz w:val="24"/>
        </w:rPr>
        <w:tab/>
      </w:r>
      <w:del w:id="93" w:author="Nick Maxwell" w:date="2024-04-02T14:44:00Z">
        <w:r w:rsidR="008D69C4" w:rsidDel="008111B4">
          <w:rPr>
            <w:sz w:val="24"/>
          </w:rPr>
          <w:delText>As noted above,</w:delText>
        </w:r>
      </w:del>
      <w:ins w:id="94" w:author="Nick Maxwell" w:date="2024-04-02T14:44:00Z">
        <w:r w:rsidR="008111B4">
          <w:rPr>
            <w:sz w:val="24"/>
          </w:rPr>
          <w:t>While</w:t>
        </w:r>
      </w:ins>
      <w:r w:rsidR="008D69C4">
        <w:rPr>
          <w:sz w:val="24"/>
        </w:rPr>
        <w:t xml:space="preserve"> previous </w:t>
      </w:r>
      <w:r w:rsidR="008E6463">
        <w:rPr>
          <w:sz w:val="24"/>
        </w:rPr>
        <w:t>studies have</w:t>
      </w:r>
      <w:r w:rsidR="008D69C4">
        <w:rPr>
          <w:sz w:val="24"/>
        </w:rPr>
        <w:t xml:space="preserve"> investigated the link between working memory and task-switching by </w:t>
      </w:r>
      <w:r w:rsidR="008E6463">
        <w:rPr>
          <w:sz w:val="24"/>
        </w:rPr>
        <w:t xml:space="preserve">comparing </w:t>
      </w:r>
      <w:r w:rsidR="008D69C4">
        <w:rPr>
          <w:sz w:val="24"/>
        </w:rPr>
        <w:t>switch costs between younger and older adults</w:t>
      </w:r>
      <w:del w:id="95" w:author="Nick Maxwell" w:date="2024-04-02T14:44:00Z">
        <w:r w:rsidR="008D69C4" w:rsidDel="008111B4">
          <w:rPr>
            <w:sz w:val="24"/>
          </w:rPr>
          <w:delText xml:space="preserve">. </w:delText>
        </w:r>
      </w:del>
      <w:ins w:id="96" w:author="Nick Maxwell" w:date="2024-04-02T14:44:00Z">
        <w:r w:rsidR="008111B4">
          <w:rPr>
            <w:sz w:val="24"/>
          </w:rPr>
          <w:t xml:space="preserve">, manipulations which tax </w:t>
        </w:r>
        <w:r w:rsidR="008111B4">
          <w:rPr>
            <w:sz w:val="24"/>
          </w:rPr>
          <w:lastRenderedPageBreak/>
          <w:t xml:space="preserve">working memory systems would be expected to </w:t>
        </w:r>
        <w:r w:rsidR="008111B4" w:rsidRPr="008111B4">
          <w:rPr>
            <w:sz w:val="24"/>
            <w:rPrChange w:id="97" w:author="Nick Maxwell" w:date="2024-04-02T14:44:00Z">
              <w:rPr>
                <w:color w:val="4472C4" w:themeColor="accent1"/>
                <w:sz w:val="24"/>
              </w:rPr>
            </w:rPrChange>
          </w:rPr>
          <w:t>similarly</w:t>
        </w:r>
        <w:r w:rsidR="008111B4">
          <w:rPr>
            <w:sz w:val="24"/>
          </w:rPr>
          <w:t xml:space="preserve"> affect switch costs. </w:t>
        </w:r>
      </w:ins>
      <w:ins w:id="98" w:author="Nick Maxwell" w:date="2024-04-02T14:43:00Z">
        <w:r w:rsidR="008111B4" w:rsidRPr="00635B06">
          <w:rPr>
            <w:color w:val="4472C4" w:themeColor="accent1"/>
            <w:sz w:val="24"/>
          </w:rPr>
          <w:t>One factor which has been previously explored is the sequence in which task switches occur</w:t>
        </w:r>
      </w:ins>
      <w:del w:id="99" w:author="Nick Maxwell" w:date="2024-04-02T14:43:00Z">
        <w:r w:rsidR="008D69C4" w:rsidDel="008111B4">
          <w:rPr>
            <w:sz w:val="24"/>
          </w:rPr>
          <w:delText xml:space="preserve">However, other factors </w:delText>
        </w:r>
        <w:r w:rsidR="008E6463" w:rsidDel="008111B4">
          <w:rPr>
            <w:sz w:val="24"/>
          </w:rPr>
          <w:delText xml:space="preserve">which </w:delText>
        </w:r>
        <w:r w:rsidR="008D69C4" w:rsidDel="008111B4">
          <w:rPr>
            <w:sz w:val="24"/>
          </w:rPr>
          <w:delText>tax working memory systems</w:delText>
        </w:r>
        <w:r w:rsidR="008E6463" w:rsidDel="008111B4">
          <w:rPr>
            <w:sz w:val="24"/>
          </w:rPr>
          <w:delText xml:space="preserve"> would be expected to </w:delText>
        </w:r>
        <w:r w:rsidR="00277989" w:rsidDel="008111B4">
          <w:rPr>
            <w:sz w:val="24"/>
          </w:rPr>
          <w:delText>similarly affect</w:delText>
        </w:r>
        <w:r w:rsidR="008E6463" w:rsidDel="008111B4">
          <w:rPr>
            <w:sz w:val="24"/>
          </w:rPr>
          <w:delText xml:space="preserve"> switch costs. </w:delText>
        </w:r>
        <w:r w:rsidR="008D69C4" w:rsidDel="008111B4">
          <w:rPr>
            <w:sz w:val="24"/>
          </w:rPr>
          <w:delText>For example, the sequence in which task switches occur likely influence</w:delText>
        </w:r>
        <w:r w:rsidR="00EE684D" w:rsidDel="008111B4">
          <w:rPr>
            <w:sz w:val="24"/>
          </w:rPr>
          <w:delText>s</w:delText>
        </w:r>
        <w:r w:rsidR="008D69C4" w:rsidDel="008111B4">
          <w:rPr>
            <w:sz w:val="24"/>
          </w:rPr>
          <w:delText xml:space="preserve"> task-switching performance</w:delText>
        </w:r>
      </w:del>
      <w:r w:rsidR="008D69C4">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EA7F38">
        <w:rPr>
          <w:sz w:val="24"/>
          <w:rPrChange w:id="100" w:author="Nick Maxwell" w:date="2024-04-02T14:45:00Z">
            <w:rPr>
              <w:i/>
              <w:iCs/>
              <w:sz w:val="24"/>
            </w:rPr>
          </w:rPrChange>
        </w:rPr>
        <w:t>alternating</w:t>
      </w:r>
      <w:r w:rsidR="00372268" w:rsidRPr="00EA7F38">
        <w:rPr>
          <w:sz w:val="24"/>
          <w:rPrChange w:id="101" w:author="Nick Maxwell" w:date="2024-04-02T14:45:00Z">
            <w:rPr>
              <w:i/>
              <w:iCs/>
              <w:sz w:val="24"/>
            </w:rPr>
          </w:rPrChange>
        </w:rPr>
        <w:t>-</w:t>
      </w:r>
      <w:r w:rsidRPr="00EA7F38">
        <w:rPr>
          <w:sz w:val="24"/>
          <w:rPrChange w:id="102" w:author="Nick Maxwell" w:date="2024-04-02T14:45:00Z">
            <w:rPr>
              <w:i/>
              <w:iCs/>
              <w:sz w:val="24"/>
            </w:rPr>
          </w:rPrChange>
        </w:rPr>
        <w:t>runs</w:t>
      </w:r>
      <w:r w:rsidRPr="00EA7F38">
        <w:rPr>
          <w:sz w:val="24"/>
        </w:rPr>
        <w:t xml:space="preserve"> </w:t>
      </w:r>
      <w:r w:rsidR="00D83DD4" w:rsidRPr="00EA7F38">
        <w:rPr>
          <w:sz w:val="24"/>
          <w:rPrChange w:id="103" w:author="Nick Maxwell" w:date="2024-04-02T14:45:00Z">
            <w:rPr>
              <w:i/>
              <w:iCs/>
              <w:sz w:val="24"/>
            </w:rPr>
          </w:rPrChange>
        </w:rPr>
        <w:t>sequenc</w:t>
      </w:r>
      <w:r w:rsidR="00AF7961" w:rsidRPr="00EA7F38">
        <w:rPr>
          <w:sz w:val="24"/>
          <w:rPrChange w:id="104" w:author="Nick Maxwell" w:date="2024-04-02T14:45:00Z">
            <w:rPr>
              <w:i/>
              <w:iCs/>
              <w:sz w:val="24"/>
            </w:rPr>
          </w:rPrChange>
        </w:rPr>
        <w:t>e</w:t>
      </w:r>
      <w:r w:rsidR="00AF7961" w:rsidRPr="00384A57">
        <w:rPr>
          <w:sz w:val="24"/>
        </w:rPr>
        <w:t xml:space="preserve"> </w:t>
      </w:r>
      <w:r w:rsidRPr="00384A57">
        <w:rPr>
          <w:sz w:val="24"/>
        </w:rPr>
        <w:t xml:space="preserve">(Rogers &amp; Monsell, 1995; Huff et al., 2015). </w:t>
      </w:r>
      <w:del w:id="105" w:author="Nick Maxwell" w:date="2024-04-02T14:44:00Z">
        <w:r w:rsidR="00EB5993" w:rsidRPr="00384A57" w:rsidDel="008111B4">
          <w:rPr>
            <w:sz w:val="24"/>
          </w:rPr>
          <w:delText>In an alternating</w:delText>
        </w:r>
        <w:r w:rsidR="00372268" w:rsidRPr="00384A57" w:rsidDel="008111B4">
          <w:rPr>
            <w:sz w:val="24"/>
          </w:rPr>
          <w:delText>-</w:delText>
        </w:r>
        <w:r w:rsidR="00EB5993" w:rsidRPr="00384A57" w:rsidDel="008111B4">
          <w:rPr>
            <w:sz w:val="24"/>
          </w:rPr>
          <w:delText>runs switch task,</w:delText>
        </w:r>
      </w:del>
      <w:ins w:id="106" w:author="Nick Maxwell" w:date="2024-04-02T14:44:00Z">
        <w:r w:rsidR="008111B4">
          <w:rPr>
            <w:sz w:val="24"/>
          </w:rPr>
          <w:t>In this sequenc</w:t>
        </w:r>
      </w:ins>
      <w:ins w:id="107" w:author="Nick Maxwell" w:date="2024-04-02T14:45:00Z">
        <w:r w:rsidR="008111B4">
          <w:rPr>
            <w:sz w:val="24"/>
          </w:rPr>
          <w:t>e,</w:t>
        </w:r>
      </w:ins>
      <w:r w:rsidR="00EB5993" w:rsidRPr="00384A57">
        <w:rPr>
          <w:sz w:val="24"/>
        </w:rPr>
        <w:t xml:space="preserve">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w:t>
      </w:r>
      <w:ins w:id="108" w:author="Nick Maxwell" w:date="2024-04-02T14:45:00Z">
        <w:r w:rsidR="00EA7F38" w:rsidRPr="00E14C3C">
          <w:rPr>
            <w:color w:val="4472C4" w:themeColor="accent1"/>
            <w:sz w:val="24"/>
          </w:rPr>
          <w:t xml:space="preserve">Alternatively, switches may occur </w:t>
        </w:r>
      </w:ins>
      <w:ins w:id="109" w:author="Nick Maxwell" w:date="2024-04-03T16:31:00Z">
        <w:r w:rsidR="00F1551D">
          <w:rPr>
            <w:color w:val="4472C4" w:themeColor="accent1"/>
            <w:sz w:val="24"/>
          </w:rPr>
          <w:t>randomly</w:t>
        </w:r>
      </w:ins>
      <w:ins w:id="110" w:author="Nick Maxwell" w:date="2024-04-02T14:45:00Z">
        <w:r w:rsidR="00EA7F38" w:rsidRPr="00E14C3C">
          <w:rPr>
            <w:color w:val="4472C4" w:themeColor="accent1"/>
            <w:sz w:val="24"/>
          </w:rPr>
          <w:t xml:space="preserve">, such that the instructions for the upcoming </w:t>
        </w:r>
        <w:r w:rsidR="00EA7F38">
          <w:rPr>
            <w:color w:val="4472C4" w:themeColor="accent1"/>
            <w:sz w:val="24"/>
          </w:rPr>
          <w:t>trial</w:t>
        </w:r>
        <w:r w:rsidR="00EA7F38" w:rsidRPr="00E14C3C">
          <w:rPr>
            <w:color w:val="4472C4" w:themeColor="accent1"/>
            <w:sz w:val="24"/>
          </w:rPr>
          <w:t xml:space="preserve"> are unknown until participants </w:t>
        </w:r>
        <w:r w:rsidR="00EA7F38">
          <w:rPr>
            <w:color w:val="4472C4" w:themeColor="accent1"/>
            <w:sz w:val="24"/>
          </w:rPr>
          <w:t>receive a cue.</w:t>
        </w:r>
        <w:r w:rsidR="00EA7F38" w:rsidRPr="00384A57" w:rsidDel="00EA7F38">
          <w:rPr>
            <w:sz w:val="24"/>
          </w:rPr>
          <w:t xml:space="preserve"> </w:t>
        </w:r>
      </w:ins>
      <w:del w:id="111" w:author="Nick Maxwell" w:date="2024-04-02T14:45:00Z">
        <w:r w:rsidR="009F4FEC" w:rsidRPr="00384A57" w:rsidDel="00EA7F38">
          <w:rPr>
            <w:sz w:val="24"/>
          </w:rPr>
          <w:delText xml:space="preserve">Alternatively, </w:delText>
        </w:r>
        <w:r w:rsidR="00626C8A" w:rsidRPr="00384A57" w:rsidDel="00EA7F38">
          <w:rPr>
            <w:sz w:val="24"/>
          </w:rPr>
          <w:delText>switches</w:delText>
        </w:r>
        <w:r w:rsidR="009F4FEC" w:rsidRPr="00384A57" w:rsidDel="00EA7F38">
          <w:rPr>
            <w:sz w:val="24"/>
          </w:rPr>
          <w:delText xml:space="preserve"> may occur at unpredictable intervals. </w:delText>
        </w:r>
        <w:r w:rsidR="009D4ABD" w:rsidRPr="00384A57" w:rsidDel="00EA7F38">
          <w:rPr>
            <w:sz w:val="24"/>
          </w:rPr>
          <w:delText xml:space="preserve">Unlike </w:delText>
        </w:r>
        <w:r w:rsidR="00ED2526" w:rsidRPr="00384A57" w:rsidDel="00EA7F38">
          <w:rPr>
            <w:sz w:val="24"/>
          </w:rPr>
          <w:delText>predictive switching</w:delText>
        </w:r>
        <w:r w:rsidR="009F4FEC" w:rsidRPr="00384A57" w:rsidDel="00EA7F38">
          <w:rPr>
            <w:sz w:val="24"/>
          </w:rPr>
          <w:delText xml:space="preserve">, </w:delText>
        </w:r>
        <w:r w:rsidR="009D4ABD" w:rsidRPr="00384A57" w:rsidDel="00EA7F38">
          <w:rPr>
            <w:sz w:val="24"/>
          </w:rPr>
          <w:delText xml:space="preserve">in a </w:delText>
        </w:r>
        <w:r w:rsidR="009D4ABD" w:rsidRPr="00384A57" w:rsidDel="00EA7F38">
          <w:rPr>
            <w:i/>
            <w:iCs/>
            <w:sz w:val="24"/>
          </w:rPr>
          <w:delText>random</w:delText>
        </w:r>
        <w:r w:rsidR="00372268" w:rsidRPr="00384A57" w:rsidDel="00EA7F38">
          <w:rPr>
            <w:i/>
            <w:iCs/>
            <w:sz w:val="24"/>
          </w:rPr>
          <w:delText>-</w:delText>
        </w:r>
        <w:r w:rsidR="009D4ABD" w:rsidRPr="00384A57" w:rsidDel="00EA7F38">
          <w:rPr>
            <w:i/>
            <w:iCs/>
            <w:sz w:val="24"/>
          </w:rPr>
          <w:delText xml:space="preserve">switch </w:delText>
        </w:r>
        <w:r w:rsidR="003C6EA1" w:rsidRPr="00384A57" w:rsidDel="00EA7F38">
          <w:rPr>
            <w:i/>
            <w:iCs/>
            <w:sz w:val="24"/>
          </w:rPr>
          <w:delText>sequence</w:delText>
        </w:r>
        <w:r w:rsidR="009D4ABD" w:rsidRPr="00384A57" w:rsidDel="00EA7F38">
          <w:rPr>
            <w:sz w:val="24"/>
          </w:rPr>
          <w:delText xml:space="preserve">, </w:delText>
        </w:r>
        <w:r w:rsidR="009F4FEC" w:rsidRPr="00384A57" w:rsidDel="00EA7F38">
          <w:rPr>
            <w:sz w:val="24"/>
          </w:rPr>
          <w:delText xml:space="preserve">the </w:delText>
        </w:r>
        <w:r w:rsidR="00ED2526" w:rsidRPr="00384A57" w:rsidDel="00EA7F38">
          <w:rPr>
            <w:sz w:val="24"/>
          </w:rPr>
          <w:delText xml:space="preserve">instructions for the </w:delText>
        </w:r>
        <w:r w:rsidR="009F4FEC" w:rsidRPr="00384A57" w:rsidDel="00EA7F38">
          <w:rPr>
            <w:sz w:val="24"/>
          </w:rPr>
          <w:delText xml:space="preserve">upcoming task </w:delText>
        </w:r>
        <w:r w:rsidR="00ED2526" w:rsidRPr="00384A57" w:rsidDel="00EA7F38">
          <w:rPr>
            <w:sz w:val="24"/>
          </w:rPr>
          <w:delText>are</w:delText>
        </w:r>
        <w:r w:rsidR="009F4FEC" w:rsidRPr="00384A57" w:rsidDel="00EA7F38">
          <w:rPr>
            <w:sz w:val="24"/>
          </w:rPr>
          <w:delText xml:space="preserve"> unknown</w:delText>
        </w:r>
        <w:r w:rsidR="00D83DD4" w:rsidRPr="00384A57" w:rsidDel="00EA7F38">
          <w:rPr>
            <w:sz w:val="24"/>
          </w:rPr>
          <w:delText xml:space="preserve"> until </w:delText>
        </w:r>
        <w:r w:rsidR="009F4FEC" w:rsidRPr="00384A57" w:rsidDel="00EA7F38">
          <w:rPr>
            <w:sz w:val="24"/>
          </w:rPr>
          <w:delText>participants are cue</w:delText>
        </w:r>
        <w:r w:rsidR="00EB5993" w:rsidRPr="00384A57" w:rsidDel="00EA7F38">
          <w:rPr>
            <w:sz w:val="24"/>
          </w:rPr>
          <w:delText>d to change tasks</w:delText>
        </w:r>
        <w:r w:rsidR="009F4FEC" w:rsidRPr="00384A57" w:rsidDel="00EA7F38">
          <w:rPr>
            <w:sz w:val="24"/>
          </w:rPr>
          <w:delText xml:space="preserve">. </w:delText>
        </w:r>
      </w:del>
      <w:r w:rsidR="009F4FEC" w:rsidRPr="00384A57">
        <w:rPr>
          <w:sz w:val="24"/>
        </w:rPr>
        <w:t xml:space="preserve">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 xml:space="preserve">Gopher, Armony, &amp; </w:t>
      </w:r>
      <w:proofErr w:type="spellStart"/>
      <w:r w:rsidR="00E662E1" w:rsidRPr="00384A57">
        <w:rPr>
          <w:sz w:val="24"/>
        </w:rPr>
        <w:t>Greenshpan</w:t>
      </w:r>
      <w:proofErr w:type="spellEnd"/>
      <w:r w:rsidR="00E662E1" w:rsidRPr="00384A57">
        <w:rPr>
          <w:sz w:val="24"/>
        </w:rPr>
        <w:t>, 2000</w:t>
      </w:r>
      <w:r w:rsidR="00E662E1">
        <w:rPr>
          <w:sz w:val="24"/>
        </w:rPr>
        <w:t>;</w:t>
      </w:r>
      <w:r w:rsidR="00E662E1" w:rsidRPr="00E662E1">
        <w:rPr>
          <w:sz w:val="24"/>
        </w:rPr>
        <w:t xml:space="preserve"> </w:t>
      </w:r>
      <w:r w:rsidR="00E662E1" w:rsidRPr="00384A57">
        <w:rPr>
          <w:sz w:val="24"/>
        </w:rPr>
        <w:t>Meiran, 1996</w:t>
      </w:r>
      <w:r w:rsidR="00E662E1">
        <w:rPr>
          <w:sz w:val="24"/>
        </w:rPr>
        <w:t xml:space="preserv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w:t>
      </w:r>
      <w:r w:rsidR="008F015A">
        <w:rPr>
          <w:sz w:val="24"/>
        </w:rPr>
        <w:t>U</w:t>
      </w:r>
      <w:r w:rsidR="005B28D9">
        <w:rPr>
          <w:sz w:val="24"/>
        </w:rPr>
        <w:t>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T</w:t>
      </w:r>
      <w:r w:rsidR="008F015A">
        <w:rPr>
          <w:sz w:val="24"/>
        </w:rPr>
        <w:t>hus</w:t>
      </w:r>
      <w:r w:rsidR="009067CE">
        <w:rPr>
          <w:sz w:val="24"/>
        </w:rPr>
        <w:t xml:space="preserve">, compared to a predictive sequence, </w:t>
      </w:r>
      <w:r w:rsidR="00983D23">
        <w:rPr>
          <w:sz w:val="24"/>
        </w:rPr>
        <w:t xml:space="preserve">the use of </w:t>
      </w:r>
      <w:r w:rsidR="009067CE">
        <w:rPr>
          <w:sz w:val="24"/>
        </w:rPr>
        <w:t>random switching likely affords greater external validity.</w:t>
      </w:r>
    </w:p>
    <w:p w14:paraId="17FD291C" w14:textId="4C4C3541"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del w:id="112" w:author="Nick Maxwell" w:date="2024-04-02T14:46:00Z">
        <w:r w:rsidR="005D3D8E" w:rsidDel="00444129">
          <w:rPr>
            <w:sz w:val="24"/>
          </w:rPr>
          <w:delTex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delText>
        </w:r>
      </w:del>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w:t>
      </w:r>
      <w:del w:id="113" w:author="Nick Maxwell" w:date="2024-04-02T14:46:00Z">
        <w:r w:rsidR="007279A9" w:rsidRPr="00384A57" w:rsidDel="001F6446">
          <w:rPr>
            <w:sz w:val="24"/>
          </w:rPr>
          <w:delText xml:space="preserve">for participants </w:delText>
        </w:r>
      </w:del>
      <w:r w:rsidR="007279A9" w:rsidRPr="00384A57">
        <w:rPr>
          <w:sz w:val="24"/>
        </w:rPr>
        <w:t xml:space="preserve">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w:t>
      </w:r>
      <w:r w:rsidR="0001322D" w:rsidRPr="00384A57">
        <w:rPr>
          <w:sz w:val="24"/>
        </w:rPr>
        <w:lastRenderedPageBreak/>
        <w:t xml:space="preserve">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w:t>
      </w:r>
      <w:ins w:id="114" w:author="Nick Maxwell" w:date="2024-04-03T16:33:00Z">
        <w:r w:rsidR="007F70A9">
          <w:rPr>
            <w:sz w:val="24"/>
          </w:rPr>
          <w:t xml:space="preserve"> c</w:t>
        </w:r>
      </w:ins>
      <w:ins w:id="115" w:author="Nick Maxwell" w:date="2024-04-03T16:34:00Z">
        <w:r w:rsidR="007F70A9">
          <w:rPr>
            <w:sz w:val="24"/>
          </w:rPr>
          <w:t>alculations</w:t>
        </w:r>
      </w:ins>
      <w:del w:id="116" w:author="Nick Maxwell" w:date="2024-04-03T16:33:00Z">
        <w:r w:rsidR="00D83DD4" w:rsidRPr="00384A57" w:rsidDel="007F70A9">
          <w:rPr>
            <w:sz w:val="24"/>
          </w:rPr>
          <w:delText>s</w:delText>
        </w:r>
      </w:del>
      <w:r w:rsidR="005D3D8E">
        <w:rPr>
          <w:sz w:val="24"/>
        </w:rPr>
        <w:t xml:space="preserve"> </w:t>
      </w:r>
      <w:del w:id="117" w:author="Nick Maxwell" w:date="2024-04-02T14:46:00Z">
        <w:r w:rsidR="005D3D8E" w:rsidDel="00CC375B">
          <w:rPr>
            <w:sz w:val="24"/>
          </w:rPr>
          <w:delText xml:space="preserve">again </w:delText>
        </w:r>
      </w:del>
      <w:r w:rsidR="00D83DD4" w:rsidRPr="00384A57">
        <w:rPr>
          <w:sz w:val="24"/>
        </w:rPr>
        <w:t>unavailable</w:t>
      </w:r>
      <w:r w:rsidR="0001322D" w:rsidRPr="00384A57">
        <w:rPr>
          <w:sz w:val="24"/>
        </w:rPr>
        <w:t xml:space="preserve">. </w:t>
      </w:r>
    </w:p>
    <w:p w14:paraId="45C0E25E" w14:textId="4791EAE9" w:rsidR="001D22BE" w:rsidRDefault="000615EC" w:rsidP="00FF2EDE">
      <w:pPr>
        <w:spacing w:line="480" w:lineRule="auto"/>
        <w:ind w:firstLine="720"/>
        <w:rPr>
          <w:sz w:val="24"/>
        </w:rPr>
      </w:pPr>
      <w:ins w:id="118" w:author="Nick Maxwell" w:date="2024-04-02T14:47:00Z">
        <w:r>
          <w:rPr>
            <w:sz w:val="24"/>
          </w:rPr>
          <w:t xml:space="preserve">Separately, </w:t>
        </w:r>
      </w:ins>
      <w:r w:rsidR="00340CA9" w:rsidRPr="00384A57">
        <w:rPr>
          <w:sz w:val="24"/>
        </w:rPr>
        <w:t xml:space="preserve">Minear </w:t>
      </w:r>
      <w:r w:rsidR="00CA3F30" w:rsidRPr="00384A57">
        <w:rPr>
          <w:sz w:val="24"/>
        </w:rPr>
        <w:t>and</w:t>
      </w:r>
      <w:r w:rsidR="00340CA9" w:rsidRPr="00384A57">
        <w:rPr>
          <w:sz w:val="24"/>
        </w:rPr>
        <w:t xml:space="preserve"> Shah (2008)</w:t>
      </w:r>
      <w:r w:rsidR="00FC5173" w:rsidRPr="00384A57">
        <w:rPr>
          <w:sz w:val="24"/>
        </w:rPr>
        <w:t xml:space="preserve"> </w:t>
      </w:r>
      <w:del w:id="119" w:author="Nick Maxwell" w:date="2024-04-02T14:47:00Z">
        <w:r w:rsidR="00FC5173" w:rsidRPr="00384A57" w:rsidDel="000615EC">
          <w:rPr>
            <w:sz w:val="24"/>
          </w:rPr>
          <w:delText>similarly</w:delText>
        </w:r>
        <w:r w:rsidR="00340CA9" w:rsidRPr="00384A57" w:rsidDel="000615EC">
          <w:rPr>
            <w:sz w:val="24"/>
          </w:rPr>
          <w:delText xml:space="preserve"> </w:delText>
        </w:r>
      </w:del>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F26717">
        <w:rPr>
          <w:sz w:val="24"/>
        </w:rPr>
        <w:t>While t</w:t>
      </w:r>
      <w:r w:rsidR="00374BB3" w:rsidRPr="00384A57">
        <w:rPr>
          <w:sz w:val="24"/>
        </w:rPr>
        <w:t>he authors</w:t>
      </w:r>
      <w:r w:rsidR="00AD5EB7">
        <w:rPr>
          <w:sz w:val="24"/>
        </w:rPr>
        <w:t xml:space="preserve"> research question </w:t>
      </w:r>
      <w:r w:rsidR="00F26717">
        <w:rPr>
          <w:sz w:val="24"/>
        </w:rPr>
        <w:t>regarded</w:t>
      </w:r>
      <w:r w:rsidR="00AD5EB7">
        <w:rPr>
          <w:sz w:val="24"/>
        </w:rPr>
        <w:t xml:space="preserve"> the </w:t>
      </w:r>
      <w:r w:rsidR="00365894" w:rsidRPr="00384A57">
        <w:rPr>
          <w:sz w:val="24"/>
        </w:rPr>
        <w:t>pre/post</w:t>
      </w:r>
      <w:r w:rsidR="00EC4E8C" w:rsidRPr="00384A57">
        <w:rPr>
          <w:sz w:val="24"/>
        </w:rPr>
        <w:t xml:space="preserve"> transfer effects, </w:t>
      </w:r>
      <w:r w:rsidR="00F26717">
        <w:rPr>
          <w:sz w:val="24"/>
        </w:rPr>
        <w:t>they</w:t>
      </w:r>
      <w:r w:rsidR="00374BB3" w:rsidRPr="00384A57">
        <w:rPr>
          <w:sz w:val="24"/>
        </w:rPr>
        <w:t xml:space="preserve">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w:t>
      </w:r>
      <w:r w:rsidR="00AD5EB7">
        <w:rPr>
          <w:sz w:val="24"/>
        </w:rPr>
        <w:t>again</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AD5EB7">
        <w:rPr>
          <w:sz w:val="24"/>
        </w:rPr>
        <w:t>may have been greater when switching was predictive</w:t>
      </w:r>
      <w:r w:rsidR="004B5298" w:rsidRPr="00384A57">
        <w:rPr>
          <w:sz w:val="24"/>
        </w:rPr>
        <w:t>.</w:t>
      </w:r>
      <w:r w:rsidR="00297C78" w:rsidRPr="00384A57">
        <w:rPr>
          <w:sz w:val="24"/>
        </w:rPr>
        <w:t xml:space="preserve"> </w:t>
      </w:r>
      <w:r w:rsidR="00E662E1">
        <w:rPr>
          <w:sz w:val="24"/>
        </w:rPr>
        <w:t xml:space="preserve">Unfortunately, the lack of </w:t>
      </w:r>
      <w:r w:rsidR="00AD5EB7">
        <w:rPr>
          <w:sz w:val="24"/>
        </w:rPr>
        <w:t xml:space="preserve">statistical </w:t>
      </w:r>
      <w:r w:rsidR="00E662E1">
        <w:rPr>
          <w:sz w:val="24"/>
        </w:rPr>
        <w:t xml:space="preserve">comparisons make it difficult to ascertain whether these patterns were reliable, and if so, </w:t>
      </w:r>
      <w:r w:rsidR="00AD5EB7">
        <w:rPr>
          <w:sz w:val="24"/>
        </w:rPr>
        <w:t>to estimate the effect sizes of different sequencing types.</w:t>
      </w:r>
      <w:r w:rsidR="00E662E1">
        <w:rPr>
          <w:sz w:val="24"/>
        </w:rPr>
        <w:t xml:space="preserve"> </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w:t>
      </w:r>
      <w:r w:rsidRPr="00384A57">
        <w:rPr>
          <w:sz w:val="24"/>
        </w:rPr>
        <w:lastRenderedPageBreak/>
        <w:t xml:space="preserve">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xml:space="preserve">, Yap, Cortese, &amp; Watson, 2008), selective attention (Lamers, Roelofs, &amp; </w:t>
      </w:r>
      <w:proofErr w:type="spellStart"/>
      <w:r w:rsidRPr="00384A57">
        <w:rPr>
          <w:sz w:val="24"/>
        </w:rPr>
        <w:t>Rabeling-Keus</w:t>
      </w:r>
      <w:proofErr w:type="spellEnd"/>
      <w:r w:rsidRPr="00384A57">
        <w:rPr>
          <w:sz w:val="24"/>
        </w:rPr>
        <w:t xml:space="preserve">, 2010; Spieler, </w:t>
      </w:r>
      <w:proofErr w:type="spellStart"/>
      <w:r w:rsidRPr="00384A57">
        <w:rPr>
          <w:sz w:val="24"/>
        </w:rPr>
        <w:t>Balota</w:t>
      </w:r>
      <w:proofErr w:type="spellEnd"/>
      <w:r w:rsidRPr="00384A57">
        <w:rPr>
          <w:sz w:val="24"/>
        </w:rPr>
        <w:t xml:space="preserve">, &amp; Faust, 2000), and, importantly, </w:t>
      </w:r>
      <w:r w:rsidR="00E662E1">
        <w:rPr>
          <w:sz w:val="24"/>
        </w:rPr>
        <w:t xml:space="preserve">attention and </w:t>
      </w:r>
      <w:r w:rsidRPr="00384A57">
        <w:rPr>
          <w:sz w:val="24"/>
        </w:rPr>
        <w:t xml:space="preserve">working memory processes assessed via task-switching (Huff et al., 2015; </w:t>
      </w:r>
      <w:proofErr w:type="spellStart"/>
      <w:r w:rsidRPr="00384A57">
        <w:rPr>
          <w:sz w:val="24"/>
        </w:rPr>
        <w:t>Tse</w:t>
      </w:r>
      <w:proofErr w:type="spellEnd"/>
      <w:r w:rsidRPr="00384A57">
        <w:rPr>
          <w:sz w:val="24"/>
        </w:rPr>
        <w:t xml:space="preserve"> et al., 2010). </w:t>
      </w:r>
    </w:p>
    <w:p w14:paraId="3BB5AC9C" w14:textId="2C68FBAC" w:rsidR="001D22BE" w:rsidRPr="00384A57" w:rsidRDefault="001D22BE" w:rsidP="001D22BE">
      <w:pPr>
        <w:spacing w:line="480" w:lineRule="auto"/>
        <w:ind w:firstLine="720"/>
        <w:rPr>
          <w:sz w:val="24"/>
        </w:rPr>
      </w:pPr>
      <w:r w:rsidRPr="00384A57">
        <w:rPr>
          <w:sz w:val="24"/>
        </w:rPr>
        <w:t xml:space="preserve">Given the increased focus on RT distributions, we </w:t>
      </w:r>
      <w:del w:id="120" w:author="Nick Maxwell" w:date="2024-04-03T16:37:00Z">
        <w:r w:rsidRPr="00384A57" w:rsidDel="002B270D">
          <w:rPr>
            <w:sz w:val="24"/>
          </w:rPr>
          <w:delText xml:space="preserve">further analyzed </w:delText>
        </w:r>
        <w:r w:rsidDel="002B270D">
          <w:rPr>
            <w:sz w:val="24"/>
          </w:rPr>
          <w:delText xml:space="preserve">the </w:delText>
        </w:r>
        <w:r w:rsidRPr="00384A57" w:rsidDel="002B270D">
          <w:rPr>
            <w:sz w:val="24"/>
          </w:rPr>
          <w:delText>RT data via</w:delText>
        </w:r>
      </w:del>
      <w:ins w:id="121" w:author="Nick Maxwell" w:date="2024-04-03T16:37:00Z">
        <w:r w:rsidR="002B270D">
          <w:rPr>
            <w:sz w:val="24"/>
          </w:rPr>
          <w:t>report</w:t>
        </w:r>
      </w:ins>
      <w:r w:rsidRPr="00384A57">
        <w:rPr>
          <w:sz w:val="24"/>
        </w:rPr>
        <w:t xml:space="preserve">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w:t>
      </w:r>
      <w:r w:rsidRPr="00384A57">
        <w:rPr>
          <w:sz w:val="24"/>
        </w:rPr>
        <w:lastRenderedPageBreak/>
        <w:t xml:space="preserve">be expected to increase whenever switching places 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32742AB2"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 xml:space="preserve">conditions that produce similar mean RTs could produce different underlying distributions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w:t>
      </w:r>
      <w:ins w:id="122" w:author="Nick Maxwell" w:date="2024-04-02T14:49:00Z">
        <w:r w:rsidR="00B96708">
          <w:rPr>
            <w:sz w:val="24"/>
          </w:rPr>
          <w:t xml:space="preserve">included </w:t>
        </w:r>
      </w:ins>
      <w:del w:id="123" w:author="Nick Maxwell" w:date="2024-04-02T14:49:00Z">
        <w:r w:rsidDel="00B96708">
          <w:rPr>
            <w:sz w:val="24"/>
          </w:rPr>
          <w:delText xml:space="preserve">assessed the present data using </w:delText>
        </w:r>
      </w:del>
      <w:r>
        <w:rPr>
          <w:sz w:val="24"/>
        </w:rPr>
        <w:t xml:space="preserve">these </w:t>
      </w:r>
      <w:r w:rsidRPr="00384A57">
        <w:rPr>
          <w:sz w:val="24"/>
        </w:rPr>
        <w:t xml:space="preserve">distributional analyses to complement </w:t>
      </w:r>
      <w:r>
        <w:rPr>
          <w:sz w:val="24"/>
        </w:rPr>
        <w:t xml:space="preserve">the </w:t>
      </w:r>
      <w:r w:rsidRPr="00384A57">
        <w:rPr>
          <w:sz w:val="24"/>
        </w:rPr>
        <w:t>traditional mean analyses</w:t>
      </w:r>
      <w:del w:id="124" w:author="Nick Maxwell" w:date="2024-04-02T14:49:00Z">
        <w:r w:rsidDel="00B96708">
          <w:rPr>
            <w:sz w:val="24"/>
          </w:rPr>
          <w:delText xml:space="preserve"> reported above</w:delText>
        </w:r>
      </w:del>
      <w:r w:rsidRPr="00384A57">
        <w:rPr>
          <w:sz w:val="24"/>
        </w:rPr>
        <w:t>.</w:t>
      </w:r>
      <w:r w:rsidRPr="008356E4">
        <w:rPr>
          <w:sz w:val="24"/>
        </w:rPr>
        <w:t xml:space="preserve"> </w:t>
      </w:r>
      <w:moveFromRangeStart w:id="125" w:author="Nick Maxwell" w:date="2024-04-04T09:27:00Z" w:name="move163115287"/>
      <w:moveFrom w:id="126" w:author="Nick Maxwell" w:date="2024-04-04T09:27:00Z">
        <w:r w:rsidDel="00695CB6">
          <w:rPr>
            <w:sz w:val="24"/>
          </w:rPr>
          <w:t>Overall, we anticipated that</w:t>
        </w:r>
        <w:r w:rsidRPr="00384A57" w:rsidDel="00695CB6">
          <w:rPr>
            <w:sz w:val="24"/>
          </w:rPr>
          <w:t xml:space="preserve"> random switching </w:t>
        </w:r>
        <w:r w:rsidDel="00695CB6">
          <w:rPr>
            <w:sz w:val="24"/>
          </w:rPr>
          <w:t>would</w:t>
        </w:r>
        <w:r w:rsidRPr="00384A57" w:rsidDel="00695CB6">
          <w:rPr>
            <w:sz w:val="24"/>
          </w:rPr>
          <w:t xml:space="preserve"> produce exaggerated responses in the slowest bins in the Vincentile plots and tau in the ex-gaussian analysis.</w:t>
        </w:r>
        <w:r w:rsidR="002233F5" w:rsidRPr="00384A57" w:rsidDel="00695CB6">
          <w:rPr>
            <w:sz w:val="24"/>
          </w:rPr>
          <w:tab/>
        </w:r>
      </w:moveFrom>
      <w:moveFromRangeEnd w:id="125"/>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5DEB775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del w:id="127" w:author="Nick Maxwell" w:date="2024-04-02T14:50:00Z">
        <w:r w:rsidR="00A44406" w:rsidRPr="00384A57" w:rsidDel="00B96708">
          <w:rPr>
            <w:sz w:val="24"/>
          </w:rPr>
          <w:delText xml:space="preserve">goal of the </w:delText>
        </w:r>
      </w:del>
      <w:r w:rsidR="006A2E1D" w:rsidRPr="00384A57">
        <w:rPr>
          <w:sz w:val="24"/>
        </w:rPr>
        <w:t>present study</w:t>
      </w:r>
      <w:ins w:id="128" w:author="Nick Maxwell" w:date="2024-04-02T14:51:00Z">
        <w:r w:rsidR="00B96708">
          <w:rPr>
            <w:sz w:val="24"/>
          </w:rPr>
          <w:t xml:space="preserve"> </w:t>
        </w:r>
      </w:ins>
      <w:del w:id="129" w:author="Nick Maxwell" w:date="2024-04-02T14:51:00Z">
        <w:r w:rsidR="006A2E1D" w:rsidRPr="00384A57" w:rsidDel="00B96708">
          <w:rPr>
            <w:sz w:val="24"/>
          </w:rPr>
          <w:delText xml:space="preserve"> </w:delText>
        </w:r>
        <w:r w:rsidR="00A44406" w:rsidRPr="00384A57" w:rsidDel="00B96708">
          <w:rPr>
            <w:sz w:val="24"/>
          </w:rPr>
          <w:delText xml:space="preserve">was </w:delText>
        </w:r>
        <w:r w:rsidR="00D17337" w:rsidRPr="00384A57" w:rsidDel="00B96708">
          <w:rPr>
            <w:sz w:val="24"/>
          </w:rPr>
          <w:delText xml:space="preserve">to </w:delText>
        </w:r>
      </w:del>
      <w:r w:rsidR="00AA51C0" w:rsidRPr="00384A57">
        <w:rPr>
          <w:sz w:val="24"/>
        </w:rPr>
        <w:t>investigate</w:t>
      </w:r>
      <w:ins w:id="130" w:author="Nick Maxwell" w:date="2024-04-02T14:51:00Z">
        <w:r w:rsidR="00B96708">
          <w:rPr>
            <w:sz w:val="24"/>
          </w:rPr>
          <w:t>d</w:t>
        </w:r>
      </w:ins>
      <w:r w:rsidR="00AA51C0" w:rsidRPr="00384A57">
        <w:rPr>
          <w:sz w:val="24"/>
        </w:rPr>
        <w:t xml:space="preserve"> how different </w:t>
      </w:r>
      <w:del w:id="131" w:author="Nick Maxwell" w:date="2024-04-03T16:37:00Z">
        <w:r w:rsidR="00AA51C0" w:rsidRPr="00384A57" w:rsidDel="002B270D">
          <w:rPr>
            <w:sz w:val="24"/>
          </w:rPr>
          <w:delText>task-switching contexts</w:delText>
        </w:r>
      </w:del>
      <w:ins w:id="132" w:author="Nick Maxwell" w:date="2024-04-03T16:37:00Z">
        <w:r w:rsidR="002B270D">
          <w:rPr>
            <w:sz w:val="24"/>
          </w:rPr>
          <w:t>switch sequences</w:t>
        </w:r>
      </w:ins>
      <w:r w:rsidR="00CE16A3" w:rsidRPr="00384A57">
        <w:rPr>
          <w:sz w:val="24"/>
        </w:rPr>
        <w:t xml:space="preserve"> </w:t>
      </w:r>
      <w:del w:id="133" w:author="Nick Maxwell" w:date="2024-04-02T14:50:00Z">
        <w:r w:rsidR="00CE16A3" w:rsidRPr="00384A57" w:rsidDel="00B96708">
          <w:rPr>
            <w:sz w:val="24"/>
          </w:rPr>
          <w:delText xml:space="preserve">would </w:delText>
        </w:r>
      </w:del>
      <w:r w:rsidR="00CE16A3" w:rsidRPr="00384A57">
        <w:rPr>
          <w:sz w:val="24"/>
        </w:rPr>
        <w:t xml:space="preserve">affect </w:t>
      </w:r>
      <w:ins w:id="134" w:author="Nick Maxwell" w:date="2024-04-02T14:51:00Z">
        <w:r w:rsidR="00B96708" w:rsidRPr="00CE453A">
          <w:rPr>
            <w:color w:val="4472C4" w:themeColor="accent1"/>
            <w:sz w:val="24"/>
          </w:rPr>
          <w:t>task-switching performance</w:t>
        </w:r>
        <w:r w:rsidR="00B96708">
          <w:rPr>
            <w:color w:val="4472C4" w:themeColor="accent1"/>
            <w:sz w:val="24"/>
          </w:rPr>
          <w:t xml:space="preserve"> and, specifically, the effects of these patterns on </w:t>
        </w:r>
        <w:r w:rsidR="00B96708" w:rsidRPr="006D3227">
          <w:rPr>
            <w:color w:val="4472C4" w:themeColor="accent1"/>
            <w:sz w:val="24"/>
          </w:rPr>
          <w:t xml:space="preserve">local and global </w:t>
        </w:r>
        <w:r w:rsidR="00B96708">
          <w:rPr>
            <w:color w:val="4472C4" w:themeColor="accent1"/>
            <w:sz w:val="24"/>
          </w:rPr>
          <w:t xml:space="preserve">task-switching </w:t>
        </w:r>
        <w:r w:rsidR="00B96708" w:rsidRPr="006D3227">
          <w:rPr>
            <w:color w:val="4472C4" w:themeColor="accent1"/>
            <w:sz w:val="24"/>
          </w:rPr>
          <w:t>costs</w:t>
        </w:r>
        <w:r w:rsidR="00B96708">
          <w:rPr>
            <w:sz w:val="24"/>
          </w:rPr>
          <w:t>.</w:t>
        </w:r>
      </w:ins>
      <w:del w:id="135" w:author="Nick Maxwell" w:date="2024-04-02T14:51:00Z">
        <w:r w:rsidR="00CE16A3" w:rsidRPr="00384A57" w:rsidDel="00B96708">
          <w:rPr>
            <w:sz w:val="24"/>
          </w:rPr>
          <w:delText>working memory processes</w:delText>
        </w:r>
        <w:r w:rsidR="0018695B" w:rsidDel="00B96708">
          <w:rPr>
            <w:sz w:val="24"/>
          </w:rPr>
          <w:delText>.</w:delText>
        </w:r>
      </w:del>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w:t>
      </w:r>
      <w:ins w:id="136" w:author="Nick Maxwell" w:date="2024-04-02T14:51:00Z">
        <w:r w:rsidR="00B96708">
          <w:rPr>
            <w:sz w:val="24"/>
          </w:rPr>
          <w:t>between</w:t>
        </w:r>
      </w:ins>
      <w:del w:id="137" w:author="Nick Maxwell" w:date="2024-04-02T14:51:00Z">
        <w:r w:rsidR="00933C5D" w:rsidRPr="00384A57" w:rsidDel="00B96708">
          <w:rPr>
            <w:sz w:val="24"/>
          </w:rPr>
          <w:delText>for</w:delText>
        </w:r>
      </w:del>
      <w:r w:rsidR="00933C5D" w:rsidRPr="00384A57">
        <w:rPr>
          <w:sz w:val="24"/>
        </w:rPr>
        <w:t xml:space="preserve"> predictive</w:t>
      </w:r>
      <w:r w:rsidR="0086274E" w:rsidRPr="00384A57">
        <w:rPr>
          <w:sz w:val="24"/>
        </w:rPr>
        <w:t xml:space="preserve"> trial sequencing </w:t>
      </w:r>
      <w:ins w:id="138" w:author="Nick Maxwell" w:date="2024-04-02T14:51:00Z">
        <w:r w:rsidR="00B96708">
          <w:rPr>
            <w:sz w:val="24"/>
          </w:rPr>
          <w:t xml:space="preserve">presented </w:t>
        </w:r>
      </w:ins>
      <w:r w:rsidR="0086274E" w:rsidRPr="00384A57">
        <w:rPr>
          <w:sz w:val="24"/>
        </w:rPr>
        <w:t>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ins w:id="139" w:author="Nick Maxwell" w:date="2024-04-02T14:52:00Z">
        <w:r w:rsidR="00B96708">
          <w:rPr>
            <w:sz w:val="24"/>
          </w:rPr>
          <w:t>and</w:t>
        </w:r>
      </w:ins>
      <w:del w:id="140" w:author="Nick Maxwell" w:date="2024-04-02T14:52:00Z">
        <w:r w:rsidR="0086274E" w:rsidRPr="00384A57" w:rsidDel="00B96708">
          <w:rPr>
            <w:sz w:val="24"/>
          </w:rPr>
          <w:delText>to</w:delText>
        </w:r>
      </w:del>
      <w:r w:rsidR="0086274E" w:rsidRPr="00384A57">
        <w:rPr>
          <w:sz w:val="24"/>
        </w:rPr>
        <w:t xml:space="preserve"> </w:t>
      </w:r>
      <w:ins w:id="141" w:author="Nick Maxwell" w:date="2024-04-02T14:52:00Z">
        <w:r w:rsidR="00B96708">
          <w:rPr>
            <w:sz w:val="24"/>
          </w:rPr>
          <w:t xml:space="preserve">a </w:t>
        </w:r>
        <w:r w:rsidR="00B96708" w:rsidRPr="00B96708">
          <w:rPr>
            <w:color w:val="4472C4" w:themeColor="accent1"/>
            <w:sz w:val="24"/>
            <w:rPrChange w:id="142" w:author="Nick Maxwell" w:date="2024-04-02T14:52:00Z">
              <w:rPr>
                <w:sz w:val="24"/>
              </w:rPr>
            </w:rPrChange>
          </w:rPr>
          <w:t>non-predictive</w:t>
        </w:r>
        <w:r w:rsidR="00B96708">
          <w:rPr>
            <w:sz w:val="24"/>
          </w:rPr>
          <w:t xml:space="preserve">, </w:t>
        </w:r>
      </w:ins>
      <w:r w:rsidR="00933C5D" w:rsidRPr="00384A57">
        <w:rPr>
          <w:sz w:val="24"/>
        </w:rPr>
        <w:t>random</w:t>
      </w:r>
      <w:r w:rsidR="0086274E" w:rsidRPr="00384A57">
        <w:rPr>
          <w:sz w:val="24"/>
        </w:rPr>
        <w:t xml:space="preserve"> task</w:t>
      </w:r>
      <w:ins w:id="143" w:author="Nick Maxwell" w:date="2024-04-02T14:52:00Z">
        <w:r w:rsidR="00B96708">
          <w:rPr>
            <w:sz w:val="24"/>
          </w:rPr>
          <w:t>-switch</w:t>
        </w:r>
      </w:ins>
      <w:r w:rsidR="00933C5D" w:rsidRPr="00384A57">
        <w:rPr>
          <w:sz w:val="24"/>
        </w:rPr>
        <w:t xml:space="preserve"> </w:t>
      </w:r>
      <w:ins w:id="144" w:author="Nick Maxwell" w:date="2024-04-02T14:52:00Z">
        <w:r w:rsidR="00B96708">
          <w:rPr>
            <w:sz w:val="24"/>
          </w:rPr>
          <w:t>sequence</w:t>
        </w:r>
      </w:ins>
      <w:del w:id="145" w:author="Nick Maxwell" w:date="2024-04-02T14:52:00Z">
        <w:r w:rsidR="00933C5D" w:rsidRPr="00384A57" w:rsidDel="00B96708">
          <w:rPr>
            <w:sz w:val="24"/>
          </w:rPr>
          <w:delText>switching</w:delText>
        </w:r>
      </w:del>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ins w:id="146" w:author="Nick Maxwell" w:date="2024-04-02T14:53:00Z">
        <w:r w:rsidR="00B96708">
          <w:rPr>
            <w:sz w:val="24"/>
          </w:rPr>
          <w:t>.</w:t>
        </w:r>
      </w:ins>
      <w:r w:rsidR="0018695B">
        <w:rPr>
          <w:sz w:val="24"/>
        </w:rPr>
        <w:t xml:space="preserve"> </w:t>
      </w:r>
      <w:ins w:id="147" w:author="Nick Maxwell" w:date="2024-04-02T14:53:00Z">
        <w:r w:rsidR="00B96708" w:rsidRPr="00B96708">
          <w:rPr>
            <w:color w:val="4472C4" w:themeColor="accent1"/>
            <w:sz w:val="24"/>
            <w:rPrChange w:id="148" w:author="Nick Maxwell" w:date="2024-04-02T14:53:00Z">
              <w:rPr>
                <w:sz w:val="24"/>
              </w:rPr>
            </w:rPrChange>
          </w:rPr>
          <w:t>We then assessed task-sequence effects on switch costs.</w:t>
        </w:r>
      </w:ins>
      <w:del w:id="149" w:author="Nick Maxwell" w:date="2024-04-02T14:53:00Z">
        <w:r w:rsidR="0018695B" w:rsidDel="00B96708">
          <w:rPr>
            <w:sz w:val="24"/>
          </w:rPr>
          <w:delText xml:space="preserve">before providing a comparison of </w:delText>
        </w:r>
        <w:r w:rsidR="00C303BA" w:rsidDel="00B96708">
          <w:rPr>
            <w:sz w:val="24"/>
          </w:rPr>
          <w:delText xml:space="preserve">task-sequence effects on </w:delText>
        </w:r>
        <w:r w:rsidR="0018695B" w:rsidDel="00B96708">
          <w:rPr>
            <w:sz w:val="24"/>
          </w:rPr>
          <w:delText>switch costs</w:delText>
        </w:r>
        <w:r w:rsidR="00551D45" w:rsidRPr="00384A57" w:rsidDel="00B96708">
          <w:rPr>
            <w:sz w:val="24"/>
          </w:rPr>
          <w:delText>.</w:delText>
        </w:r>
      </w:del>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del w:id="150" w:author="Nick Maxwell" w:date="2024-04-03T16:50:00Z">
        <w:r w:rsidR="00117E0C" w:rsidRPr="00384A57" w:rsidDel="00950307">
          <w:rPr>
            <w:sz w:val="24"/>
          </w:rPr>
          <w:delText>b</w:delText>
        </w:r>
        <w:r w:rsidR="00A84B48" w:rsidRPr="00384A57" w:rsidDel="00950307">
          <w:rPr>
            <w:sz w:val="24"/>
          </w:rPr>
          <w:delText xml:space="preserve">locks </w:delText>
        </w:r>
      </w:del>
      <w:ins w:id="151" w:author="Nick Maxwell" w:date="2024-04-03T16:50:00Z">
        <w:r w:rsidR="00950307">
          <w:rPr>
            <w:sz w:val="24"/>
          </w:rPr>
          <w:t>trials</w:t>
        </w:r>
        <w:r w:rsidR="00950307" w:rsidRPr="00384A57">
          <w:rPr>
            <w:sz w:val="24"/>
          </w:rPr>
          <w:t xml:space="preserve"> </w:t>
        </w:r>
      </w:ins>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del w:id="152" w:author="Nick Maxwell" w:date="2024-04-03T16:50:00Z">
        <w:r w:rsidR="00117E0C" w:rsidRPr="00384A57" w:rsidDel="00950307">
          <w:rPr>
            <w:sz w:val="24"/>
          </w:rPr>
          <w:delText>b</w:delText>
        </w:r>
        <w:r w:rsidR="00A84B48" w:rsidRPr="00384A57" w:rsidDel="00950307">
          <w:rPr>
            <w:sz w:val="24"/>
          </w:rPr>
          <w:delText>locks</w:delText>
        </w:r>
      </w:del>
      <w:ins w:id="153" w:author="Nick Maxwell" w:date="2024-04-03T16:50:00Z">
        <w:r w:rsidR="00950307">
          <w:rPr>
            <w:sz w:val="24"/>
          </w:rPr>
          <w:t>trials</w:t>
        </w:r>
      </w:ins>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w:t>
      </w:r>
      <w:del w:id="154" w:author="Nick Maxwell" w:date="2024-04-02T14:54:00Z">
        <w:r w:rsidR="00FA10D4" w:rsidRPr="00384A57" w:rsidDel="002F4609">
          <w:rPr>
            <w:sz w:val="24"/>
          </w:rPr>
          <w:delText>at non-predictive intervals</w:delText>
        </w:r>
      </w:del>
      <w:ins w:id="155" w:author="Nick Maxwell" w:date="2024-04-02T14:54:00Z">
        <w:r w:rsidR="002F4609">
          <w:rPr>
            <w:sz w:val="24"/>
          </w:rPr>
          <w:t>randomly</w:t>
        </w:r>
      </w:ins>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ins w:id="156" w:author="Nick Maxwell" w:date="2024-04-04T09:28:00Z">
        <w:r w:rsidR="00695CB6" w:rsidRPr="00695CB6">
          <w:rPr>
            <w:color w:val="4472C4" w:themeColor="accent1"/>
            <w:sz w:val="24"/>
            <w:rPrChange w:id="157" w:author="Nick Maxwell" w:date="2024-04-04T09:29:00Z">
              <w:rPr>
                <w:sz w:val="24"/>
              </w:rPr>
            </w:rPrChange>
          </w:rPr>
          <w:t xml:space="preserve">We additionally anticipated that RT differences would be reflected in </w:t>
        </w:r>
        <w:r w:rsidR="00695CB6" w:rsidRPr="00695CB6">
          <w:rPr>
            <w:color w:val="4472C4" w:themeColor="accent1"/>
            <w:sz w:val="24"/>
            <w:rPrChange w:id="158" w:author="Nick Maxwell" w:date="2024-04-04T09:29:00Z">
              <w:rPr>
                <w:sz w:val="24"/>
              </w:rPr>
            </w:rPrChange>
          </w:rPr>
          <w:lastRenderedPageBreak/>
          <w:t xml:space="preserve">the distributional analyses, with random switching </w:t>
        </w:r>
      </w:ins>
      <w:ins w:id="159" w:author="Nick Maxwell" w:date="2024-04-04T09:29:00Z">
        <w:r w:rsidR="00695CB6" w:rsidRPr="00695CB6">
          <w:rPr>
            <w:color w:val="4472C4" w:themeColor="accent1"/>
            <w:sz w:val="24"/>
            <w:rPrChange w:id="160" w:author="Nick Maxwell" w:date="2024-04-04T09:29:00Z">
              <w:rPr>
                <w:sz w:val="24"/>
              </w:rPr>
            </w:rPrChange>
          </w:rPr>
          <w:t>producing</w:t>
        </w:r>
      </w:ins>
      <w:ins w:id="161" w:author="Nick Maxwell" w:date="2024-04-04T09:28:00Z">
        <w:r w:rsidR="00695CB6" w:rsidRPr="00695CB6">
          <w:rPr>
            <w:color w:val="4472C4" w:themeColor="accent1"/>
            <w:sz w:val="24"/>
            <w:rPrChange w:id="162" w:author="Nick Maxwell" w:date="2024-04-04T09:29:00Z">
              <w:rPr>
                <w:sz w:val="24"/>
              </w:rPr>
            </w:rPrChange>
          </w:rPr>
          <w:t xml:space="preserve"> exaggerated responses in the slowest bins in the </w:t>
        </w:r>
        <w:proofErr w:type="spellStart"/>
        <w:r w:rsidR="00695CB6" w:rsidRPr="00695CB6">
          <w:rPr>
            <w:color w:val="4472C4" w:themeColor="accent1"/>
            <w:sz w:val="24"/>
            <w:rPrChange w:id="163" w:author="Nick Maxwell" w:date="2024-04-04T09:29:00Z">
              <w:rPr>
                <w:sz w:val="24"/>
              </w:rPr>
            </w:rPrChange>
          </w:rPr>
          <w:t>Vincentile</w:t>
        </w:r>
        <w:proofErr w:type="spellEnd"/>
        <w:r w:rsidR="00695CB6" w:rsidRPr="00695CB6">
          <w:rPr>
            <w:color w:val="4472C4" w:themeColor="accent1"/>
            <w:sz w:val="24"/>
            <w:rPrChange w:id="164" w:author="Nick Maxwell" w:date="2024-04-04T09:29:00Z">
              <w:rPr>
                <w:sz w:val="24"/>
              </w:rPr>
            </w:rPrChange>
          </w:rPr>
          <w:t xml:space="preserve"> plots and tau in the ex-gaussian analysis.</w:t>
        </w:r>
      </w:ins>
    </w:p>
    <w:p w14:paraId="15298E7F" w14:textId="0896A960" w:rsidR="007B3F6E" w:rsidRDefault="00502345" w:rsidP="0076173B">
      <w:pPr>
        <w:spacing w:line="480" w:lineRule="auto"/>
        <w:ind w:firstLine="720"/>
        <w:rPr>
          <w:sz w:val="24"/>
        </w:rPr>
      </w:pPr>
      <w:r w:rsidRPr="00E7682F">
        <w:rPr>
          <w:color w:val="4472C4" w:themeColor="accent1"/>
          <w:sz w:val="24"/>
          <w:rPrChange w:id="165" w:author="Nick Maxwell" w:date="2024-04-02T14:55:00Z">
            <w:rPr>
              <w:sz w:val="24"/>
            </w:rPr>
          </w:rPrChange>
        </w:rPr>
        <w:t>Regarding switch costs</w:t>
      </w:r>
      <w:r w:rsidR="00391FF8" w:rsidRPr="00E7682F">
        <w:rPr>
          <w:color w:val="4472C4" w:themeColor="accent1"/>
          <w:sz w:val="24"/>
          <w:rPrChange w:id="166" w:author="Nick Maxwell" w:date="2024-04-02T14:55:00Z">
            <w:rPr>
              <w:sz w:val="24"/>
            </w:rPr>
          </w:rPrChange>
        </w:rPr>
        <w:t xml:space="preserve">, </w:t>
      </w:r>
      <w:ins w:id="167" w:author="Nick Maxwell" w:date="2024-04-02T14:55:00Z">
        <w:r w:rsidR="00E7682F" w:rsidRPr="00E7682F">
          <w:rPr>
            <w:color w:val="4472C4" w:themeColor="accent1"/>
            <w:sz w:val="24"/>
            <w:rPrChange w:id="168" w:author="Nick Maxwell" w:date="2024-04-02T14:55:00Z">
              <w:rPr>
                <w:sz w:val="24"/>
              </w:rPr>
            </w:rPrChange>
          </w:rPr>
          <w:t xml:space="preserve">we anticipated that because local switch costs reflect task-set reconfiguration processes, random switching may increase local switch costs, as the unpredictable nature of random sequencing should be particularly taxing on these processes relative to predictive switching. </w:t>
        </w:r>
        <w:r w:rsidR="00E7682F" w:rsidRPr="00EB306E">
          <w:rPr>
            <w:color w:val="4472C4" w:themeColor="accent1"/>
            <w:sz w:val="24"/>
          </w:rPr>
          <w:t>While this prediction contrasts with findings reported by Minear and Shah (2008),</w:t>
        </w:r>
        <w:r w:rsidR="00E7682F">
          <w:rPr>
            <w:sz w:val="24"/>
          </w:rPr>
          <w:t xml:space="preserve"> t</w:t>
        </w:r>
        <w:r w:rsidR="00E7682F" w:rsidRPr="00384A57">
          <w:rPr>
            <w:sz w:val="24"/>
          </w:rPr>
          <w:t xml:space="preserve">his </w:t>
        </w:r>
        <w:r w:rsidR="00E7682F">
          <w:rPr>
            <w:sz w:val="24"/>
          </w:rPr>
          <w:t>pattern may be</w:t>
        </w:r>
      </w:ins>
      <w:del w:id="169" w:author="Nick Maxwell" w:date="2024-04-02T14:55:00Z">
        <w:r w:rsidR="003120BE" w:rsidRPr="00384A57" w:rsidDel="00E7682F">
          <w:rPr>
            <w:sz w:val="24"/>
          </w:rPr>
          <w:delText xml:space="preserve">Minear </w:delText>
        </w:r>
        <w:r w:rsidR="00DD2DE5" w:rsidRPr="00384A57" w:rsidDel="00E7682F">
          <w:rPr>
            <w:sz w:val="24"/>
          </w:rPr>
          <w:delText>and</w:delText>
        </w:r>
        <w:r w:rsidR="003120BE" w:rsidRPr="00384A57" w:rsidDel="00E7682F">
          <w:rPr>
            <w:sz w:val="24"/>
          </w:rPr>
          <w:delText xml:space="preserve"> Shah (2008) reported higher local switch costs on predictive versus random switching but higher global costs when switching was random </w:delText>
        </w:r>
        <w:r w:rsidR="00B011D8" w:rsidRPr="00384A57" w:rsidDel="00E7682F">
          <w:rPr>
            <w:sz w:val="24"/>
          </w:rPr>
          <w:delText>versus</w:delText>
        </w:r>
        <w:r w:rsidR="003120BE" w:rsidRPr="00384A57" w:rsidDel="00E7682F">
          <w:rPr>
            <w:sz w:val="24"/>
          </w:rPr>
          <w:delText xml:space="preserve"> predictive. </w:delText>
        </w:r>
        <w:r w:rsidR="00B95AB9" w:rsidRPr="00384A57" w:rsidDel="00E7682F">
          <w:rPr>
            <w:sz w:val="24"/>
          </w:rPr>
          <w:delText>However</w:delText>
        </w:r>
        <w:r w:rsidR="00FA44EC" w:rsidRPr="00384A57" w:rsidDel="00E7682F">
          <w:rPr>
            <w:sz w:val="24"/>
          </w:rPr>
          <w:delText>, because</w:delText>
        </w:r>
        <w:r w:rsidR="003120BE" w:rsidRPr="00384A57" w:rsidDel="00E7682F">
          <w:rPr>
            <w:sz w:val="24"/>
          </w:rPr>
          <w:delText xml:space="preserve"> local switch costs reflect reconfiguration process</w:delText>
        </w:r>
        <w:r w:rsidR="00AE715A" w:rsidRPr="00384A57" w:rsidDel="00E7682F">
          <w:rPr>
            <w:sz w:val="24"/>
          </w:rPr>
          <w:delText>es</w:delText>
        </w:r>
        <w:r w:rsidR="003120BE" w:rsidRPr="00384A57" w:rsidDel="00E7682F">
          <w:rPr>
            <w:sz w:val="24"/>
          </w:rPr>
          <w:delText>,</w:delText>
        </w:r>
        <w:r w:rsidR="002C5AA5" w:rsidRPr="00384A57" w:rsidDel="00E7682F">
          <w:rPr>
            <w:sz w:val="24"/>
          </w:rPr>
          <w:delText xml:space="preserve"> </w:delText>
        </w:r>
        <w:r w:rsidRPr="00384A57" w:rsidDel="00E7682F">
          <w:rPr>
            <w:sz w:val="24"/>
          </w:rPr>
          <w:delText xml:space="preserve">random switching </w:delText>
        </w:r>
        <w:r w:rsidR="00FA44EC" w:rsidRPr="00384A57" w:rsidDel="00E7682F">
          <w:rPr>
            <w:sz w:val="24"/>
          </w:rPr>
          <w:delText>may</w:delText>
        </w:r>
        <w:r w:rsidR="003120BE" w:rsidRPr="00384A57" w:rsidDel="00E7682F">
          <w:rPr>
            <w:sz w:val="24"/>
          </w:rPr>
          <w:delText xml:space="preserve"> </w:delText>
        </w:r>
        <w:r w:rsidR="002C5AA5" w:rsidRPr="00384A57" w:rsidDel="00E7682F">
          <w:rPr>
            <w:sz w:val="24"/>
          </w:rPr>
          <w:delText xml:space="preserve">instead </w:delText>
        </w:r>
        <w:r w:rsidR="003120BE" w:rsidRPr="00384A57" w:rsidDel="00E7682F">
          <w:rPr>
            <w:i/>
            <w:iCs/>
            <w:sz w:val="24"/>
          </w:rPr>
          <w:delText>increase</w:delText>
        </w:r>
        <w:r w:rsidR="002C5AA5" w:rsidRPr="00384A57" w:rsidDel="00E7682F">
          <w:rPr>
            <w:sz w:val="24"/>
          </w:rPr>
          <w:delText xml:space="preserve"> local </w:delText>
        </w:r>
        <w:r w:rsidRPr="00384A57" w:rsidDel="00E7682F">
          <w:rPr>
            <w:sz w:val="24"/>
          </w:rPr>
          <w:delText xml:space="preserve">switch costs, as the unpredictable nature of </w:delText>
        </w:r>
        <w:r w:rsidR="006E7DF4" w:rsidRPr="00384A57" w:rsidDel="00E7682F">
          <w:rPr>
            <w:sz w:val="24"/>
          </w:rPr>
          <w:delText>random sequencing</w:delText>
        </w:r>
        <w:r w:rsidRPr="00384A57" w:rsidDel="00E7682F">
          <w:rPr>
            <w:sz w:val="24"/>
          </w:rPr>
          <w:delText xml:space="preserve"> </w:delText>
        </w:r>
        <w:r w:rsidR="003120BE" w:rsidRPr="00384A57" w:rsidDel="00E7682F">
          <w:rPr>
            <w:sz w:val="24"/>
          </w:rPr>
          <w:delText xml:space="preserve">should </w:delText>
        </w:r>
        <w:r w:rsidR="00092E75" w:rsidRPr="00384A57" w:rsidDel="00E7682F">
          <w:rPr>
            <w:sz w:val="24"/>
          </w:rPr>
          <w:delText xml:space="preserve">be particularly taxing </w:delText>
        </w:r>
        <w:r w:rsidR="006E7DF4" w:rsidRPr="00384A57" w:rsidDel="00E7682F">
          <w:rPr>
            <w:sz w:val="24"/>
          </w:rPr>
          <w:delText xml:space="preserve">for working memory processes relative to predictive </w:delText>
        </w:r>
        <w:r w:rsidR="00EE684D" w:rsidDel="00E7682F">
          <w:rPr>
            <w:sz w:val="24"/>
          </w:rPr>
          <w:delText>switching</w:delText>
        </w:r>
        <w:r w:rsidR="006E7DF4" w:rsidRPr="00384A57" w:rsidDel="00E7682F">
          <w:rPr>
            <w:sz w:val="24"/>
          </w:rPr>
          <w:delText xml:space="preserve">. </w:delText>
        </w:r>
        <w:r w:rsidR="00715164" w:rsidRPr="00384A57" w:rsidDel="00E7682F">
          <w:rPr>
            <w:sz w:val="24"/>
          </w:rPr>
          <w:delText>This is</w:delText>
        </w:r>
      </w:del>
      <w:r w:rsidR="00715164" w:rsidRPr="00384A57">
        <w:rPr>
          <w:sz w:val="24"/>
        </w:rPr>
        <w:t xml:space="preserve"> especially likely</w:t>
      </w:r>
      <w:ins w:id="170" w:author="Nick Maxwell" w:date="2024-04-02T14:55:00Z">
        <w:r w:rsidR="00E7682F">
          <w:rPr>
            <w:sz w:val="24"/>
          </w:rPr>
          <w:t xml:space="preserve"> since</w:t>
        </w:r>
      </w:ins>
      <w:del w:id="171" w:author="Nick Maxwell" w:date="2024-04-02T14:55:00Z">
        <w:r w:rsidR="00B95AB9" w:rsidRPr="00384A57" w:rsidDel="00E7682F">
          <w:rPr>
            <w:sz w:val="24"/>
          </w:rPr>
          <w:delText xml:space="preserve">, </w:delText>
        </w:r>
        <w:r w:rsidR="00BE653B" w:rsidRPr="00384A57" w:rsidDel="00E7682F">
          <w:rPr>
            <w:sz w:val="24"/>
          </w:rPr>
          <w:delText>as</w:delText>
        </w:r>
      </w:del>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 xml:space="preserve">nlike </w:t>
      </w:r>
      <w:del w:id="172" w:author="Nick Maxwell" w:date="2024-04-02T14:56:00Z">
        <w:r w:rsidR="00D33967" w:rsidRPr="00384A57" w:rsidDel="00E7682F">
          <w:rPr>
            <w:sz w:val="24"/>
          </w:rPr>
          <w:delText xml:space="preserve">the </w:delText>
        </w:r>
      </w:del>
      <w:r w:rsidR="00E67D22">
        <w:rPr>
          <w:sz w:val="24"/>
        </w:rPr>
        <w:t>predictive switching where</w:t>
      </w:r>
      <w:r w:rsidR="004812AA" w:rsidRPr="00384A57">
        <w:rPr>
          <w:sz w:val="24"/>
        </w:rPr>
        <w:t xml:space="preserve"> </w:t>
      </w:r>
      <w:r w:rsidR="00E67D22">
        <w:rPr>
          <w:sz w:val="24"/>
        </w:rPr>
        <w:t>task changes</w:t>
      </w:r>
      <w:r w:rsidR="00DD6117">
        <w:rPr>
          <w:sz w:val="24"/>
        </w:rPr>
        <w:t xml:space="preserve"> </w:t>
      </w:r>
      <w:r w:rsidR="00CC681F">
        <w:rPr>
          <w:sz w:val="24"/>
        </w:rPr>
        <w:t xml:space="preserve">reliably </w:t>
      </w:r>
      <w:r w:rsidR="00DD6117">
        <w:rPr>
          <w:sz w:val="24"/>
        </w:rPr>
        <w:t>occur</w:t>
      </w:r>
      <w:r w:rsidR="003417D7">
        <w:rPr>
          <w:sz w:val="24"/>
        </w:rPr>
        <w:t xml:space="preserve"> </w:t>
      </w:r>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 xml:space="preserve">of the same task-set </w:t>
      </w:r>
      <w:r w:rsidR="00EE684D">
        <w:rPr>
          <w:sz w:val="24"/>
        </w:rPr>
        <w:t>prior to a switch</w:t>
      </w:r>
      <w:r w:rsidR="007F7CF7">
        <w:rPr>
          <w:sz w:val="24"/>
        </w:rPr>
        <w:t>, leading to greater task-set inertia relative to the predictive sequence.</w:t>
      </w:r>
      <w:r w:rsidR="00BE653B" w:rsidRPr="00384A57">
        <w:rPr>
          <w:sz w:val="24"/>
        </w:rPr>
        <w:t xml:space="preserve"> </w:t>
      </w:r>
      <w:r w:rsidR="00462B74">
        <w:rPr>
          <w:sz w:val="24"/>
        </w:rPr>
        <w:t>Furthermore, consistent with Allport</w:t>
      </w:r>
      <w:r w:rsidR="003417D7">
        <w:rPr>
          <w:sz w:val="24"/>
        </w:rPr>
        <w:t xml:space="preserve">, Styles, and Hsieh (1994), </w:t>
      </w:r>
      <w:r w:rsidR="00462B74">
        <w:rPr>
          <w:sz w:val="24"/>
        </w:rPr>
        <w:t>it is likely that the inactive task</w:t>
      </w:r>
      <w:r w:rsidR="00EE684D">
        <w:rPr>
          <w:sz w:val="24"/>
        </w:rPr>
        <w:t>-set</w:t>
      </w:r>
      <w:r w:rsidR="00462B74">
        <w:rPr>
          <w:sz w:val="24"/>
        </w:rPr>
        <w:t xml:space="preserve"> becomes progressively inhibited as participants advance through a run, making switching particularly taxing following a longer sequence of consecutive trial types. </w:t>
      </w:r>
      <w:del w:id="173" w:author="Nick Maxwell" w:date="2024-04-02T14:58:00Z">
        <w:r w:rsidR="00EE684D" w:rsidDel="00E7682F">
          <w:rPr>
            <w:sz w:val="24"/>
          </w:rPr>
          <w:delText>Taken together</w:delText>
        </w:r>
      </w:del>
      <w:ins w:id="174" w:author="Nick Maxwell" w:date="2024-04-02T14:58:00Z">
        <w:r w:rsidR="00E7682F">
          <w:rPr>
            <w:sz w:val="24"/>
          </w:rPr>
          <w:t>As such</w:t>
        </w:r>
      </w:ins>
      <w:r w:rsidR="00AA1E54">
        <w:rPr>
          <w:sz w:val="24"/>
        </w:rPr>
        <w:t>, we</w:t>
      </w:r>
      <w:r w:rsidR="00AA1E54" w:rsidRPr="00384A57">
        <w:rPr>
          <w:sz w:val="24"/>
        </w:rPr>
        <w:t xml:space="preserve"> </w:t>
      </w:r>
      <w:r w:rsidR="00BE653B" w:rsidRPr="00384A57">
        <w:rPr>
          <w:sz w:val="24"/>
        </w:rPr>
        <w:t>anticipated</w:t>
      </w:r>
      <w:r w:rsidR="00AA1E54">
        <w:rPr>
          <w:sz w:val="24"/>
        </w:rPr>
        <w:t xml:space="preserve"> that</w:t>
      </w:r>
      <w:r w:rsidR="00BE653B" w:rsidRPr="00384A57">
        <w:rPr>
          <w:sz w:val="24"/>
        </w:rPr>
        <w:t xml:space="preserve"> random switching would inflate local switch costs by </w:t>
      </w:r>
      <w:r w:rsidR="00EE684D">
        <w:rPr>
          <w:sz w:val="24"/>
        </w:rPr>
        <w:t xml:space="preserve">both </w:t>
      </w:r>
      <w:del w:id="175" w:author="Nick Maxwell" w:date="2024-04-02T14:58:00Z">
        <w:r w:rsidR="00BE653B" w:rsidRPr="00E7682F" w:rsidDel="00E7682F">
          <w:rPr>
            <w:color w:val="4472C4" w:themeColor="accent1"/>
            <w:sz w:val="24"/>
            <w:rPrChange w:id="176" w:author="Nick Maxwell" w:date="2024-04-02T14:58:00Z">
              <w:rPr>
                <w:sz w:val="24"/>
              </w:rPr>
            </w:rPrChange>
          </w:rPr>
          <w:delText xml:space="preserve">facilitating </w:delText>
        </w:r>
      </w:del>
      <w:ins w:id="177" w:author="Nick Maxwell" w:date="2024-04-04T09:48:00Z">
        <w:r w:rsidR="008D58BE">
          <w:rPr>
            <w:color w:val="4472C4" w:themeColor="accent1"/>
            <w:sz w:val="24"/>
          </w:rPr>
          <w:t xml:space="preserve">decreasing </w:t>
        </w:r>
      </w:ins>
      <w:r w:rsidR="00BE653B" w:rsidRPr="00384A57">
        <w:rPr>
          <w:sz w:val="24"/>
        </w:rPr>
        <w:t>RTs on consecutive non-switch trials</w:t>
      </w:r>
      <w:r w:rsidR="00AA1E54">
        <w:rPr>
          <w:sz w:val="24"/>
        </w:rPr>
        <w:t xml:space="preserve"> and </w:t>
      </w:r>
      <w:del w:id="178" w:author="Nick Maxwell" w:date="2024-04-02T14:58:00Z">
        <w:r w:rsidR="00AA1E54" w:rsidRPr="00E7682F" w:rsidDel="00E7682F">
          <w:rPr>
            <w:color w:val="4472C4" w:themeColor="accent1"/>
            <w:sz w:val="24"/>
            <w:rPrChange w:id="179" w:author="Nick Maxwell" w:date="2024-04-02T14:58:00Z">
              <w:rPr>
                <w:sz w:val="24"/>
              </w:rPr>
            </w:rPrChange>
          </w:rPr>
          <w:delText xml:space="preserve">inhibiting </w:delText>
        </w:r>
      </w:del>
      <w:ins w:id="180" w:author="Nick Maxwell" w:date="2024-04-04T09:48:00Z">
        <w:r w:rsidR="008D58BE">
          <w:rPr>
            <w:color w:val="4472C4" w:themeColor="accent1"/>
            <w:sz w:val="24"/>
          </w:rPr>
          <w:t xml:space="preserve">increasing </w:t>
        </w:r>
      </w:ins>
      <w:r w:rsidR="00AA1E54">
        <w:rPr>
          <w:sz w:val="24"/>
        </w:rPr>
        <w:t xml:space="preserve">RTs via </w:t>
      </w:r>
      <w:del w:id="181" w:author="Nick Maxwell" w:date="2024-04-02T14:58:00Z">
        <w:r w:rsidR="00AA1E54" w:rsidDel="00E7682F">
          <w:rPr>
            <w:sz w:val="24"/>
          </w:rPr>
          <w:delText xml:space="preserve">increased </w:delText>
        </w:r>
      </w:del>
      <w:ins w:id="182" w:author="Nick Maxwell" w:date="2024-04-02T14:58:00Z">
        <w:r w:rsidR="00E7682F">
          <w:rPr>
            <w:sz w:val="24"/>
          </w:rPr>
          <w:t xml:space="preserve">greater </w:t>
        </w:r>
      </w:ins>
      <w:r w:rsidR="00AA1E54">
        <w:rPr>
          <w:sz w:val="24"/>
        </w:rPr>
        <w:t>task-set inertia</w:t>
      </w:r>
      <w:ins w:id="183" w:author="Nick Maxwell" w:date="2024-04-04T09:48:00Z">
        <w:r w:rsidR="008D58BE">
          <w:rPr>
            <w:sz w:val="24"/>
          </w:rPr>
          <w:t xml:space="preserve"> </w:t>
        </w:r>
        <w:r w:rsidR="008D58BE" w:rsidRPr="008D58BE">
          <w:rPr>
            <w:color w:val="4472C4" w:themeColor="accent1"/>
            <w:sz w:val="24"/>
            <w:rPrChange w:id="184" w:author="Nick Maxwell" w:date="2024-04-04T09:48:00Z">
              <w:rPr>
                <w:sz w:val="24"/>
              </w:rPr>
            </w:rPrChange>
          </w:rPr>
          <w:t>when a switch is encountered</w:t>
        </w:r>
      </w:ins>
      <w:r w:rsidR="00AA1E54">
        <w:rPr>
          <w:sz w:val="24"/>
        </w:rPr>
        <w:t>.</w:t>
      </w:r>
    </w:p>
    <w:p w14:paraId="57C8E75E" w14:textId="35286F0B" w:rsidR="00695CB6" w:rsidRPr="00384A57" w:rsidDel="00695CB6" w:rsidRDefault="003668C7" w:rsidP="00695CB6">
      <w:pPr>
        <w:spacing w:line="480" w:lineRule="auto"/>
        <w:ind w:firstLine="720"/>
        <w:rPr>
          <w:del w:id="185" w:author="Nick Maxwell" w:date="2024-04-04T09:27:00Z"/>
          <w:moveTo w:id="186" w:author="Nick Maxwell" w:date="2024-04-04T09:27:00Z"/>
          <w:sz w:val="24"/>
        </w:rPr>
      </w:pPr>
      <w:r>
        <w:rPr>
          <w:sz w:val="24"/>
        </w:rPr>
        <w:t>Separately</w:t>
      </w:r>
      <w:r w:rsidR="003120BE" w:rsidRPr="00384A57">
        <w:rPr>
          <w:sz w:val="24"/>
        </w:rPr>
        <w:t xml:space="preserve">, </w:t>
      </w:r>
      <w:r w:rsidR="00502345" w:rsidRPr="00384A57">
        <w:rPr>
          <w:sz w:val="24"/>
        </w:rPr>
        <w:t xml:space="preserve">we </w:t>
      </w:r>
      <w:r w:rsidR="00092E75" w:rsidRPr="00384A57">
        <w:rPr>
          <w:sz w:val="24"/>
        </w:rPr>
        <w:t>expected</w:t>
      </w:r>
      <w:r>
        <w:rPr>
          <w:sz w:val="24"/>
        </w:rPr>
        <w:t xml:space="preserve"> that predict</w:t>
      </w:r>
      <w:r w:rsidR="00113DF4">
        <w:rPr>
          <w:sz w:val="24"/>
        </w:rPr>
        <w:t>ive</w:t>
      </w:r>
      <w:r>
        <w:rPr>
          <w:sz w:val="24"/>
        </w:rPr>
        <w:t xml:space="preserve"> switching would inflate global costs. </w:t>
      </w:r>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w:t>
      </w:r>
      <w:r>
        <w:rPr>
          <w:sz w:val="24"/>
        </w:rPr>
        <w:t>allows</w:t>
      </w:r>
      <w:r w:rsidR="00895D69">
        <w:rPr>
          <w:sz w:val="24"/>
        </w:rPr>
        <w:t xml:space="preserve"> </w:t>
      </w:r>
      <w:r w:rsidR="00092E75" w:rsidRPr="00384A57">
        <w:rPr>
          <w:sz w:val="24"/>
        </w:rPr>
        <w:t>participants</w:t>
      </w:r>
      <w:r w:rsidR="00CC681F">
        <w:rPr>
          <w:sz w:val="24"/>
        </w:rPr>
        <w:t xml:space="preserve"> to</w:t>
      </w:r>
      <w:r w:rsidR="00092E75" w:rsidRPr="00384A57">
        <w:rPr>
          <w:sz w:val="24"/>
        </w:rPr>
        <w:t xml:space="preserve">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w:t>
      </w:r>
      <w:r w:rsidR="00113DF4">
        <w:rPr>
          <w:sz w:val="24"/>
        </w:rPr>
        <w:t xml:space="preserve">two-trial </w:t>
      </w:r>
      <w:r w:rsidR="00637F95">
        <w:rPr>
          <w:sz w:val="24"/>
        </w:rPr>
        <w:t>run</w:t>
      </w:r>
      <w:r w:rsidR="00656031" w:rsidRPr="00384A57">
        <w:rPr>
          <w:sz w:val="24"/>
        </w:rPr>
        <w:t xml:space="preserve">. </w:t>
      </w:r>
      <w:r w:rsidR="00AA0E25">
        <w:rPr>
          <w:sz w:val="24"/>
        </w:rPr>
        <w:t xml:space="preserve">When a switch is </w:t>
      </w:r>
      <w:r w:rsidR="00AA1E54">
        <w:rPr>
          <w:sz w:val="24"/>
        </w:rPr>
        <w:t>encountered</w:t>
      </w:r>
      <w:r w:rsidR="00AA0E25">
        <w:rPr>
          <w:sz w:val="24"/>
        </w:rPr>
        <w:t xml:space="preserve">, participants must </w:t>
      </w:r>
      <w:r w:rsidR="00AA1E54">
        <w:rPr>
          <w:sz w:val="24"/>
        </w:rPr>
        <w:t xml:space="preserve">disengage from </w:t>
      </w:r>
      <w:ins w:id="187" w:author="Nick Maxwell" w:date="2024-04-03T16:52:00Z">
        <w:r w:rsidR="008771BF">
          <w:rPr>
            <w:sz w:val="24"/>
          </w:rPr>
          <w:t xml:space="preserve">the </w:t>
        </w:r>
      </w:ins>
      <w:r w:rsidR="00AA1E54">
        <w:rPr>
          <w:sz w:val="24"/>
        </w:rPr>
        <w:t xml:space="preserve">current task set while </w:t>
      </w:r>
      <w:r>
        <w:rPr>
          <w:sz w:val="24"/>
        </w:rPr>
        <w:t>re-</w:t>
      </w:r>
      <w:r w:rsidR="00AA0E25">
        <w:rPr>
          <w:sz w:val="24"/>
        </w:rPr>
        <w:t>activat</w:t>
      </w:r>
      <w:r w:rsidR="00AA1E54">
        <w:rPr>
          <w:sz w:val="24"/>
        </w:rPr>
        <w:t>ing</w:t>
      </w:r>
      <w:r w:rsidR="00AA0E25">
        <w:rPr>
          <w:sz w:val="24"/>
        </w:rPr>
        <w:t xml:space="preserve"> </w:t>
      </w:r>
      <w:r>
        <w:rPr>
          <w:sz w:val="24"/>
        </w:rPr>
        <w:t xml:space="preserve">the </w:t>
      </w:r>
      <w:r w:rsidR="00AA1E54">
        <w:rPr>
          <w:sz w:val="24"/>
        </w:rPr>
        <w:t>appropriate</w:t>
      </w:r>
      <w:r w:rsidR="00AA0E25">
        <w:rPr>
          <w:sz w:val="24"/>
        </w:rPr>
        <w:t xml:space="preserve"> task-set in working memory. </w:t>
      </w:r>
      <w:r w:rsidR="00637F95">
        <w:rPr>
          <w:sz w:val="24"/>
        </w:rPr>
        <w:t>As a result,</w:t>
      </w:r>
      <w:r w:rsidR="00656031" w:rsidRPr="00384A57">
        <w:rPr>
          <w:sz w:val="24"/>
        </w:rPr>
        <w:t xml:space="preserve"> attention and working memory processes </w:t>
      </w:r>
      <w:r w:rsidR="00637F95">
        <w:rPr>
          <w:sz w:val="24"/>
        </w:rPr>
        <w:lastRenderedPageBreak/>
        <w:t xml:space="preserve">are more likely to be taxed </w:t>
      </w:r>
      <w:r w:rsidR="00AA1E54">
        <w:rPr>
          <w:sz w:val="24"/>
        </w:rPr>
        <w:t>versus</w:t>
      </w:r>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Pr>
          <w:sz w:val="24"/>
        </w:rPr>
        <w:t xml:space="preserve">the lack of a </w:t>
      </w:r>
      <w:r w:rsidR="00F9483E">
        <w:rPr>
          <w:sz w:val="24"/>
        </w:rPr>
        <w:t xml:space="preserve">consistent </w:t>
      </w:r>
      <w:r w:rsidR="00CC681F">
        <w:rPr>
          <w:sz w:val="24"/>
        </w:rPr>
        <w:t xml:space="preserve">task </w:t>
      </w:r>
      <w:r w:rsidR="00F9483E">
        <w:rPr>
          <w:sz w:val="24"/>
        </w:rPr>
        <w:t>sequenc</w:t>
      </w:r>
      <w:r w:rsidR="00CC681F">
        <w:rPr>
          <w:sz w:val="24"/>
        </w:rPr>
        <w:t>ing</w:t>
      </w:r>
      <w:r w:rsidR="00F9483E">
        <w:rPr>
          <w:sz w:val="24"/>
        </w:rPr>
        <w:t xml:space="preserve"> </w:t>
      </w:r>
      <w:r>
        <w:rPr>
          <w:sz w:val="24"/>
        </w:rPr>
        <w:t>makes it impossible for participants to monitor their progress</w:t>
      </w:r>
      <w:r w:rsidR="00AA1E54">
        <w:rPr>
          <w:sz w:val="24"/>
        </w:rPr>
        <w:t xml:space="preserve">. </w:t>
      </w:r>
      <w:r w:rsidR="003120BE" w:rsidRPr="00384A57">
        <w:rPr>
          <w:sz w:val="24"/>
        </w:rPr>
        <w:t xml:space="preserve">Thus, we anticipated a dissociation between local and global switch costs </w:t>
      </w:r>
      <w:r w:rsidR="00637F95">
        <w:rPr>
          <w:sz w:val="24"/>
        </w:rPr>
        <w:t>between trial</w:t>
      </w:r>
      <w:r w:rsidR="003120BE" w:rsidRPr="00384A57">
        <w:rPr>
          <w:sz w:val="24"/>
        </w:rPr>
        <w:t xml:space="preserve"> </w:t>
      </w:r>
      <w:r w:rsidR="001610F3" w:rsidRPr="00384A57">
        <w:rPr>
          <w:sz w:val="24"/>
        </w:rPr>
        <w:t>sequ</w:t>
      </w:r>
      <w:r w:rsidR="001610F3">
        <w:rPr>
          <w:sz w:val="24"/>
        </w:rPr>
        <w:t>ences</w:t>
      </w:r>
      <w:r w:rsidR="00462B74">
        <w:rPr>
          <w:sz w:val="24"/>
        </w:rPr>
        <w:t>.</w:t>
      </w:r>
      <w:moveToRangeStart w:id="188" w:author="Nick Maxwell" w:date="2024-04-04T09:27:00Z" w:name="move163115287"/>
      <w:moveTo w:id="189" w:author="Nick Maxwell" w:date="2024-04-04T09:27:00Z">
        <w:del w:id="190" w:author="Nick Maxwell" w:date="2024-04-04T09:28:00Z">
          <w:r w:rsidR="00695CB6" w:rsidDel="00695CB6">
            <w:rPr>
              <w:sz w:val="24"/>
            </w:rPr>
            <w:delText>Overall, we anticipated that</w:delText>
          </w:r>
          <w:r w:rsidR="00695CB6" w:rsidRPr="00384A57" w:rsidDel="00695CB6">
            <w:rPr>
              <w:sz w:val="24"/>
            </w:rPr>
            <w:delText xml:space="preserve"> random switching </w:delText>
          </w:r>
          <w:r w:rsidR="00695CB6" w:rsidDel="00695CB6">
            <w:rPr>
              <w:sz w:val="24"/>
            </w:rPr>
            <w:delText>would</w:delText>
          </w:r>
          <w:r w:rsidR="00695CB6" w:rsidRPr="00384A57" w:rsidDel="00695CB6">
            <w:rPr>
              <w:sz w:val="24"/>
            </w:rPr>
            <w:delText xml:space="preserve"> produce exaggerated responses in the slowest bins in the Vincentile plots and tau in the ex-gaussian analysis.</w:delText>
          </w:r>
        </w:del>
        <w:r w:rsidR="00695CB6" w:rsidRPr="00384A57">
          <w:rPr>
            <w:sz w:val="24"/>
          </w:rPr>
          <w:tab/>
        </w:r>
      </w:moveTo>
    </w:p>
    <w:moveToRangeEnd w:id="188"/>
    <w:p w14:paraId="6ECC5A8F" w14:textId="5160F12A" w:rsidR="00695CB6" w:rsidRPr="00384A57" w:rsidRDefault="00695CB6" w:rsidP="0076173B">
      <w:pPr>
        <w:spacing w:line="480" w:lineRule="auto"/>
        <w:ind w:firstLine="720"/>
        <w:rPr>
          <w:sz w:val="24"/>
        </w:rPr>
      </w:pP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65EB2C59" w:rsidR="00F02CC9" w:rsidRPr="00384A57" w:rsidRDefault="00CC681F" w:rsidP="00D45969">
      <w:pPr>
        <w:tabs>
          <w:tab w:val="left" w:pos="2880"/>
        </w:tabs>
        <w:spacing w:line="480" w:lineRule="auto"/>
        <w:ind w:firstLine="720"/>
        <w:rPr>
          <w:sz w:val="24"/>
        </w:rPr>
      </w:pPr>
      <w:r>
        <w:rPr>
          <w:sz w:val="24"/>
        </w:rPr>
        <w:t>One hundred</w:t>
      </w:r>
      <w:r w:rsidR="00F101E2" w:rsidRPr="00384A57">
        <w:rPr>
          <w:sz w:val="24"/>
        </w:rPr>
        <w:t xml:space="preserve"> </w:t>
      </w:r>
      <w:r w:rsidR="00877DA3" w:rsidRPr="00384A57">
        <w:rPr>
          <w:sz w:val="24"/>
        </w:rPr>
        <w:t>University of Southern Mississippi</w:t>
      </w:r>
      <w:r w:rsidR="009367EA">
        <w:rPr>
          <w:sz w:val="24"/>
        </w:rPr>
        <w:t xml:space="preserve"> undergraduates </w:t>
      </w:r>
      <w:del w:id="191" w:author="Nick Maxwell" w:date="2024-04-02T16:19:00Z">
        <w:r w:rsidR="008E1C19" w:rsidRPr="00384A57" w:rsidDel="00AC0AC9">
          <w:rPr>
            <w:sz w:val="24"/>
          </w:rPr>
          <w:delText>completed the study</w:delText>
        </w:r>
      </w:del>
      <w:ins w:id="192" w:author="Nick Maxwell" w:date="2024-04-02T16:19:00Z">
        <w:r w:rsidR="00AC0AC9">
          <w:rPr>
            <w:sz w:val="24"/>
          </w:rPr>
          <w:t>participated</w:t>
        </w:r>
      </w:ins>
      <w:r w:rsidR="008E1C19" w:rsidRPr="00384A57">
        <w:rPr>
          <w:sz w:val="24"/>
        </w:rPr>
        <w:t xml:space="preserve"> in exchange for partial course credit</w:t>
      </w:r>
      <w:r w:rsidR="00877DA3"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 xml:space="preserve">(Faul,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1A82F939"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using</w:t>
      </w:r>
      <w:r w:rsidR="00026AD0">
        <w:rPr>
          <w:sz w:val="24"/>
        </w:rPr>
        <w:t xml:space="preserve"> a </w:t>
      </w:r>
      <w:r w:rsidR="009367EA">
        <w:rPr>
          <w:sz w:val="24"/>
        </w:rPr>
        <w:t xml:space="preserve">procedure </w:t>
      </w:r>
      <w:r w:rsidR="004353D7" w:rsidRPr="00384A57">
        <w:rPr>
          <w:sz w:val="24"/>
        </w:rPr>
        <w:t>modeled after Huff et al. (2015)</w:t>
      </w:r>
      <w:r w:rsidR="00CE7F26">
        <w:rPr>
          <w:sz w:val="24"/>
        </w:rPr>
        <w:t xml:space="preserve"> and Minear and Shah (2008)</w:t>
      </w:r>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 xml:space="preserve">was split in half, </w:t>
      </w:r>
      <w:r w:rsidR="00026AD0">
        <w:rPr>
          <w:sz w:val="24"/>
        </w:rPr>
        <w:t>with</w:t>
      </w:r>
      <w:r w:rsidR="00D45969" w:rsidRPr="00384A57">
        <w:rPr>
          <w:sz w:val="24"/>
        </w:rPr>
        <w:t xml:space="preserve"> half </w:t>
      </w:r>
      <w:r w:rsidR="00D67620" w:rsidRPr="00384A57">
        <w:rPr>
          <w:sz w:val="24"/>
        </w:rPr>
        <w:t xml:space="preserve">paired </w:t>
      </w:r>
      <w:r w:rsidR="00051A9C" w:rsidRPr="00384A57">
        <w:rPr>
          <w:sz w:val="24"/>
        </w:rPr>
        <w:t xml:space="preserve">with </w:t>
      </w:r>
      <w:r w:rsidR="00D67620" w:rsidRPr="00384A57">
        <w:rPr>
          <w:sz w:val="24"/>
        </w:rPr>
        <w:t>odd number</w:t>
      </w:r>
      <w:r w:rsidR="00D45969" w:rsidRPr="00384A57">
        <w:rPr>
          <w:sz w:val="24"/>
        </w:rPr>
        <w:t>s</w:t>
      </w:r>
      <w:r w:rsidR="00026AD0">
        <w:rPr>
          <w:sz w:val="24"/>
        </w:rPr>
        <w:t xml:space="preserve"> and </w:t>
      </w:r>
      <w:r w:rsidR="00D67620" w:rsidRPr="00384A57">
        <w:rPr>
          <w:sz w:val="24"/>
        </w:rPr>
        <w:t xml:space="preserve">the remaining half paired with even numbers. This process was </w:t>
      </w:r>
      <w:r w:rsidR="00D67620" w:rsidRPr="00384A57">
        <w:rPr>
          <w:sz w:val="24"/>
        </w:rPr>
        <w:lastRenderedPageBreak/>
        <w:t xml:space="preserve">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379EA107"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w:t>
      </w:r>
      <w:ins w:id="193" w:author="Nick Maxwell" w:date="2024-04-02T16:20:00Z">
        <w:r w:rsidR="00AC0AC9">
          <w:rPr>
            <w:sz w:val="24"/>
          </w:rPr>
          <w:t xml:space="preserve">, which </w:t>
        </w:r>
      </w:ins>
      <w:del w:id="194" w:author="Nick Maxwell" w:date="2024-04-02T16:20:00Z">
        <w:r w:rsidR="00D6443E" w:rsidRPr="00384A57" w:rsidDel="00AC0AC9">
          <w:rPr>
            <w:sz w:val="24"/>
          </w:rPr>
          <w:delText xml:space="preserve">. These keys </w:delText>
        </w:r>
      </w:del>
      <w:r w:rsidR="00D6443E" w:rsidRPr="00384A57">
        <w:rPr>
          <w:sz w:val="24"/>
        </w:rPr>
        <w:t xml:space="preserve">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xml:space="preserve">. This </w:t>
      </w:r>
      <w:del w:id="195" w:author="Nick Maxwell" w:date="2024-04-02T16:21:00Z">
        <w:r w:rsidR="0064056C" w:rsidRPr="00384A57" w:rsidDel="00AC0AC9">
          <w:rPr>
            <w:sz w:val="24"/>
          </w:rPr>
          <w:delText>was provided</w:delText>
        </w:r>
      </w:del>
      <w:ins w:id="196" w:author="Nick Maxwell" w:date="2024-04-02T16:21:00Z">
        <w:r w:rsidR="00AC0AC9">
          <w:rPr>
            <w:sz w:val="24"/>
          </w:rPr>
          <w:t>served</w:t>
        </w:r>
      </w:ins>
      <w:r w:rsidR="0064056C" w:rsidRPr="00384A57">
        <w:rPr>
          <w:sz w:val="24"/>
        </w:rPr>
        <w:t xml:space="preserve">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r w:rsidR="00722A71">
        <w:rPr>
          <w:sz w:val="24"/>
        </w:rPr>
        <w:t xml:space="preserve"> and were provided for all trials, regardless of block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57426482"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D42656">
        <w:rPr>
          <w:sz w:val="24"/>
        </w:rPr>
        <w:t>Prior to the start of the first pure</w:t>
      </w:r>
      <w:r w:rsidR="00722A71">
        <w:rPr>
          <w:sz w:val="24"/>
        </w:rPr>
        <w:t xml:space="preserve"> block, participants were informed of which task-set to use when completing each trial (CV or OE). </w:t>
      </w:r>
      <w:r w:rsidR="00C4774E" w:rsidRPr="00384A57">
        <w:rPr>
          <w:sz w:val="24"/>
        </w:rPr>
        <w:t xml:space="preserve">Participants </w:t>
      </w:r>
      <w:r w:rsidR="00D42656">
        <w:rPr>
          <w:sz w:val="24"/>
        </w:rPr>
        <w:t xml:space="preserve">then </w:t>
      </w:r>
      <w:r w:rsidR="00DC27A1" w:rsidRPr="00384A57">
        <w:rPr>
          <w:sz w:val="24"/>
        </w:rPr>
        <w:t>completed</w:t>
      </w:r>
      <w:del w:id="197" w:author="Nick Maxwell" w:date="2024-04-02T16:21:00Z">
        <w:r w:rsidR="00DC27A1" w:rsidRPr="00384A57" w:rsidDel="00C1791B">
          <w:rPr>
            <w:sz w:val="24"/>
          </w:rPr>
          <w:delText xml:space="preserve"> a set of</w:delText>
        </w:r>
      </w:del>
      <w:r w:rsidR="00DC27A1" w:rsidRPr="00384A57">
        <w:rPr>
          <w:sz w:val="24"/>
        </w:rPr>
        <w:t xml:space="preserve"> 10 practice trials </w:t>
      </w:r>
      <w:del w:id="198" w:author="Nick Maxwell" w:date="2024-04-02T16:22:00Z">
        <w:r w:rsidR="00DC27A1" w:rsidRPr="00384A57" w:rsidDel="00C1791B">
          <w:rPr>
            <w:sz w:val="24"/>
          </w:rPr>
          <w:lastRenderedPageBreak/>
          <w:delText>which corresponded</w:delText>
        </w:r>
      </w:del>
      <w:ins w:id="199" w:author="Nick Maxwell" w:date="2024-04-02T16:22:00Z">
        <w:r w:rsidR="00C1791B">
          <w:rPr>
            <w:sz w:val="24"/>
          </w:rPr>
          <w:t>corresponding</w:t>
        </w:r>
      </w:ins>
      <w:r w:rsidR="00DC27A1" w:rsidRPr="00384A57">
        <w:rPr>
          <w:sz w:val="24"/>
        </w:rPr>
        <w:t xml:space="preserve"> to the block</w:t>
      </w:r>
      <w:r w:rsidR="00C4774E" w:rsidRPr="00384A57">
        <w:rPr>
          <w:sz w:val="24"/>
        </w:rPr>
        <w:t>’s task</w:t>
      </w:r>
      <w:r w:rsidR="00DC27A1" w:rsidRPr="00384A57">
        <w:rPr>
          <w:sz w:val="24"/>
        </w:rPr>
        <w:t xml:space="preserve"> 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r w:rsidR="00722A71">
        <w:rPr>
          <w:sz w:val="24"/>
        </w:rPr>
        <w:t xml:space="preserve">the </w:t>
      </w:r>
      <w:r w:rsidR="00DC27A1" w:rsidRPr="00384A57">
        <w:rPr>
          <w:sz w:val="24"/>
        </w:rPr>
        <w:t xml:space="preserve">second </w:t>
      </w:r>
      <w:ins w:id="200" w:author="Nick Maxwell" w:date="2024-04-02T16:23:00Z">
        <w:r w:rsidR="00415831">
          <w:rPr>
            <w:sz w:val="24"/>
          </w:rPr>
          <w:t xml:space="preserve">pure </w:t>
        </w:r>
      </w:ins>
      <w:r w:rsidR="00722A71">
        <w:rPr>
          <w:sz w:val="24"/>
        </w:rPr>
        <w:t xml:space="preserve">block, which utilized the remaining task-set. This block again began with a </w:t>
      </w:r>
      <w:r w:rsidR="00DC27A1" w:rsidRPr="00384A57">
        <w:rPr>
          <w:sz w:val="24"/>
        </w:rPr>
        <w:t xml:space="preserve">set of </w:t>
      </w:r>
      <w:r w:rsidR="00722A71">
        <w:rPr>
          <w:sz w:val="24"/>
        </w:rPr>
        <w:t xml:space="preserve">10 </w:t>
      </w:r>
      <w:r w:rsidR="00DC27A1" w:rsidRPr="00384A57">
        <w:rPr>
          <w:sz w:val="24"/>
        </w:rPr>
        <w:t>practice trials (corresponding to the</w:t>
      </w:r>
      <w:ins w:id="201" w:author="Nick Maxwell" w:date="2024-04-02T16:22:00Z">
        <w:r w:rsidR="00C1791B">
          <w:rPr>
            <w:sz w:val="24"/>
          </w:rPr>
          <w:t xml:space="preserve"> given</w:t>
        </w:r>
      </w:ins>
      <w:r w:rsidR="00DC27A1" w:rsidRPr="00384A57">
        <w:rPr>
          <w:sz w:val="24"/>
        </w:rPr>
        <w:t xml:space="preserve"> task</w:t>
      </w:r>
      <w:ins w:id="202" w:author="Nick Maxwell" w:date="2024-04-02T16:22:00Z">
        <w:r w:rsidR="00C1791B">
          <w:rPr>
            <w:sz w:val="24"/>
          </w:rPr>
          <w:t>-set</w:t>
        </w:r>
      </w:ins>
      <w:del w:id="203" w:author="Nick Maxwell" w:date="2024-04-02T16:22:00Z">
        <w:r w:rsidR="00DC27A1" w:rsidRPr="00384A57" w:rsidDel="00C1791B">
          <w:rPr>
            <w:sz w:val="24"/>
          </w:rPr>
          <w:delText xml:space="preserve"> in the second </w:delText>
        </w:r>
        <w:r w:rsidR="005A30CD" w:rsidRPr="00384A57" w:rsidDel="00C1791B">
          <w:rPr>
            <w:sz w:val="24"/>
          </w:rPr>
          <w:delText xml:space="preserve">pure </w:delText>
        </w:r>
        <w:r w:rsidR="00DC27A1" w:rsidRPr="00384A57" w:rsidDel="00C1791B">
          <w:rPr>
            <w:sz w:val="24"/>
          </w:rPr>
          <w:delText>block</w:delText>
        </w:r>
      </w:del>
      <w:r w:rsidR="00DC27A1" w:rsidRPr="00384A57">
        <w:rPr>
          <w:sz w:val="24"/>
        </w:rPr>
        <w:t>)</w:t>
      </w:r>
      <w:r w:rsidR="00713036">
        <w:rPr>
          <w:sz w:val="24"/>
        </w:rPr>
        <w:t xml:space="preserve">, and </w:t>
      </w:r>
      <w:r w:rsidR="009367EA">
        <w:rPr>
          <w:sz w:val="24"/>
        </w:rPr>
        <w:t>participants</w:t>
      </w:r>
      <w:r w:rsidR="00713036">
        <w:rPr>
          <w:sz w:val="24"/>
        </w:rPr>
        <w:t xml:space="preserve"> again received verbal feedback</w:t>
      </w:r>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48D37978" w14:textId="04DB93EB" w:rsidR="00704542" w:rsidRPr="00384A57" w:rsidRDefault="00887054" w:rsidP="00704542">
      <w:pPr>
        <w:spacing w:line="480" w:lineRule="auto"/>
        <w:ind w:firstLine="720"/>
        <w:rPr>
          <w:ins w:id="204" w:author="Nick Maxwell" w:date="2024-04-02T16:28:00Z"/>
          <w:sz w:val="24"/>
        </w:rPr>
      </w:pPr>
      <w:r w:rsidRPr="00384A57">
        <w:rPr>
          <w:sz w:val="24"/>
        </w:rPr>
        <w:t xml:space="preserve">Immediately </w:t>
      </w:r>
      <w:r w:rsidR="00563C5D">
        <w:rPr>
          <w:sz w:val="24"/>
        </w:rPr>
        <w:t xml:space="preserve">after completing </w:t>
      </w:r>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the</w:t>
      </w:r>
      <w:r w:rsidR="00C8087C">
        <w:rPr>
          <w:sz w:val="24"/>
        </w:rPr>
        <w:t xml:space="preserve"> </w:t>
      </w:r>
      <w:r w:rsidR="00162266" w:rsidRPr="00384A57">
        <w:rPr>
          <w:sz w:val="24"/>
        </w:rPr>
        <w:t xml:space="preserve">block level. </w:t>
      </w:r>
      <w:r w:rsidR="00713036">
        <w:rPr>
          <w:sz w:val="24"/>
        </w:rPr>
        <w:t xml:space="preserve">Participants were instructed that the switch blocks would utilize the task-sets from the preceding pure blocks, however, they were </w:t>
      </w:r>
      <w:r w:rsidR="00D42656">
        <w:rPr>
          <w:sz w:val="24"/>
        </w:rPr>
        <w:t>informed</w:t>
      </w:r>
      <w:r w:rsidR="00713036">
        <w:rPr>
          <w:sz w:val="24"/>
        </w:rPr>
        <w:t xml:space="preserve"> that the task-set would sometimes change. P</w:t>
      </w:r>
      <w:r w:rsidR="00162266" w:rsidRPr="00384A57">
        <w:rPr>
          <w:sz w:val="24"/>
        </w:rPr>
        <w:t xml:space="preserve">articipants were </w:t>
      </w:r>
      <w:r w:rsidR="00713036">
        <w:rPr>
          <w:sz w:val="24"/>
        </w:rPr>
        <w:t xml:space="preserve">additionally instructed that task changes would be </w:t>
      </w:r>
      <w:proofErr w:type="spellStart"/>
      <w:r w:rsidR="0018695B">
        <w:rPr>
          <w:sz w:val="24"/>
        </w:rPr>
        <w:t>cued</w:t>
      </w:r>
      <w:proofErr w:type="spellEnd"/>
      <w:r w:rsidR="00162266" w:rsidRPr="00384A57">
        <w:rPr>
          <w:sz w:val="24"/>
        </w:rPr>
        <w:t xml:space="preserve"> </w:t>
      </w:r>
      <w:r w:rsidR="00713036">
        <w:rPr>
          <w:sz w:val="24"/>
        </w:rPr>
        <w:t>by</w:t>
      </w:r>
      <w:r w:rsidR="00162266" w:rsidRPr="00384A57">
        <w:rPr>
          <w:sz w:val="24"/>
        </w:rPr>
        <w:t xml:space="preserve"> </w:t>
      </w:r>
      <w:r w:rsidR="00D42656">
        <w:rPr>
          <w:sz w:val="24"/>
        </w:rPr>
        <w:t xml:space="preserve">the </w:t>
      </w:r>
      <w:r w:rsidR="00162266" w:rsidRPr="00384A57">
        <w:rPr>
          <w:sz w:val="24"/>
        </w:rPr>
        <w:t>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D42656">
        <w:rPr>
          <w:sz w:val="24"/>
        </w:rPr>
        <w:t>task-</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w:t>
      </w:r>
      <w:r w:rsidR="00D42656">
        <w:rPr>
          <w:sz w:val="24"/>
        </w:rPr>
        <w:t>in which task-switches would occur</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w:t>
      </w:r>
      <w:ins w:id="205" w:author="Nick Maxwell" w:date="2024-04-02T16:23:00Z">
        <w:r w:rsidR="00415831">
          <w:rPr>
            <w:sz w:val="24"/>
          </w:rPr>
          <w:t xml:space="preserve"> </w:t>
        </w:r>
        <w:commentRangeStart w:id="206"/>
        <w:r w:rsidR="00415831" w:rsidRPr="00415831">
          <w:rPr>
            <w:color w:val="4472C4" w:themeColor="accent1"/>
            <w:sz w:val="24"/>
            <w:rPrChange w:id="207" w:author="Nick Maxwell" w:date="2024-04-02T16:24:00Z">
              <w:rPr>
                <w:sz w:val="24"/>
              </w:rPr>
            </w:rPrChange>
          </w:rPr>
          <w:t>predi</w:t>
        </w:r>
      </w:ins>
      <w:ins w:id="208" w:author="Nick Maxwell" w:date="2024-04-02T16:24:00Z">
        <w:r w:rsidR="00415831" w:rsidRPr="00415831">
          <w:rPr>
            <w:color w:val="4472C4" w:themeColor="accent1"/>
            <w:sz w:val="24"/>
            <w:rPrChange w:id="209" w:author="Nick Maxwell" w:date="2024-04-02T16:24:00Z">
              <w:rPr>
                <w:sz w:val="24"/>
              </w:rPr>
            </w:rPrChange>
          </w:rPr>
          <w:t>ctive</w:t>
        </w:r>
      </w:ins>
      <w:commentRangeEnd w:id="206"/>
      <w:ins w:id="210" w:author="Nick Maxwell" w:date="2024-04-02T16:27:00Z">
        <w:r w:rsidR="00704542">
          <w:rPr>
            <w:rStyle w:val="CommentReference"/>
          </w:rPr>
          <w:commentReference w:id="206"/>
        </w:r>
      </w:ins>
      <w:del w:id="211" w:author="Nick Maxwell" w:date="2024-04-02T16:23:00Z">
        <w:r w:rsidR="00162266" w:rsidRPr="00384A57" w:rsidDel="00415831">
          <w:rPr>
            <w:sz w:val="24"/>
          </w:rPr>
          <w:delText>n</w:delText>
        </w:r>
      </w:del>
      <w:r w:rsidR="00162266" w:rsidRPr="00384A57">
        <w:rPr>
          <w:sz w:val="24"/>
        </w:rPr>
        <w:t xml:space="preserve">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w:t>
      </w:r>
      <w:r w:rsidR="00162266" w:rsidRPr="00384A57">
        <w:rPr>
          <w:sz w:val="24"/>
        </w:rPr>
        <w:lastRenderedPageBreak/>
        <w:t xml:space="preserve">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w:t>
      </w:r>
      <w:del w:id="212" w:author="Nick Maxwell" w:date="2024-04-02T16:26:00Z">
        <w:r w:rsidR="00901A15" w:rsidRPr="00704542" w:rsidDel="00704542">
          <w:rPr>
            <w:color w:val="4472C4" w:themeColor="accent1"/>
            <w:sz w:val="24"/>
            <w:rPrChange w:id="213" w:author="Nick Maxwell" w:date="2024-04-02T16:26:00Z">
              <w:rPr>
                <w:sz w:val="24"/>
              </w:rPr>
            </w:rPrChange>
          </w:rPr>
          <w:delText>alternating runs</w:delText>
        </w:r>
      </w:del>
      <w:ins w:id="214" w:author="Nick Maxwell" w:date="2024-04-02T16:26:00Z">
        <w:r w:rsidR="00704542" w:rsidRPr="00704542">
          <w:rPr>
            <w:color w:val="4472C4" w:themeColor="accent1"/>
            <w:sz w:val="24"/>
            <w:rPrChange w:id="215" w:author="Nick Maxwell" w:date="2024-04-02T16:26:00Z">
              <w:rPr>
                <w:sz w:val="24"/>
              </w:rPr>
            </w:rPrChange>
          </w:rPr>
          <w:t>predictive</w:t>
        </w:r>
      </w:ins>
      <w:r w:rsidR="00901A15" w:rsidRPr="00384A57">
        <w:rPr>
          <w:sz w:val="24"/>
        </w:rPr>
        <w:t xml:space="preserve">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xml:space="preserve">, one pure OE block, one </w:t>
      </w:r>
      <w:del w:id="216" w:author="Nick Maxwell" w:date="2024-04-02T16:27:00Z">
        <w:r w:rsidR="00701580" w:rsidRPr="00704542" w:rsidDel="00704542">
          <w:rPr>
            <w:color w:val="4472C4" w:themeColor="accent1"/>
            <w:sz w:val="24"/>
            <w:rPrChange w:id="217" w:author="Nick Maxwell" w:date="2024-04-02T16:27:00Z">
              <w:rPr>
                <w:sz w:val="24"/>
              </w:rPr>
            </w:rPrChange>
          </w:rPr>
          <w:delText>alternating run</w:delText>
        </w:r>
      </w:del>
      <w:ins w:id="218" w:author="Nick Maxwell" w:date="2024-04-02T16:27:00Z">
        <w:r w:rsidR="00704542" w:rsidRPr="00704542">
          <w:rPr>
            <w:color w:val="4472C4" w:themeColor="accent1"/>
            <w:sz w:val="24"/>
            <w:rPrChange w:id="219" w:author="Nick Maxwell" w:date="2024-04-02T16:27:00Z">
              <w:rPr>
                <w:sz w:val="24"/>
              </w:rPr>
            </w:rPrChange>
          </w:rPr>
          <w:t>predictive</w:t>
        </w:r>
      </w:ins>
      <w:r w:rsidR="00701580" w:rsidRPr="00384A57">
        <w:rPr>
          <w:sz w:val="24"/>
        </w:rPr>
        <w:t xml:space="preserve"> switch block, and one random presentation switch block.</w:t>
      </w:r>
      <w:r w:rsidR="00162266" w:rsidRPr="00384A57">
        <w:rPr>
          <w:sz w:val="24"/>
        </w:rPr>
        <w:t xml:space="preserve"> </w:t>
      </w:r>
      <w:r w:rsidR="00525188" w:rsidRPr="00704542">
        <w:rPr>
          <w:color w:val="4472C4" w:themeColor="accent1"/>
          <w:sz w:val="24"/>
          <w:rPrChange w:id="220" w:author="Nick Maxwell" w:date="2024-04-02T16:28:00Z">
            <w:rPr>
              <w:sz w:val="24"/>
            </w:rPr>
          </w:rPrChange>
        </w:rPr>
        <w:t xml:space="preserve">Block presentation was randomized across participants; </w:t>
      </w:r>
      <w:ins w:id="221" w:author="Nick Maxwell" w:date="2024-04-02T16:27:00Z">
        <w:r w:rsidR="00704542" w:rsidRPr="00704542">
          <w:rPr>
            <w:color w:val="4472C4" w:themeColor="accent1"/>
            <w:sz w:val="24"/>
            <w:rPrChange w:id="222" w:author="Nick Maxwell" w:date="2024-04-02T16:28:00Z">
              <w:rPr>
                <w:sz w:val="24"/>
              </w:rPr>
            </w:rPrChange>
          </w:rPr>
          <w:t>however, following the design of previous research (e.g., Huff et al., 2015; Minear &amp; Shah, 2008),</w:t>
        </w:r>
      </w:ins>
      <w:del w:id="223" w:author="Nick Maxwell" w:date="2024-04-02T16:27:00Z">
        <w:r w:rsidR="00525188" w:rsidRPr="00704542" w:rsidDel="00704542">
          <w:rPr>
            <w:color w:val="4472C4" w:themeColor="accent1"/>
            <w:sz w:val="24"/>
            <w:rPrChange w:id="224" w:author="Nick Maxwell" w:date="2024-04-02T16:28:00Z">
              <w:rPr>
                <w:sz w:val="24"/>
              </w:rPr>
            </w:rPrChange>
          </w:rPr>
          <w:delText xml:space="preserve">however, </w:delText>
        </w:r>
        <w:r w:rsidR="00037E56" w:rsidRPr="00704542" w:rsidDel="00704542">
          <w:rPr>
            <w:color w:val="4472C4" w:themeColor="accent1"/>
            <w:sz w:val="24"/>
            <w:rPrChange w:id="225" w:author="Nick Maxwell" w:date="2024-04-02T16:28:00Z">
              <w:rPr>
                <w:sz w:val="24"/>
              </w:rPr>
            </w:rPrChange>
          </w:rPr>
          <w:delText xml:space="preserve">blocks were always ordered such that participants completed the two </w:delText>
        </w:r>
        <w:r w:rsidR="00525188" w:rsidRPr="00704542" w:rsidDel="00704542">
          <w:rPr>
            <w:color w:val="4472C4" w:themeColor="accent1"/>
            <w:sz w:val="24"/>
            <w:rPrChange w:id="226" w:author="Nick Maxwell" w:date="2024-04-02T16:28:00Z">
              <w:rPr>
                <w:sz w:val="24"/>
              </w:rPr>
            </w:rPrChange>
          </w:rPr>
          <w:delText>p</w:delText>
        </w:r>
        <w:r w:rsidR="00037E56" w:rsidRPr="00704542" w:rsidDel="00704542">
          <w:rPr>
            <w:color w:val="4472C4" w:themeColor="accent1"/>
            <w:sz w:val="24"/>
            <w:rPrChange w:id="227" w:author="Nick Maxwell" w:date="2024-04-02T16:28:00Z">
              <w:rPr>
                <w:sz w:val="24"/>
              </w:rPr>
            </w:rPrChange>
          </w:rPr>
          <w:delText xml:space="preserve">ure </w:delText>
        </w:r>
        <w:r w:rsidR="00525188" w:rsidRPr="00704542" w:rsidDel="00704542">
          <w:rPr>
            <w:color w:val="4472C4" w:themeColor="accent1"/>
            <w:sz w:val="24"/>
            <w:rPrChange w:id="228" w:author="Nick Maxwell" w:date="2024-04-02T16:28:00Z">
              <w:rPr>
                <w:sz w:val="24"/>
              </w:rPr>
            </w:rPrChange>
          </w:rPr>
          <w:delText>b</w:delText>
        </w:r>
        <w:r w:rsidR="00037E56" w:rsidRPr="00704542" w:rsidDel="00704542">
          <w:rPr>
            <w:color w:val="4472C4" w:themeColor="accent1"/>
            <w:sz w:val="24"/>
            <w:rPrChange w:id="229" w:author="Nick Maxwell" w:date="2024-04-02T16:28:00Z">
              <w:rPr>
                <w:sz w:val="24"/>
              </w:rPr>
            </w:rPrChange>
          </w:rPr>
          <w:delText xml:space="preserve">locks before completing the two </w:delText>
        </w:r>
        <w:r w:rsidR="00525188" w:rsidRPr="00704542" w:rsidDel="00704542">
          <w:rPr>
            <w:color w:val="4472C4" w:themeColor="accent1"/>
            <w:sz w:val="24"/>
            <w:rPrChange w:id="230" w:author="Nick Maxwell" w:date="2024-04-02T16:28:00Z">
              <w:rPr>
                <w:sz w:val="24"/>
              </w:rPr>
            </w:rPrChange>
          </w:rPr>
          <w:delText>s</w:delText>
        </w:r>
        <w:r w:rsidR="00037E56" w:rsidRPr="00704542" w:rsidDel="00704542">
          <w:rPr>
            <w:color w:val="4472C4" w:themeColor="accent1"/>
            <w:sz w:val="24"/>
            <w:rPrChange w:id="231" w:author="Nick Maxwell" w:date="2024-04-02T16:28:00Z">
              <w:rPr>
                <w:sz w:val="24"/>
              </w:rPr>
            </w:rPrChange>
          </w:rPr>
          <w:delText xml:space="preserve">witch </w:delText>
        </w:r>
        <w:r w:rsidR="00525188" w:rsidRPr="00704542" w:rsidDel="00704542">
          <w:rPr>
            <w:color w:val="4472C4" w:themeColor="accent1"/>
            <w:sz w:val="24"/>
            <w:rPrChange w:id="232" w:author="Nick Maxwell" w:date="2024-04-02T16:28:00Z">
              <w:rPr>
                <w:sz w:val="24"/>
              </w:rPr>
            </w:rPrChange>
          </w:rPr>
          <w:delText>b</w:delText>
        </w:r>
        <w:r w:rsidR="00037E56" w:rsidRPr="00704542" w:rsidDel="00704542">
          <w:rPr>
            <w:color w:val="4472C4" w:themeColor="accent1"/>
            <w:sz w:val="24"/>
            <w:rPrChange w:id="233" w:author="Nick Maxwell" w:date="2024-04-02T16:28:00Z">
              <w:rPr>
                <w:sz w:val="24"/>
              </w:rPr>
            </w:rPrChange>
          </w:rPr>
          <w:delText>locks</w:delText>
        </w:r>
        <w:r w:rsidR="009D122B" w:rsidRPr="00704542" w:rsidDel="00704542">
          <w:rPr>
            <w:color w:val="4472C4" w:themeColor="accent1"/>
            <w:sz w:val="24"/>
            <w:rPrChange w:id="234" w:author="Nick Maxwell" w:date="2024-04-02T16:28:00Z">
              <w:rPr>
                <w:sz w:val="24"/>
              </w:rPr>
            </w:rPrChange>
          </w:rPr>
          <w:delText xml:space="preserve"> (Huff et al., 2015; Minear &amp; Shah, 2008)</w:delText>
        </w:r>
        <w:r w:rsidR="00037E56" w:rsidRPr="00704542" w:rsidDel="00704542">
          <w:rPr>
            <w:color w:val="4472C4" w:themeColor="accent1"/>
            <w:sz w:val="24"/>
            <w:rPrChange w:id="235" w:author="Nick Maxwell" w:date="2024-04-02T16:28:00Z">
              <w:rPr>
                <w:sz w:val="24"/>
              </w:rPr>
            </w:rPrChange>
          </w:rPr>
          <w:delText>.</w:delText>
        </w:r>
      </w:del>
      <w:ins w:id="236" w:author="Nick Maxwell" w:date="2024-04-02T16:28:00Z">
        <w:r w:rsidR="00704542" w:rsidRPr="00704542">
          <w:rPr>
            <w:color w:val="4472C4" w:themeColor="accent1"/>
            <w:sz w:val="24"/>
            <w:rPrChange w:id="237" w:author="Nick Maxwell" w:date="2024-04-02T16:28:00Z">
              <w:rPr>
                <w:sz w:val="24"/>
              </w:rPr>
            </w:rPrChange>
          </w:rPr>
          <w:t xml:space="preserve"> blocks were always ordered such that participants completed the two pure blocks before completing the two switch blocks.</w:t>
        </w:r>
        <w:r w:rsidR="00704542">
          <w:rPr>
            <w:color w:val="4472C4" w:themeColor="accent1"/>
            <w:sz w:val="24"/>
          </w:rPr>
          <w:t xml:space="preserve"> </w:t>
        </w:r>
        <w:r w:rsidR="00704542" w:rsidRPr="00B348E3">
          <w:rPr>
            <w:color w:val="4472C4" w:themeColor="accent1"/>
            <w:sz w:val="24"/>
          </w:rPr>
          <w:t>This ensured that baseline performance on pure blocks was not influenced by previous exposure to task-switching instructions.</w:t>
        </w:r>
      </w:ins>
      <w:ins w:id="238" w:author="Nick Maxwell" w:date="2024-04-03T16:44:00Z">
        <w:r w:rsidR="00950307">
          <w:rPr>
            <w:rStyle w:val="FootnoteReference"/>
            <w:color w:val="4472C4" w:themeColor="accent1"/>
            <w:sz w:val="24"/>
          </w:rPr>
          <w:footnoteReference w:id="1"/>
        </w:r>
      </w:ins>
    </w:p>
    <w:p w14:paraId="038FE67B" w14:textId="73E7D73E" w:rsidR="00162266" w:rsidRPr="00384A57" w:rsidDel="00704542" w:rsidRDefault="00162266" w:rsidP="00094E7B">
      <w:pPr>
        <w:spacing w:line="480" w:lineRule="auto"/>
        <w:ind w:firstLine="720"/>
        <w:rPr>
          <w:del w:id="291" w:author="Nick Maxwell" w:date="2024-04-02T16:28:00Z"/>
          <w:sz w:val="24"/>
        </w:rPr>
      </w:pP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w:t>
      </w:r>
      <w:r w:rsidR="00BD30B1" w:rsidRPr="00384A57">
        <w:rPr>
          <w:sz w:val="24"/>
        </w:rPr>
        <w:lastRenderedPageBreak/>
        <w:t xml:space="preserve">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21F32E5B"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w:t>
      </w:r>
      <w:del w:id="292" w:author="Nick Maxwell" w:date="2024-04-02T16:28:00Z">
        <w:r w:rsidR="004A3808" w:rsidRPr="00F015C2" w:rsidDel="00F015C2">
          <w:rPr>
            <w:color w:val="4472C4" w:themeColor="accent1"/>
            <w:sz w:val="24"/>
            <w:szCs w:val="24"/>
            <w:rPrChange w:id="293" w:author="Nick Maxwell" w:date="2024-04-02T16:28:00Z">
              <w:rPr>
                <w:sz w:val="24"/>
                <w:szCs w:val="24"/>
              </w:rPr>
            </w:rPrChange>
          </w:rPr>
          <w:delText xml:space="preserve">alternating </w:delText>
        </w:r>
      </w:del>
      <w:ins w:id="294" w:author="Nick Maxwell" w:date="2024-04-02T16:28:00Z">
        <w:r w:rsidR="00F015C2" w:rsidRPr="00F015C2">
          <w:rPr>
            <w:color w:val="4472C4" w:themeColor="accent1"/>
            <w:sz w:val="24"/>
            <w:szCs w:val="24"/>
            <w:rPrChange w:id="295" w:author="Nick Maxwell" w:date="2024-04-02T16:28:00Z">
              <w:rPr>
                <w:sz w:val="24"/>
                <w:szCs w:val="24"/>
              </w:rPr>
            </w:rPrChange>
          </w:rPr>
          <w:t>predictive</w:t>
        </w:r>
        <w:r w:rsidR="00F015C2" w:rsidRPr="00384A57">
          <w:rPr>
            <w:sz w:val="24"/>
            <w:szCs w:val="24"/>
          </w:rPr>
          <w:t xml:space="preserve"> </w:t>
        </w:r>
      </w:ins>
      <w:r w:rsidR="004A3808" w:rsidRPr="00384A57">
        <w:rPr>
          <w:sz w:val="24"/>
          <w:szCs w:val="24"/>
        </w:rPr>
        <w:t xml:space="preserve">switch, </w:t>
      </w:r>
      <w:del w:id="296" w:author="Nick Maxwell" w:date="2024-04-02T16:28:00Z">
        <w:r w:rsidR="004A3808" w:rsidRPr="00F015C2" w:rsidDel="00F015C2">
          <w:rPr>
            <w:color w:val="4472C4" w:themeColor="accent1"/>
            <w:sz w:val="24"/>
            <w:szCs w:val="24"/>
            <w:rPrChange w:id="297" w:author="Nick Maxwell" w:date="2024-04-02T16:28:00Z">
              <w:rPr>
                <w:sz w:val="24"/>
                <w:szCs w:val="24"/>
              </w:rPr>
            </w:rPrChange>
          </w:rPr>
          <w:delText xml:space="preserve">alternating </w:delText>
        </w:r>
      </w:del>
      <w:ins w:id="298" w:author="Nick Maxwell" w:date="2024-04-02T16:28:00Z">
        <w:r w:rsidR="00F015C2" w:rsidRPr="00F015C2">
          <w:rPr>
            <w:color w:val="4472C4" w:themeColor="accent1"/>
            <w:sz w:val="24"/>
            <w:szCs w:val="24"/>
            <w:rPrChange w:id="299" w:author="Nick Maxwell" w:date="2024-04-02T16:28:00Z">
              <w:rPr>
                <w:sz w:val="24"/>
                <w:szCs w:val="24"/>
              </w:rPr>
            </w:rPrChange>
          </w:rPr>
          <w:t>predictive</w:t>
        </w:r>
        <w:r w:rsidR="00F015C2" w:rsidRPr="00384A57">
          <w:rPr>
            <w:sz w:val="24"/>
            <w:szCs w:val="24"/>
          </w:rPr>
          <w:t xml:space="preserve"> </w:t>
        </w:r>
      </w:ins>
      <w:r w:rsidR="004A3808" w:rsidRPr="00384A57">
        <w:rPr>
          <w:sz w:val="24"/>
          <w:szCs w:val="24"/>
        </w:rPr>
        <w:t>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5004FDAE" w:rsidR="0036342F" w:rsidRPr="00384A57" w:rsidRDefault="0036342F" w:rsidP="0036342F">
      <w:pPr>
        <w:spacing w:line="480" w:lineRule="auto"/>
        <w:ind w:firstLine="720"/>
        <w:rPr>
          <w:sz w:val="24"/>
        </w:rPr>
      </w:pPr>
      <w:r w:rsidRPr="00384A57">
        <w:rPr>
          <w:sz w:val="24"/>
        </w:rPr>
        <w:lastRenderedPageBreak/>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xml:space="preserve">. Overall, participants committed the most errors on </w:t>
      </w:r>
      <w:del w:id="300" w:author="Nick Maxwell" w:date="2024-04-02T16:29:00Z">
        <w:r w:rsidRPr="00F015C2" w:rsidDel="00F015C2">
          <w:rPr>
            <w:color w:val="4472C4" w:themeColor="accent1"/>
            <w:sz w:val="24"/>
            <w:rPrChange w:id="301" w:author="Nick Maxwell" w:date="2024-04-02T16:29:00Z">
              <w:rPr>
                <w:sz w:val="24"/>
              </w:rPr>
            </w:rPrChange>
          </w:rPr>
          <w:delText>alternating</w:delText>
        </w:r>
        <w:r w:rsidR="00AD69E9" w:rsidRPr="00F015C2" w:rsidDel="00F015C2">
          <w:rPr>
            <w:color w:val="4472C4" w:themeColor="accent1"/>
            <w:sz w:val="24"/>
            <w:rPrChange w:id="302" w:author="Nick Maxwell" w:date="2024-04-02T16:29:00Z">
              <w:rPr>
                <w:sz w:val="24"/>
              </w:rPr>
            </w:rPrChange>
          </w:rPr>
          <w:delText>-</w:delText>
        </w:r>
        <w:r w:rsidRPr="00F015C2" w:rsidDel="00F015C2">
          <w:rPr>
            <w:color w:val="4472C4" w:themeColor="accent1"/>
            <w:sz w:val="24"/>
            <w:rPrChange w:id="303" w:author="Nick Maxwell" w:date="2024-04-02T16:29:00Z">
              <w:rPr>
                <w:sz w:val="24"/>
              </w:rPr>
            </w:rPrChange>
          </w:rPr>
          <w:delText>runs</w:delText>
        </w:r>
      </w:del>
      <w:ins w:id="304" w:author="Nick Maxwell" w:date="2024-04-02T16:29:00Z">
        <w:r w:rsidR="00F015C2" w:rsidRPr="00F015C2">
          <w:rPr>
            <w:color w:val="4472C4" w:themeColor="accent1"/>
            <w:sz w:val="24"/>
            <w:rPrChange w:id="305" w:author="Nick Maxwell" w:date="2024-04-02T16:29:00Z">
              <w:rPr>
                <w:sz w:val="24"/>
              </w:rPr>
            </w:rPrChange>
          </w:rPr>
          <w:t>predictive</w:t>
        </w:r>
      </w:ins>
      <w:r w:rsidRPr="00384A57">
        <w:rPr>
          <w:sz w:val="24"/>
        </w:rPr>
        <w:t xml:space="preserve"> switch trials (6.12%), followed by random switch trials (5.17%), </w:t>
      </w:r>
      <w:del w:id="306" w:author="Nick Maxwell" w:date="2024-04-02T16:29:00Z">
        <w:r w:rsidRPr="00F015C2" w:rsidDel="00F015C2">
          <w:rPr>
            <w:color w:val="4472C4" w:themeColor="accent1"/>
            <w:sz w:val="24"/>
            <w:rPrChange w:id="307" w:author="Nick Maxwell" w:date="2024-04-02T16:29:00Z">
              <w:rPr>
                <w:sz w:val="24"/>
              </w:rPr>
            </w:rPrChange>
          </w:rPr>
          <w:delText>alternating</w:delText>
        </w:r>
        <w:r w:rsidR="00AD69E9" w:rsidRPr="00F015C2" w:rsidDel="00F015C2">
          <w:rPr>
            <w:color w:val="4472C4" w:themeColor="accent1"/>
            <w:sz w:val="24"/>
            <w:rPrChange w:id="308" w:author="Nick Maxwell" w:date="2024-04-02T16:29:00Z">
              <w:rPr>
                <w:sz w:val="24"/>
              </w:rPr>
            </w:rPrChange>
          </w:rPr>
          <w:delText>-</w:delText>
        </w:r>
        <w:r w:rsidRPr="00F015C2" w:rsidDel="00F015C2">
          <w:rPr>
            <w:color w:val="4472C4" w:themeColor="accent1"/>
            <w:sz w:val="24"/>
            <w:rPrChange w:id="309" w:author="Nick Maxwell" w:date="2024-04-02T16:29:00Z">
              <w:rPr>
                <w:sz w:val="24"/>
              </w:rPr>
            </w:rPrChange>
          </w:rPr>
          <w:delText>runs</w:delText>
        </w:r>
      </w:del>
      <w:ins w:id="310" w:author="Nick Maxwell" w:date="2024-04-02T16:29:00Z">
        <w:r w:rsidR="00F015C2" w:rsidRPr="00F015C2">
          <w:rPr>
            <w:color w:val="4472C4" w:themeColor="accent1"/>
            <w:sz w:val="24"/>
            <w:rPrChange w:id="311" w:author="Nick Maxwell" w:date="2024-04-02T16:29:00Z">
              <w:rPr>
                <w:sz w:val="24"/>
              </w:rPr>
            </w:rPrChange>
          </w:rPr>
          <w:t>predictive</w:t>
        </w:r>
      </w:ins>
      <w:r w:rsidRPr="00384A57">
        <w:rPr>
          <w:sz w:val="24"/>
        </w:rPr>
        <w:t xml:space="preserve">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12"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312"/>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del w:id="313" w:author="Nick Maxwell" w:date="2024-04-02T16:30:00Z">
        <w:r w:rsidRPr="00D64940" w:rsidDel="00D64940">
          <w:rPr>
            <w:color w:val="4472C4" w:themeColor="accent1"/>
            <w:sz w:val="24"/>
            <w:rPrChange w:id="314" w:author="Nick Maxwell" w:date="2024-04-02T16:30:00Z">
              <w:rPr>
                <w:sz w:val="24"/>
              </w:rPr>
            </w:rPrChange>
          </w:rPr>
          <w:delText>alternating runs</w:delText>
        </w:r>
      </w:del>
      <w:ins w:id="315" w:author="Nick Maxwell" w:date="2024-04-02T16:30:00Z">
        <w:r w:rsidR="00D64940" w:rsidRPr="00D64940">
          <w:rPr>
            <w:color w:val="4472C4" w:themeColor="accent1"/>
            <w:sz w:val="24"/>
            <w:rPrChange w:id="316" w:author="Nick Maxwell" w:date="2024-04-02T16:30:00Z">
              <w:rPr>
                <w:sz w:val="24"/>
              </w:rPr>
            </w:rPrChange>
          </w:rPr>
          <w:t>predictive</w:t>
        </w:r>
      </w:ins>
      <w:r w:rsidRPr="00384A57">
        <w:rPr>
          <w:sz w:val="24"/>
        </w:rPr>
        <w:t xml:space="preserve">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r w:rsidR="00B269E9" w:rsidRPr="00384A57">
        <w:rPr>
          <w:sz w:val="24"/>
        </w:rPr>
        <w:t>1</w:t>
      </w:r>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317" w:name="_Hlk90631982"/>
      <w:r w:rsidRPr="00384A57">
        <w:rPr>
          <w:i/>
          <w:iCs/>
          <w:sz w:val="24"/>
        </w:rPr>
        <w:t>p</w:t>
      </w:r>
      <w:r w:rsidRPr="00384A57">
        <w:rPr>
          <w:sz w:val="24"/>
          <w:vertAlign w:val="subscript"/>
        </w:rPr>
        <w:t>BIC</w:t>
      </w:r>
      <w:bookmarkEnd w:id="317"/>
      <w:r w:rsidRPr="00384A57">
        <w:rPr>
          <w:sz w:val="24"/>
        </w:rPr>
        <w:t xml:space="preserve">s ≥ </w:t>
      </w:r>
      <w:r w:rsidR="00B269E9" w:rsidRPr="00384A57">
        <w:rPr>
          <w:sz w:val="24"/>
        </w:rPr>
        <w:t>.88</w:t>
      </w:r>
      <w:r w:rsidRPr="00384A57">
        <w:rPr>
          <w:sz w:val="24"/>
        </w:rPr>
        <w:t>.</w:t>
      </w:r>
    </w:p>
    <w:p w14:paraId="60E53E1F" w14:textId="19F44807"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318"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318"/>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 xml:space="preserve">ollapsed across cost types, switch costs were greater for </w:t>
      </w:r>
      <w:del w:id="319" w:author="Nick Maxwell" w:date="2024-04-04T09:32:00Z">
        <w:r w:rsidR="00A30A81" w:rsidRPr="00E01BD1" w:rsidDel="00E01BD1">
          <w:rPr>
            <w:rFonts w:eastAsia="Arial"/>
            <w:color w:val="4472C4" w:themeColor="accent1"/>
            <w:sz w:val="24"/>
            <w:szCs w:val="24"/>
            <w:rPrChange w:id="320" w:author="Nick Maxwell" w:date="2024-04-04T09:32:00Z">
              <w:rPr>
                <w:rFonts w:eastAsia="Arial"/>
                <w:sz w:val="24"/>
                <w:szCs w:val="24"/>
              </w:rPr>
            </w:rPrChange>
          </w:rPr>
          <w:delText>alternating runs</w:delText>
        </w:r>
      </w:del>
      <w:ins w:id="321" w:author="Nick Maxwell" w:date="2024-04-04T09:32:00Z">
        <w:r w:rsidR="00E01BD1" w:rsidRPr="00E01BD1">
          <w:rPr>
            <w:rFonts w:eastAsia="Arial"/>
            <w:color w:val="4472C4" w:themeColor="accent1"/>
            <w:sz w:val="24"/>
            <w:szCs w:val="24"/>
            <w:rPrChange w:id="322" w:author="Nick Maxwell" w:date="2024-04-04T09:32:00Z">
              <w:rPr>
                <w:rFonts w:eastAsia="Arial"/>
                <w:sz w:val="24"/>
                <w:szCs w:val="24"/>
              </w:rPr>
            </w:rPrChange>
          </w:rPr>
          <w:t>predictive</w:t>
        </w:r>
      </w:ins>
      <w:r w:rsidR="00A30A81" w:rsidRPr="00384A57">
        <w:rPr>
          <w:rFonts w:eastAsia="Arial"/>
          <w:sz w:val="24"/>
          <w:szCs w:val="24"/>
        </w:rPr>
        <w:t xml:space="preserve">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3E1A46A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xml:space="preserve">), </w:t>
      </w:r>
      <w:del w:id="323" w:author="Nick Maxwell" w:date="2024-04-02T16:32:00Z">
        <w:r w:rsidR="003011BB" w:rsidRPr="00C35822" w:rsidDel="00C35822">
          <w:rPr>
            <w:color w:val="4472C4" w:themeColor="accent1"/>
            <w:sz w:val="24"/>
            <w:rPrChange w:id="324" w:author="Nick Maxwell" w:date="2024-04-02T16:32:00Z">
              <w:rPr>
                <w:sz w:val="24"/>
              </w:rPr>
            </w:rPrChange>
          </w:rPr>
          <w:delText>alternating</w:delText>
        </w:r>
        <w:r w:rsidR="00AD69E9" w:rsidRPr="00C35822" w:rsidDel="00C35822">
          <w:rPr>
            <w:color w:val="4472C4" w:themeColor="accent1"/>
            <w:sz w:val="24"/>
            <w:rPrChange w:id="325" w:author="Nick Maxwell" w:date="2024-04-02T16:32:00Z">
              <w:rPr>
                <w:sz w:val="24"/>
              </w:rPr>
            </w:rPrChange>
          </w:rPr>
          <w:delText>-</w:delText>
        </w:r>
        <w:r w:rsidR="003011BB" w:rsidRPr="00C35822" w:rsidDel="00C35822">
          <w:rPr>
            <w:color w:val="4472C4" w:themeColor="accent1"/>
            <w:sz w:val="24"/>
            <w:rPrChange w:id="326" w:author="Nick Maxwell" w:date="2024-04-02T16:32:00Z">
              <w:rPr>
                <w:sz w:val="24"/>
              </w:rPr>
            </w:rPrChange>
          </w:rPr>
          <w:delText>runs</w:delText>
        </w:r>
      </w:del>
      <w:ins w:id="327" w:author="Nick Maxwell" w:date="2024-04-02T16:32:00Z">
        <w:r w:rsidR="00C35822" w:rsidRPr="00C35822">
          <w:rPr>
            <w:color w:val="4472C4" w:themeColor="accent1"/>
            <w:sz w:val="24"/>
            <w:rPrChange w:id="328" w:author="Nick Maxwell" w:date="2024-04-02T16:32:00Z">
              <w:rPr>
                <w:sz w:val="24"/>
              </w:rPr>
            </w:rPrChange>
          </w:rPr>
          <w:t>predictive</w:t>
        </w:r>
      </w:ins>
      <w:r w:rsidR="003011BB" w:rsidRPr="00384A57">
        <w:rPr>
          <w:sz w:val="24"/>
        </w:rPr>
        <w:t xml:space="preserve"> non-switch trials (1328 </w:t>
      </w:r>
      <w:proofErr w:type="spellStart"/>
      <w:r w:rsidR="003011BB" w:rsidRPr="00384A57">
        <w:rPr>
          <w:sz w:val="24"/>
        </w:rPr>
        <w:t>ms</w:t>
      </w:r>
      <w:proofErr w:type="spellEnd"/>
      <w:r w:rsidR="003011BB" w:rsidRPr="00384A57">
        <w:rPr>
          <w:sz w:val="24"/>
        </w:rPr>
        <w:t xml:space="preserve">), </w:t>
      </w:r>
      <w:del w:id="329" w:author="Nick Maxwell" w:date="2024-04-02T16:32:00Z">
        <w:r w:rsidR="003011BB" w:rsidRPr="00C35822" w:rsidDel="00C35822">
          <w:rPr>
            <w:color w:val="4472C4" w:themeColor="accent1"/>
            <w:sz w:val="24"/>
            <w:rPrChange w:id="330" w:author="Nick Maxwell" w:date="2024-04-02T16:32:00Z">
              <w:rPr>
                <w:sz w:val="24"/>
              </w:rPr>
            </w:rPrChange>
          </w:rPr>
          <w:delText>alternating</w:delText>
        </w:r>
        <w:r w:rsidR="00AD69E9" w:rsidRPr="00C35822" w:rsidDel="00C35822">
          <w:rPr>
            <w:color w:val="4472C4" w:themeColor="accent1"/>
            <w:sz w:val="24"/>
            <w:rPrChange w:id="331" w:author="Nick Maxwell" w:date="2024-04-02T16:32:00Z">
              <w:rPr>
                <w:sz w:val="24"/>
              </w:rPr>
            </w:rPrChange>
          </w:rPr>
          <w:delText>-</w:delText>
        </w:r>
        <w:r w:rsidR="003011BB" w:rsidRPr="00C35822" w:rsidDel="00C35822">
          <w:rPr>
            <w:color w:val="4472C4" w:themeColor="accent1"/>
            <w:sz w:val="24"/>
            <w:rPrChange w:id="332" w:author="Nick Maxwell" w:date="2024-04-02T16:32:00Z">
              <w:rPr>
                <w:sz w:val="24"/>
              </w:rPr>
            </w:rPrChange>
          </w:rPr>
          <w:delText>runs</w:delText>
        </w:r>
      </w:del>
      <w:ins w:id="333" w:author="Nick Maxwell" w:date="2024-04-02T16:32:00Z">
        <w:r w:rsidR="00C35822" w:rsidRPr="00C35822">
          <w:rPr>
            <w:color w:val="4472C4" w:themeColor="accent1"/>
            <w:sz w:val="24"/>
            <w:rPrChange w:id="334" w:author="Nick Maxwell" w:date="2024-04-02T16:32:00Z">
              <w:rPr>
                <w:sz w:val="24"/>
              </w:rPr>
            </w:rPrChange>
          </w:rPr>
          <w:t>predictive</w:t>
        </w:r>
      </w:ins>
      <w:r w:rsidR="003011BB" w:rsidRPr="00384A57">
        <w:rPr>
          <w:sz w:val="24"/>
        </w:rPr>
        <w:t xml:space="preserve"> switch trials (1414 </w:t>
      </w:r>
      <w:proofErr w:type="spellStart"/>
      <w:r w:rsidR="003011BB" w:rsidRPr="00384A57">
        <w:rPr>
          <w:sz w:val="24"/>
        </w:rPr>
        <w:lastRenderedPageBreak/>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660A2DA3"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335" w:name="_Hlk98771117"/>
      <w:r w:rsidR="00200FCC" w:rsidRPr="00384A57">
        <w:rPr>
          <w:sz w:val="24"/>
        </w:rPr>
        <w:t>2 (Cost</w:t>
      </w:r>
      <w:r w:rsidR="00FF2EDE">
        <w:rPr>
          <w:sz w:val="24"/>
        </w:rPr>
        <w:t xml:space="preserve"> Type</w:t>
      </w:r>
      <w:r w:rsidR="00200FCC" w:rsidRPr="00384A57">
        <w:rPr>
          <w:sz w:val="24"/>
        </w:rPr>
        <w:t xml:space="preserve">: Local vs. Global) × 2 (Presentation: </w:t>
      </w:r>
      <w:del w:id="336" w:author="Nick Maxwell" w:date="2024-04-02T16:33:00Z">
        <w:r w:rsidR="00200FCC" w:rsidRPr="00C35822" w:rsidDel="00C35822">
          <w:rPr>
            <w:color w:val="4472C4" w:themeColor="accent1"/>
            <w:sz w:val="24"/>
            <w:rPrChange w:id="337" w:author="Nick Maxwell" w:date="2024-04-02T16:33:00Z">
              <w:rPr>
                <w:sz w:val="24"/>
              </w:rPr>
            </w:rPrChange>
          </w:rPr>
          <w:delText>Alternating Runs</w:delText>
        </w:r>
      </w:del>
      <w:ins w:id="338" w:author="Nick Maxwell" w:date="2024-04-02T16:33:00Z">
        <w:r w:rsidR="00C35822" w:rsidRPr="00C35822">
          <w:rPr>
            <w:color w:val="4472C4" w:themeColor="accent1"/>
            <w:sz w:val="24"/>
            <w:rPrChange w:id="339" w:author="Nick Maxwell" w:date="2024-04-02T16:33:00Z">
              <w:rPr>
                <w:sz w:val="24"/>
              </w:rPr>
            </w:rPrChange>
          </w:rPr>
          <w:t>Predictive</w:t>
        </w:r>
      </w:ins>
      <w:r w:rsidR="00200FCC" w:rsidRPr="00384A57">
        <w:rPr>
          <w:sz w:val="24"/>
        </w:rPr>
        <w:t xml:space="preserve"> vs. Random) repeated measures ANOVA</w:t>
      </w:r>
      <w:bookmarkEnd w:id="335"/>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340"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340"/>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24EBE29C"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w:t>
      </w:r>
      <w:r w:rsidR="009367EA">
        <w:rPr>
          <w:sz w:val="24"/>
        </w:rPr>
        <w:t>depicts</w:t>
      </w:r>
      <w:r w:rsidRPr="00315080">
        <w:rPr>
          <w:sz w:val="24"/>
        </w:rPr>
        <w:t xml:space="preserve">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w:t>
      </w:r>
      <w:del w:id="341" w:author="Nick Maxwell" w:date="2024-04-02T16:35:00Z">
        <w:r w:rsidRPr="00B4587E" w:rsidDel="00B4587E">
          <w:rPr>
            <w:color w:val="4472C4" w:themeColor="accent1"/>
            <w:sz w:val="24"/>
            <w:rPrChange w:id="342" w:author="Nick Maxwell" w:date="2024-04-02T16:36:00Z">
              <w:rPr>
                <w:sz w:val="24"/>
              </w:rPr>
            </w:rPrChange>
          </w:rPr>
          <w:delText>alternating-runs</w:delText>
        </w:r>
      </w:del>
      <w:ins w:id="343" w:author="Nick Maxwell" w:date="2024-04-02T16:35:00Z">
        <w:r w:rsidR="00B4587E" w:rsidRPr="00B4587E">
          <w:rPr>
            <w:color w:val="4472C4" w:themeColor="accent1"/>
            <w:sz w:val="24"/>
            <w:rPrChange w:id="344" w:author="Nick Maxwell" w:date="2024-04-02T16:36:00Z">
              <w:rPr>
                <w:sz w:val="24"/>
              </w:rPr>
            </w:rPrChange>
          </w:rPr>
          <w:t>predictive</w:t>
        </w:r>
      </w:ins>
      <w:r w:rsidRPr="00315080">
        <w:rPr>
          <w:sz w:val="24"/>
        </w:rPr>
        <w:t xml:space="preserve"> non-switch trials, </w:t>
      </w:r>
      <w:del w:id="345" w:author="Nick Maxwell" w:date="2024-04-02T16:36:00Z">
        <w:r w:rsidRPr="00B4587E" w:rsidDel="00B4587E">
          <w:rPr>
            <w:color w:val="4472C4" w:themeColor="accent1"/>
            <w:sz w:val="24"/>
            <w:rPrChange w:id="346" w:author="Nick Maxwell" w:date="2024-04-02T16:36:00Z">
              <w:rPr>
                <w:sz w:val="24"/>
              </w:rPr>
            </w:rPrChange>
          </w:rPr>
          <w:delText>alternating-runs</w:delText>
        </w:r>
      </w:del>
      <w:ins w:id="347" w:author="Nick Maxwell" w:date="2024-04-02T16:36:00Z">
        <w:r w:rsidR="00B4587E" w:rsidRPr="00B4587E">
          <w:rPr>
            <w:color w:val="4472C4" w:themeColor="accent1"/>
            <w:sz w:val="24"/>
            <w:rPrChange w:id="348" w:author="Nick Maxwell" w:date="2024-04-02T16:36:00Z">
              <w:rPr>
                <w:sz w:val="24"/>
              </w:rPr>
            </w:rPrChange>
          </w:rPr>
          <w:t>predictive</w:t>
        </w:r>
      </w:ins>
      <w:r w:rsidRPr="00315080">
        <w:rPr>
          <w:sz w:val="24"/>
        </w:rPr>
        <w:t xml:space="preserve">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w:t>
      </w:r>
      <w:r w:rsidRPr="00384A57">
        <w:rPr>
          <w:sz w:val="24"/>
          <w:szCs w:val="24"/>
        </w:rPr>
        <w:lastRenderedPageBreak/>
        <w:t xml:space="preserve">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22FD895B"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xml:space="preserve">. This interaction indicated that although local costs were lower for </w:t>
      </w:r>
      <w:del w:id="349" w:author="Nick Maxwell" w:date="2024-04-02T16:37:00Z">
        <w:r w:rsidRPr="00B4587E" w:rsidDel="00B4587E">
          <w:rPr>
            <w:color w:val="4472C4" w:themeColor="accent1"/>
            <w:sz w:val="24"/>
            <w:rPrChange w:id="350" w:author="Nick Maxwell" w:date="2024-04-02T16:37:00Z">
              <w:rPr>
                <w:sz w:val="24"/>
              </w:rPr>
            </w:rPrChange>
          </w:rPr>
          <w:delText>alternating-runs</w:delText>
        </w:r>
      </w:del>
      <w:ins w:id="351" w:author="Nick Maxwell" w:date="2024-04-02T16:37:00Z">
        <w:r w:rsidR="00B4587E" w:rsidRPr="00B4587E">
          <w:rPr>
            <w:color w:val="4472C4" w:themeColor="accent1"/>
            <w:sz w:val="24"/>
            <w:rPrChange w:id="352" w:author="Nick Maxwell" w:date="2024-04-02T16:37:00Z">
              <w:rPr>
                <w:sz w:val="24"/>
              </w:rPr>
            </w:rPrChange>
          </w:rPr>
          <w:t>predictive</w:t>
        </w:r>
      </w:ins>
      <w:r w:rsidRPr="00384A57">
        <w:rPr>
          <w:sz w:val="24"/>
        </w:rPr>
        <w:t xml:space="preserve"> than random sequencing and global costs were lower for random </w:t>
      </w:r>
      <w:del w:id="353" w:author="Nick Maxwell" w:date="2024-04-02T16:39:00Z">
        <w:r w:rsidRPr="00384A57" w:rsidDel="00B4587E">
          <w:rPr>
            <w:sz w:val="24"/>
          </w:rPr>
          <w:delText xml:space="preserve">sequencing </w:delText>
        </w:r>
      </w:del>
      <w:r w:rsidRPr="00384A57">
        <w:rPr>
          <w:sz w:val="24"/>
        </w:rPr>
        <w:t xml:space="preserve">than </w:t>
      </w:r>
      <w:del w:id="354" w:author="Nick Maxwell" w:date="2024-04-02T16:38:00Z">
        <w:r w:rsidRPr="00B4587E" w:rsidDel="00B4587E">
          <w:rPr>
            <w:color w:val="4472C4" w:themeColor="accent1"/>
            <w:sz w:val="24"/>
            <w:rPrChange w:id="355" w:author="Nick Maxwell" w:date="2024-04-02T16:39:00Z">
              <w:rPr>
                <w:sz w:val="24"/>
              </w:rPr>
            </w:rPrChange>
          </w:rPr>
          <w:delText>alternating-runs</w:delText>
        </w:r>
      </w:del>
      <w:ins w:id="356" w:author="Nick Maxwell" w:date="2024-04-02T16:38:00Z">
        <w:r w:rsidR="00B4587E" w:rsidRPr="00B4587E">
          <w:rPr>
            <w:color w:val="4472C4" w:themeColor="accent1"/>
            <w:sz w:val="24"/>
            <w:rPrChange w:id="357" w:author="Nick Maxwell" w:date="2024-04-02T16:39:00Z">
              <w:rPr>
                <w:sz w:val="24"/>
              </w:rPr>
            </w:rPrChange>
          </w:rPr>
          <w:t>predi</w:t>
        </w:r>
      </w:ins>
      <w:ins w:id="358" w:author="Nick Maxwell" w:date="2024-04-02T16:39:00Z">
        <w:r w:rsidR="00B4587E" w:rsidRPr="00B4587E">
          <w:rPr>
            <w:color w:val="4472C4" w:themeColor="accent1"/>
            <w:sz w:val="24"/>
            <w:rPrChange w:id="359" w:author="Nick Maxwell" w:date="2024-04-02T16:39:00Z">
              <w:rPr>
                <w:sz w:val="24"/>
              </w:rPr>
            </w:rPrChange>
          </w:rPr>
          <w:t>ctive</w:t>
        </w:r>
        <w:r w:rsidR="00B4587E">
          <w:rPr>
            <w:sz w:val="24"/>
          </w:rPr>
          <w:t xml:space="preserve"> sequencing</w:t>
        </w:r>
      </w:ins>
      <w:r w:rsidRPr="00384A57">
        <w:rPr>
          <w:sz w:val="24"/>
        </w:rPr>
        <w:t>,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6353EF8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and local and global switch cost</w:t>
      </w:r>
      <w:ins w:id="360" w:author="Nick Maxwell" w:date="2024-04-04T09:35:00Z">
        <w:r w:rsidR="00CA5648">
          <w:rPr>
            <w:sz w:val="24"/>
          </w:rPr>
          <w:t>s</w:t>
        </w:r>
      </w:ins>
      <w:r w:rsidRPr="002D6DBC">
        <w:rPr>
          <w:sz w:val="24"/>
        </w:rPr>
        <w:t xml:space="preserve">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lastRenderedPageBreak/>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0E8F5630" w:rsidR="00201E0F" w:rsidRPr="00384A57" w:rsidRDefault="00B4587E" w:rsidP="00735B80">
      <w:pPr>
        <w:spacing w:line="480" w:lineRule="auto"/>
        <w:ind w:firstLine="720"/>
        <w:rPr>
          <w:sz w:val="24"/>
        </w:rPr>
      </w:pPr>
      <w:ins w:id="361" w:author="Nick Maxwell" w:date="2024-04-02T16:40:00Z">
        <w:r w:rsidRPr="009E00EE">
          <w:rPr>
            <w:color w:val="4472C4" w:themeColor="accent1"/>
            <w:sz w:val="24"/>
          </w:rPr>
          <w:t xml:space="preserve">Our primary goal was to assess the effects of predictive and random presentation sequences on </w:t>
        </w:r>
        <w:r w:rsidRPr="00E1673A">
          <w:rPr>
            <w:color w:val="4472C4" w:themeColor="accent1"/>
            <w:sz w:val="24"/>
          </w:rPr>
          <w:t>task-switching performance</w:t>
        </w:r>
        <w:r>
          <w:rPr>
            <w:color w:val="4472C4" w:themeColor="accent1"/>
            <w:sz w:val="24"/>
          </w:rPr>
          <w:t xml:space="preserve">. In doing so, </w:t>
        </w:r>
        <w:r w:rsidRPr="00B4587E">
          <w:rPr>
            <w:color w:val="4472C4" w:themeColor="accent1"/>
            <w:sz w:val="24"/>
            <w:rPrChange w:id="362" w:author="Nick Maxwell" w:date="2024-04-02T16:41:00Z">
              <w:rPr>
                <w:sz w:val="24"/>
              </w:rPr>
            </w:rPrChange>
          </w:rPr>
          <w:t xml:space="preserve">we investigated sequence effects on local and global switch costs, </w:t>
        </w:r>
      </w:ins>
      <w:del w:id="363" w:author="Nick Maxwell" w:date="2024-04-02T16:40:00Z">
        <w:r w:rsidR="002524BB" w:rsidRPr="00384A57" w:rsidDel="00B4587E">
          <w:rPr>
            <w:sz w:val="24"/>
          </w:rPr>
          <w:delText>Our</w:delText>
        </w:r>
        <w:r w:rsidR="006F08AA" w:rsidRPr="00384A57" w:rsidDel="00B4587E">
          <w:rPr>
            <w:sz w:val="24"/>
          </w:rPr>
          <w:delText xml:space="preserve"> primary goal was to</w:delText>
        </w:r>
        <w:r w:rsidR="00211CE3" w:rsidRPr="00384A57" w:rsidDel="00B4587E">
          <w:rPr>
            <w:sz w:val="24"/>
          </w:rPr>
          <w:delText xml:space="preserve"> assess the effects of predictive </w:delText>
        </w:r>
        <w:r w:rsidR="006477E3" w:rsidRPr="00384A57" w:rsidDel="00B4587E">
          <w:rPr>
            <w:sz w:val="24"/>
          </w:rPr>
          <w:delText>and</w:delText>
        </w:r>
        <w:r w:rsidR="00211CE3" w:rsidRPr="00384A57" w:rsidDel="00B4587E">
          <w:rPr>
            <w:sz w:val="24"/>
          </w:rPr>
          <w:delText xml:space="preserve"> random sequenc</w:delText>
        </w:r>
        <w:r w:rsidR="001F20A7" w:rsidRPr="00384A57" w:rsidDel="00B4587E">
          <w:rPr>
            <w:sz w:val="24"/>
          </w:rPr>
          <w:delText>ed task-switching on working memory and attentional control</w:delText>
        </w:r>
        <w:r w:rsidR="00134FD6" w:rsidDel="00B4587E">
          <w:rPr>
            <w:sz w:val="24"/>
          </w:rPr>
          <w:delText xml:space="preserve"> </w:delText>
        </w:r>
        <w:r w:rsidR="00026AD0" w:rsidDel="00B4587E">
          <w:rPr>
            <w:sz w:val="24"/>
          </w:rPr>
          <w:delText xml:space="preserve">processes </w:delText>
        </w:r>
        <w:r w:rsidR="00134FD6" w:rsidDel="00B4587E">
          <w:rPr>
            <w:sz w:val="24"/>
          </w:rPr>
          <w:delText>by investigating the effects of</w:delText>
        </w:r>
        <w:r w:rsidR="00CD6D6A" w:rsidDel="00B4587E">
          <w:rPr>
            <w:sz w:val="24"/>
          </w:rPr>
          <w:delText xml:space="preserve"> task-switch</w:delText>
        </w:r>
        <w:r w:rsidR="00134FD6" w:rsidDel="00B4587E">
          <w:rPr>
            <w:sz w:val="24"/>
          </w:rPr>
          <w:delText xml:space="preserve"> sequencing on local and global switch costs</w:delText>
        </w:r>
        <w:r w:rsidR="001542CE" w:rsidDel="00B4587E">
          <w:rPr>
            <w:sz w:val="24"/>
          </w:rPr>
          <w:delText xml:space="preserve">, </w:delText>
        </w:r>
      </w:del>
      <w:r w:rsidR="001542CE">
        <w:rPr>
          <w:sz w:val="24"/>
        </w:rPr>
        <w:t xml:space="preserve">as previous studies investigating random switching </w:t>
      </w:r>
      <w:r w:rsidR="00AF05D9">
        <w:rPr>
          <w:sz w:val="24"/>
        </w:rPr>
        <w:t xml:space="preserve">have </w:t>
      </w:r>
      <w:r w:rsidR="001542CE">
        <w:rPr>
          <w:sz w:val="24"/>
        </w:rPr>
        <w:t xml:space="preserve">omitted this comparison (Altmann, 2007; Minear &amp; Shah, 2008; Monsell et al., 2003). </w:t>
      </w:r>
      <w:del w:id="364" w:author="Nick Maxwell" w:date="2024-04-04T09:38:00Z">
        <w:r w:rsidR="00211CE3" w:rsidRPr="00384A57" w:rsidDel="001B4E31">
          <w:rPr>
            <w:sz w:val="24"/>
          </w:rPr>
          <w:delText xml:space="preserve">In </w:delText>
        </w:r>
        <w:r w:rsidR="006F08AA" w:rsidRPr="00384A57" w:rsidDel="001B4E31">
          <w:rPr>
            <w:sz w:val="24"/>
          </w:rPr>
          <w:delText xml:space="preserve">doing so, </w:delText>
        </w:r>
      </w:del>
      <w:ins w:id="365" w:author="Nick Maxwell" w:date="2024-04-04T09:38:00Z">
        <w:r w:rsidR="001B4E31">
          <w:rPr>
            <w:sz w:val="24"/>
          </w:rPr>
          <w:t>W</w:t>
        </w:r>
      </w:ins>
      <w:del w:id="366" w:author="Nick Maxwell" w:date="2024-04-04T09:38:00Z">
        <w:r w:rsidR="006F08AA" w:rsidRPr="00384A57" w:rsidDel="001B4E31">
          <w:rPr>
            <w:sz w:val="24"/>
          </w:rPr>
          <w:delText>w</w:delText>
        </w:r>
      </w:del>
      <w:r w:rsidR="006F08AA" w:rsidRPr="00384A57">
        <w:rPr>
          <w:sz w:val="24"/>
        </w:rPr>
        <w:t>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w:t>
      </w:r>
      <w:r w:rsidR="00026AD0">
        <w:rPr>
          <w:sz w:val="24"/>
        </w:rPr>
        <w:t xml:space="preserve">easy </w:t>
      </w:r>
      <w:r w:rsidR="00211CE3" w:rsidRPr="00384A57">
        <w:rPr>
          <w:sz w:val="24"/>
        </w:rPr>
        <w:t xml:space="preserve">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9367EA">
        <w:rPr>
          <w:sz w:val="24"/>
        </w:rPr>
        <w:t xml:space="preserve">two </w:t>
      </w:r>
      <w:r w:rsidR="006477E3" w:rsidRPr="00384A57">
        <w:rPr>
          <w:sz w:val="24"/>
        </w:rPr>
        <w:t>switch blocks</w:t>
      </w:r>
      <w:r w:rsidR="009367EA">
        <w:rPr>
          <w:sz w:val="24"/>
        </w:rPr>
        <w:t xml:space="preserve">, </w:t>
      </w:r>
      <w:del w:id="367" w:author="Nick Maxwell" w:date="2024-04-04T09:38:00Z">
        <w:r w:rsidR="009367EA" w:rsidDel="001B4E31">
          <w:rPr>
            <w:sz w:val="24"/>
          </w:rPr>
          <w:delText>each</w:delText>
        </w:r>
        <w:r w:rsidR="006477E3" w:rsidRPr="00384A57" w:rsidDel="001B4E31">
          <w:rPr>
            <w:sz w:val="24"/>
          </w:rPr>
          <w:delText xml:space="preserve"> containing alternating</w:delText>
        </w:r>
        <w:r w:rsidR="0021176C" w:rsidRPr="00384A57" w:rsidDel="001B4E31">
          <w:rPr>
            <w:sz w:val="24"/>
          </w:rPr>
          <w:delText>-</w:delText>
        </w:r>
        <w:r w:rsidR="006477E3" w:rsidRPr="00384A57" w:rsidDel="001B4E31">
          <w:rPr>
            <w:sz w:val="24"/>
          </w:rPr>
          <w:delText>runs</w:delText>
        </w:r>
      </w:del>
      <w:ins w:id="368" w:author="Nick Maxwell" w:date="2024-04-04T09:38:00Z">
        <w:r w:rsidR="001B4E31">
          <w:rPr>
            <w:sz w:val="24"/>
          </w:rPr>
          <w:t>which corresponded to the predictive</w:t>
        </w:r>
      </w:ins>
      <w:r w:rsidR="006477E3" w:rsidRPr="00384A57">
        <w:rPr>
          <w:sz w:val="24"/>
        </w:rPr>
        <w:t xml:space="preserve"> and random switch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del w:id="369" w:author="Nick Maxwell" w:date="2024-04-04T09:39:00Z">
        <w:r w:rsidR="000A1A62" w:rsidRPr="00384A57" w:rsidDel="001B4E31">
          <w:rPr>
            <w:sz w:val="24"/>
          </w:rPr>
          <w:delText xml:space="preserve">predictive </w:delText>
        </w:r>
      </w:del>
      <w:ins w:id="370" w:author="Nick Maxwell" w:date="2024-04-04T09:39:00Z">
        <w:r w:rsidR="001B4E31">
          <w:rPr>
            <w:sz w:val="24"/>
          </w:rPr>
          <w:t xml:space="preserve">perceivable </w:t>
        </w:r>
      </w:ins>
      <w:r w:rsidR="000A1A62" w:rsidRPr="00384A57">
        <w:rPr>
          <w:sz w:val="24"/>
        </w:rPr>
        <w:t xml:space="preserve">pattern and when </w:t>
      </w:r>
      <w:r w:rsidR="00D0426F">
        <w:rPr>
          <w:sz w:val="24"/>
        </w:rPr>
        <w:t>switching</w:t>
      </w:r>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ins w:id="371" w:author="Nick Maxwell" w:date="2024-04-02T16:42:00Z">
        <w:r w:rsidR="006379F7" w:rsidRPr="001542E4">
          <w:rPr>
            <w:color w:val="4472C4" w:themeColor="accent1"/>
            <w:sz w:val="24"/>
          </w:rPr>
          <w:t>,</w:t>
        </w:r>
        <w:r w:rsidR="006379F7">
          <w:rPr>
            <w:sz w:val="24"/>
          </w:rPr>
          <w:t xml:space="preserve"> </w:t>
        </w:r>
        <w:r w:rsidR="006379F7">
          <w:rPr>
            <w:color w:val="4472C4" w:themeColor="accent1"/>
            <w:sz w:val="24"/>
          </w:rPr>
          <w:t>and additionally, allowed</w:t>
        </w:r>
        <w:r w:rsidR="006379F7" w:rsidRPr="00611AE4">
          <w:rPr>
            <w:color w:val="4472C4" w:themeColor="accent1"/>
            <w:sz w:val="24"/>
          </w:rPr>
          <w:t xml:space="preserve"> us to compute </w:t>
        </w:r>
        <w:r w:rsidR="006379F7">
          <w:rPr>
            <w:color w:val="4472C4" w:themeColor="accent1"/>
            <w:sz w:val="24"/>
          </w:rPr>
          <w:t xml:space="preserve">local and global </w:t>
        </w:r>
        <w:r w:rsidR="006379F7" w:rsidRPr="00611AE4">
          <w:rPr>
            <w:color w:val="4472C4" w:themeColor="accent1"/>
            <w:sz w:val="24"/>
          </w:rPr>
          <w:t>switch costs, which provide insights regarding hypothesized working memory and attentional processes</w:t>
        </w:r>
      </w:ins>
      <w:ins w:id="372" w:author="Nick Maxwell" w:date="2024-04-04T09:39:00Z">
        <w:r w:rsidR="001B4E31">
          <w:rPr>
            <w:color w:val="4472C4" w:themeColor="accent1"/>
            <w:sz w:val="24"/>
          </w:rPr>
          <w:t xml:space="preserve"> underlying task-switching performance</w:t>
        </w:r>
      </w:ins>
      <w:ins w:id="373" w:author="Nick Maxwell" w:date="2024-04-02T16:42:00Z">
        <w:r w:rsidR="006379F7" w:rsidRPr="00611AE4">
          <w:rPr>
            <w:color w:val="4472C4" w:themeColor="accent1"/>
            <w:sz w:val="24"/>
          </w:rPr>
          <w:t>.</w:t>
        </w:r>
      </w:ins>
      <w:del w:id="374" w:author="Nick Maxwell" w:date="2024-04-02T16:42:00Z">
        <w:r w:rsidR="002833A3" w:rsidRPr="00384A57" w:rsidDel="006379F7">
          <w:rPr>
            <w:sz w:val="24"/>
          </w:rPr>
          <w:delText>.</w:delText>
        </w:r>
      </w:del>
      <w:r w:rsidR="002833A3" w:rsidRPr="00384A57">
        <w:rPr>
          <w:sz w:val="24"/>
        </w:rPr>
        <w:t xml:space="preserve"> </w:t>
      </w:r>
      <w:del w:id="375" w:author="Nick Maxwell" w:date="2024-04-02T16:42:00Z">
        <w:r w:rsidR="000A1A62" w:rsidRPr="00384A57" w:rsidDel="006379F7">
          <w:rPr>
            <w:sz w:val="24"/>
          </w:rPr>
          <w:delText>First</w:delText>
        </w:r>
      </w:del>
      <w:ins w:id="376" w:author="Nick Maxwell" w:date="2024-04-02T16:42:00Z">
        <w:r w:rsidR="006379F7">
          <w:rPr>
            <w:sz w:val="24"/>
          </w:rPr>
          <w:t>Specifically</w:t>
        </w:r>
      </w:ins>
      <w:r w:rsidR="000A1A62" w:rsidRPr="00384A57">
        <w:rPr>
          <w:sz w:val="24"/>
        </w:rPr>
        <w: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due</w:t>
      </w:r>
      <w:ins w:id="377" w:author="Nick Maxwell" w:date="2024-04-02T16:44:00Z">
        <w:r w:rsidR="00911BBD">
          <w:rPr>
            <w:sz w:val="24"/>
          </w:rPr>
          <w:t xml:space="preserve"> to</w:t>
        </w:r>
      </w:ins>
      <w:r w:rsidR="000A1A62" w:rsidRPr="00384A57">
        <w:rPr>
          <w:sz w:val="24"/>
        </w:rPr>
        <w:t xml:space="preserv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del w:id="378" w:author="Nick Maxwell" w:date="2024-04-02T16:45:00Z">
        <w:r w:rsidR="000A1A62" w:rsidRPr="00384A57" w:rsidDel="00911BBD">
          <w:rPr>
            <w:sz w:val="24"/>
          </w:rPr>
          <w:delText>Next</w:delText>
        </w:r>
      </w:del>
      <w:ins w:id="379" w:author="Nick Maxwell" w:date="2024-04-05T15:53:00Z">
        <w:r w:rsidR="00E26461">
          <w:rPr>
            <w:sz w:val="24"/>
          </w:rPr>
          <w:t>Separately</w:t>
        </w:r>
      </w:ins>
      <w:r w:rsidR="000A1A62" w:rsidRPr="00384A57">
        <w:rPr>
          <w:sz w:val="24"/>
        </w:rPr>
        <w: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lastRenderedPageBreak/>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r w:rsidR="009C0B5F">
        <w:rPr>
          <w:sz w:val="24"/>
        </w:rPr>
        <w:t>completing</w:t>
      </w:r>
      <w:r w:rsidR="007338DF" w:rsidRPr="00384A57">
        <w:rPr>
          <w:sz w:val="24"/>
        </w:rPr>
        <w:t xml:space="preserve"> the switch-task</w:t>
      </w:r>
      <w:r w:rsidR="00201E0F" w:rsidRPr="00384A57">
        <w:rPr>
          <w:sz w:val="24"/>
        </w:rPr>
        <w:t>.</w:t>
      </w:r>
    </w:p>
    <w:p w14:paraId="0362EE0F" w14:textId="45F604EB" w:rsidR="00E112A3" w:rsidRPr="00384A57" w:rsidRDefault="00911BBD" w:rsidP="00B05E5D">
      <w:pPr>
        <w:spacing w:line="480" w:lineRule="auto"/>
        <w:ind w:firstLine="720"/>
        <w:rPr>
          <w:sz w:val="24"/>
        </w:rPr>
      </w:pPr>
      <w:ins w:id="380" w:author="Nick Maxwell" w:date="2024-04-02T16:45:00Z">
        <w:r w:rsidRPr="00397A22">
          <w:rPr>
            <w:color w:val="4472C4" w:themeColor="accent1"/>
            <w:sz w:val="24"/>
          </w:rPr>
          <w:t>Consistent with our predictions</w:t>
        </w:r>
      </w:ins>
      <w:del w:id="381" w:author="Nick Maxwell" w:date="2024-04-02T16:45:00Z">
        <w:r w:rsidR="00D455D4" w:rsidRPr="00183046" w:rsidDel="00911BBD">
          <w:rPr>
            <w:color w:val="4472C4" w:themeColor="accent1"/>
            <w:sz w:val="24"/>
            <w:rPrChange w:id="382" w:author="Nick Maxwell" w:date="2024-04-02T16:45:00Z">
              <w:rPr>
                <w:sz w:val="24"/>
              </w:rPr>
            </w:rPrChange>
          </w:rPr>
          <w:delText>Overall</w:delText>
        </w:r>
      </w:del>
      <w:r w:rsidR="006D7F4A" w:rsidRPr="00183046">
        <w:rPr>
          <w:color w:val="4472C4" w:themeColor="accent1"/>
          <w:sz w:val="24"/>
          <w:rPrChange w:id="383" w:author="Nick Maxwell" w:date="2024-04-02T16:45:00Z">
            <w:rPr>
              <w:sz w:val="24"/>
            </w:rPr>
          </w:rPrChange>
        </w:rPr>
        <w:t>,</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del w:id="384" w:author="Nick Maxwell" w:date="2024-04-02T16:46:00Z">
        <w:r w:rsidR="005A1F84" w:rsidRPr="00384A57" w:rsidDel="001D2A46">
          <w:rPr>
            <w:sz w:val="24"/>
          </w:rPr>
          <w:delText>Importantly</w:delText>
        </w:r>
      </w:del>
      <w:ins w:id="385" w:author="Nick Maxwell" w:date="2024-04-02T16:46:00Z">
        <w:r w:rsidR="001D2A46">
          <w:rPr>
            <w:sz w:val="24"/>
          </w:rPr>
          <w:t>However</w:t>
        </w:r>
      </w:ins>
      <w:r w:rsidR="005A1F84" w:rsidRPr="00384A57">
        <w:rPr>
          <w:sz w:val="24"/>
        </w:rPr>
        <w:t xml:space="preserve">,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bookmarkStart w:id="386" w:name="_Hlk162968819"/>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w:t>
      </w:r>
      <w:bookmarkEnd w:id="386"/>
      <w:r w:rsidR="00305A03" w:rsidRPr="00384A57">
        <w:rPr>
          <w:sz w:val="24"/>
        </w:rPr>
        <w:t xml:space="preserve"> </w:t>
      </w:r>
      <w:r w:rsidR="00E112A3" w:rsidRPr="00384A57">
        <w:rPr>
          <w:sz w:val="24"/>
        </w:rPr>
        <w:t xml:space="preserve">Thus, </w:t>
      </w:r>
      <w:ins w:id="387" w:author="Nick Maxwell" w:date="2024-04-02T16:47:00Z">
        <w:r w:rsidR="001D2A46" w:rsidRPr="00BE71F0">
          <w:rPr>
            <w:color w:val="4472C4" w:themeColor="accent1"/>
            <w:sz w:val="24"/>
          </w:rPr>
          <w:t>compared to predictive switching</w:t>
        </w:r>
        <w:r w:rsidR="001D2A46">
          <w:rPr>
            <w:sz w:val="24"/>
          </w:rPr>
          <w:t xml:space="preserve">, </w:t>
        </w:r>
      </w:ins>
      <w:r w:rsidR="00E112A3" w:rsidRPr="00384A57">
        <w:rPr>
          <w:sz w:val="24"/>
        </w:rPr>
        <w:t>random switching did not reduce participant accuracy</w:t>
      </w:r>
      <w:r w:rsidR="009B03D6" w:rsidRPr="00384A57">
        <w:rPr>
          <w:sz w:val="24"/>
        </w:rPr>
        <w:t xml:space="preserve"> or response latencies</w:t>
      </w:r>
      <w:ins w:id="388" w:author="Nick Maxwell" w:date="2024-04-04T09:44:00Z">
        <w:r w:rsidR="008D58BE">
          <w:rPr>
            <w:sz w:val="24"/>
          </w:rPr>
          <w:t xml:space="preserve"> </w:t>
        </w:r>
        <w:r w:rsidR="008D58BE" w:rsidRPr="008D58BE">
          <w:rPr>
            <w:color w:val="4472C4" w:themeColor="accent1"/>
            <w:sz w:val="24"/>
            <w:rPrChange w:id="389" w:author="Nick Maxwell" w:date="2024-04-04T09:44:00Z">
              <w:rPr>
                <w:sz w:val="24"/>
              </w:rPr>
            </w:rPrChange>
          </w:rPr>
          <w:t>at the individual trial level</w:t>
        </w:r>
      </w:ins>
      <w:r w:rsidR="009B03D6" w:rsidRPr="00384A57">
        <w:rPr>
          <w:sz w:val="24"/>
        </w:rPr>
        <w:t>.</w:t>
      </w:r>
      <w:r w:rsidR="00FB1646" w:rsidRPr="00384A57">
        <w:rPr>
          <w:sz w:val="24"/>
        </w:rPr>
        <w:t xml:space="preserve"> </w:t>
      </w:r>
      <w:commentRangeStart w:id="390"/>
      <w:ins w:id="391" w:author="Nick Maxwell" w:date="2024-04-04T09:45:00Z">
        <w:r w:rsidR="008D58BE" w:rsidRPr="00FE3E27">
          <w:rPr>
            <w:color w:val="4472C4" w:themeColor="accent1"/>
            <w:sz w:val="24"/>
            <w:rPrChange w:id="392" w:author="Nick Maxwell" w:date="2024-04-04T09:48:00Z">
              <w:rPr>
                <w:sz w:val="24"/>
              </w:rPr>
            </w:rPrChange>
          </w:rPr>
          <w:t xml:space="preserve">While </w:t>
        </w:r>
      </w:ins>
      <w:ins w:id="393" w:author="Nick Maxwell" w:date="2024-04-04T09:57:00Z">
        <w:r w:rsidR="006A7E73" w:rsidRPr="006A7E73">
          <w:rPr>
            <w:color w:val="4472C4" w:themeColor="accent1"/>
            <w:sz w:val="24"/>
          </w:rPr>
          <w:t>th</w:t>
        </w:r>
      </w:ins>
      <w:ins w:id="394" w:author="Nick Maxwell" w:date="2024-04-04T09:58:00Z">
        <w:r w:rsidR="00664972">
          <w:rPr>
            <w:color w:val="4472C4" w:themeColor="accent1"/>
            <w:sz w:val="24"/>
          </w:rPr>
          <w:t>is</w:t>
        </w:r>
      </w:ins>
      <w:ins w:id="395" w:author="Nick Maxwell" w:date="2024-04-04T09:57:00Z">
        <w:r w:rsidR="006A7E73" w:rsidRPr="006A7E73">
          <w:rPr>
            <w:color w:val="4472C4" w:themeColor="accent1"/>
            <w:sz w:val="24"/>
          </w:rPr>
          <w:t xml:space="preserve"> finding contrast</w:t>
        </w:r>
      </w:ins>
      <w:ins w:id="396" w:author="Nick Maxwell" w:date="2024-04-04T09:58:00Z">
        <w:r w:rsidR="00664972">
          <w:rPr>
            <w:color w:val="4472C4" w:themeColor="accent1"/>
            <w:sz w:val="24"/>
          </w:rPr>
          <w:t>s</w:t>
        </w:r>
      </w:ins>
      <w:ins w:id="397" w:author="Nick Maxwell" w:date="2024-04-04T09:45:00Z">
        <w:r w:rsidR="008D58BE" w:rsidRPr="00FE3E27">
          <w:rPr>
            <w:color w:val="4472C4" w:themeColor="accent1"/>
            <w:sz w:val="24"/>
            <w:rPrChange w:id="398" w:author="Nick Maxwell" w:date="2024-04-04T09:48:00Z">
              <w:rPr>
                <w:sz w:val="24"/>
              </w:rPr>
            </w:rPrChange>
          </w:rPr>
          <w:t xml:space="preserve"> </w:t>
        </w:r>
      </w:ins>
      <w:commentRangeEnd w:id="390"/>
      <w:ins w:id="399" w:author="Nick Maxwell" w:date="2024-04-04T09:57:00Z">
        <w:r w:rsidR="006A7E73">
          <w:rPr>
            <w:rStyle w:val="CommentReference"/>
          </w:rPr>
          <w:commentReference w:id="390"/>
        </w:r>
      </w:ins>
      <w:ins w:id="400" w:author="Nick Maxwell" w:date="2024-04-04T09:45:00Z">
        <w:r w:rsidR="008D58BE" w:rsidRPr="00FE3E27">
          <w:rPr>
            <w:color w:val="4472C4" w:themeColor="accent1"/>
            <w:sz w:val="24"/>
            <w:rPrChange w:id="401" w:author="Nick Maxwell" w:date="2024-04-04T09:48:00Z">
              <w:rPr>
                <w:sz w:val="24"/>
              </w:rPr>
            </w:rPrChange>
          </w:rPr>
          <w:t>with our prediction that</w:t>
        </w:r>
      </w:ins>
      <w:ins w:id="402" w:author="Nick Maxwell" w:date="2024-04-04T09:46:00Z">
        <w:r w:rsidR="008D58BE" w:rsidRPr="00FE3E27">
          <w:rPr>
            <w:color w:val="4472C4" w:themeColor="accent1"/>
            <w:sz w:val="24"/>
            <w:rPrChange w:id="403" w:author="Nick Maxwell" w:date="2024-04-04T09:48:00Z">
              <w:rPr>
                <w:sz w:val="24"/>
              </w:rPr>
            </w:rPrChange>
          </w:rPr>
          <w:t xml:space="preserve"> the greater difficulty of the</w:t>
        </w:r>
      </w:ins>
      <w:ins w:id="404" w:author="Nick Maxwell" w:date="2024-04-04T09:45:00Z">
        <w:r w:rsidR="008D58BE" w:rsidRPr="00FE3E27">
          <w:rPr>
            <w:color w:val="4472C4" w:themeColor="accent1"/>
            <w:sz w:val="24"/>
            <w:rPrChange w:id="405" w:author="Nick Maxwell" w:date="2024-04-04T09:48:00Z">
              <w:rPr>
                <w:sz w:val="24"/>
              </w:rPr>
            </w:rPrChange>
          </w:rPr>
          <w:t xml:space="preserve"> random switch</w:t>
        </w:r>
      </w:ins>
      <w:ins w:id="406" w:author="Nick Maxwell" w:date="2024-04-04T09:46:00Z">
        <w:r w:rsidR="008D58BE" w:rsidRPr="00FE3E27">
          <w:rPr>
            <w:color w:val="4472C4" w:themeColor="accent1"/>
            <w:sz w:val="24"/>
            <w:rPrChange w:id="407" w:author="Nick Maxwell" w:date="2024-04-04T09:48:00Z">
              <w:rPr>
                <w:sz w:val="24"/>
              </w:rPr>
            </w:rPrChange>
          </w:rPr>
          <w:t xml:space="preserve"> block would </w:t>
        </w:r>
      </w:ins>
      <w:ins w:id="408" w:author="Nick Maxwell" w:date="2024-04-04T09:51:00Z">
        <w:r w:rsidR="00FE3E27">
          <w:rPr>
            <w:color w:val="4472C4" w:themeColor="accent1"/>
            <w:sz w:val="24"/>
          </w:rPr>
          <w:t>impair</w:t>
        </w:r>
      </w:ins>
      <w:ins w:id="409" w:author="Nick Maxwell" w:date="2024-04-04T09:46:00Z">
        <w:r w:rsidR="008D58BE" w:rsidRPr="00FE3E27">
          <w:rPr>
            <w:color w:val="4472C4" w:themeColor="accent1"/>
            <w:sz w:val="24"/>
            <w:rPrChange w:id="410" w:author="Nick Maxwell" w:date="2024-04-04T09:48:00Z">
              <w:rPr>
                <w:sz w:val="24"/>
              </w:rPr>
            </w:rPrChange>
          </w:rPr>
          <w:t xml:space="preserve"> performance relative to predictive switching, we note that</w:t>
        </w:r>
      </w:ins>
      <w:ins w:id="411" w:author="Nick Maxwell" w:date="2024-04-04T09:48:00Z">
        <w:r w:rsidR="00FE3E27">
          <w:rPr>
            <w:color w:val="4472C4" w:themeColor="accent1"/>
            <w:sz w:val="24"/>
          </w:rPr>
          <w:t xml:space="preserve"> </w:t>
        </w:r>
      </w:ins>
      <w:ins w:id="412" w:author="Nick Maxwell" w:date="2024-04-04T09:52:00Z">
        <w:r w:rsidR="00FE3E27">
          <w:rPr>
            <w:color w:val="4472C4" w:themeColor="accent1"/>
            <w:sz w:val="24"/>
          </w:rPr>
          <w:t xml:space="preserve">the degree of difficulty </w:t>
        </w:r>
      </w:ins>
      <w:ins w:id="413" w:author="Nick Maxwell" w:date="2024-04-04T09:53:00Z">
        <w:r w:rsidR="00FE3E27">
          <w:rPr>
            <w:color w:val="4472C4" w:themeColor="accent1"/>
            <w:sz w:val="24"/>
          </w:rPr>
          <w:t xml:space="preserve">between the two switch patterns may have not have </w:t>
        </w:r>
      </w:ins>
      <w:ins w:id="414" w:author="Nick Maxwell" w:date="2024-04-04T09:54:00Z">
        <w:r w:rsidR="00FE3E27">
          <w:rPr>
            <w:color w:val="4472C4" w:themeColor="accent1"/>
            <w:sz w:val="24"/>
          </w:rPr>
          <w:t xml:space="preserve">sufficiently differed, leading to similar levels of performance </w:t>
        </w:r>
      </w:ins>
      <w:ins w:id="415" w:author="Nick Maxwell" w:date="2024-04-05T15:48:00Z">
        <w:r w:rsidR="00C05FEB">
          <w:rPr>
            <w:color w:val="4472C4" w:themeColor="accent1"/>
            <w:sz w:val="24"/>
          </w:rPr>
          <w:t xml:space="preserve">observed </w:t>
        </w:r>
      </w:ins>
      <w:ins w:id="416" w:author="Nick Maxwell" w:date="2024-04-04T09:54:00Z">
        <w:r w:rsidR="00FE3E27">
          <w:rPr>
            <w:color w:val="4472C4" w:themeColor="accent1"/>
            <w:sz w:val="24"/>
          </w:rPr>
          <w:t>at the</w:t>
        </w:r>
      </w:ins>
      <w:ins w:id="417" w:author="Nick Maxwell" w:date="2024-04-05T15:48:00Z">
        <w:r w:rsidR="00C05FEB">
          <w:rPr>
            <w:color w:val="4472C4" w:themeColor="accent1"/>
            <w:sz w:val="24"/>
          </w:rPr>
          <w:t xml:space="preserve"> individual</w:t>
        </w:r>
      </w:ins>
      <w:ins w:id="418" w:author="Nick Maxwell" w:date="2024-04-04T09:54:00Z">
        <w:r w:rsidR="00FE3E27">
          <w:rPr>
            <w:color w:val="4472C4" w:themeColor="accent1"/>
            <w:sz w:val="24"/>
          </w:rPr>
          <w:t xml:space="preserve"> trial-level. Given that the present study did not </w:t>
        </w:r>
      </w:ins>
      <w:ins w:id="419" w:author="Nick Maxwell" w:date="2024-04-04T09:58:00Z">
        <w:r w:rsidR="00664972">
          <w:rPr>
            <w:color w:val="4472C4" w:themeColor="accent1"/>
            <w:sz w:val="24"/>
          </w:rPr>
          <w:t xml:space="preserve">directly </w:t>
        </w:r>
      </w:ins>
      <w:ins w:id="420" w:author="Nick Maxwell" w:date="2024-04-04T09:54:00Z">
        <w:r w:rsidR="00FE3E27">
          <w:rPr>
            <w:color w:val="4472C4" w:themeColor="accent1"/>
            <w:sz w:val="24"/>
          </w:rPr>
          <w:t>assess participants’ perceptions of task difficulty, future research may wish to explore this notion.</w:t>
        </w:r>
      </w:ins>
    </w:p>
    <w:p w14:paraId="0ABB4BB0" w14:textId="398EDCE9" w:rsidR="009150E3" w:rsidRPr="00384A57" w:rsidRDefault="001D2A46" w:rsidP="009150E3">
      <w:pPr>
        <w:spacing w:line="480" w:lineRule="auto"/>
        <w:ind w:firstLine="720"/>
        <w:rPr>
          <w:sz w:val="24"/>
        </w:rPr>
      </w:pPr>
      <w:ins w:id="421" w:author="Nick Maxwell" w:date="2024-04-02T16:47:00Z">
        <w:r>
          <w:rPr>
            <w:sz w:val="24"/>
          </w:rPr>
          <w:t>We then computed</w:t>
        </w:r>
        <w:r w:rsidRPr="00384A57">
          <w:rPr>
            <w:sz w:val="24"/>
          </w:rPr>
          <w:t xml:space="preserve"> </w:t>
        </w:r>
      </w:ins>
      <w:ins w:id="422" w:author="Nick Maxwell" w:date="2024-04-04T09:41:00Z">
        <w:r w:rsidR="008D58BE">
          <w:rPr>
            <w:sz w:val="24"/>
          </w:rPr>
          <w:t>l</w:t>
        </w:r>
      </w:ins>
      <w:del w:id="423" w:author="Nick Maxwell" w:date="2024-04-04T09:41:00Z">
        <w:r w:rsidR="00613846" w:rsidRPr="00384A57" w:rsidDel="008D58BE">
          <w:rPr>
            <w:sz w:val="24"/>
          </w:rPr>
          <w:delText>L</w:delText>
        </w:r>
      </w:del>
      <w:r w:rsidR="00613846" w:rsidRPr="00384A57">
        <w:rPr>
          <w:sz w:val="24"/>
        </w:rPr>
        <w:t xml:space="preserve">ocal and global switch costs </w:t>
      </w:r>
      <w:del w:id="424" w:author="Nick Maxwell" w:date="2024-04-02T16:47:00Z">
        <w:r w:rsidR="00613846" w:rsidRPr="00384A57" w:rsidDel="001D2A46">
          <w:rPr>
            <w:sz w:val="24"/>
          </w:rPr>
          <w:delText xml:space="preserve">were </w:delText>
        </w:r>
        <w:r w:rsidR="00737CC4" w:rsidDel="001D2A46">
          <w:rPr>
            <w:sz w:val="24"/>
          </w:rPr>
          <w:delText xml:space="preserve">then </w:delText>
        </w:r>
        <w:r w:rsidR="00613846" w:rsidRPr="00384A57" w:rsidDel="001D2A46">
          <w:rPr>
            <w:sz w:val="24"/>
          </w:rPr>
          <w:delText xml:space="preserve">computed for both </w:delText>
        </w:r>
      </w:del>
      <w:r w:rsidR="00613846" w:rsidRPr="00384A57">
        <w:rPr>
          <w:sz w:val="24"/>
        </w:rPr>
        <w:t xml:space="preserve">error rates and RTs. Overall, </w:t>
      </w:r>
      <w:del w:id="425" w:author="Nick Maxwell" w:date="2024-04-02T16:48:00Z">
        <w:r w:rsidR="00613846" w:rsidRPr="00384A57" w:rsidDel="001D2A46">
          <w:rPr>
            <w:sz w:val="24"/>
          </w:rPr>
          <w:delText xml:space="preserve">our results indicated that </w:delText>
        </w:r>
      </w:del>
      <w:r w:rsidR="00613846" w:rsidRPr="00384A57">
        <w:rPr>
          <w:sz w:val="24"/>
        </w:rPr>
        <w:t xml:space="preserve">error rate </w:t>
      </w:r>
      <w:r w:rsidR="003827FC" w:rsidRPr="00384A57">
        <w:rPr>
          <w:sz w:val="24"/>
        </w:rPr>
        <w:t>switch cost</w:t>
      </w:r>
      <w:r w:rsidR="00613846"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00613846" w:rsidRPr="00384A57">
        <w:rPr>
          <w:sz w:val="24"/>
        </w:rPr>
        <w:t xml:space="preserve">an interesting pattern emerged: </w:t>
      </w:r>
      <w:r w:rsidR="009C1CDB" w:rsidRPr="00384A57">
        <w:rPr>
          <w:sz w:val="24"/>
        </w:rPr>
        <w:t xml:space="preserve">Random switching </w:t>
      </w:r>
      <w:r w:rsidR="00026AD0">
        <w:rPr>
          <w:sz w:val="24"/>
        </w:rPr>
        <w:t>produced</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ins w:id="426" w:author="Nick Maxwell" w:date="2024-04-04T09:57:00Z">
        <w:r w:rsidR="006A7E73">
          <w:rPr>
            <w:sz w:val="24"/>
          </w:rPr>
          <w:t>T</w:t>
        </w:r>
      </w:ins>
      <w:del w:id="427" w:author="Nick Maxwell" w:date="2024-04-04T09:57:00Z">
        <w:r w:rsidR="00B76C86" w:rsidRPr="00384A57" w:rsidDel="006A7E73">
          <w:rPr>
            <w:sz w:val="24"/>
          </w:rPr>
          <w:delText>T</w:delText>
        </w:r>
      </w:del>
      <w:r w:rsidR="00B76C86" w:rsidRPr="00384A57">
        <w:rPr>
          <w:sz w:val="24"/>
        </w:rPr>
        <w:t xml:space="preserve">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 xml:space="preserve">sets. Additionally, the finding that </w:t>
      </w:r>
      <w:r w:rsidR="004241CD">
        <w:rPr>
          <w:sz w:val="24"/>
        </w:rPr>
        <w:t xml:space="preserve">the </w:t>
      </w:r>
      <w:del w:id="428" w:author="Nick Maxwell" w:date="2024-04-02T16:48:00Z">
        <w:r w:rsidR="00597D07" w:rsidRPr="003015FF" w:rsidDel="003015FF">
          <w:rPr>
            <w:color w:val="4472C4" w:themeColor="accent1"/>
            <w:sz w:val="24"/>
            <w:rPrChange w:id="429" w:author="Nick Maxwell" w:date="2024-04-02T16:48:00Z">
              <w:rPr>
                <w:sz w:val="24"/>
              </w:rPr>
            </w:rPrChange>
          </w:rPr>
          <w:delText>alternating-runs</w:delText>
        </w:r>
      </w:del>
      <w:ins w:id="430" w:author="Nick Maxwell" w:date="2024-04-02T16:48:00Z">
        <w:r w:rsidR="003015FF" w:rsidRPr="003015FF">
          <w:rPr>
            <w:color w:val="4472C4" w:themeColor="accent1"/>
            <w:sz w:val="24"/>
            <w:rPrChange w:id="431" w:author="Nick Maxwell" w:date="2024-04-02T16:48:00Z">
              <w:rPr>
                <w:sz w:val="24"/>
              </w:rPr>
            </w:rPrChange>
          </w:rPr>
          <w:t>predictive</w:t>
        </w:r>
      </w:ins>
      <w:r w:rsidR="00597D07" w:rsidRPr="00384A57">
        <w:rPr>
          <w:sz w:val="24"/>
        </w:rPr>
        <w:t xml:space="preserve"> sequenc</w:t>
      </w:r>
      <w:r w:rsidR="004241CD">
        <w:rPr>
          <w:sz w:val="24"/>
        </w:rPr>
        <w:t xml:space="preserve">e </w:t>
      </w:r>
      <w:r w:rsidR="00597D07" w:rsidRPr="00384A57">
        <w:rPr>
          <w:sz w:val="24"/>
        </w:rPr>
        <w:t>increase</w:t>
      </w:r>
      <w:r w:rsidR="004241CD">
        <w:rPr>
          <w:sz w:val="24"/>
        </w:rPr>
        <w:t>d</w:t>
      </w:r>
      <w:r w:rsidR="00597D07" w:rsidRPr="00384A57">
        <w:rPr>
          <w:sz w:val="24"/>
        </w:rPr>
        <w:t xml:space="preserve"> global costs suggests that on non-switch trials, working memory is not only impacted </w:t>
      </w:r>
      <w:r w:rsidR="00597D07" w:rsidRPr="00384A57">
        <w:rPr>
          <w:sz w:val="24"/>
        </w:rPr>
        <w:lastRenderedPageBreak/>
        <w:t>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w:t>
      </w:r>
      <w:r w:rsidR="00707B17">
        <w:rPr>
          <w:sz w:val="24"/>
        </w:rPr>
        <w:t>G</w:t>
      </w:r>
      <w:r w:rsidR="00846A02" w:rsidRPr="00384A57">
        <w:rPr>
          <w:sz w:val="24"/>
        </w:rPr>
        <w:t xml:space="preserve">iven that no significant RT differences were detected between switch trials, </w:t>
      </w:r>
      <w:r w:rsidR="008F4430" w:rsidRPr="00384A57">
        <w:rPr>
          <w:sz w:val="24"/>
        </w:rPr>
        <w:t>caution may be needed when interpreting these patterns.</w:t>
      </w:r>
      <w:ins w:id="432" w:author="Nick Maxwell" w:date="2024-04-04T16:56:00Z">
        <w:r w:rsidR="00EE239E">
          <w:rPr>
            <w:sz w:val="24"/>
          </w:rPr>
          <w:t xml:space="preserve"> </w:t>
        </w:r>
      </w:ins>
      <w:ins w:id="433" w:author="Nick Maxwell" w:date="2024-04-05T16:00:00Z">
        <w:r w:rsidR="00776A94">
          <w:rPr>
            <w:color w:val="4472C4" w:themeColor="accent1"/>
            <w:sz w:val="24"/>
          </w:rPr>
          <w:t>Relatedly</w:t>
        </w:r>
      </w:ins>
      <w:ins w:id="434" w:author="Nick Maxwell" w:date="2024-04-04T16:56:00Z">
        <w:r w:rsidR="00EE239E" w:rsidRPr="00EE239E">
          <w:rPr>
            <w:color w:val="4472C4" w:themeColor="accent1"/>
            <w:sz w:val="24"/>
            <w:rPrChange w:id="435" w:author="Nick Maxwell" w:date="2024-04-04T17:00:00Z">
              <w:rPr>
                <w:sz w:val="24"/>
              </w:rPr>
            </w:rPrChange>
          </w:rPr>
          <w:t xml:space="preserve">, local </w:t>
        </w:r>
      </w:ins>
      <w:ins w:id="436" w:author="Nick Maxwell" w:date="2024-04-04T16:57:00Z">
        <w:r w:rsidR="00EE239E" w:rsidRPr="00EE239E">
          <w:rPr>
            <w:color w:val="4472C4" w:themeColor="accent1"/>
            <w:sz w:val="24"/>
            <w:rPrChange w:id="437" w:author="Nick Maxwell" w:date="2024-04-04T17:00:00Z">
              <w:rPr>
                <w:sz w:val="24"/>
              </w:rPr>
            </w:rPrChange>
          </w:rPr>
          <w:t xml:space="preserve">switch costs lack a common reference point relative to global switch costs </w:t>
        </w:r>
      </w:ins>
      <w:ins w:id="438" w:author="Nick Maxwell" w:date="2024-04-05T15:55:00Z">
        <w:r w:rsidR="00E26461">
          <w:rPr>
            <w:color w:val="4472C4" w:themeColor="accent1"/>
            <w:sz w:val="24"/>
          </w:rPr>
          <w:t>Specifically, predictive</w:t>
        </w:r>
      </w:ins>
      <w:ins w:id="439" w:author="Nick Maxwell" w:date="2024-04-04T16:57:00Z">
        <w:r w:rsidR="00EE239E" w:rsidRPr="00EE239E">
          <w:rPr>
            <w:color w:val="4472C4" w:themeColor="accent1"/>
            <w:sz w:val="24"/>
            <w:rPrChange w:id="440" w:author="Nick Maxwell" w:date="2024-04-04T17:00:00Z">
              <w:rPr>
                <w:sz w:val="24"/>
              </w:rPr>
            </w:rPrChange>
          </w:rPr>
          <w:t xml:space="preserve"> and </w:t>
        </w:r>
      </w:ins>
      <w:ins w:id="441" w:author="Nick Maxwell" w:date="2024-04-05T15:55:00Z">
        <w:r w:rsidR="00E26461">
          <w:rPr>
            <w:color w:val="4472C4" w:themeColor="accent1"/>
            <w:sz w:val="24"/>
          </w:rPr>
          <w:t xml:space="preserve">random </w:t>
        </w:r>
      </w:ins>
      <w:ins w:id="442" w:author="Nick Maxwell" w:date="2024-04-04T16:57:00Z">
        <w:r w:rsidR="00EE239E" w:rsidRPr="00EE239E">
          <w:rPr>
            <w:color w:val="4472C4" w:themeColor="accent1"/>
            <w:sz w:val="24"/>
            <w:rPrChange w:id="443" w:author="Nick Maxwell" w:date="2024-04-04T17:00:00Z">
              <w:rPr>
                <w:sz w:val="24"/>
              </w:rPr>
            </w:rPrChange>
          </w:rPr>
          <w:t>global costs are both computed using pure trials</w:t>
        </w:r>
      </w:ins>
      <w:ins w:id="444" w:author="Nick Maxwell" w:date="2024-04-05T15:55:00Z">
        <w:r w:rsidR="00E26461">
          <w:rPr>
            <w:color w:val="4472C4" w:themeColor="accent1"/>
            <w:sz w:val="24"/>
          </w:rPr>
          <w:t>, which provide a common reference point,</w:t>
        </w:r>
      </w:ins>
      <w:ins w:id="445" w:author="Nick Maxwell" w:date="2024-04-04T16:57:00Z">
        <w:r w:rsidR="00EE239E" w:rsidRPr="00EE239E">
          <w:rPr>
            <w:color w:val="4472C4" w:themeColor="accent1"/>
            <w:sz w:val="24"/>
            <w:rPrChange w:id="446" w:author="Nick Maxwell" w:date="2024-04-04T17:00:00Z">
              <w:rPr>
                <w:sz w:val="24"/>
              </w:rPr>
            </w:rPrChange>
          </w:rPr>
          <w:t xml:space="preserve"> while </w:t>
        </w:r>
      </w:ins>
      <w:ins w:id="447" w:author="Nick Maxwell" w:date="2024-04-04T16:58:00Z">
        <w:r w:rsidR="00EE239E" w:rsidRPr="00EE239E">
          <w:rPr>
            <w:color w:val="4472C4" w:themeColor="accent1"/>
            <w:sz w:val="24"/>
            <w:rPrChange w:id="448" w:author="Nick Maxwell" w:date="2024-04-04T17:00:00Z">
              <w:rPr>
                <w:sz w:val="24"/>
              </w:rPr>
            </w:rPrChange>
          </w:rPr>
          <w:t xml:space="preserve">local costs </w:t>
        </w:r>
      </w:ins>
      <w:ins w:id="449" w:author="Nick Maxwell" w:date="2024-04-05T15:54:00Z">
        <w:r w:rsidR="00E26461">
          <w:rPr>
            <w:color w:val="4472C4" w:themeColor="accent1"/>
            <w:sz w:val="24"/>
          </w:rPr>
          <w:t>reflect the difference between switch and</w:t>
        </w:r>
      </w:ins>
      <w:ins w:id="450" w:author="Nick Maxwell" w:date="2024-04-04T16:58:00Z">
        <w:r w:rsidR="00EE239E" w:rsidRPr="00EE239E">
          <w:rPr>
            <w:color w:val="4472C4" w:themeColor="accent1"/>
            <w:sz w:val="24"/>
            <w:rPrChange w:id="451" w:author="Nick Maxwell" w:date="2024-04-04T17:00:00Z">
              <w:rPr>
                <w:sz w:val="24"/>
              </w:rPr>
            </w:rPrChange>
          </w:rPr>
          <w:t xml:space="preserve"> non-switch trials </w:t>
        </w:r>
      </w:ins>
      <w:ins w:id="452" w:author="Nick Maxwell" w:date="2024-04-05T15:54:00Z">
        <w:r w:rsidR="00E26461">
          <w:rPr>
            <w:color w:val="4472C4" w:themeColor="accent1"/>
            <w:sz w:val="24"/>
          </w:rPr>
          <w:t>with the same block</w:t>
        </w:r>
      </w:ins>
      <w:ins w:id="453" w:author="Nick Maxwell" w:date="2024-04-05T15:55:00Z">
        <w:r w:rsidR="00E26461">
          <w:rPr>
            <w:color w:val="4472C4" w:themeColor="accent1"/>
            <w:sz w:val="24"/>
          </w:rPr>
          <w:t xml:space="preserve">. </w:t>
        </w:r>
      </w:ins>
      <w:ins w:id="454" w:author="Nick Maxwell" w:date="2024-04-05T15:56:00Z">
        <w:r w:rsidR="00E26461">
          <w:rPr>
            <w:color w:val="4472C4" w:themeColor="accent1"/>
            <w:sz w:val="24"/>
          </w:rPr>
          <w:t>Thus, unlike pure trials</w:t>
        </w:r>
      </w:ins>
      <w:ins w:id="455" w:author="Nick Maxwell" w:date="2024-04-05T15:55:00Z">
        <w:r w:rsidR="00E26461">
          <w:rPr>
            <w:color w:val="4472C4" w:themeColor="accent1"/>
            <w:sz w:val="24"/>
          </w:rPr>
          <w:t>, non-swi</w:t>
        </w:r>
      </w:ins>
      <w:ins w:id="456" w:author="Nick Maxwell" w:date="2024-04-05T15:56:00Z">
        <w:r w:rsidR="00E26461">
          <w:rPr>
            <w:color w:val="4472C4" w:themeColor="accent1"/>
            <w:sz w:val="24"/>
          </w:rPr>
          <w:t>tch trials</w:t>
        </w:r>
      </w:ins>
      <w:ins w:id="457" w:author="Nick Maxwell" w:date="2024-04-05T15:54:00Z">
        <w:r w:rsidR="00E26461">
          <w:rPr>
            <w:color w:val="4472C4" w:themeColor="accent1"/>
            <w:sz w:val="24"/>
          </w:rPr>
          <w:t xml:space="preserve"> </w:t>
        </w:r>
      </w:ins>
      <w:ins w:id="458" w:author="Nick Maxwell" w:date="2024-04-04T16:58:00Z">
        <w:r w:rsidR="00EE239E" w:rsidRPr="00EE239E">
          <w:rPr>
            <w:color w:val="4472C4" w:themeColor="accent1"/>
            <w:sz w:val="24"/>
            <w:rPrChange w:id="459" w:author="Nick Maxwell" w:date="2024-04-04T17:00:00Z">
              <w:rPr>
                <w:sz w:val="24"/>
              </w:rPr>
            </w:rPrChange>
          </w:rPr>
          <w:t>may</w:t>
        </w:r>
      </w:ins>
      <w:ins w:id="460" w:author="Nick Maxwell" w:date="2024-04-05T15:56:00Z">
        <w:r w:rsidR="00E26461">
          <w:rPr>
            <w:color w:val="4472C4" w:themeColor="accent1"/>
            <w:sz w:val="24"/>
          </w:rPr>
          <w:t xml:space="preserve"> additionally</w:t>
        </w:r>
      </w:ins>
      <w:ins w:id="461" w:author="Nick Maxwell" w:date="2024-04-04T16:58:00Z">
        <w:r w:rsidR="00EE239E" w:rsidRPr="00EE239E">
          <w:rPr>
            <w:color w:val="4472C4" w:themeColor="accent1"/>
            <w:sz w:val="24"/>
            <w:rPrChange w:id="462" w:author="Nick Maxwell" w:date="2024-04-04T17:00:00Z">
              <w:rPr>
                <w:sz w:val="24"/>
              </w:rPr>
            </w:rPrChange>
          </w:rPr>
          <w:t xml:space="preserve"> be influenced by presentation sequence</w:t>
        </w:r>
      </w:ins>
      <w:ins w:id="463" w:author="Nick Maxwell" w:date="2024-04-05T15:56:00Z">
        <w:r w:rsidR="00E26461">
          <w:rPr>
            <w:color w:val="4472C4" w:themeColor="accent1"/>
            <w:sz w:val="24"/>
          </w:rPr>
          <w:t>. As such,</w:t>
        </w:r>
      </w:ins>
      <w:ins w:id="464" w:author="Nick Maxwell" w:date="2024-04-04T16:58:00Z">
        <w:r w:rsidR="00EE239E" w:rsidRPr="00EE239E">
          <w:rPr>
            <w:color w:val="4472C4" w:themeColor="accent1"/>
            <w:sz w:val="24"/>
            <w:rPrChange w:id="465" w:author="Nick Maxwell" w:date="2024-04-04T17:00:00Z">
              <w:rPr>
                <w:sz w:val="24"/>
              </w:rPr>
            </w:rPrChange>
          </w:rPr>
          <w:t xml:space="preserve"> future st</w:t>
        </w:r>
      </w:ins>
      <w:ins w:id="466" w:author="Nick Maxwell" w:date="2024-04-04T16:59:00Z">
        <w:r w:rsidR="00EE239E" w:rsidRPr="00EE239E">
          <w:rPr>
            <w:color w:val="4472C4" w:themeColor="accent1"/>
            <w:sz w:val="24"/>
            <w:rPrChange w:id="467" w:author="Nick Maxwell" w:date="2024-04-04T17:00:00Z">
              <w:rPr>
                <w:sz w:val="24"/>
              </w:rPr>
            </w:rPrChange>
          </w:rPr>
          <w:t xml:space="preserve">udies may wish to compute </w:t>
        </w:r>
      </w:ins>
      <w:ins w:id="468" w:author="Nick Maxwell" w:date="2024-04-05T15:56:00Z">
        <w:r w:rsidR="00E26461">
          <w:rPr>
            <w:color w:val="4472C4" w:themeColor="accent1"/>
            <w:sz w:val="24"/>
          </w:rPr>
          <w:t xml:space="preserve">additional </w:t>
        </w:r>
      </w:ins>
      <w:ins w:id="469" w:author="Nick Maxwell" w:date="2024-04-04T16:59:00Z">
        <w:r w:rsidR="00EE239E" w:rsidRPr="00EE239E">
          <w:rPr>
            <w:color w:val="4472C4" w:themeColor="accent1"/>
            <w:sz w:val="24"/>
            <w:rPrChange w:id="470" w:author="Nick Maxwell" w:date="2024-04-04T17:00:00Z">
              <w:rPr>
                <w:sz w:val="24"/>
              </w:rPr>
            </w:rPrChange>
          </w:rPr>
          <w:t xml:space="preserve">switch costs </w:t>
        </w:r>
      </w:ins>
      <w:ins w:id="471" w:author="Nick Maxwell" w:date="2024-04-05T15:56:00Z">
        <w:r w:rsidR="00E26461">
          <w:rPr>
            <w:color w:val="4472C4" w:themeColor="accent1"/>
            <w:sz w:val="24"/>
          </w:rPr>
          <w:t>using</w:t>
        </w:r>
      </w:ins>
      <w:ins w:id="472" w:author="Nick Maxwell" w:date="2024-04-04T16:59:00Z">
        <w:r w:rsidR="00EE239E" w:rsidRPr="00EE239E">
          <w:rPr>
            <w:color w:val="4472C4" w:themeColor="accent1"/>
            <w:sz w:val="24"/>
            <w:rPrChange w:id="473" w:author="Nick Maxwell" w:date="2024-04-04T17:00:00Z">
              <w:rPr>
                <w:sz w:val="24"/>
              </w:rPr>
            </w:rPrChange>
          </w:rPr>
          <w:t xml:space="preserve"> a presentation sequence which would not be expected to tax working memory systems (e.g. A-B-A-B).</w:t>
        </w:r>
      </w:ins>
    </w:p>
    <w:p w14:paraId="32DE354D" w14:textId="723C164E" w:rsidR="00707B17" w:rsidRDefault="00613846" w:rsidP="0014448D">
      <w:pPr>
        <w:spacing w:line="480" w:lineRule="auto"/>
        <w:ind w:firstLine="720"/>
        <w:rPr>
          <w:sz w:val="24"/>
        </w:rPr>
      </w:pPr>
      <w:r w:rsidRPr="00384A57">
        <w:rPr>
          <w:sz w:val="24"/>
        </w:rPr>
        <w:t>O</w:t>
      </w:r>
      <w:ins w:id="474" w:author="Nick Maxwell" w:date="2024-04-05T16:01:00Z">
        <w:r w:rsidR="00DA3275">
          <w:rPr>
            <w:sz w:val="24"/>
          </w:rPr>
          <w:t>verall, o</w:t>
        </w:r>
      </w:ins>
      <w:r w:rsidRPr="00384A57">
        <w:rPr>
          <w:sz w:val="24"/>
        </w:rPr>
        <w:t>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w:t>
      </w:r>
      <w:ins w:id="475" w:author="Nick Maxwell" w:date="2024-04-02T16:49:00Z">
        <w:r w:rsidR="003015FF">
          <w:rPr>
            <w:sz w:val="24"/>
          </w:rPr>
          <w:t xml:space="preserve"> </w:t>
        </w:r>
      </w:ins>
      <w:del w:id="476" w:author="Nick Maxwell" w:date="2024-04-02T16:49:00Z">
        <w:r w:rsidR="009123AF" w:rsidRPr="00384A57" w:rsidDel="003015FF">
          <w:rPr>
            <w:sz w:val="24"/>
          </w:rPr>
          <w:delText xml:space="preserve">, </w:delText>
        </w:r>
        <w:r w:rsidR="00696176" w:rsidRPr="00384A57" w:rsidDel="003015FF">
          <w:rPr>
            <w:sz w:val="24"/>
          </w:rPr>
          <w:delText>alternating</w:delText>
        </w:r>
        <w:r w:rsidR="0021176C" w:rsidRPr="00384A57" w:rsidDel="003015FF">
          <w:rPr>
            <w:sz w:val="24"/>
          </w:rPr>
          <w:delText>-</w:delText>
        </w:r>
        <w:r w:rsidR="00696176" w:rsidRPr="00384A57" w:rsidDel="003015FF">
          <w:rPr>
            <w:sz w:val="24"/>
          </w:rPr>
          <w:delText xml:space="preserve">runs </w:delText>
        </w:r>
      </w:del>
      <w:r w:rsidR="00696176" w:rsidRPr="00384A57">
        <w:rPr>
          <w:sz w:val="24"/>
        </w:rPr>
        <w:t xml:space="preserve">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707B17">
        <w:rPr>
          <w:sz w:val="24"/>
        </w:rPr>
        <w:t xml:space="preserve">. </w:t>
      </w:r>
      <w:r w:rsidR="00EB71B0" w:rsidRPr="00384A57">
        <w:rPr>
          <w:sz w:val="24"/>
        </w:rPr>
        <w:t xml:space="preserve">Thus, when participants encounter a task-set in a predictive switch block, inertia from the previous task-set slows the processes necessary to respond to this change, leading to inflated local costs (i.e., carry-over effects). These effects </w:t>
      </w:r>
      <w:r w:rsidR="00EB71B0" w:rsidRPr="00384A57">
        <w:rPr>
          <w:sz w:val="24"/>
        </w:rPr>
        <w:lastRenderedPageBreak/>
        <w:t>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r w:rsidR="001421D0">
        <w:rPr>
          <w:sz w:val="24"/>
        </w:rPr>
        <w:t>using</w:t>
      </w:r>
      <w:r w:rsidR="001421D0" w:rsidRPr="00384A57">
        <w:rPr>
          <w:sz w:val="24"/>
        </w:rPr>
        <w:t xml:space="preserve"> </w:t>
      </w:r>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011D2A">
        <w:rPr>
          <w:sz w:val="24"/>
        </w:rPr>
        <w:t xml:space="preserve"> while also inhibiting the non-active task-set, making it more difficult to reconfigure to the alternate task-set when a switch is encountered (Allport et al., 1994).</w:t>
      </w:r>
    </w:p>
    <w:p w14:paraId="4E2C671A" w14:textId="21D9ABCD" w:rsidR="001E7317" w:rsidRPr="00384A57" w:rsidRDefault="00707B17" w:rsidP="0014448D">
      <w:pPr>
        <w:spacing w:line="480" w:lineRule="auto"/>
        <w:ind w:firstLine="720"/>
        <w:rPr>
          <w:sz w:val="24"/>
        </w:rPr>
      </w:pPr>
      <w:r>
        <w:rPr>
          <w:sz w:val="24"/>
        </w:rPr>
        <w:t>W</w:t>
      </w:r>
      <w:r w:rsidR="00454FCF" w:rsidRPr="00384A57">
        <w:rPr>
          <w:sz w:val="24"/>
        </w:rPr>
        <w:t>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w:t>
      </w:r>
      <w:r w:rsidR="00026AD0">
        <w:rPr>
          <w:sz w:val="24"/>
        </w:rPr>
        <w:t xml:space="preserve">from </w:t>
      </w:r>
      <w:r w:rsidR="004E0DD2" w:rsidRPr="00384A57">
        <w:rPr>
          <w:sz w:val="24"/>
        </w:rPr>
        <w:t xml:space="preserve">additional burdens </w:t>
      </w:r>
      <w:r w:rsidR="006961EB" w:rsidRPr="00384A57">
        <w:rPr>
          <w:sz w:val="24"/>
        </w:rPr>
        <w:t xml:space="preserve">placed on task-set reconfiguration processes </w:t>
      </w:r>
      <w:r w:rsidR="00026AD0">
        <w:rPr>
          <w:sz w:val="24"/>
        </w:rPr>
        <w:t>due to</w:t>
      </w:r>
      <w:r w:rsidR="00454FCF" w:rsidRPr="00384A57">
        <w:rPr>
          <w:sz w:val="24"/>
        </w:rPr>
        <w:t xml:space="preserv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026AD0">
        <w:rPr>
          <w:sz w:val="24"/>
        </w:rPr>
        <w:t>versus</w:t>
      </w:r>
      <w:r w:rsidR="00454FCF" w:rsidRPr="00384A57">
        <w:rPr>
          <w:sz w:val="24"/>
        </w:rPr>
        <w:t xml:space="preserve"> predictive switching</w:t>
      </w:r>
      <w:r w:rsidR="00A025A1" w:rsidRPr="00384A57">
        <w:rPr>
          <w:sz w:val="24"/>
        </w:rPr>
        <w:t>.</w:t>
      </w:r>
      <w:r w:rsidR="00B5266C">
        <w:rPr>
          <w:sz w:val="24"/>
        </w:rPr>
        <w:t xml:space="preserve"> First, task predictability benefits performance on switch trials, given that if participants can successfully predict whether an upcoming trial will incur a task change, they can more easily begin the task-set reconfiguration processes required to activate the dormant task-set. </w:t>
      </w:r>
      <w:r w:rsidR="00026AD0">
        <w:rPr>
          <w:sz w:val="24"/>
        </w:rPr>
        <w:t xml:space="preserve">However, because </w:t>
      </w:r>
      <w:r w:rsidR="00B5266C">
        <w:rPr>
          <w:sz w:val="24"/>
        </w:rPr>
        <w:t>random switching</w:t>
      </w:r>
      <w:r w:rsidR="00026AD0">
        <w:rPr>
          <w:sz w:val="24"/>
        </w:rPr>
        <w:t xml:space="preserve"> lacks a predictive pattern</w:t>
      </w:r>
      <w:r w:rsidR="00B5266C">
        <w:rPr>
          <w:sz w:val="24"/>
        </w:rPr>
        <w:t xml:space="preserve">, </w:t>
      </w:r>
      <w:r w:rsidR="00026AD0">
        <w:rPr>
          <w:sz w:val="24"/>
        </w:rPr>
        <w:t xml:space="preserve">this </w:t>
      </w:r>
      <w:r w:rsidR="00B5266C">
        <w:rPr>
          <w:sz w:val="24"/>
        </w:rPr>
        <w:t>benefit only occur</w:t>
      </w:r>
      <w:r w:rsidR="00026AD0">
        <w:rPr>
          <w:sz w:val="24"/>
        </w:rPr>
        <w:t>s</w:t>
      </w:r>
      <w:r w:rsidR="00B5266C">
        <w:rPr>
          <w:sz w:val="24"/>
        </w:rPr>
        <w:t xml:space="preserve"> for the alternating runs pattern. Second, task set-inertia is likely greater for random switching, given that random switching is more likely to contain longer runs utilizing the same task-set. </w:t>
      </w:r>
      <w:r w:rsidR="007F1BC6">
        <w:rPr>
          <w:sz w:val="24"/>
        </w:rPr>
        <w:t xml:space="preserve">Finally, we note that </w:t>
      </w:r>
      <w:r w:rsidR="00B5266C">
        <w:rPr>
          <w:sz w:val="24"/>
        </w:rPr>
        <w:t>these processes likely operate in tandem</w:t>
      </w:r>
      <w:r w:rsidR="001F2929">
        <w:rPr>
          <w:sz w:val="24"/>
        </w:rPr>
        <w:t xml:space="preserve"> when switching is random</w:t>
      </w:r>
      <w:r w:rsidR="00B5266C">
        <w:rPr>
          <w:sz w:val="24"/>
        </w:rPr>
        <w:t xml:space="preserve">, such that </w:t>
      </w:r>
      <w:r w:rsidR="001F2929">
        <w:rPr>
          <w:sz w:val="24"/>
        </w:rPr>
        <w:t xml:space="preserve">greater inertia </w:t>
      </w:r>
      <w:r w:rsidR="007F1BC6">
        <w:rPr>
          <w:sz w:val="24"/>
        </w:rPr>
        <w:t xml:space="preserve">from </w:t>
      </w:r>
      <w:r w:rsidR="001F2929">
        <w:rPr>
          <w:sz w:val="24"/>
        </w:rPr>
        <w:t xml:space="preserve">long </w:t>
      </w:r>
      <w:r w:rsidR="007F1BC6">
        <w:rPr>
          <w:sz w:val="24"/>
        </w:rPr>
        <w:t xml:space="preserve">runs </w:t>
      </w:r>
      <w:r w:rsidR="001F2929">
        <w:rPr>
          <w:sz w:val="24"/>
        </w:rPr>
        <w:t>strengthens inhibition o</w:t>
      </w:r>
      <w:r w:rsidR="007F1BC6">
        <w:rPr>
          <w:sz w:val="24"/>
        </w:rPr>
        <w:t>f</w:t>
      </w:r>
      <w:r w:rsidR="001F2929">
        <w:rPr>
          <w:sz w:val="24"/>
        </w:rPr>
        <w:t xml:space="preserve"> the non-activated task-se</w:t>
      </w:r>
      <w:r w:rsidR="007F1BC6">
        <w:rPr>
          <w:sz w:val="24"/>
        </w:rPr>
        <w:t xml:space="preserve">t while the unpredictable nature of random switching impairs task-set reconfiguration processes. </w:t>
      </w:r>
    </w:p>
    <w:p w14:paraId="007F0FF2" w14:textId="6A115A75" w:rsidR="00D65786" w:rsidRDefault="002D4DD2" w:rsidP="004A4F43">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 xml:space="preserve">additional </w:t>
      </w:r>
      <w:r w:rsidR="00AB7B8E" w:rsidRPr="00384A57">
        <w:rPr>
          <w:sz w:val="24"/>
        </w:rPr>
        <w:lastRenderedPageBreak/>
        <w:t>demands of maintaining two task</w:t>
      </w:r>
      <w:r w:rsidR="00FD10E2" w:rsidRPr="00384A57">
        <w:rPr>
          <w:sz w:val="24"/>
        </w:rPr>
        <w:t>-</w:t>
      </w:r>
      <w:r w:rsidR="00AB7B8E" w:rsidRPr="00384A57">
        <w:rPr>
          <w:sz w:val="24"/>
        </w:rPr>
        <w:t>sets in working memory</w:t>
      </w:r>
      <w:r w:rsidR="00DD5D12" w:rsidRPr="00384A57">
        <w:rPr>
          <w:sz w:val="24"/>
        </w:rPr>
        <w:t xml:space="preserve"> </w:t>
      </w:r>
      <w:r w:rsidR="00B95CF9">
        <w:rPr>
          <w:sz w:val="24"/>
        </w:rPr>
        <w:t>versus</w:t>
      </w:r>
      <w:r w:rsidR="00DD5D12" w:rsidRPr="00384A57">
        <w:rPr>
          <w:sz w:val="24"/>
        </w:rPr>
        <w:t xml:space="preserve">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w:t>
      </w:r>
      <w:r w:rsidR="00707B17">
        <w:rPr>
          <w:sz w:val="24"/>
        </w:rPr>
        <w:t>cost to</w:t>
      </w:r>
      <w:r w:rsidR="00CE4D04" w:rsidRPr="00384A57">
        <w:rPr>
          <w:sz w:val="24"/>
        </w:rPr>
        <w:t xml:space="preserve">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ins w:id="477" w:author="Nick Maxwell" w:date="2024-04-02T16:50:00Z">
        <w:r w:rsidR="003015FF">
          <w:rPr>
            <w:sz w:val="24"/>
          </w:rPr>
          <w:t xml:space="preserve"> </w:t>
        </w:r>
      </w:ins>
    </w:p>
    <w:p w14:paraId="33786D69" w14:textId="22ED57D0" w:rsidR="00613846" w:rsidRDefault="00707B17" w:rsidP="00B868B5">
      <w:pPr>
        <w:spacing w:line="480" w:lineRule="auto"/>
        <w:ind w:firstLine="720"/>
        <w:rPr>
          <w:sz w:val="24"/>
        </w:rPr>
      </w:pPr>
      <w:r>
        <w:rPr>
          <w:sz w:val="24"/>
        </w:rPr>
        <w:t>W</w:t>
      </w:r>
      <w:r w:rsidR="009C39A6" w:rsidRPr="00384A57">
        <w:rPr>
          <w:sz w:val="24"/>
        </w:rPr>
        <w:t>e</w:t>
      </w:r>
      <w:r>
        <w:rPr>
          <w:sz w:val="24"/>
        </w:rPr>
        <w:t xml:space="preserve"> further</w:t>
      </w:r>
      <w:r w:rsidR="009C39A6" w:rsidRPr="00384A57">
        <w:rPr>
          <w:sz w:val="24"/>
        </w:rPr>
        <w:t xml:space="preserv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w:t>
      </w:r>
      <w:r w:rsidR="005D3D8E" w:rsidRPr="00384A57">
        <w:rPr>
          <w:sz w:val="24"/>
        </w:rPr>
        <w:lastRenderedPageBreak/>
        <w:t>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50C17025" w:rsidR="005D3D8E" w:rsidRPr="00A5382A" w:rsidRDefault="005D3D8E" w:rsidP="00904236">
      <w:pPr>
        <w:spacing w:line="480" w:lineRule="auto"/>
        <w:ind w:firstLine="720"/>
        <w:rPr>
          <w:color w:val="4472C4" w:themeColor="accent1"/>
          <w:sz w:val="24"/>
          <w:rPrChange w:id="478" w:author="Nick Maxwell" w:date="2024-04-04T13:31:00Z">
            <w:rPr>
              <w:sz w:val="24"/>
            </w:rPr>
          </w:rPrChange>
        </w:rPr>
      </w:pPr>
      <w:r w:rsidRPr="00384A57">
        <w:rPr>
          <w:sz w:val="24"/>
        </w:rPr>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384A57">
        <w:rPr>
          <w:i/>
          <w:iCs/>
          <w:sz w:val="24"/>
        </w:rPr>
        <w:t>n</w:t>
      </w:r>
      <w:r w:rsidRPr="00384A57">
        <w:rPr>
          <w:sz w:val="24"/>
        </w:rPr>
        <w:t xml:space="preserve"> = 31 for all groups</w:t>
      </w:r>
      <w:r w:rsidR="001F2929">
        <w:rPr>
          <w:sz w:val="24"/>
        </w:rPr>
        <w:t xml:space="preserve"> vs. </w:t>
      </w:r>
      <w:r w:rsidR="001F2929" w:rsidRPr="003C2E39">
        <w:rPr>
          <w:i/>
          <w:iCs/>
          <w:sz w:val="24"/>
        </w:rPr>
        <w:t>n</w:t>
      </w:r>
      <w:r w:rsidR="001F2929">
        <w:rPr>
          <w:sz w:val="24"/>
        </w:rPr>
        <w:t xml:space="preserve"> = 89 in the present study</w:t>
      </w:r>
      <w:r w:rsidRPr="00384A57">
        <w:rPr>
          <w:sz w:val="24"/>
        </w:rPr>
        <w:t xml:space="preserve">). Thus, our sample may have </w:t>
      </w:r>
      <w:r w:rsidRPr="00384A57">
        <w:rPr>
          <w:sz w:val="24"/>
        </w:rPr>
        <w:lastRenderedPageBreak/>
        <w:t xml:space="preserve">provided a more </w:t>
      </w:r>
      <w:r w:rsidR="003C2E39">
        <w:rPr>
          <w:sz w:val="24"/>
        </w:rPr>
        <w:t>reliable</w:t>
      </w:r>
      <w:r w:rsidRPr="00384A57">
        <w:rPr>
          <w:sz w:val="24"/>
        </w:rPr>
        <w:t xml:space="preserve"> representation of mean RTs across trial types as well as their associated switch costs.</w:t>
      </w:r>
      <w:r w:rsidR="009C0B5F">
        <w:rPr>
          <w:sz w:val="24"/>
        </w:rPr>
        <w:t xml:space="preserve"> However, given the discrepancies noted above, more research is needed to fully understand the effects of switch-sequencing on local and global switch costs</w:t>
      </w:r>
      <w:r w:rsidR="007F1BC6">
        <w:rPr>
          <w:sz w:val="24"/>
        </w:rPr>
        <w:t xml:space="preserve"> </w:t>
      </w:r>
      <w:r w:rsidR="00231540">
        <w:rPr>
          <w:sz w:val="24"/>
        </w:rPr>
        <w:t>and</w:t>
      </w:r>
      <w:r w:rsidR="007F1BC6">
        <w:rPr>
          <w:sz w:val="24"/>
        </w:rPr>
        <w:t xml:space="preserve"> the </w:t>
      </w:r>
      <w:r w:rsidR="00231540">
        <w:rPr>
          <w:sz w:val="24"/>
        </w:rPr>
        <w:t xml:space="preserve">underlying </w:t>
      </w:r>
      <w:r w:rsidR="007F1BC6">
        <w:rPr>
          <w:sz w:val="24"/>
        </w:rPr>
        <w:t xml:space="preserve">working memory processes they </w:t>
      </w:r>
      <w:r w:rsidR="00231540">
        <w:rPr>
          <w:sz w:val="24"/>
        </w:rPr>
        <w:t>reflect</w:t>
      </w:r>
      <w:r w:rsidR="007F1BC6">
        <w:rPr>
          <w:sz w:val="24"/>
        </w:rPr>
        <w:t>.</w:t>
      </w:r>
      <w:ins w:id="479" w:author="Nick Maxwell" w:date="2024-04-02T16:51:00Z">
        <w:r w:rsidR="003015FF" w:rsidRPr="003015FF">
          <w:rPr>
            <w:color w:val="4472C4" w:themeColor="accent1"/>
            <w:sz w:val="24"/>
          </w:rPr>
          <w:t xml:space="preserve"> </w:t>
        </w:r>
        <w:r w:rsidR="003015FF" w:rsidRPr="00A5382A">
          <w:rPr>
            <w:color w:val="4472C4" w:themeColor="accent1"/>
            <w:sz w:val="24"/>
          </w:rPr>
          <w:t xml:space="preserve">Separately, we note that </w:t>
        </w:r>
      </w:ins>
      <w:ins w:id="480" w:author="Nick Maxwell" w:date="2024-04-04T13:29:00Z">
        <w:r w:rsidR="00A5382A" w:rsidRPr="00A5382A">
          <w:rPr>
            <w:color w:val="4472C4" w:themeColor="accent1"/>
            <w:sz w:val="24"/>
            <w:rPrChange w:id="481" w:author="Nick Maxwell" w:date="2024-04-04T13:31:00Z">
              <w:rPr>
                <w:sz w:val="24"/>
              </w:rPr>
            </w:rPrChange>
          </w:rPr>
          <w:t>while the present study used analyses of local and global switch-costs to assess changes in working memory processes between switch sequences, we did not include direct mea</w:t>
        </w:r>
      </w:ins>
      <w:ins w:id="482" w:author="Nick Maxwell" w:date="2024-04-04T13:30:00Z">
        <w:r w:rsidR="00A5382A" w:rsidRPr="00A5382A">
          <w:rPr>
            <w:color w:val="4472C4" w:themeColor="accent1"/>
            <w:sz w:val="24"/>
            <w:rPrChange w:id="483" w:author="Nick Maxwell" w:date="2024-04-04T13:31:00Z">
              <w:rPr>
                <w:sz w:val="24"/>
              </w:rPr>
            </w:rPrChange>
          </w:rPr>
          <w:t xml:space="preserve">sures of working memory performance (e.g., working memory span measures, neurological measures, etc.). As such, future work exploring the role of working memory processes within the context of task-switching may </w:t>
        </w:r>
      </w:ins>
      <w:ins w:id="484" w:author="Nick Maxwell" w:date="2024-04-04T13:31:00Z">
        <w:r w:rsidR="00A5382A" w:rsidRPr="00A5382A">
          <w:rPr>
            <w:color w:val="4472C4" w:themeColor="accent1"/>
            <w:sz w:val="24"/>
            <w:rPrChange w:id="485" w:author="Nick Maxwell" w:date="2024-04-04T13:31:00Z">
              <w:rPr>
                <w:sz w:val="24"/>
              </w:rPr>
            </w:rPrChange>
          </w:rPr>
          <w:t xml:space="preserve">wish to provide more direct assessments </w:t>
        </w:r>
        <w:r w:rsidR="00A5382A">
          <w:rPr>
            <w:color w:val="4472C4" w:themeColor="accent1"/>
            <w:sz w:val="24"/>
          </w:rPr>
          <w:t xml:space="preserve">of </w:t>
        </w:r>
        <w:r w:rsidR="00A5382A" w:rsidRPr="00A5382A">
          <w:rPr>
            <w:color w:val="4472C4" w:themeColor="accent1"/>
            <w:sz w:val="24"/>
            <w:rPrChange w:id="486" w:author="Nick Maxwell" w:date="2024-04-04T13:31:00Z">
              <w:rPr>
                <w:sz w:val="24"/>
              </w:rPr>
            </w:rPrChange>
          </w:rPr>
          <w:t>these processes.</w:t>
        </w:r>
      </w:ins>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1C688D12"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w:t>
      </w:r>
      <w:del w:id="487" w:author="Nick Maxwell" w:date="2024-04-02T16:52:00Z">
        <w:r w:rsidR="006B44EC" w:rsidRPr="00384A57" w:rsidDel="00503BD1">
          <w:rPr>
            <w:sz w:val="24"/>
          </w:rPr>
          <w:delText>task switching</w:delText>
        </w:r>
      </w:del>
      <w:ins w:id="488" w:author="Nick Maxwell" w:date="2024-04-02T16:52:00Z">
        <w:r w:rsidR="00503BD1">
          <w:rPr>
            <w:sz w:val="24"/>
          </w:rPr>
          <w:t>switch sequences</w:t>
        </w:r>
      </w:ins>
      <w:r w:rsidR="006B44EC" w:rsidRPr="00384A57">
        <w:rPr>
          <w:sz w:val="24"/>
        </w:rPr>
        <w:t xml:space="preserve"> on </w:t>
      </w:r>
      <w:r w:rsidR="007D0C56" w:rsidRPr="00384A57">
        <w:rPr>
          <w:sz w:val="24"/>
        </w:rPr>
        <w:t>attentional control and working memory</w:t>
      </w:r>
      <w:ins w:id="489" w:author="Nick Maxwell" w:date="2024-04-02T16:51:00Z">
        <w:r w:rsidR="00503BD1">
          <w:rPr>
            <w:sz w:val="24"/>
          </w:rPr>
          <w:t xml:space="preserve"> processes </w:t>
        </w:r>
        <w:r w:rsidR="00503BD1" w:rsidRPr="00503BD1">
          <w:rPr>
            <w:color w:val="4472C4" w:themeColor="accent1"/>
            <w:sz w:val="24"/>
            <w:rPrChange w:id="490" w:author="Nick Maxwell" w:date="2024-04-02T16:52:00Z">
              <w:rPr>
                <w:sz w:val="24"/>
              </w:rPr>
            </w:rPrChange>
          </w:rPr>
          <w:t>asses</w:t>
        </w:r>
      </w:ins>
      <w:ins w:id="491" w:author="Nick Maxwell" w:date="2024-04-02T16:52:00Z">
        <w:r w:rsidR="00503BD1" w:rsidRPr="00503BD1">
          <w:rPr>
            <w:color w:val="4472C4" w:themeColor="accent1"/>
            <w:sz w:val="24"/>
            <w:rPrChange w:id="492" w:author="Nick Maxwell" w:date="2024-04-02T16:52:00Z">
              <w:rPr>
                <w:sz w:val="24"/>
              </w:rPr>
            </w:rPrChange>
          </w:rPr>
          <w:t>sed via task-switching performance</w:t>
        </w:r>
      </w:ins>
      <w:r w:rsidR="007D0C56" w:rsidRPr="00384A57">
        <w:rPr>
          <w:sz w:val="24"/>
        </w:rPr>
        <w:t xml:space="preserve">.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costs become exaggerated when switching </w:t>
      </w:r>
      <w:r w:rsidR="004B1C2C" w:rsidRPr="00384A57">
        <w:rPr>
          <w:sz w:val="24"/>
        </w:rPr>
        <w:lastRenderedPageBreak/>
        <w:t>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4"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25BD9896" w14:textId="77777777" w:rsidR="00B62264" w:rsidRPr="003358AB" w:rsidRDefault="00B62264" w:rsidP="00B62264">
      <w:pPr>
        <w:spacing w:after="160" w:line="480" w:lineRule="auto"/>
        <w:contextualSpacing/>
        <w:rPr>
          <w:b/>
          <w:bCs/>
          <w:sz w:val="24"/>
        </w:rPr>
      </w:pPr>
      <w:bookmarkStart w:id="493" w:name="_Hlk136532554"/>
      <w:r w:rsidRPr="003358AB">
        <w:rPr>
          <w:b/>
          <w:bCs/>
          <w:sz w:val="24"/>
        </w:rPr>
        <w:t>Declaration of Interest</w:t>
      </w:r>
    </w:p>
    <w:p w14:paraId="75937819" w14:textId="070032FB" w:rsidR="00B62264" w:rsidRDefault="00B62264" w:rsidP="00B62264">
      <w:pPr>
        <w:spacing w:after="160" w:line="480" w:lineRule="auto"/>
        <w:contextualSpacing/>
        <w:rPr>
          <w:sz w:val="24"/>
        </w:rPr>
      </w:pPr>
      <w:r>
        <w:rPr>
          <w:sz w:val="24"/>
        </w:rPr>
        <w:t>The authors report no conflicts of interest</w:t>
      </w:r>
      <w:r w:rsidR="002E7D6A">
        <w:rPr>
          <w:sz w:val="24"/>
        </w:rPr>
        <w:t>.</w:t>
      </w:r>
    </w:p>
    <w:p w14:paraId="236FCE23" w14:textId="38EC7C6B" w:rsidR="00B62264" w:rsidRPr="00B62264" w:rsidRDefault="00B62264" w:rsidP="00B62264">
      <w:pPr>
        <w:spacing w:after="160" w:line="480" w:lineRule="auto"/>
        <w:contextualSpacing/>
        <w:rPr>
          <w:b/>
          <w:bCs/>
          <w:sz w:val="24"/>
        </w:rPr>
      </w:pPr>
      <w:r w:rsidRPr="00B62264">
        <w:rPr>
          <w:b/>
          <w:bCs/>
          <w:sz w:val="24"/>
        </w:rPr>
        <w:t>Ethical Compliance Statement</w:t>
      </w:r>
    </w:p>
    <w:p w14:paraId="0A71790B" w14:textId="41B29815" w:rsidR="00B62264" w:rsidRDefault="00B62264" w:rsidP="00B62264">
      <w:pPr>
        <w:spacing w:after="160" w:line="480" w:lineRule="auto"/>
        <w:contextualSpacing/>
        <w:rPr>
          <w:sz w:val="24"/>
        </w:rPr>
      </w:pPr>
      <w:r>
        <w:rPr>
          <w:sz w:val="24"/>
        </w:rPr>
        <w:t xml:space="preserve">All materials and procedures reported in this study were approved by the University of Southern Mississippi Institutional Review Board (protocol #IRB-21-393) </w:t>
      </w:r>
      <w:r w:rsidRPr="00B62264">
        <w:rPr>
          <w:sz w:val="24"/>
        </w:rPr>
        <w:t>and found to be in accordance with the 1964 Helsinki Declaration ethical principles. Informed consent was obtained from all individuals who participated in this study.</w:t>
      </w:r>
    </w:p>
    <w:bookmarkEnd w:id="493"/>
    <w:p w14:paraId="1EF2B591" w14:textId="77777777" w:rsidR="00721F5B" w:rsidRDefault="00721F5B" w:rsidP="00967E35">
      <w:pPr>
        <w:spacing w:after="160" w:line="480" w:lineRule="auto"/>
        <w:contextualSpacing/>
        <w:rPr>
          <w:rFonts w:eastAsia="Arial"/>
          <w:sz w:val="24"/>
          <w:szCs w:val="24"/>
        </w:rPr>
      </w:pPr>
    </w:p>
    <w:p w14:paraId="1A75B8B4" w14:textId="77777777" w:rsidR="00721F5B" w:rsidRDefault="00721F5B" w:rsidP="00967E35">
      <w:pPr>
        <w:spacing w:after="160" w:line="480" w:lineRule="auto"/>
        <w:contextualSpacing/>
        <w:rPr>
          <w:rFonts w:eastAsia="Arial"/>
          <w:sz w:val="24"/>
          <w:szCs w:val="24"/>
        </w:rPr>
      </w:pPr>
    </w:p>
    <w:p w14:paraId="77BAAE84" w14:textId="454FE97F" w:rsidR="002153D2" w:rsidRPr="00B62264" w:rsidRDefault="002153D2" w:rsidP="00B62264">
      <w:pPr>
        <w:spacing w:after="160" w:line="259" w:lineRule="auto"/>
        <w:rPr>
          <w:rFonts w:eastAsia="Arial"/>
          <w:sz w:val="24"/>
          <w:szCs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3C2E39" w:rsidRDefault="00434009" w:rsidP="00601EF0">
      <w:pPr>
        <w:spacing w:line="480" w:lineRule="auto"/>
        <w:ind w:left="720" w:hanging="720"/>
        <w:rPr>
          <w:sz w:val="28"/>
          <w:szCs w:val="24"/>
        </w:rPr>
      </w:pPr>
      <w:r w:rsidRPr="003C2E39">
        <w:rPr>
          <w:sz w:val="24"/>
          <w:szCs w:val="24"/>
        </w:rPr>
        <w:t xml:space="preserve">Allport, A., Styles, E. A., &amp; Hsieh, S. (1994). Shifting intentional set: Exploring the dynamic control of tasks. In C. </w:t>
      </w:r>
      <w:proofErr w:type="spellStart"/>
      <w:r w:rsidRPr="003C2E39">
        <w:rPr>
          <w:sz w:val="24"/>
          <w:szCs w:val="24"/>
        </w:rPr>
        <w:t>Umilta</w:t>
      </w:r>
      <w:proofErr w:type="spellEnd"/>
      <w:r w:rsidRPr="003C2E39">
        <w:rPr>
          <w:sz w:val="24"/>
          <w:szCs w:val="24"/>
        </w:rPr>
        <w:t xml:space="preserve"> &amp; M. Moscovitch (Eds.), </w:t>
      </w:r>
      <w:r w:rsidRPr="003C2E39">
        <w:rPr>
          <w:i/>
          <w:iCs/>
          <w:sz w:val="24"/>
          <w:szCs w:val="24"/>
        </w:rPr>
        <w:t xml:space="preserve">Conscious and </w:t>
      </w:r>
      <w:r>
        <w:rPr>
          <w:i/>
          <w:iCs/>
          <w:sz w:val="24"/>
          <w:szCs w:val="24"/>
        </w:rPr>
        <w:t>N</w:t>
      </w:r>
      <w:r w:rsidRPr="003C2E39">
        <w:rPr>
          <w:i/>
          <w:iCs/>
          <w:sz w:val="24"/>
          <w:szCs w:val="24"/>
        </w:rPr>
        <w:t xml:space="preserve">onconscious </w:t>
      </w:r>
      <w:r>
        <w:rPr>
          <w:i/>
          <w:iCs/>
          <w:sz w:val="24"/>
          <w:szCs w:val="24"/>
        </w:rPr>
        <w:t>I</w:t>
      </w:r>
      <w:r w:rsidRPr="003C2E39">
        <w:rPr>
          <w:i/>
          <w:iCs/>
          <w:sz w:val="24"/>
          <w:szCs w:val="24"/>
        </w:rPr>
        <w:t xml:space="preserve">nformation </w:t>
      </w:r>
      <w:r>
        <w:rPr>
          <w:i/>
          <w:iCs/>
          <w:sz w:val="24"/>
          <w:szCs w:val="24"/>
        </w:rPr>
        <w:t>P</w:t>
      </w:r>
      <w:r w:rsidRPr="003C2E39">
        <w:rPr>
          <w:i/>
          <w:iCs/>
          <w:sz w:val="24"/>
          <w:szCs w:val="24"/>
        </w:rPr>
        <w:t>rocessing: Attention and</w:t>
      </w:r>
      <w:r>
        <w:rPr>
          <w:i/>
          <w:iCs/>
          <w:sz w:val="24"/>
          <w:szCs w:val="24"/>
        </w:rPr>
        <w:t xml:space="preserve"> P</w:t>
      </w:r>
      <w:r w:rsidRPr="003C2E39">
        <w:rPr>
          <w:i/>
          <w:iCs/>
          <w:sz w:val="24"/>
          <w:szCs w:val="24"/>
        </w:rPr>
        <w:t>erformance XV</w:t>
      </w:r>
      <w:r w:rsidRPr="003C2E39">
        <w:rPr>
          <w:sz w:val="24"/>
          <w:szCs w:val="24"/>
        </w:rPr>
        <w:t xml:space="preserve"> (pp. 421- 452). MIT Press.</w:t>
      </w:r>
    </w:p>
    <w:p w14:paraId="0A13A5DA" w14:textId="679873CE" w:rsidR="006F62A1" w:rsidRDefault="006F62A1" w:rsidP="00601EF0">
      <w:pPr>
        <w:spacing w:line="480" w:lineRule="auto"/>
        <w:ind w:left="720" w:hanging="720"/>
        <w:rPr>
          <w:ins w:id="494" w:author="Nick Maxwell" w:date="2024-04-02T16:52:00Z"/>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47C84234" w14:textId="6197C97F" w:rsidR="00503BD1" w:rsidRPr="00503BD1" w:rsidRDefault="00503BD1" w:rsidP="00601EF0">
      <w:pPr>
        <w:spacing w:line="480" w:lineRule="auto"/>
        <w:ind w:left="720" w:hanging="720"/>
        <w:rPr>
          <w:color w:val="4472C4" w:themeColor="accent1"/>
          <w:sz w:val="24"/>
          <w:rPrChange w:id="495" w:author="Nick Maxwell" w:date="2024-04-02T16:52:00Z">
            <w:rPr>
              <w:sz w:val="24"/>
            </w:rPr>
          </w:rPrChange>
        </w:rPr>
      </w:pPr>
      <w:ins w:id="496" w:author="Nick Maxwell" w:date="2024-04-02T16:52:00Z">
        <w:r w:rsidRPr="00434B8C">
          <w:rPr>
            <w:color w:val="4472C4" w:themeColor="accent1"/>
            <w:sz w:val="24"/>
          </w:rPr>
          <w:t>Arabac</w:t>
        </w:r>
        <w:r>
          <w:rPr>
            <w:color w:val="4472C4" w:themeColor="accent1"/>
            <w:sz w:val="24"/>
          </w:rPr>
          <w:t>i</w:t>
        </w:r>
        <w:r w:rsidRPr="00434B8C">
          <w:rPr>
            <w:color w:val="4472C4" w:themeColor="accent1"/>
            <w:sz w:val="24"/>
          </w:rPr>
          <w:t xml:space="preserve">, G., &amp; Parris, B.A. (2020). Inattention and task switching performance: the role of predictability, working memory load and goal neglect. </w:t>
        </w:r>
        <w:r w:rsidRPr="00434B8C">
          <w:rPr>
            <w:i/>
            <w:iCs/>
            <w:color w:val="4472C4" w:themeColor="accent1"/>
            <w:sz w:val="24"/>
          </w:rPr>
          <w:t>Psychological Research, 84</w:t>
        </w:r>
        <w:r w:rsidRPr="00434B8C">
          <w:rPr>
            <w:color w:val="4472C4" w:themeColor="accent1"/>
            <w:sz w:val="24"/>
          </w:rPr>
          <w:t>, 2090–2110.</w:t>
        </w:r>
      </w:ins>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lastRenderedPageBreak/>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Armony,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lastRenderedPageBreak/>
        <w:t xml:space="preserve">Hutchison, K. A., </w:t>
      </w:r>
      <w:proofErr w:type="spellStart"/>
      <w:r w:rsidRPr="00384A57">
        <w:rPr>
          <w:sz w:val="24"/>
        </w:rPr>
        <w:t>Balota</w:t>
      </w:r>
      <w:proofErr w:type="spellEnd"/>
      <w:r w:rsidRPr="00384A57">
        <w:rPr>
          <w:sz w:val="24"/>
        </w:rPr>
        <w:t xml:space="preserve">,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Default="00070BF2" w:rsidP="00DF2713">
      <w:pPr>
        <w:tabs>
          <w:tab w:val="left" w:pos="8235"/>
        </w:tabs>
        <w:spacing w:line="480" w:lineRule="auto"/>
        <w:ind w:left="810" w:hanging="810"/>
        <w:rPr>
          <w:ins w:id="497" w:author="Nick Maxwell" w:date="2024-04-02T16:53:00Z"/>
          <w:sz w:val="24"/>
        </w:rPr>
      </w:pPr>
      <w:r w:rsidRPr="00384A57">
        <w:rPr>
          <w:sz w:val="24"/>
        </w:rPr>
        <w:t xml:space="preserve">Kiesel, A., Steinhauser, M., Wendt, M., Falkenstein, M., Jost, K., Phillipp,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67B1EE50" w14:textId="77777777" w:rsidR="00503BD1" w:rsidRDefault="00503BD1" w:rsidP="00503BD1">
      <w:pPr>
        <w:tabs>
          <w:tab w:val="left" w:pos="8235"/>
        </w:tabs>
        <w:spacing w:line="480" w:lineRule="auto"/>
        <w:ind w:left="810" w:hanging="810"/>
        <w:rPr>
          <w:ins w:id="498" w:author="Nick Maxwell" w:date="2024-04-02T16:53:00Z"/>
          <w:color w:val="4472C4" w:themeColor="accent1"/>
          <w:sz w:val="24"/>
        </w:rPr>
      </w:pPr>
      <w:ins w:id="499" w:author="Nick Maxwell" w:date="2024-04-02T16:53:00Z">
        <w:r w:rsidRPr="00E902E1">
          <w:rPr>
            <w:color w:val="4472C4" w:themeColor="accent1"/>
            <w:sz w:val="24"/>
          </w:rPr>
          <w:t xml:space="preserve">Koch, I., Kiesel, A. (2022). Task Switching: Cognitive Control in Sequential Multitasking. In: Kiesel, A., Johannsen, L., Koch, I., Müller, H. (eds) </w:t>
        </w:r>
        <w:r w:rsidRPr="00E902E1">
          <w:rPr>
            <w:i/>
            <w:iCs/>
            <w:color w:val="4472C4" w:themeColor="accent1"/>
            <w:sz w:val="24"/>
          </w:rPr>
          <w:t>Handbook of Human Multitasking</w:t>
        </w:r>
        <w:r>
          <w:rPr>
            <w:color w:val="4472C4" w:themeColor="accent1"/>
            <w:sz w:val="24"/>
          </w:rPr>
          <w:t xml:space="preserve"> (pp. 85-143).</w:t>
        </w:r>
        <w:r w:rsidRPr="00E902E1">
          <w:rPr>
            <w:color w:val="4472C4" w:themeColor="accent1"/>
            <w:sz w:val="24"/>
          </w:rPr>
          <w:t xml:space="preserve"> Springer</w:t>
        </w:r>
        <w:r>
          <w:rPr>
            <w:color w:val="4472C4" w:themeColor="accent1"/>
            <w:sz w:val="24"/>
          </w:rPr>
          <w:t>.</w:t>
        </w:r>
      </w:ins>
    </w:p>
    <w:p w14:paraId="5D2B3F57" w14:textId="11C1FED0" w:rsidR="00503BD1" w:rsidRPr="00503BD1" w:rsidRDefault="00503BD1" w:rsidP="00DF2713">
      <w:pPr>
        <w:tabs>
          <w:tab w:val="left" w:pos="8235"/>
        </w:tabs>
        <w:spacing w:line="480" w:lineRule="auto"/>
        <w:ind w:left="810" w:hanging="810"/>
        <w:rPr>
          <w:color w:val="4472C4" w:themeColor="accent1"/>
          <w:sz w:val="24"/>
          <w:rPrChange w:id="500" w:author="Nick Maxwell" w:date="2024-04-02T16:53:00Z">
            <w:rPr>
              <w:sz w:val="24"/>
            </w:rPr>
          </w:rPrChange>
        </w:rPr>
      </w:pPr>
      <w:ins w:id="501" w:author="Nick Maxwell" w:date="2024-04-02T16:53:00Z">
        <w:r w:rsidRPr="00E04E49">
          <w:rPr>
            <w:color w:val="4472C4" w:themeColor="accent1"/>
            <w:sz w:val="24"/>
          </w:rPr>
          <w:t xml:space="preserve">Koch, I., </w:t>
        </w:r>
        <w:proofErr w:type="spellStart"/>
        <w:r w:rsidRPr="00E04E49">
          <w:rPr>
            <w:color w:val="4472C4" w:themeColor="accent1"/>
            <w:sz w:val="24"/>
          </w:rPr>
          <w:t>Poljac</w:t>
        </w:r>
        <w:proofErr w:type="spellEnd"/>
        <w:r w:rsidRPr="00E04E49">
          <w:rPr>
            <w:color w:val="4472C4" w:themeColor="accent1"/>
            <w:sz w:val="24"/>
          </w:rPr>
          <w:t xml:space="preserve">, E., Müller, H., &amp; Kiesel, A. (2018). Cognitive structure, flexibility, and plasticity in human multitasking—An integrative review of dual-task and task-switching research. </w:t>
        </w:r>
        <w:r w:rsidRPr="00E04E49">
          <w:rPr>
            <w:i/>
            <w:iCs/>
            <w:color w:val="4472C4" w:themeColor="accent1"/>
            <w:sz w:val="24"/>
          </w:rPr>
          <w:t>Psychological Bulletin, 144</w:t>
        </w:r>
        <w:r w:rsidRPr="00E04E49">
          <w:rPr>
            <w:color w:val="4472C4" w:themeColor="accent1"/>
            <w:sz w:val="24"/>
          </w:rPr>
          <w:t>(6), 557–583</w:t>
        </w:r>
        <w:r>
          <w:rPr>
            <w:color w:val="4472C4" w:themeColor="accent1"/>
            <w:sz w:val="24"/>
          </w:rPr>
          <w:t>.</w:t>
        </w:r>
        <w:r w:rsidRPr="00E04E49">
          <w:rPr>
            <w:color w:val="4472C4" w:themeColor="accent1"/>
            <w:sz w:val="24"/>
          </w:rPr>
          <w:t xml:space="preserve"> </w:t>
        </w:r>
      </w:ins>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lastRenderedPageBreak/>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2F3EC43D" w14:textId="56805EE7" w:rsidR="00503BD1" w:rsidRPr="00503BD1" w:rsidRDefault="00503BD1" w:rsidP="003522E5">
      <w:pPr>
        <w:spacing w:line="480" w:lineRule="auto"/>
        <w:ind w:left="720" w:hanging="720"/>
        <w:rPr>
          <w:ins w:id="502" w:author="Nick Maxwell" w:date="2024-04-02T16:53:00Z"/>
          <w:color w:val="4472C4" w:themeColor="accent1"/>
          <w:sz w:val="24"/>
          <w:rPrChange w:id="503" w:author="Nick Maxwell" w:date="2024-04-02T16:53:00Z">
            <w:rPr>
              <w:ins w:id="504" w:author="Nick Maxwell" w:date="2024-04-02T16:53:00Z"/>
              <w:sz w:val="24"/>
            </w:rPr>
          </w:rPrChange>
        </w:rPr>
      </w:pPr>
      <w:proofErr w:type="spellStart"/>
      <w:ins w:id="505" w:author="Nick Maxwell" w:date="2024-04-02T16:53:00Z">
        <w:r w:rsidRPr="00B74FC8">
          <w:rPr>
            <w:color w:val="4472C4" w:themeColor="accent1"/>
            <w:sz w:val="24"/>
          </w:rPr>
          <w:lastRenderedPageBreak/>
          <w:t>Nashiro</w:t>
        </w:r>
        <w:proofErr w:type="spellEnd"/>
        <w:r w:rsidRPr="00B74FC8">
          <w:rPr>
            <w:color w:val="4472C4" w:themeColor="accent1"/>
            <w:sz w:val="24"/>
          </w:rPr>
          <w:t xml:space="preserve">, K., Qin, S., O’Connell, M. A., &amp; Basak, C. (2018). Age-related differences in BOLD modulation to cognitive control costs in a multitasking paradigm: Global switch, local switch, and compatibility-switch costs. </w:t>
        </w:r>
        <w:proofErr w:type="spellStart"/>
        <w:r w:rsidRPr="00B74FC8">
          <w:rPr>
            <w:i/>
            <w:iCs/>
            <w:color w:val="4472C4" w:themeColor="accent1"/>
            <w:sz w:val="24"/>
          </w:rPr>
          <w:t>NeuroImage</w:t>
        </w:r>
        <w:proofErr w:type="spellEnd"/>
        <w:r w:rsidRPr="00B74FC8">
          <w:rPr>
            <w:i/>
            <w:iCs/>
            <w:color w:val="4472C4" w:themeColor="accent1"/>
            <w:sz w:val="24"/>
          </w:rPr>
          <w:t>, 172</w:t>
        </w:r>
        <w:r w:rsidRPr="00B74FC8">
          <w:rPr>
            <w:color w:val="4472C4" w:themeColor="accent1"/>
            <w:sz w:val="24"/>
          </w:rPr>
          <w:t>, 146-161.</w:t>
        </w:r>
      </w:ins>
    </w:p>
    <w:p w14:paraId="31798C05" w14:textId="430844A8"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Default="002E0110" w:rsidP="002E0110">
      <w:pPr>
        <w:spacing w:line="480" w:lineRule="auto"/>
        <w:ind w:left="720" w:hanging="720"/>
        <w:rPr>
          <w:ins w:id="506" w:author="Nick Maxwell" w:date="2024-04-02T16:53:00Z"/>
          <w:sz w:val="24"/>
          <w:szCs w:val="24"/>
        </w:rPr>
      </w:pPr>
      <w:proofErr w:type="spellStart"/>
      <w:r w:rsidRPr="00384A57">
        <w:rPr>
          <w:sz w:val="24"/>
          <w:szCs w:val="24"/>
        </w:rPr>
        <w:lastRenderedPageBreak/>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0548E577" w14:textId="158DFCFA" w:rsidR="00245CB8" w:rsidRPr="00245CB8" w:rsidRDefault="00245CB8" w:rsidP="002E0110">
      <w:pPr>
        <w:spacing w:line="480" w:lineRule="auto"/>
        <w:ind w:left="720" w:hanging="720"/>
        <w:rPr>
          <w:color w:val="4472C4" w:themeColor="accent1"/>
          <w:sz w:val="24"/>
          <w:szCs w:val="24"/>
          <w:rPrChange w:id="507" w:author="Nick Maxwell" w:date="2024-04-02T16:53:00Z">
            <w:rPr>
              <w:sz w:val="24"/>
              <w:szCs w:val="24"/>
            </w:rPr>
          </w:rPrChange>
        </w:rPr>
      </w:pPr>
      <w:proofErr w:type="spellStart"/>
      <w:ins w:id="508" w:author="Nick Maxwell" w:date="2024-04-02T16:53:00Z">
        <w:r w:rsidRPr="000171C0">
          <w:rPr>
            <w:color w:val="4472C4" w:themeColor="accent1"/>
            <w:sz w:val="24"/>
            <w:szCs w:val="24"/>
          </w:rPr>
          <w:t>Wasylyshyn</w:t>
        </w:r>
        <w:proofErr w:type="spellEnd"/>
        <w:r w:rsidRPr="000171C0">
          <w:rPr>
            <w:color w:val="4472C4" w:themeColor="accent1"/>
            <w:sz w:val="24"/>
            <w:szCs w:val="24"/>
          </w:rPr>
          <w:t xml:space="preserve">, C., </w:t>
        </w:r>
        <w:proofErr w:type="spellStart"/>
        <w:r w:rsidRPr="000171C0">
          <w:rPr>
            <w:color w:val="4472C4" w:themeColor="accent1"/>
            <w:sz w:val="24"/>
            <w:szCs w:val="24"/>
          </w:rPr>
          <w:t>Verhaeghen</w:t>
        </w:r>
        <w:proofErr w:type="spellEnd"/>
        <w:r w:rsidRPr="000171C0">
          <w:rPr>
            <w:color w:val="4472C4" w:themeColor="accent1"/>
            <w:sz w:val="24"/>
            <w:szCs w:val="24"/>
          </w:rPr>
          <w:t xml:space="preserve">, P., &amp; Sliwinski, M. J. (2011). Aging and task switching: A meta-analysis. </w:t>
        </w:r>
        <w:r w:rsidRPr="000171C0">
          <w:rPr>
            <w:i/>
            <w:iCs/>
            <w:color w:val="4472C4" w:themeColor="accent1"/>
            <w:sz w:val="24"/>
            <w:szCs w:val="24"/>
          </w:rPr>
          <w:t>Psychology and Aging, 26</w:t>
        </w:r>
        <w:r w:rsidRPr="000171C0">
          <w:rPr>
            <w:color w:val="4472C4" w:themeColor="accent1"/>
            <w:sz w:val="24"/>
            <w:szCs w:val="24"/>
          </w:rPr>
          <w:t>(1), 15–20</w:t>
        </w:r>
        <w:r>
          <w:rPr>
            <w:color w:val="4472C4" w:themeColor="accent1"/>
            <w:sz w:val="24"/>
            <w:szCs w:val="24"/>
          </w:rPr>
          <w:t>.</w:t>
        </w:r>
      </w:ins>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509"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509"/>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4FFF31CA" w:rsidR="008E6463" w:rsidRPr="00384A57" w:rsidRDefault="008E6463" w:rsidP="008E6463">
            <w:pPr>
              <w:spacing w:after="160" w:line="259" w:lineRule="auto"/>
              <w:rPr>
                <w:sz w:val="24"/>
              </w:rPr>
            </w:pPr>
            <w:del w:id="510" w:author="Nick Maxwell" w:date="2024-04-02T16:54:00Z">
              <w:r w:rsidRPr="00245CB8" w:rsidDel="00245CB8">
                <w:rPr>
                  <w:color w:val="4472C4" w:themeColor="accent1"/>
                  <w:sz w:val="24"/>
                  <w:rPrChange w:id="511" w:author="Nick Maxwell" w:date="2024-04-02T16:54:00Z">
                    <w:rPr>
                      <w:sz w:val="24"/>
                    </w:rPr>
                  </w:rPrChange>
                </w:rPr>
                <w:delText>Alt. Runs</w:delText>
              </w:r>
            </w:del>
            <w:ins w:id="512" w:author="Nick Maxwell" w:date="2024-04-02T16:54:00Z">
              <w:r w:rsidR="00245CB8" w:rsidRPr="00245CB8">
                <w:rPr>
                  <w:color w:val="4472C4" w:themeColor="accent1"/>
                  <w:sz w:val="24"/>
                  <w:rPrChange w:id="513" w:author="Nick Maxwell" w:date="2024-04-02T16:54:00Z">
                    <w:rPr>
                      <w:sz w:val="24"/>
                    </w:rPr>
                  </w:rPrChange>
                </w:rPr>
                <w:t>Predictive</w:t>
              </w:r>
            </w:ins>
            <w:r w:rsidRPr="00384A57">
              <w:rPr>
                <w:sz w:val="24"/>
              </w:rPr>
              <w:t xml:space="preserve"> Non-Switch</w:t>
            </w:r>
          </w:p>
        </w:tc>
        <w:tc>
          <w:tcPr>
            <w:tcW w:w="2157" w:type="dxa"/>
            <w:tcBorders>
              <w:top w:val="nil"/>
              <w:left w:val="nil"/>
              <w:bottom w:val="nil"/>
              <w:right w:val="nil"/>
            </w:tcBorders>
          </w:tcPr>
          <w:p w14:paraId="6F0D8EFA" w14:textId="44CE0A29" w:rsidR="008E6463" w:rsidRPr="00384A57" w:rsidRDefault="008E6463" w:rsidP="008E6463">
            <w:pPr>
              <w:spacing w:after="160" w:line="259" w:lineRule="auto"/>
              <w:jc w:val="center"/>
              <w:rPr>
                <w:sz w:val="24"/>
              </w:rPr>
            </w:pPr>
            <w:r w:rsidRPr="00384A57">
              <w:rPr>
                <w:sz w:val="24"/>
              </w:rPr>
              <w:t>3.49</w:t>
            </w:r>
          </w:p>
        </w:tc>
        <w:tc>
          <w:tcPr>
            <w:tcW w:w="2338" w:type="dxa"/>
            <w:tcBorders>
              <w:top w:val="nil"/>
              <w:left w:val="nil"/>
              <w:bottom w:val="nil"/>
              <w:right w:val="nil"/>
            </w:tcBorders>
          </w:tcPr>
          <w:p w14:paraId="7632F8B7" w14:textId="48576DCB" w:rsidR="008E6463" w:rsidRPr="00384A57" w:rsidRDefault="008E6463" w:rsidP="008E6463">
            <w:pPr>
              <w:spacing w:after="160" w:line="259" w:lineRule="auto"/>
              <w:jc w:val="center"/>
              <w:rPr>
                <w:sz w:val="24"/>
              </w:rPr>
            </w:pPr>
            <w:r w:rsidRPr="00384A57">
              <w:rPr>
                <w:sz w:val="24"/>
              </w:rPr>
              <w:t>0.83</w:t>
            </w:r>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4AB61A4A" w:rsidR="008E6463" w:rsidRPr="00384A57" w:rsidRDefault="008E6463" w:rsidP="008E6463">
            <w:pPr>
              <w:spacing w:after="160" w:line="259" w:lineRule="auto"/>
              <w:rPr>
                <w:sz w:val="24"/>
              </w:rPr>
            </w:pPr>
            <w:r w:rsidRPr="00384A57">
              <w:rPr>
                <w:sz w:val="24"/>
              </w:rPr>
              <w:t>Random Non-Switch</w:t>
            </w:r>
          </w:p>
        </w:tc>
        <w:tc>
          <w:tcPr>
            <w:tcW w:w="2157" w:type="dxa"/>
            <w:tcBorders>
              <w:top w:val="nil"/>
              <w:left w:val="nil"/>
              <w:bottom w:val="nil"/>
              <w:right w:val="nil"/>
            </w:tcBorders>
          </w:tcPr>
          <w:p w14:paraId="4801C7A4" w14:textId="6BFDB25B" w:rsidR="008E6463" w:rsidRPr="00384A57" w:rsidRDefault="008E6463" w:rsidP="008E6463">
            <w:pPr>
              <w:spacing w:after="160" w:line="259" w:lineRule="auto"/>
              <w:jc w:val="center"/>
              <w:rPr>
                <w:sz w:val="24"/>
              </w:rPr>
            </w:pPr>
            <w:r w:rsidRPr="00384A57">
              <w:rPr>
                <w:sz w:val="24"/>
              </w:rPr>
              <w:t>3.01</w:t>
            </w:r>
          </w:p>
        </w:tc>
        <w:tc>
          <w:tcPr>
            <w:tcW w:w="2338" w:type="dxa"/>
            <w:tcBorders>
              <w:top w:val="nil"/>
              <w:left w:val="nil"/>
              <w:bottom w:val="nil"/>
              <w:right w:val="nil"/>
            </w:tcBorders>
          </w:tcPr>
          <w:p w14:paraId="0754A7DD" w14:textId="51F7C247" w:rsidR="008E6463" w:rsidRPr="00384A57" w:rsidRDefault="008E6463" w:rsidP="008E6463">
            <w:pPr>
              <w:spacing w:after="160" w:line="259" w:lineRule="auto"/>
              <w:jc w:val="center"/>
              <w:rPr>
                <w:sz w:val="24"/>
              </w:rPr>
            </w:pPr>
            <w:r w:rsidRPr="00384A57">
              <w:rPr>
                <w:sz w:val="24"/>
              </w:rPr>
              <w:t>0.67</w:t>
            </w:r>
          </w:p>
        </w:tc>
      </w:tr>
      <w:tr w:rsidR="008E6463" w:rsidRPr="00384A57" w14:paraId="1A170BCF" w14:textId="77777777" w:rsidTr="003C2E39">
        <w:tc>
          <w:tcPr>
            <w:tcW w:w="2337" w:type="dxa"/>
            <w:tcBorders>
              <w:top w:val="nil"/>
              <w:left w:val="nil"/>
              <w:bottom w:val="nil"/>
              <w:right w:val="nil"/>
            </w:tcBorders>
          </w:tcPr>
          <w:p w14:paraId="37A80EEF"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4551B98C" w14:textId="17479FE7" w:rsidR="008E6463" w:rsidRPr="00384A57" w:rsidRDefault="008E6463" w:rsidP="008E6463">
            <w:pPr>
              <w:spacing w:after="160" w:line="259" w:lineRule="auto"/>
              <w:rPr>
                <w:sz w:val="24"/>
              </w:rPr>
            </w:pPr>
            <w:del w:id="514" w:author="Nick Maxwell" w:date="2024-04-02T16:54:00Z">
              <w:r w:rsidRPr="00245CB8" w:rsidDel="00245CB8">
                <w:rPr>
                  <w:color w:val="4472C4" w:themeColor="accent1"/>
                  <w:sz w:val="24"/>
                  <w:rPrChange w:id="515" w:author="Nick Maxwell" w:date="2024-04-02T16:54:00Z">
                    <w:rPr>
                      <w:sz w:val="24"/>
                    </w:rPr>
                  </w:rPrChange>
                </w:rPr>
                <w:delText>Alt. Runs</w:delText>
              </w:r>
            </w:del>
            <w:ins w:id="516" w:author="Nick Maxwell" w:date="2024-04-02T16:54:00Z">
              <w:r w:rsidR="00245CB8" w:rsidRPr="00245CB8">
                <w:rPr>
                  <w:color w:val="4472C4" w:themeColor="accent1"/>
                  <w:sz w:val="24"/>
                  <w:rPrChange w:id="517" w:author="Nick Maxwell" w:date="2024-04-02T16:54:00Z">
                    <w:rPr>
                      <w:sz w:val="24"/>
                    </w:rPr>
                  </w:rPrChange>
                </w:rPr>
                <w:t>Predictive</w:t>
              </w:r>
            </w:ins>
            <w:r w:rsidRPr="00384A57">
              <w:rPr>
                <w:sz w:val="24"/>
              </w:rPr>
              <w:t xml:space="preserve"> Switch</w:t>
            </w:r>
          </w:p>
        </w:tc>
        <w:tc>
          <w:tcPr>
            <w:tcW w:w="2157" w:type="dxa"/>
            <w:tcBorders>
              <w:top w:val="nil"/>
              <w:left w:val="nil"/>
              <w:bottom w:val="nil"/>
              <w:right w:val="nil"/>
            </w:tcBorders>
          </w:tcPr>
          <w:p w14:paraId="6B47F7B7" w14:textId="66DD11A5" w:rsidR="008E6463" w:rsidRPr="00384A57" w:rsidRDefault="008E6463" w:rsidP="008E6463">
            <w:pPr>
              <w:spacing w:after="160" w:line="259" w:lineRule="auto"/>
              <w:jc w:val="center"/>
              <w:rPr>
                <w:sz w:val="24"/>
              </w:rPr>
            </w:pPr>
            <w:r w:rsidRPr="00384A57">
              <w:rPr>
                <w:sz w:val="24"/>
              </w:rPr>
              <w:t>6.12</w:t>
            </w:r>
          </w:p>
        </w:tc>
        <w:tc>
          <w:tcPr>
            <w:tcW w:w="2338" w:type="dxa"/>
            <w:tcBorders>
              <w:top w:val="nil"/>
              <w:left w:val="nil"/>
              <w:bottom w:val="nil"/>
              <w:right w:val="nil"/>
            </w:tcBorders>
          </w:tcPr>
          <w:p w14:paraId="42F708BD" w14:textId="49FAE4E5" w:rsidR="008E6463" w:rsidRPr="00384A57" w:rsidRDefault="008E6463" w:rsidP="008E6463">
            <w:pPr>
              <w:spacing w:after="160" w:line="259" w:lineRule="auto"/>
              <w:jc w:val="center"/>
              <w:rPr>
                <w:sz w:val="24"/>
              </w:rPr>
            </w:pPr>
            <w:r w:rsidRPr="00384A57">
              <w:rPr>
                <w:sz w:val="24"/>
              </w:rPr>
              <w:t>1.11</w:t>
            </w:r>
          </w:p>
        </w:tc>
      </w:tr>
      <w:tr w:rsidR="008E6463" w:rsidRPr="00384A57" w14:paraId="5CC0E1FC" w14:textId="77777777" w:rsidTr="00AA3778">
        <w:tc>
          <w:tcPr>
            <w:tcW w:w="2337" w:type="dxa"/>
            <w:tcBorders>
              <w:top w:val="nil"/>
              <w:left w:val="nil"/>
              <w:bottom w:val="nil"/>
              <w:right w:val="nil"/>
            </w:tcBorders>
          </w:tcPr>
          <w:p w14:paraId="45396053"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sz w:val="24"/>
              </w:rPr>
            </w:pPr>
            <w:r w:rsidRPr="00384A57">
              <w:rPr>
                <w:sz w:val="24"/>
              </w:rPr>
              <w:t>Random Switch</w:t>
            </w:r>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sz w:val="24"/>
              </w:rPr>
            </w:pPr>
            <w:r w:rsidRPr="00384A57">
              <w:rPr>
                <w:sz w:val="24"/>
              </w:rPr>
              <w:t>5.17</w:t>
            </w:r>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sz w:val="24"/>
              </w:rPr>
            </w:pPr>
            <w:r w:rsidRPr="00384A57">
              <w:rPr>
                <w:sz w:val="24"/>
              </w:rPr>
              <w:t>0.76</w:t>
            </w:r>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552FBCCE" w:rsidR="008E6463" w:rsidRPr="00384A57" w:rsidRDefault="008E6463" w:rsidP="008E6463">
            <w:pPr>
              <w:spacing w:after="160" w:line="259" w:lineRule="auto"/>
              <w:rPr>
                <w:sz w:val="24"/>
              </w:rPr>
            </w:pPr>
            <w:del w:id="518" w:author="Nick Maxwell" w:date="2024-04-02T16:54:00Z">
              <w:r w:rsidRPr="00245CB8" w:rsidDel="00245CB8">
                <w:rPr>
                  <w:color w:val="4472C4" w:themeColor="accent1"/>
                  <w:sz w:val="24"/>
                  <w:rPrChange w:id="519" w:author="Nick Maxwell" w:date="2024-04-02T16:54:00Z">
                    <w:rPr>
                      <w:sz w:val="24"/>
                    </w:rPr>
                  </w:rPrChange>
                </w:rPr>
                <w:delText>Alt. Runs</w:delText>
              </w:r>
            </w:del>
            <w:ins w:id="520" w:author="Nick Maxwell" w:date="2024-04-02T16:54:00Z">
              <w:r w:rsidR="00245CB8" w:rsidRPr="00245CB8">
                <w:rPr>
                  <w:color w:val="4472C4" w:themeColor="accent1"/>
                  <w:sz w:val="24"/>
                  <w:rPrChange w:id="521" w:author="Nick Maxwell" w:date="2024-04-02T16:54:00Z">
                    <w:rPr>
                      <w:sz w:val="24"/>
                    </w:rPr>
                  </w:rPrChange>
                </w:rPr>
                <w:t>Predictive</w:t>
              </w:r>
            </w:ins>
            <w:r w:rsidRPr="00384A57">
              <w:rPr>
                <w:sz w:val="24"/>
              </w:rPr>
              <w:t xml:space="preserve"> Non-Switch</w:t>
            </w:r>
          </w:p>
        </w:tc>
        <w:tc>
          <w:tcPr>
            <w:tcW w:w="2157" w:type="dxa"/>
            <w:tcBorders>
              <w:top w:val="nil"/>
              <w:left w:val="nil"/>
              <w:bottom w:val="nil"/>
              <w:right w:val="nil"/>
            </w:tcBorders>
          </w:tcPr>
          <w:p w14:paraId="43C3E7EC" w14:textId="6AC94F30" w:rsidR="008E6463" w:rsidRPr="00384A57" w:rsidRDefault="008E6463" w:rsidP="008E6463">
            <w:pPr>
              <w:spacing w:after="160" w:line="259" w:lineRule="auto"/>
              <w:jc w:val="center"/>
              <w:rPr>
                <w:sz w:val="24"/>
              </w:rPr>
            </w:pPr>
            <w:r w:rsidRPr="00384A57">
              <w:rPr>
                <w:sz w:val="24"/>
              </w:rPr>
              <w:t>1328</w:t>
            </w:r>
          </w:p>
        </w:tc>
        <w:tc>
          <w:tcPr>
            <w:tcW w:w="2338" w:type="dxa"/>
            <w:tcBorders>
              <w:top w:val="nil"/>
              <w:left w:val="nil"/>
              <w:bottom w:val="nil"/>
              <w:right w:val="nil"/>
            </w:tcBorders>
          </w:tcPr>
          <w:p w14:paraId="4DA526B2" w14:textId="1BE8C805" w:rsidR="008E6463" w:rsidRPr="00384A57" w:rsidRDefault="008E6463" w:rsidP="008E6463">
            <w:pPr>
              <w:spacing w:after="160" w:line="259" w:lineRule="auto"/>
              <w:jc w:val="center"/>
              <w:rPr>
                <w:sz w:val="24"/>
              </w:rPr>
            </w:pPr>
            <w:r w:rsidRPr="00384A57">
              <w:rPr>
                <w:sz w:val="24"/>
              </w:rPr>
              <w:t>74</w:t>
            </w:r>
          </w:p>
        </w:tc>
      </w:tr>
      <w:tr w:rsidR="008E6463" w:rsidRPr="00384A57" w14:paraId="7C95F10A" w14:textId="77777777" w:rsidTr="003C2E39">
        <w:tc>
          <w:tcPr>
            <w:tcW w:w="2337" w:type="dxa"/>
            <w:tcBorders>
              <w:top w:val="nil"/>
              <w:left w:val="nil"/>
              <w:bottom w:val="nil"/>
              <w:right w:val="nil"/>
            </w:tcBorders>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7F925B03" w14:textId="4A071160" w:rsidR="008E6463" w:rsidRPr="00384A57" w:rsidRDefault="008E6463" w:rsidP="008E6463">
            <w:pPr>
              <w:spacing w:after="160" w:line="259" w:lineRule="auto"/>
              <w:rPr>
                <w:sz w:val="24"/>
              </w:rPr>
            </w:pPr>
            <w:r w:rsidRPr="00384A57">
              <w:rPr>
                <w:sz w:val="24"/>
              </w:rPr>
              <w:t>Random Non-Switch</w:t>
            </w:r>
          </w:p>
        </w:tc>
        <w:tc>
          <w:tcPr>
            <w:tcW w:w="2157" w:type="dxa"/>
            <w:tcBorders>
              <w:top w:val="nil"/>
              <w:left w:val="nil"/>
              <w:bottom w:val="nil"/>
              <w:right w:val="nil"/>
            </w:tcBorders>
          </w:tcPr>
          <w:p w14:paraId="2CBA8A3C" w14:textId="6DB013E0" w:rsidR="008E6463" w:rsidRPr="00384A57" w:rsidRDefault="008E6463" w:rsidP="008E6463">
            <w:pPr>
              <w:spacing w:after="160" w:line="259" w:lineRule="auto"/>
              <w:jc w:val="center"/>
              <w:rPr>
                <w:sz w:val="24"/>
              </w:rPr>
            </w:pPr>
            <w:r w:rsidRPr="00384A57">
              <w:rPr>
                <w:sz w:val="24"/>
              </w:rPr>
              <w:t>1260</w:t>
            </w:r>
          </w:p>
        </w:tc>
        <w:tc>
          <w:tcPr>
            <w:tcW w:w="2338" w:type="dxa"/>
            <w:tcBorders>
              <w:top w:val="nil"/>
              <w:left w:val="nil"/>
              <w:bottom w:val="nil"/>
              <w:right w:val="nil"/>
            </w:tcBorders>
          </w:tcPr>
          <w:p w14:paraId="0B55FB4A" w14:textId="4C45F8B5" w:rsidR="008E6463" w:rsidRPr="00384A57" w:rsidRDefault="008E6463" w:rsidP="008E6463">
            <w:pPr>
              <w:spacing w:after="160" w:line="259" w:lineRule="auto"/>
              <w:jc w:val="center"/>
              <w:rPr>
                <w:sz w:val="24"/>
              </w:rPr>
            </w:pPr>
            <w:r w:rsidRPr="00384A57">
              <w:rPr>
                <w:sz w:val="24"/>
              </w:rPr>
              <w:t>68</w:t>
            </w:r>
          </w:p>
        </w:tc>
      </w:tr>
      <w:tr w:rsidR="008E6463" w:rsidRPr="00384A57" w14:paraId="061DBAC1" w14:textId="77777777" w:rsidTr="003C2E39">
        <w:tc>
          <w:tcPr>
            <w:tcW w:w="2337" w:type="dxa"/>
            <w:tcBorders>
              <w:top w:val="nil"/>
              <w:left w:val="nil"/>
              <w:bottom w:val="nil"/>
              <w:right w:val="nil"/>
            </w:tcBorders>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680A875" w14:textId="142424F9" w:rsidR="008E6463" w:rsidRPr="00384A57" w:rsidRDefault="008E6463" w:rsidP="008E6463">
            <w:pPr>
              <w:spacing w:after="160" w:line="259" w:lineRule="auto"/>
              <w:rPr>
                <w:sz w:val="24"/>
              </w:rPr>
            </w:pPr>
            <w:del w:id="522" w:author="Nick Maxwell" w:date="2024-04-02T16:54:00Z">
              <w:r w:rsidRPr="00245CB8" w:rsidDel="00245CB8">
                <w:rPr>
                  <w:color w:val="4472C4" w:themeColor="accent1"/>
                  <w:sz w:val="24"/>
                  <w:rPrChange w:id="523" w:author="Nick Maxwell" w:date="2024-04-02T16:54:00Z">
                    <w:rPr>
                      <w:sz w:val="24"/>
                    </w:rPr>
                  </w:rPrChange>
                </w:rPr>
                <w:delText>Alt. Runs</w:delText>
              </w:r>
            </w:del>
            <w:ins w:id="524" w:author="Nick Maxwell" w:date="2024-04-02T16:54:00Z">
              <w:r w:rsidR="00245CB8" w:rsidRPr="00245CB8">
                <w:rPr>
                  <w:color w:val="4472C4" w:themeColor="accent1"/>
                  <w:sz w:val="24"/>
                  <w:rPrChange w:id="525" w:author="Nick Maxwell" w:date="2024-04-02T16:54:00Z">
                    <w:rPr>
                      <w:sz w:val="24"/>
                    </w:rPr>
                  </w:rPrChange>
                </w:rPr>
                <w:t>Predictive</w:t>
              </w:r>
            </w:ins>
            <w:r w:rsidRPr="00384A57">
              <w:rPr>
                <w:sz w:val="24"/>
              </w:rPr>
              <w:t xml:space="preserve"> Switch</w:t>
            </w:r>
          </w:p>
        </w:tc>
        <w:tc>
          <w:tcPr>
            <w:tcW w:w="2157" w:type="dxa"/>
            <w:tcBorders>
              <w:top w:val="nil"/>
              <w:left w:val="nil"/>
              <w:bottom w:val="nil"/>
              <w:right w:val="nil"/>
            </w:tcBorders>
          </w:tcPr>
          <w:p w14:paraId="00CB4E66" w14:textId="330C533C" w:rsidR="008E6463" w:rsidRPr="00384A57" w:rsidRDefault="008E6463" w:rsidP="008E6463">
            <w:pPr>
              <w:spacing w:after="160" w:line="259" w:lineRule="auto"/>
              <w:jc w:val="center"/>
              <w:rPr>
                <w:sz w:val="24"/>
              </w:rPr>
            </w:pPr>
            <w:r w:rsidRPr="00384A57">
              <w:rPr>
                <w:sz w:val="24"/>
              </w:rPr>
              <w:t>1414</w:t>
            </w:r>
          </w:p>
        </w:tc>
        <w:tc>
          <w:tcPr>
            <w:tcW w:w="2338" w:type="dxa"/>
            <w:tcBorders>
              <w:top w:val="nil"/>
              <w:left w:val="nil"/>
              <w:bottom w:val="nil"/>
              <w:right w:val="nil"/>
            </w:tcBorders>
          </w:tcPr>
          <w:p w14:paraId="128B53E2" w14:textId="745791BD" w:rsidR="008E6463" w:rsidRPr="00384A57" w:rsidRDefault="008E6463" w:rsidP="008E6463">
            <w:pPr>
              <w:spacing w:after="160" w:line="259" w:lineRule="auto"/>
              <w:jc w:val="center"/>
              <w:rPr>
                <w:sz w:val="24"/>
              </w:rPr>
            </w:pPr>
            <w:r w:rsidRPr="00384A57">
              <w:rPr>
                <w:sz w:val="24"/>
              </w:rPr>
              <w:t>70</w:t>
            </w:r>
          </w:p>
        </w:tc>
      </w:tr>
      <w:tr w:rsidR="008E6463" w:rsidRPr="00384A57" w14:paraId="27BC73E7" w14:textId="77777777" w:rsidTr="003C2E39">
        <w:tc>
          <w:tcPr>
            <w:tcW w:w="2337" w:type="dxa"/>
            <w:tcBorders>
              <w:top w:val="nil"/>
              <w:left w:val="nil"/>
              <w:bottom w:val="single" w:sz="4" w:space="0" w:color="auto"/>
              <w:right w:val="nil"/>
            </w:tcBorders>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
          <w:p w14:paraId="55819445" w14:textId="4E37FEE9" w:rsidR="008E6463" w:rsidRPr="00384A57" w:rsidRDefault="008E6463" w:rsidP="008E6463">
            <w:pPr>
              <w:spacing w:after="160" w:line="259" w:lineRule="auto"/>
              <w:rPr>
                <w:sz w:val="24"/>
              </w:rPr>
            </w:pPr>
            <w:r w:rsidRPr="00384A57">
              <w:rPr>
                <w:sz w:val="24"/>
              </w:rPr>
              <w:t>Random Switch</w:t>
            </w:r>
          </w:p>
        </w:tc>
        <w:tc>
          <w:tcPr>
            <w:tcW w:w="2157" w:type="dxa"/>
            <w:tcBorders>
              <w:top w:val="nil"/>
              <w:left w:val="nil"/>
              <w:bottom w:val="single" w:sz="4" w:space="0" w:color="auto"/>
              <w:right w:val="nil"/>
            </w:tcBorders>
          </w:tcPr>
          <w:p w14:paraId="67220B9B" w14:textId="22A66621" w:rsidR="008E6463" w:rsidRPr="00384A57" w:rsidRDefault="008E6463" w:rsidP="008E6463">
            <w:pPr>
              <w:spacing w:after="160" w:line="259" w:lineRule="auto"/>
              <w:jc w:val="center"/>
              <w:rPr>
                <w:sz w:val="24"/>
              </w:rPr>
            </w:pPr>
            <w:r w:rsidRPr="00384A57">
              <w:rPr>
                <w:sz w:val="24"/>
              </w:rPr>
              <w:t>1451</w:t>
            </w:r>
          </w:p>
        </w:tc>
        <w:tc>
          <w:tcPr>
            <w:tcW w:w="2338" w:type="dxa"/>
            <w:tcBorders>
              <w:top w:val="nil"/>
              <w:left w:val="nil"/>
              <w:bottom w:val="single" w:sz="4" w:space="0" w:color="auto"/>
              <w:right w:val="nil"/>
            </w:tcBorders>
          </w:tcPr>
          <w:p w14:paraId="202432C5" w14:textId="3F762580" w:rsidR="008E6463" w:rsidRPr="00384A57" w:rsidRDefault="008E6463" w:rsidP="008E6463">
            <w:pPr>
              <w:spacing w:after="160" w:line="259" w:lineRule="auto"/>
              <w:jc w:val="center"/>
              <w:rPr>
                <w:sz w:val="24"/>
              </w:rPr>
            </w:pPr>
            <w:r w:rsidRPr="00384A57">
              <w:rPr>
                <w:sz w:val="24"/>
              </w:rPr>
              <w:t>83</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0EF43CC5" w:rsidR="00740336" w:rsidRPr="00384A57" w:rsidRDefault="00740336" w:rsidP="005006C9">
            <w:pPr>
              <w:spacing w:after="160" w:line="259" w:lineRule="auto"/>
              <w:rPr>
                <w:sz w:val="24"/>
              </w:rPr>
            </w:pPr>
            <w:del w:id="526" w:author="Nick Maxwell" w:date="2024-04-02T16:54:00Z">
              <w:r w:rsidRPr="00245CB8" w:rsidDel="00245CB8">
                <w:rPr>
                  <w:color w:val="4472C4" w:themeColor="accent1"/>
                  <w:sz w:val="24"/>
                  <w:rPrChange w:id="527" w:author="Nick Maxwell" w:date="2024-04-02T16:54:00Z">
                    <w:rPr>
                      <w:sz w:val="24"/>
                    </w:rPr>
                  </w:rPrChange>
                </w:rPr>
                <w:delText>Alt. Runs</w:delText>
              </w:r>
            </w:del>
            <w:ins w:id="528" w:author="Nick Maxwell" w:date="2024-04-02T16:54:00Z">
              <w:r w:rsidR="00245CB8" w:rsidRPr="00245CB8">
                <w:rPr>
                  <w:color w:val="4472C4" w:themeColor="accent1"/>
                  <w:sz w:val="24"/>
                  <w:rPrChange w:id="529" w:author="Nick Maxwell" w:date="2024-04-02T16:54:00Z">
                    <w:rPr>
                      <w:sz w:val="24"/>
                    </w:rPr>
                  </w:rPrChange>
                </w:rPr>
                <w:t>Predictive</w:t>
              </w:r>
            </w:ins>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3A7D57D2" w:rsidR="00740336" w:rsidRPr="00384A57" w:rsidRDefault="00740336" w:rsidP="005006C9">
            <w:pPr>
              <w:spacing w:after="160" w:line="259" w:lineRule="auto"/>
              <w:rPr>
                <w:sz w:val="24"/>
              </w:rPr>
            </w:pPr>
            <w:del w:id="530" w:author="Nick Maxwell" w:date="2024-04-02T16:54:00Z">
              <w:r w:rsidRPr="00245CB8" w:rsidDel="00245CB8">
                <w:rPr>
                  <w:color w:val="4472C4" w:themeColor="accent1"/>
                  <w:sz w:val="24"/>
                  <w:rPrChange w:id="531" w:author="Nick Maxwell" w:date="2024-04-02T16:54:00Z">
                    <w:rPr>
                      <w:sz w:val="24"/>
                    </w:rPr>
                  </w:rPrChange>
                </w:rPr>
                <w:delText>Alt. Runs</w:delText>
              </w:r>
            </w:del>
            <w:ins w:id="532" w:author="Nick Maxwell" w:date="2024-04-02T16:54:00Z">
              <w:r w:rsidR="00245CB8" w:rsidRPr="00245CB8">
                <w:rPr>
                  <w:color w:val="4472C4" w:themeColor="accent1"/>
                  <w:sz w:val="24"/>
                  <w:rPrChange w:id="533" w:author="Nick Maxwell" w:date="2024-04-02T16:54:00Z">
                    <w:rPr>
                      <w:sz w:val="24"/>
                    </w:rPr>
                  </w:rPrChange>
                </w:rPr>
                <w:t>Predictive</w:t>
              </w:r>
            </w:ins>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F8CFEAF" w:rsidR="00EC7E9A" w:rsidRPr="00384A57" w:rsidRDefault="00EC7E9A" w:rsidP="000E4273">
            <w:pPr>
              <w:spacing w:after="160" w:line="259" w:lineRule="auto"/>
              <w:rPr>
                <w:sz w:val="24"/>
              </w:rPr>
            </w:pPr>
            <w:del w:id="534" w:author="Nick Maxwell" w:date="2024-04-02T16:54:00Z">
              <w:r w:rsidRPr="00245CB8" w:rsidDel="00245CB8">
                <w:rPr>
                  <w:color w:val="4472C4" w:themeColor="accent1"/>
                  <w:sz w:val="24"/>
                  <w:rPrChange w:id="535" w:author="Nick Maxwell" w:date="2024-04-02T16:55:00Z">
                    <w:rPr>
                      <w:sz w:val="24"/>
                    </w:rPr>
                  </w:rPrChange>
                </w:rPr>
                <w:delText>Alt. Runs</w:delText>
              </w:r>
            </w:del>
            <w:ins w:id="536" w:author="Nick Maxwell" w:date="2024-04-02T16:54:00Z">
              <w:r w:rsidR="00245CB8" w:rsidRPr="00245CB8">
                <w:rPr>
                  <w:color w:val="4472C4" w:themeColor="accent1"/>
                  <w:sz w:val="24"/>
                  <w:rPrChange w:id="537" w:author="Nick Maxwell" w:date="2024-04-02T16:55:00Z">
                    <w:rPr>
                      <w:sz w:val="24"/>
                    </w:rPr>
                  </w:rPrChange>
                </w:rPr>
                <w:t>Pred</w:t>
              </w:r>
            </w:ins>
            <w:ins w:id="538" w:author="Nick Maxwell" w:date="2024-04-02T16:55:00Z">
              <w:r w:rsidR="00245CB8" w:rsidRPr="00245CB8">
                <w:rPr>
                  <w:color w:val="4472C4" w:themeColor="accent1"/>
                  <w:sz w:val="24"/>
                  <w:rPrChange w:id="539" w:author="Nick Maxwell" w:date="2024-04-02T16:55:00Z">
                    <w:rPr>
                      <w:sz w:val="24"/>
                    </w:rPr>
                  </w:rPrChange>
                </w:rPr>
                <w:t>ictive</w:t>
              </w:r>
            </w:ins>
            <w:r w:rsidRPr="00384A57">
              <w:rPr>
                <w:sz w:val="24"/>
              </w:rPr>
              <w:t xml:space="preserve">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24388E53" w:rsidR="00EC7E9A" w:rsidRPr="00384A57" w:rsidRDefault="00EC7E9A" w:rsidP="000E4273">
            <w:pPr>
              <w:spacing w:after="160" w:line="259" w:lineRule="auto"/>
              <w:rPr>
                <w:sz w:val="24"/>
              </w:rPr>
            </w:pPr>
            <w:del w:id="540" w:author="Nick Maxwell" w:date="2024-04-02T16:55:00Z">
              <w:r w:rsidRPr="00245CB8" w:rsidDel="00245CB8">
                <w:rPr>
                  <w:color w:val="4472C4" w:themeColor="accent1"/>
                  <w:sz w:val="24"/>
                  <w:rPrChange w:id="541" w:author="Nick Maxwell" w:date="2024-04-02T16:55:00Z">
                    <w:rPr>
                      <w:sz w:val="24"/>
                    </w:rPr>
                  </w:rPrChange>
                </w:rPr>
                <w:delText>Alt. Runs</w:delText>
              </w:r>
            </w:del>
            <w:ins w:id="542" w:author="Nick Maxwell" w:date="2024-04-02T16:55:00Z">
              <w:r w:rsidR="00245CB8" w:rsidRPr="00245CB8">
                <w:rPr>
                  <w:color w:val="4472C4" w:themeColor="accent1"/>
                  <w:sz w:val="24"/>
                  <w:rPrChange w:id="543" w:author="Nick Maxwell" w:date="2024-04-02T16:55:00Z">
                    <w:rPr>
                      <w:sz w:val="24"/>
                    </w:rPr>
                  </w:rPrChange>
                </w:rPr>
                <w:t>Predictive</w:t>
              </w:r>
            </w:ins>
            <w:r w:rsidRPr="00384A57">
              <w:rPr>
                <w:sz w:val="24"/>
              </w:rPr>
              <w:t xml:space="preserve">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27A4C032" w:rsidR="00EC7E9A" w:rsidRPr="00384A57" w:rsidRDefault="00245CB8" w:rsidP="000E4273">
            <w:pPr>
              <w:spacing w:after="160" w:line="259" w:lineRule="auto"/>
              <w:rPr>
                <w:sz w:val="24"/>
              </w:rPr>
            </w:pPr>
            <w:ins w:id="544" w:author="Nick Maxwell" w:date="2024-04-02T16:55:00Z">
              <w:r w:rsidRPr="00245CB8">
                <w:rPr>
                  <w:color w:val="4472C4" w:themeColor="accent1"/>
                  <w:sz w:val="24"/>
                  <w:rPrChange w:id="545" w:author="Nick Maxwell" w:date="2024-04-02T16:55:00Z">
                    <w:rPr>
                      <w:sz w:val="24"/>
                    </w:rPr>
                  </w:rPrChange>
                </w:rPr>
                <w:t>Predictive</w:t>
              </w:r>
            </w:ins>
            <w:del w:id="546" w:author="Nick Maxwell" w:date="2024-04-02T16:55:00Z">
              <w:r w:rsidR="00EC7E9A" w:rsidRPr="00384A57" w:rsidDel="00245CB8">
                <w:rPr>
                  <w:sz w:val="24"/>
                </w:rPr>
                <w:delText>Alt Runs.</w:delText>
              </w:r>
            </w:del>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6423939A">
            <wp:extent cx="6370294" cy="4322996"/>
            <wp:effectExtent l="0" t="0" r="0" b="1905"/>
            <wp:docPr id="851291417" name="Picture 85129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pic:cNvPicPr>
                      <a:picLocks noChangeAspect="1" noChangeArrowheads="1"/>
                    </pic:cNvPicPr>
                  </pic:nvPicPr>
                  <pic:blipFill>
                    <a:blip r:embed="rId16">
                      <a:extLst>
                        <a:ext uri="{28A0092B-C50C-407E-A947-70E740481C1C}">
                          <a14:useLocalDpi xmlns:a14="http://schemas.microsoft.com/office/drawing/2010/main" val="0"/>
                        </a:ext>
                      </a:extLst>
                    </a:blip>
                    <a:srcRect t="989" b="989"/>
                    <a:stretch>
                      <a:fillRect/>
                    </a:stretch>
                  </pic:blipFill>
                  <pic:spPr bwMode="auto">
                    <a:xfrm>
                      <a:off x="0" y="0"/>
                      <a:ext cx="6377760" cy="4328063"/>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4CC2209F"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w:t>
      </w:r>
      <w:del w:id="547" w:author="Nick Maxwell" w:date="2024-04-02T16:55:00Z">
        <w:r w:rsidRPr="00245CB8" w:rsidDel="00245CB8">
          <w:rPr>
            <w:color w:val="4472C4" w:themeColor="accent1"/>
            <w:sz w:val="24"/>
            <w:szCs w:val="24"/>
            <w:rPrChange w:id="548" w:author="Nick Maxwell" w:date="2024-04-02T16:55:00Z">
              <w:rPr>
                <w:sz w:val="24"/>
                <w:szCs w:val="24"/>
              </w:rPr>
            </w:rPrChange>
          </w:rPr>
          <w:delText>alternating runs</w:delText>
        </w:r>
      </w:del>
      <w:ins w:id="549" w:author="Nick Maxwell" w:date="2024-04-02T16:55:00Z">
        <w:r w:rsidR="00245CB8" w:rsidRPr="00245CB8">
          <w:rPr>
            <w:color w:val="4472C4" w:themeColor="accent1"/>
            <w:sz w:val="24"/>
            <w:szCs w:val="24"/>
            <w:rPrChange w:id="550" w:author="Nick Maxwell" w:date="2024-04-02T16:55:00Z">
              <w:rPr>
                <w:sz w:val="24"/>
                <w:szCs w:val="24"/>
              </w:rPr>
            </w:rPrChange>
          </w:rPr>
          <w:t>predictive</w:t>
        </w:r>
      </w:ins>
      <w:r w:rsidRPr="00384A57">
        <w:rPr>
          <w:sz w:val="24"/>
          <w:szCs w:val="24"/>
        </w:rPr>
        <w:t xml:space="preserve">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591DDF1">
            <wp:extent cx="5703455" cy="4027805"/>
            <wp:effectExtent l="0" t="0" r="0" b="0"/>
            <wp:docPr id="953878061" name="Picture 95387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8061" name="Picture 953878061"/>
                    <pic:cNvPicPr>
                      <a:picLocks noChangeAspect="1" noChangeArrowheads="1"/>
                    </pic:cNvPicPr>
                  </pic:nvPicPr>
                  <pic:blipFill>
                    <a:blip r:embed="rId17">
                      <a:extLst>
                        <a:ext uri="{28A0092B-C50C-407E-A947-70E740481C1C}">
                          <a14:useLocalDpi xmlns:a14="http://schemas.microsoft.com/office/drawing/2010/main" val="0"/>
                        </a:ext>
                      </a:extLst>
                    </a:blip>
                    <a:srcRect l="984" r="984"/>
                    <a:stretch>
                      <a:fillRect/>
                    </a:stretch>
                  </pic:blipFill>
                  <pic:spPr bwMode="auto">
                    <a:xfrm>
                      <a:off x="0" y="0"/>
                      <a:ext cx="5711518" cy="4033499"/>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389C9F7C"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w:t>
      </w:r>
      <w:ins w:id="551" w:author="Nick Maxwell" w:date="2024-04-02T16:56:00Z">
        <w:r w:rsidR="00245CB8" w:rsidRPr="00245CB8">
          <w:rPr>
            <w:color w:val="4472C4" w:themeColor="accent1"/>
            <w:sz w:val="24"/>
            <w:szCs w:val="24"/>
            <w:rPrChange w:id="552" w:author="Nick Maxwell" w:date="2024-04-02T16:56:00Z">
              <w:rPr>
                <w:sz w:val="24"/>
                <w:szCs w:val="24"/>
              </w:rPr>
            </w:rPrChange>
          </w:rPr>
          <w:t>predictive</w:t>
        </w:r>
      </w:ins>
      <w:del w:id="553" w:author="Nick Maxwell" w:date="2024-04-02T16:56:00Z">
        <w:r w:rsidRPr="00245CB8" w:rsidDel="00245CB8">
          <w:rPr>
            <w:color w:val="4472C4" w:themeColor="accent1"/>
            <w:sz w:val="24"/>
            <w:szCs w:val="24"/>
            <w:rPrChange w:id="554" w:author="Nick Maxwell" w:date="2024-04-02T16:56:00Z">
              <w:rPr>
                <w:sz w:val="24"/>
                <w:szCs w:val="24"/>
              </w:rPr>
            </w:rPrChange>
          </w:rPr>
          <w:delText>alte</w:delText>
        </w:r>
      </w:del>
      <w:del w:id="555" w:author="Nick Maxwell" w:date="2024-04-02T16:55:00Z">
        <w:r w:rsidRPr="00245CB8" w:rsidDel="00245CB8">
          <w:rPr>
            <w:color w:val="4472C4" w:themeColor="accent1"/>
            <w:sz w:val="24"/>
            <w:szCs w:val="24"/>
            <w:rPrChange w:id="556" w:author="Nick Maxwell" w:date="2024-04-02T16:56:00Z">
              <w:rPr>
                <w:sz w:val="24"/>
                <w:szCs w:val="24"/>
              </w:rPr>
            </w:rPrChange>
          </w:rPr>
          <w:delText>rnating runs</w:delText>
        </w:r>
      </w:del>
      <w:r w:rsidRPr="00384A57">
        <w:rPr>
          <w:sz w:val="24"/>
          <w:szCs w:val="24"/>
        </w:rPr>
        <w:t xml:space="preserve">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B2D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4-04T17:04:00Z" w:initials="NM">
    <w:p w14:paraId="0ADE5513" w14:textId="77777777" w:rsidR="00217148" w:rsidRDefault="005C27BD" w:rsidP="00217148">
      <w:pPr>
        <w:pStyle w:val="CommentText"/>
      </w:pPr>
      <w:r>
        <w:rPr>
          <w:rStyle w:val="CommentReference"/>
        </w:rPr>
        <w:annotationRef/>
      </w:r>
      <w:r w:rsidR="00217148">
        <w:t>From this paragraph on, I’ve focused on streamlining the intro. I managed trim out about a page and half. Please let me know if you come across any snags or something no longer flows.</w:t>
      </w:r>
    </w:p>
  </w:comment>
  <w:comment w:id="14" w:author="Nick Maxwell" w:date="2024-04-04T17:07:00Z" w:initials="NM">
    <w:p w14:paraId="1797C702" w14:textId="77AF4799" w:rsidR="005C27BD" w:rsidRDefault="005C27BD" w:rsidP="005C27BD">
      <w:pPr>
        <w:pStyle w:val="CommentText"/>
      </w:pPr>
      <w:r>
        <w:rPr>
          <w:rStyle w:val="CommentReference"/>
        </w:rPr>
        <w:annotationRef/>
      </w:r>
      <w:r>
        <w:t>Using this paragraph to introduce the research question earlier on</w:t>
      </w:r>
    </w:p>
  </w:comment>
  <w:comment w:id="206" w:author="Nick Maxwell" w:date="2024-04-02T16:27:00Z" w:initials="NM">
    <w:p w14:paraId="249E077D" w14:textId="77777777" w:rsidR="00C05FEB" w:rsidRDefault="00704542" w:rsidP="00C05FEB">
      <w:pPr>
        <w:pStyle w:val="CommentText"/>
      </w:pPr>
      <w:r>
        <w:rPr>
          <w:rStyle w:val="CommentReference"/>
        </w:rPr>
        <w:annotationRef/>
      </w:r>
      <w:r w:rsidR="00C05FEB">
        <w:t>At reviewer’s request, using “predictive” instead of alternating-runs to refer to the predictable switch block.</w:t>
      </w:r>
    </w:p>
  </w:comment>
  <w:comment w:id="390" w:author="Nick Maxwell" w:date="2024-04-04T09:57:00Z" w:initials="NM">
    <w:p w14:paraId="62B10771" w14:textId="673A6E27" w:rsidR="006A7E73" w:rsidRDefault="006A7E73" w:rsidP="006A7E73">
      <w:pPr>
        <w:pStyle w:val="CommentText"/>
      </w:pPr>
      <w:r>
        <w:rPr>
          <w:rStyle w:val="CommentReference"/>
        </w:rPr>
        <w:annotationRef/>
      </w:r>
      <w:r>
        <w:t>Hopefully this tracks?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E5513" w15:done="0"/>
  <w15:commentEx w15:paraId="1797C702" w15:done="0"/>
  <w15:commentEx w15:paraId="249E077D" w15:done="0"/>
  <w15:commentEx w15:paraId="62B10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8E5B00" w16cex:dateUtc="2024-04-04T22:04:00Z"/>
  <w16cex:commentExtensible w16cex:durableId="31F373BD" w16cex:dateUtc="2024-04-04T22:07:00Z"/>
  <w16cex:commentExtensible w16cex:durableId="7BB4FA04" w16cex:dateUtc="2024-04-02T21:27:00Z"/>
  <w16cex:commentExtensible w16cex:durableId="21059B56" w16cex:dateUtc="2024-04-04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E5513" w16cid:durableId="158E5B00"/>
  <w16cid:commentId w16cid:paraId="1797C702" w16cid:durableId="31F373BD"/>
  <w16cid:commentId w16cid:paraId="249E077D" w16cid:durableId="7BB4FA04"/>
  <w16cid:commentId w16cid:paraId="62B10771" w16cid:durableId="21059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B4BD" w14:textId="77777777" w:rsidR="009B2D86" w:rsidRDefault="009B2D86" w:rsidP="006C0CFD">
      <w:r>
        <w:separator/>
      </w:r>
    </w:p>
  </w:endnote>
  <w:endnote w:type="continuationSeparator" w:id="0">
    <w:p w14:paraId="2028E044" w14:textId="77777777" w:rsidR="009B2D86" w:rsidRDefault="009B2D8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B0C1" w14:textId="77777777" w:rsidR="009B2D86" w:rsidRDefault="009B2D86" w:rsidP="006C0CFD">
      <w:r>
        <w:separator/>
      </w:r>
    </w:p>
  </w:footnote>
  <w:footnote w:type="continuationSeparator" w:id="0">
    <w:p w14:paraId="2A9531DB" w14:textId="77777777" w:rsidR="009B2D86" w:rsidRDefault="009B2D86" w:rsidP="006C0CFD">
      <w:r>
        <w:continuationSeparator/>
      </w:r>
    </w:p>
  </w:footnote>
  <w:footnote w:id="1">
    <w:p w14:paraId="76C64CD3" w14:textId="5BEEF76B" w:rsidR="00950307" w:rsidRPr="00950307" w:rsidRDefault="00950307">
      <w:pPr>
        <w:contextualSpacing/>
        <w:rPr>
          <w:color w:val="4472C4" w:themeColor="accent1"/>
          <w:rPrChange w:id="239" w:author="Nick Maxwell" w:date="2024-04-03T16:45:00Z">
            <w:rPr/>
          </w:rPrChange>
        </w:rPr>
        <w:pPrChange w:id="240" w:author="Nick Maxwell" w:date="2024-04-03T16:48:00Z">
          <w:pPr>
            <w:pStyle w:val="FootnoteText"/>
          </w:pPr>
        </w:pPrChange>
      </w:pPr>
      <w:ins w:id="241" w:author="Nick Maxwell" w:date="2024-04-03T16:44:00Z">
        <w:r w:rsidRPr="00950307">
          <w:rPr>
            <w:rStyle w:val="FootnoteReference"/>
            <w:color w:val="4472C4" w:themeColor="accent1"/>
            <w:rPrChange w:id="242" w:author="Nick Maxwell" w:date="2024-04-03T16:45:00Z">
              <w:rPr>
                <w:rStyle w:val="FootnoteReference"/>
              </w:rPr>
            </w:rPrChange>
          </w:rPr>
          <w:footnoteRef/>
        </w:r>
        <w:r w:rsidRPr="00950307">
          <w:rPr>
            <w:color w:val="4472C4" w:themeColor="accent1"/>
            <w:rPrChange w:id="243" w:author="Nick Maxwell" w:date="2024-04-03T16:45:00Z">
              <w:rPr/>
            </w:rPrChange>
          </w:rPr>
          <w:t xml:space="preserve"> </w:t>
        </w:r>
      </w:ins>
      <w:ins w:id="244" w:author="Nick Maxwell" w:date="2024-04-03T16:52:00Z">
        <w:r w:rsidR="00F83B20" w:rsidRPr="00F83B20">
          <w:rPr>
            <w:color w:val="4472C4" w:themeColor="accent1"/>
          </w:rPr>
          <w:t>As noted by an anonymous reviewer, a potential concern of this counterb</w:t>
        </w:r>
      </w:ins>
      <w:ins w:id="245" w:author="Nick Maxwell" w:date="2024-04-03T16:53:00Z">
        <w:r w:rsidR="00F83B20" w:rsidRPr="00F83B20">
          <w:rPr>
            <w:color w:val="4472C4" w:themeColor="accent1"/>
          </w:rPr>
          <w:t>alance design is that</w:t>
        </w:r>
        <w:r w:rsidR="00F83B20">
          <w:rPr>
            <w:color w:val="4472C4" w:themeColor="accent1"/>
          </w:rPr>
          <w:t xml:space="preserve"> </w:t>
        </w:r>
      </w:ins>
      <w:ins w:id="246" w:author="Nick Maxwell" w:date="2024-04-04T09:17:00Z">
        <w:r w:rsidR="009A7486">
          <w:rPr>
            <w:color w:val="4472C4" w:themeColor="accent1"/>
          </w:rPr>
          <w:t xml:space="preserve">participants who complete </w:t>
        </w:r>
      </w:ins>
      <w:ins w:id="247" w:author="Nick Maxwell" w:date="2024-04-03T16:53:00Z">
        <w:r w:rsidR="00F83B20">
          <w:rPr>
            <w:color w:val="4472C4" w:themeColor="accent1"/>
          </w:rPr>
          <w:t xml:space="preserve">the predictive switch block </w:t>
        </w:r>
      </w:ins>
      <w:ins w:id="248" w:author="Nick Maxwell" w:date="2024-04-04T09:17:00Z">
        <w:r w:rsidR="009A7486">
          <w:rPr>
            <w:color w:val="4472C4" w:themeColor="accent1"/>
          </w:rPr>
          <w:t>prior to</w:t>
        </w:r>
      </w:ins>
      <w:ins w:id="249" w:author="Nick Maxwell" w:date="2024-04-03T16:53:00Z">
        <w:r w:rsidR="00F83B20">
          <w:rPr>
            <w:color w:val="4472C4" w:themeColor="accent1"/>
          </w:rPr>
          <w:t xml:space="preserve"> the random switch block</w:t>
        </w:r>
      </w:ins>
      <w:ins w:id="250" w:author="Nick Maxwell" w:date="2024-04-04T09:17:00Z">
        <w:r w:rsidR="009A7486">
          <w:rPr>
            <w:color w:val="4472C4" w:themeColor="accent1"/>
          </w:rPr>
          <w:t xml:space="preserve"> may show biased performance on random switching</w:t>
        </w:r>
      </w:ins>
      <w:ins w:id="251" w:author="Nick Maxwell" w:date="2024-04-03T16:53:00Z">
        <w:r w:rsidR="00F83B20">
          <w:rPr>
            <w:color w:val="4472C4" w:themeColor="accent1"/>
          </w:rPr>
          <w:t>, as</w:t>
        </w:r>
      </w:ins>
      <w:ins w:id="252" w:author="Nick Maxwell" w:date="2024-04-04T09:17:00Z">
        <w:r w:rsidR="009A7486">
          <w:rPr>
            <w:color w:val="4472C4" w:themeColor="accent1"/>
          </w:rPr>
          <w:t xml:space="preserve"> they</w:t>
        </w:r>
      </w:ins>
      <w:ins w:id="253" w:author="Nick Maxwell" w:date="2024-04-03T16:53:00Z">
        <w:r w:rsidR="00F83B20">
          <w:rPr>
            <w:color w:val="4472C4" w:themeColor="accent1"/>
          </w:rPr>
          <w:t xml:space="preserve"> may search for a non-existent pattern.</w:t>
        </w:r>
        <w:r w:rsidR="00F83B20" w:rsidRPr="00F83B20">
          <w:rPr>
            <w:color w:val="4472C4" w:themeColor="accent1"/>
          </w:rPr>
          <w:t xml:space="preserve"> </w:t>
        </w:r>
      </w:ins>
      <w:ins w:id="254" w:author="Nick Maxwell" w:date="2024-04-04T09:17:00Z">
        <w:r w:rsidR="009A7486">
          <w:rPr>
            <w:color w:val="4472C4" w:themeColor="accent1"/>
          </w:rPr>
          <w:t>As such</w:t>
        </w:r>
      </w:ins>
      <w:ins w:id="255" w:author="Nick Maxwell" w:date="2024-04-03T16:45:00Z">
        <w:r w:rsidRPr="00F83B20">
          <w:rPr>
            <w:color w:val="4472C4" w:themeColor="accent1"/>
            <w:rPrChange w:id="256" w:author="Nick Maxwell" w:date="2024-04-03T16:53:00Z">
              <w:rPr>
                <w:color w:val="4472C4" w:themeColor="accent1"/>
                <w:sz w:val="24"/>
                <w:szCs w:val="24"/>
              </w:rPr>
            </w:rPrChange>
          </w:rPr>
          <w:t>, w</w:t>
        </w:r>
      </w:ins>
      <w:ins w:id="257" w:author="Nick Maxwell" w:date="2024-04-03T16:46:00Z">
        <w:r w:rsidRPr="00F83B20">
          <w:rPr>
            <w:color w:val="4472C4" w:themeColor="accent1"/>
            <w:rPrChange w:id="258" w:author="Nick Maxwell" w:date="2024-04-03T16:53:00Z">
              <w:rPr>
                <w:color w:val="4472C4" w:themeColor="accent1"/>
                <w:sz w:val="24"/>
                <w:szCs w:val="24"/>
              </w:rPr>
            </w:rPrChange>
          </w:rPr>
          <w:t xml:space="preserve">e assessed the effects of block order on </w:t>
        </w:r>
      </w:ins>
      <w:ins w:id="259" w:author="Nick Maxwell" w:date="2024-04-03T16:44:00Z">
        <w:r w:rsidRPr="00F83B20">
          <w:rPr>
            <w:color w:val="4472C4" w:themeColor="accent1"/>
            <w:rPrChange w:id="260" w:author="Nick Maxwell" w:date="2024-04-03T16:53:00Z">
              <w:rPr>
                <w:sz w:val="24"/>
                <w:szCs w:val="24"/>
              </w:rPr>
            </w:rPrChange>
          </w:rPr>
          <w:t>error rates, RTs, and switch costs</w:t>
        </w:r>
      </w:ins>
      <w:ins w:id="261" w:author="Nick Maxwell" w:date="2024-04-03T16:46:00Z">
        <w:r w:rsidRPr="00F83B20">
          <w:rPr>
            <w:color w:val="4472C4" w:themeColor="accent1"/>
            <w:rPrChange w:id="262" w:author="Nick Maxwell" w:date="2024-04-03T16:53:00Z">
              <w:rPr>
                <w:color w:val="4472C4" w:themeColor="accent1"/>
                <w:sz w:val="24"/>
                <w:szCs w:val="24"/>
              </w:rPr>
            </w:rPrChange>
          </w:rPr>
          <w:t xml:space="preserve">. </w:t>
        </w:r>
      </w:ins>
      <w:ins w:id="263" w:author="Nick Maxwell" w:date="2024-04-04T09:18:00Z">
        <w:r w:rsidR="00EA49FF">
          <w:rPr>
            <w:color w:val="4472C4" w:themeColor="accent1"/>
          </w:rPr>
          <w:t>Overall</w:t>
        </w:r>
      </w:ins>
      <w:ins w:id="264" w:author="Nick Maxwell" w:date="2024-04-03T16:44:00Z">
        <w:r w:rsidRPr="00F83B20">
          <w:rPr>
            <w:color w:val="4472C4" w:themeColor="accent1"/>
            <w:rPrChange w:id="265" w:author="Nick Maxwell" w:date="2024-04-03T16:53:00Z">
              <w:rPr>
                <w:sz w:val="24"/>
                <w:szCs w:val="24"/>
              </w:rPr>
            </w:rPrChange>
          </w:rPr>
          <w:t>, no main effects or interactions of block order were detected (</w:t>
        </w:r>
        <w:r w:rsidRPr="00F83B20">
          <w:rPr>
            <w:i/>
            <w:iCs/>
            <w:color w:val="4472C4" w:themeColor="accent1"/>
            <w:rPrChange w:id="266" w:author="Nick Maxwell" w:date="2024-04-03T16:53:00Z">
              <w:rPr>
                <w:i/>
                <w:iCs/>
                <w:sz w:val="24"/>
                <w:szCs w:val="24"/>
              </w:rPr>
            </w:rPrChange>
          </w:rPr>
          <w:t>p</w:t>
        </w:r>
        <w:r w:rsidRPr="00F83B20">
          <w:rPr>
            <w:color w:val="4472C4" w:themeColor="accent1"/>
            <w:rPrChange w:id="267" w:author="Nick Maxwell" w:date="2024-04-03T16:53:00Z">
              <w:rPr>
                <w:sz w:val="24"/>
                <w:szCs w:val="24"/>
              </w:rPr>
            </w:rPrChange>
          </w:rPr>
          <w:t xml:space="preserve">s ≥ .20). </w:t>
        </w:r>
      </w:ins>
      <w:ins w:id="268" w:author="Nick Maxwell" w:date="2024-04-03T16:46:00Z">
        <w:r w:rsidRPr="00F83B20">
          <w:rPr>
            <w:color w:val="4472C4" w:themeColor="accent1"/>
            <w:rPrChange w:id="269" w:author="Nick Maxwell" w:date="2024-04-03T16:53:00Z">
              <w:rPr>
                <w:color w:val="4472C4" w:themeColor="accent1"/>
                <w:sz w:val="24"/>
                <w:szCs w:val="24"/>
              </w:rPr>
            </w:rPrChange>
          </w:rPr>
          <w:t>Thus,</w:t>
        </w:r>
      </w:ins>
      <w:ins w:id="270" w:author="Nick Maxwell" w:date="2024-04-03T16:47:00Z">
        <w:r w:rsidRPr="00F83B20">
          <w:rPr>
            <w:color w:val="4472C4" w:themeColor="accent1"/>
            <w:rPrChange w:id="271" w:author="Nick Maxwell" w:date="2024-04-03T16:53:00Z">
              <w:rPr>
                <w:color w:val="4472C4" w:themeColor="accent1"/>
                <w:sz w:val="24"/>
                <w:szCs w:val="24"/>
              </w:rPr>
            </w:rPrChange>
          </w:rPr>
          <w:t xml:space="preserve"> being </w:t>
        </w:r>
      </w:ins>
      <w:ins w:id="272" w:author="Nick Maxwell" w:date="2024-04-03T16:44:00Z">
        <w:r w:rsidRPr="00F83B20">
          <w:rPr>
            <w:color w:val="4472C4" w:themeColor="accent1"/>
            <w:rPrChange w:id="273" w:author="Nick Maxwell" w:date="2024-04-03T16:53:00Z">
              <w:rPr>
                <w:sz w:val="24"/>
                <w:szCs w:val="24"/>
              </w:rPr>
            </w:rPrChange>
          </w:rPr>
          <w:t>random</w:t>
        </w:r>
      </w:ins>
      <w:ins w:id="274" w:author="Nick Maxwell" w:date="2024-04-03T16:47:00Z">
        <w:r w:rsidRPr="00F83B20">
          <w:rPr>
            <w:color w:val="4472C4" w:themeColor="accent1"/>
            <w:rPrChange w:id="275" w:author="Nick Maxwell" w:date="2024-04-03T16:53:00Z">
              <w:rPr>
                <w:color w:val="4472C4" w:themeColor="accent1"/>
                <w:sz w:val="24"/>
                <w:szCs w:val="24"/>
              </w:rPr>
            </w:rPrChange>
          </w:rPr>
          <w:t>ly</w:t>
        </w:r>
      </w:ins>
      <w:ins w:id="276" w:author="Nick Maxwell" w:date="2024-04-03T16:44:00Z">
        <w:r w:rsidRPr="00F83B20">
          <w:rPr>
            <w:color w:val="4472C4" w:themeColor="accent1"/>
            <w:rPrChange w:id="277" w:author="Nick Maxwell" w:date="2024-04-03T16:53:00Z">
              <w:rPr>
                <w:sz w:val="24"/>
                <w:szCs w:val="24"/>
              </w:rPr>
            </w:rPrChange>
          </w:rPr>
          <w:t xml:space="preserve"> assign</w:t>
        </w:r>
      </w:ins>
      <w:ins w:id="278" w:author="Nick Maxwell" w:date="2024-04-03T16:47:00Z">
        <w:r w:rsidRPr="00F83B20">
          <w:rPr>
            <w:color w:val="4472C4" w:themeColor="accent1"/>
            <w:rPrChange w:id="279" w:author="Nick Maxwell" w:date="2024-04-03T16:53:00Z">
              <w:rPr>
                <w:color w:val="4472C4" w:themeColor="accent1"/>
                <w:sz w:val="24"/>
                <w:szCs w:val="24"/>
              </w:rPr>
            </w:rPrChange>
          </w:rPr>
          <w:t>ed</w:t>
        </w:r>
      </w:ins>
      <w:ins w:id="280" w:author="Nick Maxwell" w:date="2024-04-03T16:44:00Z">
        <w:r w:rsidRPr="00F83B20">
          <w:rPr>
            <w:color w:val="4472C4" w:themeColor="accent1"/>
            <w:rPrChange w:id="281" w:author="Nick Maxwell" w:date="2024-04-03T16:53:00Z">
              <w:rPr>
                <w:sz w:val="24"/>
                <w:szCs w:val="24"/>
              </w:rPr>
            </w:rPrChange>
          </w:rPr>
          <w:t xml:space="preserve"> to complete the predictive switch block prior to the random switch block </w:t>
        </w:r>
      </w:ins>
      <w:ins w:id="282" w:author="Nick Maxwell" w:date="2024-04-04T09:18:00Z">
        <w:r w:rsidR="00EA49FF">
          <w:rPr>
            <w:color w:val="4472C4" w:themeColor="accent1"/>
          </w:rPr>
          <w:t>did not</w:t>
        </w:r>
      </w:ins>
      <w:ins w:id="283" w:author="Nick Maxwell" w:date="2024-04-03T16:47:00Z">
        <w:r w:rsidRPr="00F83B20">
          <w:rPr>
            <w:color w:val="4472C4" w:themeColor="accent1"/>
            <w:rPrChange w:id="284" w:author="Nick Maxwell" w:date="2024-04-03T16:53:00Z">
              <w:rPr>
                <w:color w:val="4472C4" w:themeColor="accent1"/>
                <w:sz w:val="24"/>
                <w:szCs w:val="24"/>
              </w:rPr>
            </w:rPrChange>
          </w:rPr>
          <w:t xml:space="preserve"> inf</w:t>
        </w:r>
      </w:ins>
      <w:ins w:id="285" w:author="Nick Maxwell" w:date="2024-04-03T16:48:00Z">
        <w:r w:rsidRPr="00F83B20">
          <w:rPr>
            <w:color w:val="4472C4" w:themeColor="accent1"/>
            <w:rPrChange w:id="286" w:author="Nick Maxwell" w:date="2024-04-03T16:53:00Z">
              <w:rPr>
                <w:color w:val="4472C4" w:themeColor="accent1"/>
                <w:sz w:val="24"/>
                <w:szCs w:val="24"/>
              </w:rPr>
            </w:rPrChange>
          </w:rPr>
          <w:t xml:space="preserve">luence </w:t>
        </w:r>
      </w:ins>
      <w:ins w:id="287" w:author="Nick Maxwell" w:date="2024-04-04T09:18:00Z">
        <w:r w:rsidR="00EA49FF">
          <w:rPr>
            <w:color w:val="4472C4" w:themeColor="accent1"/>
          </w:rPr>
          <w:t>task-switching</w:t>
        </w:r>
      </w:ins>
      <w:ins w:id="288" w:author="Nick Maxwell" w:date="2024-04-03T16:48:00Z">
        <w:r w:rsidRPr="00F83B20">
          <w:rPr>
            <w:color w:val="4472C4" w:themeColor="accent1"/>
            <w:rPrChange w:id="289" w:author="Nick Maxwell" w:date="2024-04-03T16:53:00Z">
              <w:rPr>
                <w:color w:val="4472C4" w:themeColor="accent1"/>
                <w:sz w:val="24"/>
                <w:szCs w:val="24"/>
              </w:rPr>
            </w:rPrChange>
          </w:rPr>
          <w:t xml:space="preserve"> performance</w:t>
        </w:r>
      </w:ins>
      <w:ins w:id="290" w:author="Nick Maxwell" w:date="2024-04-04T09:18:00Z">
        <w:r w:rsidR="009A7486">
          <w:rPr>
            <w:color w:val="4472C4" w:themeColor="accent1"/>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47820"/>
    <w:rsid w:val="000505BF"/>
    <w:rsid w:val="0005080A"/>
    <w:rsid w:val="00051A9C"/>
    <w:rsid w:val="000532FB"/>
    <w:rsid w:val="00054171"/>
    <w:rsid w:val="00055396"/>
    <w:rsid w:val="00055BC3"/>
    <w:rsid w:val="00057799"/>
    <w:rsid w:val="000578ED"/>
    <w:rsid w:val="000615EC"/>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1E25"/>
    <w:rsid w:val="000B2061"/>
    <w:rsid w:val="000B3CB7"/>
    <w:rsid w:val="000B44C1"/>
    <w:rsid w:val="000B4A3F"/>
    <w:rsid w:val="000B5AB6"/>
    <w:rsid w:val="000B5D11"/>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119"/>
    <w:rsid w:val="00113DF4"/>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867"/>
    <w:rsid w:val="00175CDF"/>
    <w:rsid w:val="00176714"/>
    <w:rsid w:val="00180362"/>
    <w:rsid w:val="00182F8E"/>
    <w:rsid w:val="00182FD6"/>
    <w:rsid w:val="0018304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6F8"/>
    <w:rsid w:val="001A19A4"/>
    <w:rsid w:val="001A1F51"/>
    <w:rsid w:val="001A27DF"/>
    <w:rsid w:val="001A483D"/>
    <w:rsid w:val="001A6A2D"/>
    <w:rsid w:val="001A7C38"/>
    <w:rsid w:val="001B05E1"/>
    <w:rsid w:val="001B236B"/>
    <w:rsid w:val="001B4E31"/>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A46"/>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6446"/>
    <w:rsid w:val="001F6ACB"/>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148"/>
    <w:rsid w:val="00217786"/>
    <w:rsid w:val="00217F45"/>
    <w:rsid w:val="00221336"/>
    <w:rsid w:val="0022199A"/>
    <w:rsid w:val="00221F18"/>
    <w:rsid w:val="00222AE3"/>
    <w:rsid w:val="002233F5"/>
    <w:rsid w:val="00224444"/>
    <w:rsid w:val="0022552E"/>
    <w:rsid w:val="00225685"/>
    <w:rsid w:val="002258EE"/>
    <w:rsid w:val="00230FB3"/>
    <w:rsid w:val="00231540"/>
    <w:rsid w:val="002326B8"/>
    <w:rsid w:val="0023471C"/>
    <w:rsid w:val="00234CE7"/>
    <w:rsid w:val="00234D20"/>
    <w:rsid w:val="00236C9B"/>
    <w:rsid w:val="002378EF"/>
    <w:rsid w:val="002401B7"/>
    <w:rsid w:val="0024023D"/>
    <w:rsid w:val="002418CF"/>
    <w:rsid w:val="00241AD3"/>
    <w:rsid w:val="00241E1A"/>
    <w:rsid w:val="002454DC"/>
    <w:rsid w:val="00245CB8"/>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70D"/>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E7D6A"/>
    <w:rsid w:val="002F0A82"/>
    <w:rsid w:val="002F3667"/>
    <w:rsid w:val="002F401C"/>
    <w:rsid w:val="002F4609"/>
    <w:rsid w:val="002F4CC8"/>
    <w:rsid w:val="002F6BDF"/>
    <w:rsid w:val="002F6FFB"/>
    <w:rsid w:val="003011BB"/>
    <w:rsid w:val="003015FF"/>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2D5"/>
    <w:rsid w:val="003244B0"/>
    <w:rsid w:val="003268DB"/>
    <w:rsid w:val="00326A34"/>
    <w:rsid w:val="00332425"/>
    <w:rsid w:val="0033254F"/>
    <w:rsid w:val="00332940"/>
    <w:rsid w:val="00332D84"/>
    <w:rsid w:val="00333661"/>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2E39"/>
    <w:rsid w:val="003C371A"/>
    <w:rsid w:val="003C6472"/>
    <w:rsid w:val="003C6556"/>
    <w:rsid w:val="003C6AE4"/>
    <w:rsid w:val="003C6B7D"/>
    <w:rsid w:val="003C6EA1"/>
    <w:rsid w:val="003D065E"/>
    <w:rsid w:val="003D4474"/>
    <w:rsid w:val="003D58B3"/>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3A36"/>
    <w:rsid w:val="0041487E"/>
    <w:rsid w:val="00415831"/>
    <w:rsid w:val="004166B9"/>
    <w:rsid w:val="00416E24"/>
    <w:rsid w:val="00420863"/>
    <w:rsid w:val="004225F0"/>
    <w:rsid w:val="00423011"/>
    <w:rsid w:val="004241CD"/>
    <w:rsid w:val="00424877"/>
    <w:rsid w:val="004258E6"/>
    <w:rsid w:val="00426F02"/>
    <w:rsid w:val="00430858"/>
    <w:rsid w:val="00430F72"/>
    <w:rsid w:val="00431739"/>
    <w:rsid w:val="00431908"/>
    <w:rsid w:val="0043356D"/>
    <w:rsid w:val="004338EA"/>
    <w:rsid w:val="00434009"/>
    <w:rsid w:val="00434523"/>
    <w:rsid w:val="004353D7"/>
    <w:rsid w:val="004365E7"/>
    <w:rsid w:val="00436B0C"/>
    <w:rsid w:val="00437B00"/>
    <w:rsid w:val="00441D7D"/>
    <w:rsid w:val="004427FA"/>
    <w:rsid w:val="00444129"/>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5BB2"/>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4F43"/>
    <w:rsid w:val="004A53E5"/>
    <w:rsid w:val="004A53E8"/>
    <w:rsid w:val="004A6622"/>
    <w:rsid w:val="004A6944"/>
    <w:rsid w:val="004A779B"/>
    <w:rsid w:val="004B136C"/>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3BD1"/>
    <w:rsid w:val="00504B2E"/>
    <w:rsid w:val="00504B74"/>
    <w:rsid w:val="00504BD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7BD"/>
    <w:rsid w:val="005C2A16"/>
    <w:rsid w:val="005C310A"/>
    <w:rsid w:val="005C4327"/>
    <w:rsid w:val="005D1893"/>
    <w:rsid w:val="005D1F0E"/>
    <w:rsid w:val="005D3BC4"/>
    <w:rsid w:val="005D3D8E"/>
    <w:rsid w:val="005D4C9F"/>
    <w:rsid w:val="005D56E1"/>
    <w:rsid w:val="005D57D1"/>
    <w:rsid w:val="005D718E"/>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9F7"/>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4972"/>
    <w:rsid w:val="00667495"/>
    <w:rsid w:val="006709FD"/>
    <w:rsid w:val="006726A4"/>
    <w:rsid w:val="0067362D"/>
    <w:rsid w:val="00673747"/>
    <w:rsid w:val="00673C15"/>
    <w:rsid w:val="00674B27"/>
    <w:rsid w:val="00675090"/>
    <w:rsid w:val="00675282"/>
    <w:rsid w:val="00675F34"/>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5CB6"/>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A7E73"/>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44A4"/>
    <w:rsid w:val="00704542"/>
    <w:rsid w:val="00705B42"/>
    <w:rsid w:val="00706991"/>
    <w:rsid w:val="0070699D"/>
    <w:rsid w:val="007071BA"/>
    <w:rsid w:val="00707548"/>
    <w:rsid w:val="007077A9"/>
    <w:rsid w:val="00707B17"/>
    <w:rsid w:val="00710010"/>
    <w:rsid w:val="00710371"/>
    <w:rsid w:val="00710CAA"/>
    <w:rsid w:val="00711CA0"/>
    <w:rsid w:val="00712CD9"/>
    <w:rsid w:val="00713036"/>
    <w:rsid w:val="007134C1"/>
    <w:rsid w:val="00714A2B"/>
    <w:rsid w:val="00715164"/>
    <w:rsid w:val="00715854"/>
    <w:rsid w:val="007158E6"/>
    <w:rsid w:val="00716F4B"/>
    <w:rsid w:val="00717201"/>
    <w:rsid w:val="00721AE7"/>
    <w:rsid w:val="00721F5B"/>
    <w:rsid w:val="00722698"/>
    <w:rsid w:val="00722A71"/>
    <w:rsid w:val="00722BB5"/>
    <w:rsid w:val="00722E6D"/>
    <w:rsid w:val="00725B8F"/>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A94"/>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0A9"/>
    <w:rsid w:val="007F73ED"/>
    <w:rsid w:val="007F7CF7"/>
    <w:rsid w:val="00800848"/>
    <w:rsid w:val="00801DAF"/>
    <w:rsid w:val="00802935"/>
    <w:rsid w:val="00803B08"/>
    <w:rsid w:val="00804794"/>
    <w:rsid w:val="008065C5"/>
    <w:rsid w:val="0080755E"/>
    <w:rsid w:val="008111B4"/>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1D2F"/>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1BF"/>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8A4"/>
    <w:rsid w:val="008D58BE"/>
    <w:rsid w:val="008D5CC5"/>
    <w:rsid w:val="008D69C4"/>
    <w:rsid w:val="008D7E9F"/>
    <w:rsid w:val="008E0BF9"/>
    <w:rsid w:val="008E14DA"/>
    <w:rsid w:val="008E18CB"/>
    <w:rsid w:val="008E1C19"/>
    <w:rsid w:val="008E2E39"/>
    <w:rsid w:val="008E35B2"/>
    <w:rsid w:val="008E3895"/>
    <w:rsid w:val="008E4C7E"/>
    <w:rsid w:val="008E6463"/>
    <w:rsid w:val="008E746B"/>
    <w:rsid w:val="008E7F8F"/>
    <w:rsid w:val="008F015A"/>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1BBD"/>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367EA"/>
    <w:rsid w:val="009400EA"/>
    <w:rsid w:val="00940948"/>
    <w:rsid w:val="009410D4"/>
    <w:rsid w:val="009435D4"/>
    <w:rsid w:val="00945F73"/>
    <w:rsid w:val="00946167"/>
    <w:rsid w:val="00946C99"/>
    <w:rsid w:val="00947C27"/>
    <w:rsid w:val="00950307"/>
    <w:rsid w:val="009505E5"/>
    <w:rsid w:val="00950BFD"/>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486"/>
    <w:rsid w:val="009A7F4E"/>
    <w:rsid w:val="009B03D6"/>
    <w:rsid w:val="009B186D"/>
    <w:rsid w:val="009B23CA"/>
    <w:rsid w:val="009B2D86"/>
    <w:rsid w:val="009B3386"/>
    <w:rsid w:val="009B457E"/>
    <w:rsid w:val="009B66BA"/>
    <w:rsid w:val="009C08E7"/>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0C"/>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1499"/>
    <w:rsid w:val="00A52F0D"/>
    <w:rsid w:val="00A5382A"/>
    <w:rsid w:val="00A54392"/>
    <w:rsid w:val="00A54C39"/>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352"/>
    <w:rsid w:val="00AB7B8E"/>
    <w:rsid w:val="00AB7C23"/>
    <w:rsid w:val="00AC0517"/>
    <w:rsid w:val="00AC0AC9"/>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5EB7"/>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9C0"/>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87E"/>
    <w:rsid w:val="00B45A96"/>
    <w:rsid w:val="00B4610D"/>
    <w:rsid w:val="00B518B1"/>
    <w:rsid w:val="00B5266C"/>
    <w:rsid w:val="00B5360F"/>
    <w:rsid w:val="00B53782"/>
    <w:rsid w:val="00B54F2E"/>
    <w:rsid w:val="00B55765"/>
    <w:rsid w:val="00B5579F"/>
    <w:rsid w:val="00B611B2"/>
    <w:rsid w:val="00B61899"/>
    <w:rsid w:val="00B62264"/>
    <w:rsid w:val="00B62C53"/>
    <w:rsid w:val="00B62C5B"/>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5CF9"/>
    <w:rsid w:val="00B96708"/>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5FEB"/>
    <w:rsid w:val="00C0679B"/>
    <w:rsid w:val="00C078F2"/>
    <w:rsid w:val="00C143CA"/>
    <w:rsid w:val="00C152FA"/>
    <w:rsid w:val="00C15B1F"/>
    <w:rsid w:val="00C15F19"/>
    <w:rsid w:val="00C173F3"/>
    <w:rsid w:val="00C1791B"/>
    <w:rsid w:val="00C22186"/>
    <w:rsid w:val="00C224A2"/>
    <w:rsid w:val="00C226FC"/>
    <w:rsid w:val="00C228CA"/>
    <w:rsid w:val="00C237D9"/>
    <w:rsid w:val="00C24C01"/>
    <w:rsid w:val="00C25554"/>
    <w:rsid w:val="00C2595F"/>
    <w:rsid w:val="00C303BA"/>
    <w:rsid w:val="00C3221C"/>
    <w:rsid w:val="00C32D6E"/>
    <w:rsid w:val="00C35822"/>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AB7"/>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275E"/>
    <w:rsid w:val="00C93715"/>
    <w:rsid w:val="00C957C7"/>
    <w:rsid w:val="00C95ADF"/>
    <w:rsid w:val="00C97145"/>
    <w:rsid w:val="00CA02E7"/>
    <w:rsid w:val="00CA359F"/>
    <w:rsid w:val="00CA3F30"/>
    <w:rsid w:val="00CA462F"/>
    <w:rsid w:val="00CA4ABA"/>
    <w:rsid w:val="00CA5648"/>
    <w:rsid w:val="00CA6397"/>
    <w:rsid w:val="00CA701E"/>
    <w:rsid w:val="00CB298D"/>
    <w:rsid w:val="00CB351A"/>
    <w:rsid w:val="00CB5A82"/>
    <w:rsid w:val="00CB780D"/>
    <w:rsid w:val="00CC0DB8"/>
    <w:rsid w:val="00CC2182"/>
    <w:rsid w:val="00CC238C"/>
    <w:rsid w:val="00CC375B"/>
    <w:rsid w:val="00CC46E3"/>
    <w:rsid w:val="00CC681F"/>
    <w:rsid w:val="00CD0255"/>
    <w:rsid w:val="00CD083C"/>
    <w:rsid w:val="00CD2777"/>
    <w:rsid w:val="00CD3142"/>
    <w:rsid w:val="00CD515D"/>
    <w:rsid w:val="00CD6D6A"/>
    <w:rsid w:val="00CD6E06"/>
    <w:rsid w:val="00CD704C"/>
    <w:rsid w:val="00CE0E47"/>
    <w:rsid w:val="00CE16A3"/>
    <w:rsid w:val="00CE2F39"/>
    <w:rsid w:val="00CE3BDA"/>
    <w:rsid w:val="00CE44BE"/>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5F8A"/>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59B3"/>
    <w:rsid w:val="00D3638B"/>
    <w:rsid w:val="00D37434"/>
    <w:rsid w:val="00D3784C"/>
    <w:rsid w:val="00D37F83"/>
    <w:rsid w:val="00D413D6"/>
    <w:rsid w:val="00D41520"/>
    <w:rsid w:val="00D41995"/>
    <w:rsid w:val="00D421FE"/>
    <w:rsid w:val="00D42656"/>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940"/>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3812"/>
    <w:rsid w:val="00D94C16"/>
    <w:rsid w:val="00D959A8"/>
    <w:rsid w:val="00D97FC5"/>
    <w:rsid w:val="00DA04E4"/>
    <w:rsid w:val="00DA2266"/>
    <w:rsid w:val="00DA3275"/>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4775"/>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BD1"/>
    <w:rsid w:val="00E01FBF"/>
    <w:rsid w:val="00E02677"/>
    <w:rsid w:val="00E040A2"/>
    <w:rsid w:val="00E042F5"/>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26461"/>
    <w:rsid w:val="00E30E10"/>
    <w:rsid w:val="00E31591"/>
    <w:rsid w:val="00E31D2C"/>
    <w:rsid w:val="00E3249E"/>
    <w:rsid w:val="00E32930"/>
    <w:rsid w:val="00E34685"/>
    <w:rsid w:val="00E34717"/>
    <w:rsid w:val="00E34923"/>
    <w:rsid w:val="00E3518A"/>
    <w:rsid w:val="00E36420"/>
    <w:rsid w:val="00E427AD"/>
    <w:rsid w:val="00E43F0A"/>
    <w:rsid w:val="00E4421A"/>
    <w:rsid w:val="00E447C5"/>
    <w:rsid w:val="00E45BCC"/>
    <w:rsid w:val="00E46228"/>
    <w:rsid w:val="00E475A1"/>
    <w:rsid w:val="00E477B7"/>
    <w:rsid w:val="00E503F7"/>
    <w:rsid w:val="00E51CD7"/>
    <w:rsid w:val="00E5364C"/>
    <w:rsid w:val="00E5426D"/>
    <w:rsid w:val="00E55662"/>
    <w:rsid w:val="00E55FEB"/>
    <w:rsid w:val="00E56E7B"/>
    <w:rsid w:val="00E60051"/>
    <w:rsid w:val="00E606A4"/>
    <w:rsid w:val="00E60767"/>
    <w:rsid w:val="00E6314B"/>
    <w:rsid w:val="00E6445C"/>
    <w:rsid w:val="00E64BB3"/>
    <w:rsid w:val="00E65C36"/>
    <w:rsid w:val="00E66033"/>
    <w:rsid w:val="00E662E1"/>
    <w:rsid w:val="00E671C9"/>
    <w:rsid w:val="00E67D22"/>
    <w:rsid w:val="00E70115"/>
    <w:rsid w:val="00E71703"/>
    <w:rsid w:val="00E72A80"/>
    <w:rsid w:val="00E7525E"/>
    <w:rsid w:val="00E7682F"/>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9FF"/>
    <w:rsid w:val="00EA4D65"/>
    <w:rsid w:val="00EA6B81"/>
    <w:rsid w:val="00EA7F38"/>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239E"/>
    <w:rsid w:val="00EE360B"/>
    <w:rsid w:val="00EE50D7"/>
    <w:rsid w:val="00EE53B2"/>
    <w:rsid w:val="00EE5AD2"/>
    <w:rsid w:val="00EE684D"/>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143B"/>
    <w:rsid w:val="00F015C2"/>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51D"/>
    <w:rsid w:val="00F159AF"/>
    <w:rsid w:val="00F173A5"/>
    <w:rsid w:val="00F206E4"/>
    <w:rsid w:val="00F23844"/>
    <w:rsid w:val="00F2462A"/>
    <w:rsid w:val="00F2496D"/>
    <w:rsid w:val="00F26717"/>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7BA"/>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3B20"/>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3E27"/>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 w:type="paragraph" w:styleId="FootnoteText">
    <w:name w:val="footnote text"/>
    <w:basedOn w:val="Normal"/>
    <w:link w:val="FootnoteTextChar"/>
    <w:uiPriority w:val="99"/>
    <w:semiHidden/>
    <w:unhideWhenUsed/>
    <w:rsid w:val="00950307"/>
    <w:rPr>
      <w:sz w:val="20"/>
      <w:szCs w:val="20"/>
    </w:rPr>
  </w:style>
  <w:style w:type="character" w:customStyle="1" w:styleId="FootnoteTextChar">
    <w:name w:val="Footnote Text Char"/>
    <w:basedOn w:val="DefaultParagraphFont"/>
    <w:link w:val="FootnoteText"/>
    <w:uiPriority w:val="99"/>
    <w:semiHidden/>
    <w:rsid w:val="00950307"/>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950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41</Pages>
  <Words>10541</Words>
  <Characters>60089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68</cp:revision>
  <cp:lastPrinted>2022-10-12T20:51:00Z</cp:lastPrinted>
  <dcterms:created xsi:type="dcterms:W3CDTF">2023-08-25T14:41:00Z</dcterms:created>
  <dcterms:modified xsi:type="dcterms:W3CDTF">2024-04-05T21:01:00Z</dcterms:modified>
</cp:coreProperties>
</file>