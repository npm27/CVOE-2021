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0E27" w14:textId="69065700"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April </w:t>
      </w:r>
      <w:proofErr w:type="spellStart"/>
      <w:r w:rsidR="00117886">
        <w:rPr>
          <w:rFonts w:ascii="Times New Roman" w:hAnsi="Times New Roman" w:cs="Times New Roman"/>
          <w:sz w:val="24"/>
          <w:szCs w:val="24"/>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5E57CD53" w14:textId="77777777" w:rsidR="00C4431C" w:rsidRPr="00437331" w:rsidRDefault="00C4431C" w:rsidP="00850220">
      <w:pPr>
        <w:spacing w:line="240" w:lineRule="auto"/>
        <w:contextualSpacing/>
        <w:rPr>
          <w:rFonts w:ascii="Times New Roman" w:hAnsi="Times New Roman" w:cs="Times New Roman"/>
          <w:sz w:val="24"/>
          <w:szCs w:val="24"/>
        </w:rPr>
      </w:pPr>
    </w:p>
    <w:p w14:paraId="696CDD37" w14:textId="3790EDF2"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Edmundo </w:t>
      </w:r>
      <w:proofErr w:type="spellStart"/>
      <w:r w:rsidRPr="0029190C">
        <w:rPr>
          <w:rFonts w:ascii="Times New Roman" w:hAnsi="Times New Roman" w:cs="Times New Roman"/>
          <w:sz w:val="24"/>
          <w:szCs w:val="24"/>
        </w:rPr>
        <w:t>Kronmüller</w:t>
      </w:r>
      <w:proofErr w:type="spellEnd"/>
      <w:r w:rsidR="00C4431C">
        <w:rPr>
          <w:rFonts w:ascii="Times New Roman" w:hAnsi="Times New Roman" w:cs="Times New Roman"/>
          <w:sz w:val="24"/>
          <w:szCs w:val="24"/>
        </w:rPr>
        <w:t>, PhD</w:t>
      </w:r>
    </w:p>
    <w:p w14:paraId="106F6EAF" w14:textId="2D71B3F7"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Handling</w:t>
      </w:r>
      <w:r w:rsidR="00C4431C">
        <w:rPr>
          <w:rFonts w:ascii="Times New Roman" w:hAnsi="Times New Roman" w:cs="Times New Roman"/>
          <w:sz w:val="24"/>
          <w:szCs w:val="24"/>
        </w:rPr>
        <w:t xml:space="preserve"> Editor</w:t>
      </w:r>
    </w:p>
    <w:p w14:paraId="1DF5F20A" w14:textId="4474197C" w:rsidR="00C4431C" w:rsidRPr="00B55CDF" w:rsidRDefault="00C4431C" w:rsidP="0085022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Cognitive Processing</w:t>
      </w:r>
    </w:p>
    <w:p w14:paraId="7F532187" w14:textId="77777777" w:rsidR="00C4431C" w:rsidRPr="00437331" w:rsidRDefault="00C4431C" w:rsidP="00850220">
      <w:pPr>
        <w:spacing w:line="240" w:lineRule="auto"/>
        <w:contextualSpacing/>
        <w:rPr>
          <w:rFonts w:ascii="Times New Roman" w:hAnsi="Times New Roman" w:cs="Times New Roman"/>
          <w:sz w:val="24"/>
          <w:szCs w:val="24"/>
        </w:rPr>
      </w:pPr>
    </w:p>
    <w:p w14:paraId="333A2537" w14:textId="55F64F96"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proofErr w:type="spellStart"/>
      <w:r w:rsidR="0029190C" w:rsidRPr="0029190C">
        <w:rPr>
          <w:rFonts w:ascii="Times New Roman" w:hAnsi="Times New Roman" w:cs="Times New Roman"/>
          <w:sz w:val="24"/>
          <w:szCs w:val="24"/>
        </w:rPr>
        <w:t>Kronmüller</w:t>
      </w:r>
      <w:proofErr w:type="spellEnd"/>
      <w:r w:rsidRPr="00437331">
        <w:rPr>
          <w:rFonts w:ascii="Times New Roman" w:hAnsi="Times New Roman" w:cs="Times New Roman"/>
          <w:sz w:val="24"/>
          <w:szCs w:val="24"/>
        </w:rPr>
        <w:t>:</w:t>
      </w:r>
    </w:p>
    <w:p w14:paraId="58B27B7B" w14:textId="77777777" w:rsidR="00C4431C" w:rsidRPr="00437331" w:rsidRDefault="00C4431C" w:rsidP="00850220">
      <w:pPr>
        <w:spacing w:line="240" w:lineRule="auto"/>
        <w:contextualSpacing/>
        <w:rPr>
          <w:rFonts w:ascii="Times New Roman" w:hAnsi="Times New Roman" w:cs="Times New Roman"/>
          <w:sz w:val="24"/>
          <w:szCs w:val="24"/>
        </w:rPr>
      </w:pPr>
    </w:p>
    <w:p w14:paraId="523808FB" w14:textId="136E18BC" w:rsidR="00C4431C" w:rsidRPr="00F82C8C"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submitted </w:t>
      </w:r>
      <w:r w:rsidR="00FA0C2F">
        <w:rPr>
          <w:rFonts w:ascii="Times New Roman" w:hAnsi="Times New Roman" w:cs="Times New Roman"/>
          <w:sz w:val="24"/>
          <w:szCs w:val="24"/>
        </w:rPr>
        <w:t>a revised version of our manuscript</w:t>
      </w:r>
      <w:r w:rsidRPr="0074505E">
        <w:rPr>
          <w:rFonts w:ascii="Times New Roman" w:hAnsi="Times New Roman" w:cs="Times New Roman"/>
          <w:sz w:val="24"/>
          <w:szCs w:val="24"/>
        </w:rPr>
        <w:t xml:space="preserve"> </w:t>
      </w:r>
      <w:r>
        <w:rPr>
          <w:rFonts w:ascii="Times New Roman" w:hAnsi="Times New Roman" w:cs="Times New Roman"/>
          <w:sz w:val="24"/>
          <w:szCs w:val="24"/>
        </w:rPr>
        <w:t>COPR</w:t>
      </w:r>
      <w:r w:rsidRPr="00F82C8C">
        <w:rPr>
          <w:rFonts w:ascii="Times New Roman" w:hAnsi="Times New Roman" w:cs="Times New Roman"/>
          <w:sz w:val="24"/>
          <w:szCs w:val="24"/>
        </w:rPr>
        <w:t>-</w:t>
      </w:r>
      <w:r w:rsidR="0029190C" w:rsidRPr="0029190C">
        <w:t xml:space="preserve"> </w:t>
      </w:r>
      <w:r w:rsidR="0029190C" w:rsidRPr="0029190C">
        <w:rPr>
          <w:rFonts w:ascii="Times New Roman" w:hAnsi="Times New Roman" w:cs="Times New Roman"/>
          <w:sz w:val="24"/>
          <w:szCs w:val="24"/>
        </w:rPr>
        <w:t>D-23-00175</w:t>
      </w:r>
      <w:r w:rsidRPr="0074505E">
        <w:rPr>
          <w:rFonts w:ascii="Times New Roman" w:hAnsi="Times New Roman" w:cs="Times New Roman"/>
          <w:sz w:val="24"/>
          <w:szCs w:val="24"/>
        </w:rPr>
        <w:t xml:space="preserve"> “</w:t>
      </w:r>
      <w:r w:rsidRPr="00C4431C">
        <w:rPr>
          <w:rFonts w:ascii="Times New Roman" w:hAnsi="Times New Roman" w:cs="Times New Roman"/>
          <w:sz w:val="24"/>
          <w:szCs w:val="24"/>
        </w:rPr>
        <w:t>Predictive Alternating Runs and Random Task-Switching Sequences Produce Dissociative Switch Costs in the Consonant-Vowel/Odd-Even Task</w:t>
      </w:r>
      <w:r>
        <w:rPr>
          <w:rFonts w:ascii="Times New Roman" w:hAnsi="Times New Roman" w:cs="Times New Roman"/>
          <w:sz w:val="24"/>
          <w:szCs w:val="24"/>
        </w:rPr>
        <w:t>”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thorough examination provided by our reviewer and are pleased that our manuscript was </w:t>
      </w:r>
      <w:del w:id="0" w:author="Mark Huff" w:date="2024-04-02T10:03:00Z">
        <w:r w:rsidDel="00EE3607">
          <w:rPr>
            <w:rFonts w:ascii="Times New Roman" w:hAnsi="Times New Roman" w:cs="Times New Roman"/>
            <w:sz w:val="24"/>
            <w:szCs w:val="24"/>
          </w:rPr>
          <w:delText xml:space="preserve">generally </w:delText>
        </w:r>
      </w:del>
      <w:r>
        <w:rPr>
          <w:rFonts w:ascii="Times New Roman" w:hAnsi="Times New Roman" w:cs="Times New Roman"/>
          <w:sz w:val="24"/>
          <w:szCs w:val="24"/>
        </w:rPr>
        <w:t xml:space="preserve">well-received. Below, we list our responses to each </w:t>
      </w:r>
      <w:del w:id="1" w:author="Mark Huff" w:date="2024-04-02T10:03:00Z">
        <w:r w:rsidDel="00EE3607">
          <w:rPr>
            <w:rFonts w:ascii="Times New Roman" w:hAnsi="Times New Roman" w:cs="Times New Roman"/>
            <w:sz w:val="24"/>
            <w:szCs w:val="24"/>
          </w:rPr>
          <w:delText xml:space="preserve">major </w:delText>
        </w:r>
      </w:del>
      <w:r>
        <w:rPr>
          <w:rFonts w:ascii="Times New Roman" w:hAnsi="Times New Roman" w:cs="Times New Roman"/>
          <w:sz w:val="24"/>
          <w:szCs w:val="24"/>
        </w:rPr>
        <w:t xml:space="preserve">comment and cite page numbers when referring to specific changes. To facilitate the review process, we have made all primary modifications to the manuscript in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look forward to your response and hope that our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Cognitive Processing</w:t>
      </w:r>
      <w:r w:rsidRPr="0074505E">
        <w:rPr>
          <w:rFonts w:ascii="Times New Roman" w:hAnsi="Times New Roman" w:cs="Times New Roman"/>
          <w:sz w:val="24"/>
          <w:szCs w:val="24"/>
        </w:rPr>
        <w:t>.</w:t>
      </w:r>
    </w:p>
    <w:p w14:paraId="4ABD6338" w14:textId="77777777" w:rsidR="00C4431C" w:rsidRDefault="00C4431C" w:rsidP="00850220">
      <w:pPr>
        <w:spacing w:line="240" w:lineRule="auto"/>
        <w:contextualSpacing/>
        <w:rPr>
          <w:rFonts w:ascii="Times New Roman" w:hAnsi="Times New Roman" w:cs="Times New Roman"/>
          <w:sz w:val="24"/>
          <w:szCs w:val="24"/>
        </w:rPr>
      </w:pPr>
    </w:p>
    <w:p w14:paraId="5E94339C"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68CC075" w14:textId="77777777" w:rsidR="00C4431C" w:rsidRPr="00437331" w:rsidRDefault="00C4431C" w:rsidP="00850220">
      <w:pPr>
        <w:spacing w:line="240" w:lineRule="auto"/>
        <w:contextualSpacing/>
        <w:rPr>
          <w:rFonts w:ascii="Times New Roman" w:hAnsi="Times New Roman" w:cs="Times New Roman"/>
          <w:sz w:val="24"/>
          <w:szCs w:val="24"/>
        </w:rPr>
      </w:pPr>
    </w:p>
    <w:p w14:paraId="10C0521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3D19694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12E7F85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682E387B"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5039A697" w14:textId="77777777" w:rsidR="00C4431C" w:rsidRPr="000F4037" w:rsidRDefault="00C4431C" w:rsidP="0085022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4EB8DBE0" w14:textId="77777777" w:rsidR="00C4431C" w:rsidRPr="00437331" w:rsidRDefault="00C4431C" w:rsidP="00850220">
      <w:pPr>
        <w:spacing w:line="240" w:lineRule="auto"/>
        <w:contextualSpacing/>
        <w:rPr>
          <w:rFonts w:ascii="Times New Roman" w:hAnsi="Times New Roman" w:cs="Times New Roman"/>
          <w:sz w:val="24"/>
          <w:szCs w:val="24"/>
        </w:rPr>
      </w:pPr>
    </w:p>
    <w:p w14:paraId="24D8053B"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4D6EA5"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B9A6AFC" w14:textId="0290030E" w:rsidR="00C4431C" w:rsidRPr="00615628" w:rsidRDefault="00EE3607"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C4431C" w:rsidRPr="00615628">
        <w:rPr>
          <w:rFonts w:ascii="Times New Roman" w:hAnsi="Times New Roman" w:cs="Times New Roman"/>
          <w:sz w:val="24"/>
          <w:szCs w:val="24"/>
        </w:rPr>
        <w:t xml:space="preserve"> Professor</w:t>
      </w:r>
    </w:p>
    <w:p w14:paraId="7E07247A"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730F61D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30296952"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3FBA3E23" w14:textId="4CEE5D6E"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5EB7F1EC" w14:textId="77777777" w:rsidR="00C4431C" w:rsidRDefault="00C4431C" w:rsidP="00850220">
      <w:pPr>
        <w:spacing w:line="240" w:lineRule="auto"/>
        <w:contextualSpacing/>
        <w:rPr>
          <w:rFonts w:ascii="Times New Roman" w:hAnsi="Times New Roman" w:cs="Times New Roman"/>
          <w:sz w:val="24"/>
          <w:szCs w:val="24"/>
        </w:rPr>
      </w:pPr>
    </w:p>
    <w:p w14:paraId="219C8560" w14:textId="7E1BD659" w:rsidR="00C4431C" w:rsidRPr="00EE3607" w:rsidRDefault="00C4431C" w:rsidP="00850220">
      <w:pPr>
        <w:spacing w:line="240" w:lineRule="auto"/>
        <w:contextualSpacing/>
        <w:rPr>
          <w:rFonts w:ascii="Times New Roman" w:hAnsi="Times New Roman" w:cs="Times New Roman"/>
          <w:sz w:val="24"/>
          <w:szCs w:val="24"/>
          <w:lang w:val="es-ES"/>
        </w:rPr>
      </w:pPr>
      <w:r w:rsidRPr="00EE3607">
        <w:rPr>
          <w:rFonts w:ascii="Times New Roman" w:hAnsi="Times New Roman" w:cs="Times New Roman"/>
          <w:sz w:val="24"/>
          <w:szCs w:val="24"/>
          <w:lang w:val="es-ES"/>
        </w:rPr>
        <w:t xml:space="preserve">Jacob M. </w:t>
      </w:r>
      <w:proofErr w:type="spellStart"/>
      <w:r w:rsidRPr="00EE3607">
        <w:rPr>
          <w:rFonts w:ascii="Times New Roman" w:hAnsi="Times New Roman" w:cs="Times New Roman"/>
          <w:sz w:val="24"/>
          <w:szCs w:val="24"/>
          <w:lang w:val="es-ES"/>
        </w:rPr>
        <w:t>Namias</w:t>
      </w:r>
      <w:proofErr w:type="spellEnd"/>
      <w:r w:rsidRPr="00EE3607">
        <w:rPr>
          <w:rFonts w:ascii="Times New Roman" w:hAnsi="Times New Roman" w:cs="Times New Roman"/>
          <w:sz w:val="24"/>
          <w:szCs w:val="24"/>
          <w:lang w:val="es-ES"/>
        </w:rPr>
        <w:t>, M.A.</w:t>
      </w:r>
    </w:p>
    <w:p w14:paraId="30D220FD"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084862C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C02301A"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AFC3E0B" w14:textId="77777777"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193E0746" w14:textId="77777777" w:rsidR="00C4431C" w:rsidRDefault="00C4431C" w:rsidP="00850220">
      <w:pPr>
        <w:spacing w:line="240" w:lineRule="auto"/>
        <w:contextualSpacing/>
        <w:rPr>
          <w:rFonts w:ascii="Times New Roman" w:hAnsi="Times New Roman" w:cs="Times New Roman"/>
          <w:sz w:val="24"/>
          <w:szCs w:val="24"/>
        </w:rPr>
      </w:pPr>
    </w:p>
    <w:p w14:paraId="6F831E0C" w14:textId="77777777" w:rsidR="00C4431C" w:rsidRDefault="00C4431C">
      <w:pPr>
        <w:contextualSpacing/>
        <w:rPr>
          <w:rFonts w:ascii="Times New Roman" w:hAnsi="Times New Roman" w:cs="Times New Roman"/>
          <w:sz w:val="24"/>
          <w:szCs w:val="24"/>
        </w:rPr>
        <w:pPrChange w:id="2" w:author="Mark Huff" w:date="2024-04-02T10:19:00Z">
          <w:pPr/>
        </w:pPrChange>
      </w:pPr>
      <w:r>
        <w:rPr>
          <w:rFonts w:ascii="Times New Roman" w:hAnsi="Times New Roman" w:cs="Times New Roman"/>
          <w:sz w:val="24"/>
          <w:szCs w:val="24"/>
        </w:rPr>
        <w:br w:type="page"/>
      </w:r>
    </w:p>
    <w:p w14:paraId="049229E8" w14:textId="77777777" w:rsidR="0029190C" w:rsidRDefault="00620589">
      <w:pPr>
        <w:contextualSpacing/>
        <w:rPr>
          <w:rFonts w:ascii="Times New Roman" w:hAnsi="Times New Roman" w:cs="Times New Roman"/>
          <w:b/>
          <w:bCs/>
          <w:sz w:val="24"/>
          <w:szCs w:val="24"/>
        </w:rPr>
        <w:pPrChange w:id="3" w:author="Mark Huff" w:date="2024-04-02T10:19:00Z">
          <w:pPr/>
        </w:pPrChange>
      </w:pPr>
      <w:r w:rsidRPr="001B1D3A">
        <w:rPr>
          <w:rFonts w:ascii="Times New Roman" w:hAnsi="Times New Roman" w:cs="Times New Roman"/>
          <w:b/>
          <w:bCs/>
          <w:sz w:val="24"/>
          <w:szCs w:val="24"/>
        </w:rPr>
        <w:lastRenderedPageBreak/>
        <w:t>Major points:</w:t>
      </w:r>
    </w:p>
    <w:p w14:paraId="7138990C" w14:textId="06018D30" w:rsidR="00620589" w:rsidRDefault="00620589" w:rsidP="00850220">
      <w:pPr>
        <w:contextualSpacing/>
        <w:rPr>
          <w:ins w:id="4" w:author="Mark Huff" w:date="2024-04-02T10:19:00Z"/>
          <w:rFonts w:ascii="Times New Roman" w:hAnsi="Times New Roman" w:cs="Times New Roman"/>
          <w:sz w:val="24"/>
          <w:szCs w:val="24"/>
        </w:rPr>
      </w:pPr>
      <w:r w:rsidRPr="001B1D3A">
        <w:rPr>
          <w:rFonts w:ascii="Times New Roman" w:hAnsi="Times New Roman" w:cs="Times New Roman"/>
          <w:sz w:val="24"/>
          <w:szCs w:val="24"/>
        </w:rPr>
        <w:br/>
      </w:r>
      <w:r w:rsidR="001B1D3A" w:rsidRPr="001B1D3A">
        <w:rPr>
          <w:rFonts w:ascii="Times New Roman" w:hAnsi="Times New Roman" w:cs="Times New Roman"/>
          <w:b/>
          <w:bCs/>
          <w:sz w:val="24"/>
          <w:szCs w:val="24"/>
        </w:rPr>
        <w:t>Comment 1:</w:t>
      </w:r>
      <w:r w:rsidR="001B1D3A">
        <w:rPr>
          <w:rFonts w:ascii="Times New Roman" w:hAnsi="Times New Roman" w:cs="Times New Roman"/>
          <w:sz w:val="24"/>
          <w:szCs w:val="24"/>
        </w:rPr>
        <w:t xml:space="preserve"> </w:t>
      </w:r>
      <w:r w:rsidRPr="001B1D3A">
        <w:rPr>
          <w:rFonts w:ascii="Times New Roman" w:hAnsi="Times New Roman" w:cs="Times New Roman"/>
          <w:sz w:val="24"/>
          <w:szCs w:val="24"/>
        </w:rPr>
        <w:t>In the task description, it is mentioned that participants did not receive prior instruction regarding the specific sequence in which the switch would occur in the "switch blocks". I find this aspect problematic as if participants had been informed in advance that one block was random and the other had a specific sequence, the only difference between both blocks would be the predictability of switching, which is precisely the contrast that was intended to be made. However, by not informing participants of the block structure beforehand, participants might tend to try to find a rule of switching during both blocks, in addition to what they are already required to do. This undoubtedly adds a noise factor, given that it is unknown whether participants are or are not looking for a rule and for how long (for example, if they first had the block of the predictable switch and learned the rule, they are likely to intuit that the second switch block also has a rule). It would be beneficial for the authors to provide an explanation for this methodological choice and discuss its implications in the discussion section.</w:t>
      </w:r>
    </w:p>
    <w:p w14:paraId="319B2BDA" w14:textId="77777777" w:rsidR="00850220" w:rsidRPr="0029190C" w:rsidRDefault="00850220">
      <w:pPr>
        <w:contextualSpacing/>
        <w:rPr>
          <w:rFonts w:ascii="Times New Roman" w:hAnsi="Times New Roman" w:cs="Times New Roman"/>
          <w:b/>
          <w:bCs/>
          <w:sz w:val="24"/>
          <w:szCs w:val="24"/>
        </w:rPr>
        <w:pPrChange w:id="5" w:author="Mark Huff" w:date="2024-04-02T10:19:00Z">
          <w:pPr/>
        </w:pPrChange>
      </w:pPr>
    </w:p>
    <w:p w14:paraId="44C58F64" w14:textId="29FE243C" w:rsidR="00F02FB6" w:rsidRDefault="001B1D3A">
      <w:pPr>
        <w:contextualSpacing/>
        <w:rPr>
          <w:ins w:id="6" w:author="Nick Maxwell" w:date="2024-04-03T16:42:00Z"/>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B99">
        <w:rPr>
          <w:rFonts w:ascii="Times New Roman" w:hAnsi="Times New Roman" w:cs="Times New Roman"/>
          <w:sz w:val="24"/>
          <w:szCs w:val="24"/>
        </w:rPr>
        <w:t xml:space="preserve">This is an interesting point. We </w:t>
      </w:r>
      <w:del w:id="7" w:author="Mark Huff" w:date="2024-04-02T10:04:00Z">
        <w:r w:rsidR="00C02B99" w:rsidDel="00EE3607">
          <w:rPr>
            <w:rFonts w:ascii="Times New Roman" w:hAnsi="Times New Roman" w:cs="Times New Roman"/>
            <w:sz w:val="24"/>
            <w:szCs w:val="24"/>
          </w:rPr>
          <w:delText xml:space="preserve">initially </w:delText>
        </w:r>
      </w:del>
      <w:r w:rsidR="00C02B99">
        <w:rPr>
          <w:rFonts w:ascii="Times New Roman" w:hAnsi="Times New Roman" w:cs="Times New Roman"/>
          <w:sz w:val="24"/>
          <w:szCs w:val="24"/>
        </w:rPr>
        <w:t>elected not to inform participants of the switch sequence a priori as we did not want</w:t>
      </w:r>
      <w:r w:rsidR="00CB1B46">
        <w:rPr>
          <w:rFonts w:ascii="Times New Roman" w:hAnsi="Times New Roman" w:cs="Times New Roman"/>
          <w:sz w:val="24"/>
          <w:szCs w:val="24"/>
        </w:rPr>
        <w:t xml:space="preserve"> pre-existing</w:t>
      </w:r>
      <w:r w:rsidR="00C02B99">
        <w:rPr>
          <w:rFonts w:ascii="Times New Roman" w:hAnsi="Times New Roman" w:cs="Times New Roman"/>
          <w:sz w:val="24"/>
          <w:szCs w:val="24"/>
        </w:rPr>
        <w:t xml:space="preserve"> knowledge of the pattern to influence their performance. </w:t>
      </w:r>
      <w:r w:rsidR="00CB1B46">
        <w:rPr>
          <w:rFonts w:ascii="Times New Roman" w:hAnsi="Times New Roman" w:cs="Times New Roman"/>
          <w:sz w:val="24"/>
          <w:szCs w:val="24"/>
        </w:rPr>
        <w:t>T</w:t>
      </w:r>
      <w:r w:rsidR="00F02FB6">
        <w:rPr>
          <w:rFonts w:ascii="Times New Roman" w:hAnsi="Times New Roman" w:cs="Times New Roman"/>
          <w:sz w:val="24"/>
          <w:szCs w:val="24"/>
        </w:rPr>
        <w:t>o mitigate concerns regarding order effects on switch block</w:t>
      </w:r>
      <w:r w:rsidR="00C02B99">
        <w:rPr>
          <w:rFonts w:ascii="Times New Roman" w:hAnsi="Times New Roman" w:cs="Times New Roman"/>
          <w:sz w:val="24"/>
          <w:szCs w:val="24"/>
        </w:rPr>
        <w:t xml:space="preserve"> performance</w:t>
      </w:r>
      <w:r w:rsidR="00F02FB6">
        <w:rPr>
          <w:rFonts w:ascii="Times New Roman" w:hAnsi="Times New Roman" w:cs="Times New Roman"/>
          <w:sz w:val="24"/>
          <w:szCs w:val="24"/>
        </w:rPr>
        <w:t xml:space="preserve">, four counterbalanced versions of the experiment were </w:t>
      </w:r>
      <w:r w:rsidR="00740F0E">
        <w:rPr>
          <w:rFonts w:ascii="Times New Roman" w:hAnsi="Times New Roman" w:cs="Times New Roman"/>
          <w:sz w:val="24"/>
          <w:szCs w:val="24"/>
        </w:rPr>
        <w:t>used</w:t>
      </w:r>
      <w:r w:rsidR="00F02FB6">
        <w:rPr>
          <w:rFonts w:ascii="Times New Roman" w:hAnsi="Times New Roman" w:cs="Times New Roman"/>
          <w:sz w:val="24"/>
          <w:szCs w:val="24"/>
        </w:rPr>
        <w:t>, which randomized the order of the CV/OE pure blocks and the order in which the predictive and random switch blocks were completed</w:t>
      </w:r>
      <w:r w:rsidR="00140789">
        <w:rPr>
          <w:rFonts w:ascii="Times New Roman" w:hAnsi="Times New Roman" w:cs="Times New Roman"/>
          <w:sz w:val="24"/>
          <w:szCs w:val="24"/>
        </w:rPr>
        <w:t xml:space="preserve"> (see pg. </w:t>
      </w:r>
      <w:r w:rsidR="00972103">
        <w:rPr>
          <w:rFonts w:ascii="Times New Roman" w:hAnsi="Times New Roman" w:cs="Times New Roman"/>
          <w:sz w:val="24"/>
          <w:szCs w:val="24"/>
        </w:rPr>
        <w:t>15</w:t>
      </w:r>
      <w:r w:rsidR="00140789">
        <w:rPr>
          <w:rFonts w:ascii="Times New Roman" w:hAnsi="Times New Roman" w:cs="Times New Roman"/>
          <w:sz w:val="24"/>
          <w:szCs w:val="24"/>
        </w:rPr>
        <w:t xml:space="preserve"> of our initial submission</w:t>
      </w:r>
      <w:r w:rsidR="00740F0E">
        <w:rPr>
          <w:rFonts w:ascii="Times New Roman" w:hAnsi="Times New Roman" w:cs="Times New Roman"/>
          <w:sz w:val="24"/>
          <w:szCs w:val="24"/>
        </w:rPr>
        <w:t xml:space="preserve"> for details</w:t>
      </w:r>
      <w:r w:rsidR="00140789">
        <w:rPr>
          <w:rFonts w:ascii="Times New Roman" w:hAnsi="Times New Roman" w:cs="Times New Roman"/>
          <w:sz w:val="24"/>
          <w:szCs w:val="24"/>
        </w:rPr>
        <w:t>)</w:t>
      </w:r>
      <w:r w:rsidR="00F02FB6">
        <w:rPr>
          <w:rFonts w:ascii="Times New Roman" w:hAnsi="Times New Roman" w:cs="Times New Roman"/>
          <w:sz w:val="24"/>
          <w:szCs w:val="24"/>
        </w:rPr>
        <w:t>.</w:t>
      </w:r>
      <w:r w:rsidR="00740F0E">
        <w:rPr>
          <w:rFonts w:ascii="Times New Roman" w:hAnsi="Times New Roman" w:cs="Times New Roman"/>
          <w:sz w:val="24"/>
          <w:szCs w:val="24"/>
        </w:rPr>
        <w:t xml:space="preserve"> As such, any potential</w:t>
      </w:r>
      <w:r w:rsidR="00C02B99">
        <w:rPr>
          <w:rFonts w:ascii="Times New Roman" w:hAnsi="Times New Roman" w:cs="Times New Roman"/>
          <w:sz w:val="24"/>
          <w:szCs w:val="24"/>
        </w:rPr>
        <w:t xml:space="preserve"> effects</w:t>
      </w:r>
      <w:r w:rsidR="00740F0E">
        <w:rPr>
          <w:rFonts w:ascii="Times New Roman" w:hAnsi="Times New Roman" w:cs="Times New Roman"/>
          <w:sz w:val="24"/>
          <w:szCs w:val="24"/>
        </w:rPr>
        <w:t xml:space="preserve"> of switch block order (i.e., participants searching for non-existent patterns in the random block after completing the predictive switch block) </w:t>
      </w:r>
      <w:r w:rsidR="00C02B99">
        <w:rPr>
          <w:rFonts w:ascii="Times New Roman" w:hAnsi="Times New Roman" w:cs="Times New Roman"/>
          <w:sz w:val="24"/>
          <w:szCs w:val="24"/>
        </w:rPr>
        <w:t>would likely be distributed across counterbalances, leading to no differences in switch performance as a function of block order.</w:t>
      </w:r>
    </w:p>
    <w:p w14:paraId="510BFA2F" w14:textId="77777777" w:rsidR="00C7320B" w:rsidRDefault="00C7320B">
      <w:pPr>
        <w:contextualSpacing/>
        <w:rPr>
          <w:rFonts w:ascii="Times New Roman" w:hAnsi="Times New Roman" w:cs="Times New Roman"/>
          <w:sz w:val="24"/>
          <w:szCs w:val="24"/>
        </w:rPr>
        <w:pPrChange w:id="8" w:author="Mark Huff" w:date="2024-04-02T10:19:00Z">
          <w:pPr/>
        </w:pPrChange>
      </w:pPr>
    </w:p>
    <w:p w14:paraId="17730DDA" w14:textId="01C52650" w:rsidR="0062678C" w:rsidRDefault="008D5FE1" w:rsidP="00850220">
      <w:pPr>
        <w:contextualSpacing/>
        <w:rPr>
          <w:ins w:id="9" w:author="Mark Huff" w:date="2024-04-02T10:19:00Z"/>
          <w:rFonts w:ascii="Times New Roman" w:hAnsi="Times New Roman" w:cs="Times New Roman"/>
          <w:sz w:val="24"/>
          <w:szCs w:val="24"/>
        </w:rPr>
      </w:pPr>
      <w:r>
        <w:rPr>
          <w:rFonts w:ascii="Times New Roman" w:hAnsi="Times New Roman" w:cs="Times New Roman"/>
          <w:sz w:val="24"/>
          <w:szCs w:val="24"/>
        </w:rPr>
        <w:t>To test this assumption, we re-ran all</w:t>
      </w:r>
      <w:r w:rsidR="00F02FB6">
        <w:rPr>
          <w:rFonts w:ascii="Times New Roman" w:hAnsi="Times New Roman" w:cs="Times New Roman"/>
          <w:sz w:val="24"/>
          <w:szCs w:val="24"/>
        </w:rPr>
        <w:t xml:space="preserve"> ANOVAs assessing mean error rates, RTs, and switch costs with switch</w:t>
      </w:r>
      <w:r>
        <w:rPr>
          <w:rFonts w:ascii="Times New Roman" w:hAnsi="Times New Roman" w:cs="Times New Roman"/>
          <w:sz w:val="24"/>
          <w:szCs w:val="24"/>
        </w:rPr>
        <w:t>-</w:t>
      </w:r>
      <w:r w:rsidR="00F02FB6">
        <w:rPr>
          <w:rFonts w:ascii="Times New Roman" w:hAnsi="Times New Roman" w:cs="Times New Roman"/>
          <w:sz w:val="24"/>
          <w:szCs w:val="24"/>
        </w:rPr>
        <w:t xml:space="preserve">block </w:t>
      </w:r>
      <w:r w:rsidR="00CB1B46">
        <w:rPr>
          <w:rFonts w:ascii="Times New Roman" w:hAnsi="Times New Roman" w:cs="Times New Roman"/>
          <w:sz w:val="24"/>
          <w:szCs w:val="24"/>
        </w:rPr>
        <w:t xml:space="preserve">completion </w:t>
      </w:r>
      <w:r w:rsidR="00F02FB6">
        <w:rPr>
          <w:rFonts w:ascii="Times New Roman" w:hAnsi="Times New Roman" w:cs="Times New Roman"/>
          <w:sz w:val="24"/>
          <w:szCs w:val="24"/>
        </w:rPr>
        <w:t xml:space="preserve">order included as an additional </w:t>
      </w:r>
      <w:r>
        <w:rPr>
          <w:rFonts w:ascii="Times New Roman" w:hAnsi="Times New Roman" w:cs="Times New Roman"/>
          <w:sz w:val="24"/>
          <w:szCs w:val="24"/>
        </w:rPr>
        <w:t xml:space="preserve">between-subjects </w:t>
      </w:r>
      <w:r w:rsidR="00F02FB6">
        <w:rPr>
          <w:rFonts w:ascii="Times New Roman" w:hAnsi="Times New Roman" w:cs="Times New Roman"/>
          <w:sz w:val="24"/>
          <w:szCs w:val="24"/>
        </w:rPr>
        <w:t>factor. For all analyses</w:t>
      </w:r>
      <w:r w:rsidR="002E6439">
        <w:rPr>
          <w:rFonts w:ascii="Times New Roman" w:hAnsi="Times New Roman" w:cs="Times New Roman"/>
          <w:sz w:val="24"/>
          <w:szCs w:val="24"/>
        </w:rPr>
        <w:t xml:space="preserve">, </w:t>
      </w:r>
      <w:r w:rsidR="00F02FB6">
        <w:rPr>
          <w:rFonts w:ascii="Times New Roman" w:hAnsi="Times New Roman" w:cs="Times New Roman"/>
          <w:sz w:val="24"/>
          <w:szCs w:val="24"/>
        </w:rPr>
        <w:t>no main effects</w:t>
      </w:r>
      <w:ins w:id="10" w:author="Mark Huff" w:date="2024-04-02T10:04:00Z">
        <w:r w:rsidR="00EE3607">
          <w:rPr>
            <w:rFonts w:ascii="Times New Roman" w:hAnsi="Times New Roman" w:cs="Times New Roman"/>
            <w:sz w:val="24"/>
            <w:szCs w:val="24"/>
          </w:rPr>
          <w:t xml:space="preserve"> or interactions</w:t>
        </w:r>
      </w:ins>
      <w:r w:rsidR="00F02FB6">
        <w:rPr>
          <w:rFonts w:ascii="Times New Roman" w:hAnsi="Times New Roman" w:cs="Times New Roman"/>
          <w:sz w:val="24"/>
          <w:szCs w:val="24"/>
        </w:rPr>
        <w:t xml:space="preserve"> of block order were detected (</w:t>
      </w:r>
      <w:proofErr w:type="spellStart"/>
      <w:r w:rsidR="00F02FB6" w:rsidRPr="00F02FB6">
        <w:rPr>
          <w:rFonts w:ascii="Times New Roman" w:hAnsi="Times New Roman" w:cs="Times New Roman"/>
          <w:i/>
          <w:iCs/>
          <w:sz w:val="24"/>
          <w:szCs w:val="24"/>
        </w:rPr>
        <w:t>p</w:t>
      </w:r>
      <w:r w:rsidR="00F02FB6">
        <w:rPr>
          <w:rFonts w:ascii="Times New Roman" w:hAnsi="Times New Roman" w:cs="Times New Roman"/>
          <w:sz w:val="24"/>
          <w:szCs w:val="24"/>
        </w:rPr>
        <w:t>s</w:t>
      </w:r>
      <w:proofErr w:type="spellEnd"/>
      <w:r w:rsidR="00F02FB6">
        <w:rPr>
          <w:rFonts w:ascii="Times New Roman" w:hAnsi="Times New Roman" w:cs="Times New Roman"/>
          <w:sz w:val="24"/>
          <w:szCs w:val="24"/>
        </w:rPr>
        <w:t xml:space="preserve"> ≥ </w:t>
      </w:r>
      <w:r w:rsidR="009F2BBE">
        <w:rPr>
          <w:rFonts w:ascii="Times New Roman" w:hAnsi="Times New Roman" w:cs="Times New Roman"/>
          <w:sz w:val="24"/>
          <w:szCs w:val="24"/>
        </w:rPr>
        <w:t>.20</w:t>
      </w:r>
      <w:r w:rsidR="00F02FB6">
        <w:rPr>
          <w:rFonts w:ascii="Times New Roman" w:hAnsi="Times New Roman" w:cs="Times New Roman"/>
          <w:sz w:val="24"/>
          <w:szCs w:val="24"/>
        </w:rPr>
        <w:t>)</w:t>
      </w:r>
      <w:del w:id="11" w:author="Mark Huff" w:date="2024-04-02T10:04:00Z">
        <w:r w:rsidR="00F02FB6" w:rsidDel="00EE3607">
          <w:rPr>
            <w:rFonts w:ascii="Times New Roman" w:hAnsi="Times New Roman" w:cs="Times New Roman"/>
            <w:sz w:val="24"/>
            <w:szCs w:val="24"/>
          </w:rPr>
          <w:delText xml:space="preserve"> and, importantly, these analyses </w:delText>
        </w:r>
        <w:r w:rsidR="00E1495D" w:rsidDel="00EE3607">
          <w:rPr>
            <w:rFonts w:ascii="Times New Roman" w:hAnsi="Times New Roman" w:cs="Times New Roman"/>
            <w:sz w:val="24"/>
            <w:szCs w:val="24"/>
          </w:rPr>
          <w:delText xml:space="preserve">also </w:delText>
        </w:r>
        <w:r w:rsidR="00F02FB6" w:rsidDel="00EE3607">
          <w:rPr>
            <w:rFonts w:ascii="Times New Roman" w:hAnsi="Times New Roman" w:cs="Times New Roman"/>
            <w:sz w:val="24"/>
            <w:szCs w:val="24"/>
          </w:rPr>
          <w:delText>yielded no interactions with block order (</w:delText>
        </w:r>
        <w:r w:rsidR="00F02FB6" w:rsidRPr="00F02FB6" w:rsidDel="00EE3607">
          <w:rPr>
            <w:rFonts w:ascii="Times New Roman" w:hAnsi="Times New Roman" w:cs="Times New Roman"/>
            <w:i/>
            <w:iCs/>
            <w:sz w:val="24"/>
            <w:szCs w:val="24"/>
          </w:rPr>
          <w:delText>p</w:delText>
        </w:r>
        <w:r w:rsidR="00F02FB6" w:rsidDel="00EE3607">
          <w:rPr>
            <w:rFonts w:ascii="Times New Roman" w:hAnsi="Times New Roman" w:cs="Times New Roman"/>
            <w:sz w:val="24"/>
            <w:szCs w:val="24"/>
          </w:rPr>
          <w:delText xml:space="preserve">s ≥ </w:delText>
        </w:r>
        <w:r w:rsidR="009F2BBE" w:rsidDel="00EE3607">
          <w:rPr>
            <w:rFonts w:ascii="Times New Roman" w:hAnsi="Times New Roman" w:cs="Times New Roman"/>
            <w:sz w:val="24"/>
            <w:szCs w:val="24"/>
          </w:rPr>
          <w:delText>.36</w:delText>
        </w:r>
        <w:r w:rsidR="00F02FB6" w:rsidDel="00EE3607">
          <w:rPr>
            <w:rFonts w:ascii="Times New Roman" w:hAnsi="Times New Roman" w:cs="Times New Roman"/>
            <w:sz w:val="24"/>
            <w:szCs w:val="24"/>
          </w:rPr>
          <w:delText>)</w:delText>
        </w:r>
      </w:del>
      <w:r w:rsidR="00F02FB6">
        <w:rPr>
          <w:rFonts w:ascii="Times New Roman" w:hAnsi="Times New Roman" w:cs="Times New Roman"/>
          <w:sz w:val="24"/>
          <w:szCs w:val="24"/>
        </w:rPr>
        <w:t xml:space="preserve">. </w:t>
      </w:r>
      <w:del w:id="12" w:author="Mark Huff" w:date="2024-04-02T10:05:00Z">
        <w:r w:rsidR="00CB1B46" w:rsidDel="00EE3607">
          <w:rPr>
            <w:rFonts w:ascii="Times New Roman" w:hAnsi="Times New Roman" w:cs="Times New Roman"/>
            <w:sz w:val="24"/>
            <w:szCs w:val="24"/>
          </w:rPr>
          <w:delText>Based on these analyses</w:delText>
        </w:r>
        <w:r w:rsidR="00E1495D" w:rsidDel="00EE3607">
          <w:rPr>
            <w:rFonts w:ascii="Times New Roman" w:hAnsi="Times New Roman" w:cs="Times New Roman"/>
            <w:sz w:val="24"/>
            <w:szCs w:val="24"/>
          </w:rPr>
          <w:delText xml:space="preserve">, it is </w:delText>
        </w:r>
      </w:del>
      <w:ins w:id="13" w:author="Mark Huff" w:date="2024-04-02T10:05:00Z">
        <w:r w:rsidR="00EE3607">
          <w:rPr>
            <w:rFonts w:ascii="Times New Roman" w:hAnsi="Times New Roman" w:cs="Times New Roman"/>
            <w:sz w:val="24"/>
            <w:szCs w:val="24"/>
          </w:rPr>
          <w:t xml:space="preserve">It is therefore </w:t>
        </w:r>
      </w:ins>
      <w:r w:rsidR="00E1495D">
        <w:rPr>
          <w:rFonts w:ascii="Times New Roman" w:hAnsi="Times New Roman" w:cs="Times New Roman"/>
          <w:sz w:val="24"/>
          <w:szCs w:val="24"/>
        </w:rPr>
        <w:t xml:space="preserve">unlikely </w:t>
      </w:r>
      <w:r w:rsidR="00AE2086">
        <w:rPr>
          <w:rFonts w:ascii="Times New Roman" w:hAnsi="Times New Roman" w:cs="Times New Roman"/>
          <w:sz w:val="24"/>
          <w:szCs w:val="24"/>
        </w:rPr>
        <w:t xml:space="preserve">that </w:t>
      </w:r>
      <w:del w:id="14" w:author="Mark Huff" w:date="2024-04-02T10:05:00Z">
        <w:r w:rsidR="00246777" w:rsidDel="00EE3607">
          <w:rPr>
            <w:rFonts w:ascii="Times New Roman" w:hAnsi="Times New Roman" w:cs="Times New Roman"/>
            <w:sz w:val="24"/>
            <w:szCs w:val="24"/>
          </w:rPr>
          <w:delText xml:space="preserve">being </w:delText>
        </w:r>
      </w:del>
      <w:r w:rsidR="00246777">
        <w:rPr>
          <w:rFonts w:ascii="Times New Roman" w:hAnsi="Times New Roman" w:cs="Times New Roman"/>
          <w:sz w:val="24"/>
          <w:szCs w:val="24"/>
        </w:rPr>
        <w:t>random</w:t>
      </w:r>
      <w:del w:id="15" w:author="Nick Maxwell" w:date="2024-04-03T16:47:00Z">
        <w:r w:rsidR="00246777" w:rsidDel="003476A1">
          <w:rPr>
            <w:rFonts w:ascii="Times New Roman" w:hAnsi="Times New Roman" w:cs="Times New Roman"/>
            <w:sz w:val="24"/>
            <w:szCs w:val="24"/>
          </w:rPr>
          <w:delText>ly</w:delText>
        </w:r>
      </w:del>
      <w:r w:rsidR="00246777">
        <w:rPr>
          <w:rFonts w:ascii="Times New Roman" w:hAnsi="Times New Roman" w:cs="Times New Roman"/>
          <w:sz w:val="24"/>
          <w:szCs w:val="24"/>
        </w:rPr>
        <w:t xml:space="preserve"> </w:t>
      </w:r>
      <w:del w:id="16" w:author="Mark Huff" w:date="2024-04-02T10:05:00Z">
        <w:r w:rsidR="00246777" w:rsidDel="00EE3607">
          <w:rPr>
            <w:rFonts w:ascii="Times New Roman" w:hAnsi="Times New Roman" w:cs="Times New Roman"/>
            <w:sz w:val="24"/>
            <w:szCs w:val="24"/>
          </w:rPr>
          <w:delText xml:space="preserve">assigned </w:delText>
        </w:r>
      </w:del>
      <w:ins w:id="17" w:author="Mark Huff" w:date="2024-04-02T10:05:00Z">
        <w:r w:rsidR="00EE3607">
          <w:rPr>
            <w:rFonts w:ascii="Times New Roman" w:hAnsi="Times New Roman" w:cs="Times New Roman"/>
            <w:sz w:val="24"/>
            <w:szCs w:val="24"/>
          </w:rPr>
          <w:t xml:space="preserve">assignment </w:t>
        </w:r>
      </w:ins>
      <w:r w:rsidR="00246777">
        <w:rPr>
          <w:rFonts w:ascii="Times New Roman" w:hAnsi="Times New Roman" w:cs="Times New Roman"/>
          <w:sz w:val="24"/>
          <w:szCs w:val="24"/>
        </w:rPr>
        <w:t>to complete</w:t>
      </w:r>
      <w:r w:rsidR="00E1495D">
        <w:rPr>
          <w:rFonts w:ascii="Times New Roman" w:hAnsi="Times New Roman" w:cs="Times New Roman"/>
          <w:sz w:val="24"/>
          <w:szCs w:val="24"/>
        </w:rPr>
        <w:t xml:space="preserve"> the predictive switch block </w:t>
      </w:r>
      <w:r w:rsidR="00246777">
        <w:rPr>
          <w:rFonts w:ascii="Times New Roman" w:hAnsi="Times New Roman" w:cs="Times New Roman"/>
          <w:sz w:val="24"/>
          <w:szCs w:val="24"/>
        </w:rPr>
        <w:t xml:space="preserve">prior to </w:t>
      </w:r>
      <w:del w:id="18" w:author="Mark Huff" w:date="2024-04-02T10:05:00Z">
        <w:r w:rsidR="00CB1B46" w:rsidDel="00EE3607">
          <w:rPr>
            <w:rFonts w:ascii="Times New Roman" w:hAnsi="Times New Roman" w:cs="Times New Roman"/>
            <w:sz w:val="24"/>
            <w:szCs w:val="24"/>
          </w:rPr>
          <w:delText xml:space="preserve">completing </w:delText>
        </w:r>
      </w:del>
      <w:r w:rsidR="00246777">
        <w:rPr>
          <w:rFonts w:ascii="Times New Roman" w:hAnsi="Times New Roman" w:cs="Times New Roman"/>
          <w:sz w:val="24"/>
          <w:szCs w:val="24"/>
        </w:rPr>
        <w:t>the random switch block</w:t>
      </w:r>
      <w:r w:rsidR="00E1495D">
        <w:rPr>
          <w:rFonts w:ascii="Times New Roman" w:hAnsi="Times New Roman" w:cs="Times New Roman"/>
          <w:sz w:val="24"/>
          <w:szCs w:val="24"/>
        </w:rPr>
        <w:t xml:space="preserve"> </w:t>
      </w:r>
      <w:r w:rsidR="00246777">
        <w:rPr>
          <w:rFonts w:ascii="Times New Roman" w:hAnsi="Times New Roman" w:cs="Times New Roman"/>
          <w:sz w:val="24"/>
          <w:szCs w:val="24"/>
        </w:rPr>
        <w:t>influenced</w:t>
      </w:r>
      <w:r w:rsidR="00E1495D">
        <w:rPr>
          <w:rFonts w:ascii="Times New Roman" w:hAnsi="Times New Roman" w:cs="Times New Roman"/>
          <w:sz w:val="24"/>
          <w:szCs w:val="24"/>
        </w:rPr>
        <w:t xml:space="preserve"> </w:t>
      </w:r>
      <w:r w:rsidR="00246777">
        <w:rPr>
          <w:rFonts w:ascii="Times New Roman" w:hAnsi="Times New Roman" w:cs="Times New Roman"/>
          <w:sz w:val="24"/>
          <w:szCs w:val="24"/>
        </w:rPr>
        <w:t xml:space="preserve">participants’ </w:t>
      </w:r>
      <w:r w:rsidR="00E1495D">
        <w:rPr>
          <w:rFonts w:ascii="Times New Roman" w:hAnsi="Times New Roman" w:cs="Times New Roman"/>
          <w:sz w:val="24"/>
          <w:szCs w:val="24"/>
        </w:rPr>
        <w:t xml:space="preserve">performance </w:t>
      </w:r>
      <w:r w:rsidR="00246777">
        <w:rPr>
          <w:rFonts w:ascii="Times New Roman" w:hAnsi="Times New Roman" w:cs="Times New Roman"/>
          <w:sz w:val="24"/>
          <w:szCs w:val="24"/>
        </w:rPr>
        <w:t>on random switching</w:t>
      </w:r>
      <w:r w:rsidR="00E1495D">
        <w:rPr>
          <w:rFonts w:ascii="Times New Roman" w:hAnsi="Times New Roman" w:cs="Times New Roman"/>
          <w:sz w:val="24"/>
          <w:szCs w:val="24"/>
        </w:rPr>
        <w:t>.</w:t>
      </w:r>
    </w:p>
    <w:p w14:paraId="48B1AB8A" w14:textId="77777777" w:rsidR="00850220" w:rsidRDefault="00850220">
      <w:pPr>
        <w:contextualSpacing/>
        <w:rPr>
          <w:rFonts w:ascii="Times New Roman" w:hAnsi="Times New Roman" w:cs="Times New Roman"/>
          <w:sz w:val="24"/>
          <w:szCs w:val="24"/>
        </w:rPr>
        <w:pPrChange w:id="19" w:author="Mark Huff" w:date="2024-04-02T10:19:00Z">
          <w:pPr/>
        </w:pPrChange>
      </w:pPr>
    </w:p>
    <w:p w14:paraId="206C56FA" w14:textId="62518477" w:rsidR="001B1D3A" w:rsidRDefault="0062678C">
      <w:pPr>
        <w:contextualSpacing/>
        <w:rPr>
          <w:rFonts w:ascii="Times New Roman" w:hAnsi="Times New Roman" w:cs="Times New Roman"/>
          <w:sz w:val="24"/>
          <w:szCs w:val="24"/>
        </w:rPr>
        <w:pPrChange w:id="20" w:author="Mark Huff" w:date="2024-04-02T10:19:00Z">
          <w:pPr/>
        </w:pPrChange>
      </w:pPr>
      <w:r>
        <w:rPr>
          <w:rFonts w:ascii="Times New Roman" w:hAnsi="Times New Roman" w:cs="Times New Roman"/>
          <w:sz w:val="24"/>
          <w:szCs w:val="24"/>
        </w:rPr>
        <w:t xml:space="preserve">In our revised manuscript, we have clarified the counterbalancing process on pg. </w:t>
      </w:r>
      <w:del w:id="21" w:author="Nick Maxwell" w:date="2024-04-04T17:11:00Z">
        <w:r w:rsidR="00A9311F" w:rsidRPr="00A9311F" w:rsidDel="00313CE5">
          <w:rPr>
            <w:rFonts w:ascii="Times New Roman" w:hAnsi="Times New Roman" w:cs="Times New Roman"/>
            <w:sz w:val="24"/>
            <w:szCs w:val="24"/>
            <w:highlight w:val="yellow"/>
          </w:rPr>
          <w:delText>xx</w:delText>
        </w:r>
        <w:r w:rsidR="008D5E81" w:rsidDel="00313CE5">
          <w:rPr>
            <w:rFonts w:ascii="Times New Roman" w:hAnsi="Times New Roman" w:cs="Times New Roman"/>
            <w:sz w:val="24"/>
            <w:szCs w:val="24"/>
          </w:rPr>
          <w:delText xml:space="preserve"> </w:delText>
        </w:r>
      </w:del>
      <w:ins w:id="22" w:author="Nick Maxwell" w:date="2024-04-04T17:11:00Z">
        <w:r w:rsidR="00313CE5">
          <w:rPr>
            <w:rFonts w:ascii="Times New Roman" w:hAnsi="Times New Roman" w:cs="Times New Roman"/>
            <w:sz w:val="24"/>
            <w:szCs w:val="24"/>
          </w:rPr>
          <w:t xml:space="preserve">15 </w:t>
        </w:r>
      </w:ins>
      <w:r w:rsidR="008D5E81">
        <w:rPr>
          <w:rFonts w:ascii="Times New Roman" w:hAnsi="Times New Roman" w:cs="Times New Roman"/>
          <w:sz w:val="24"/>
          <w:szCs w:val="24"/>
        </w:rPr>
        <w:t>and provided additional rationale for this procedure</w:t>
      </w:r>
      <w:r>
        <w:rPr>
          <w:rFonts w:ascii="Times New Roman" w:hAnsi="Times New Roman" w:cs="Times New Roman"/>
          <w:sz w:val="24"/>
          <w:szCs w:val="24"/>
        </w:rPr>
        <w:t xml:space="preserve">. </w:t>
      </w:r>
      <w:r w:rsidR="00F02FB6">
        <w:rPr>
          <w:rFonts w:ascii="Times New Roman" w:hAnsi="Times New Roman" w:cs="Times New Roman"/>
          <w:sz w:val="24"/>
          <w:szCs w:val="24"/>
        </w:rPr>
        <w:t xml:space="preserve">For completeness, we now include the findings </w:t>
      </w:r>
      <w:r>
        <w:rPr>
          <w:rFonts w:ascii="Times New Roman" w:hAnsi="Times New Roman" w:cs="Times New Roman"/>
          <w:sz w:val="24"/>
          <w:szCs w:val="24"/>
        </w:rPr>
        <w:t xml:space="preserve">discussed above </w:t>
      </w:r>
      <w:del w:id="23" w:author="Nick Maxwell" w:date="2024-04-03T16:43:00Z">
        <w:r w:rsidR="00F02FB6" w:rsidDel="00CA28E2">
          <w:rPr>
            <w:rFonts w:ascii="Times New Roman" w:hAnsi="Times New Roman" w:cs="Times New Roman"/>
            <w:sz w:val="24"/>
            <w:szCs w:val="24"/>
          </w:rPr>
          <w:delText xml:space="preserve">in a set of </w:delText>
        </w:r>
        <w:r w:rsidR="00CB1B46" w:rsidDel="00CA28E2">
          <w:rPr>
            <w:rFonts w:ascii="Times New Roman" w:hAnsi="Times New Roman" w:cs="Times New Roman"/>
            <w:sz w:val="24"/>
            <w:szCs w:val="24"/>
          </w:rPr>
          <w:delText>additional</w:delText>
        </w:r>
        <w:r w:rsidR="00F02FB6" w:rsidDel="00CA28E2">
          <w:rPr>
            <w:rFonts w:ascii="Times New Roman" w:hAnsi="Times New Roman" w:cs="Times New Roman"/>
            <w:sz w:val="24"/>
            <w:szCs w:val="24"/>
          </w:rPr>
          <w:delText xml:space="preserve"> analyses</w:delText>
        </w:r>
        <w:r w:rsidR="00A9311F" w:rsidDel="00CA28E2">
          <w:rPr>
            <w:rFonts w:ascii="Times New Roman" w:hAnsi="Times New Roman" w:cs="Times New Roman"/>
            <w:sz w:val="24"/>
            <w:szCs w:val="24"/>
          </w:rPr>
          <w:delText xml:space="preserve"> reported in an Appendix</w:delText>
        </w:r>
      </w:del>
      <w:ins w:id="24" w:author="Nick Maxwell" w:date="2024-04-03T16:43:00Z">
        <w:r w:rsidR="00CA28E2">
          <w:rPr>
            <w:rFonts w:ascii="Times New Roman" w:hAnsi="Times New Roman" w:cs="Times New Roman"/>
            <w:sz w:val="24"/>
            <w:szCs w:val="24"/>
          </w:rPr>
          <w:t>as a footnote reported on</w:t>
        </w:r>
      </w:ins>
      <w:r w:rsidR="00A9311F">
        <w:rPr>
          <w:rFonts w:ascii="Times New Roman" w:hAnsi="Times New Roman" w:cs="Times New Roman"/>
          <w:sz w:val="24"/>
          <w:szCs w:val="24"/>
        </w:rPr>
        <w:t xml:space="preserve"> </w:t>
      </w:r>
      <w:del w:id="25" w:author="Nick Maxwell" w:date="2024-04-04T17:11:00Z">
        <w:r w:rsidR="00A9311F" w:rsidDel="00313CE5">
          <w:rPr>
            <w:rFonts w:ascii="Times New Roman" w:hAnsi="Times New Roman" w:cs="Times New Roman"/>
            <w:sz w:val="24"/>
            <w:szCs w:val="24"/>
          </w:rPr>
          <w:delText>(</w:delText>
        </w:r>
      </w:del>
      <w:r w:rsidR="00A9311F">
        <w:rPr>
          <w:rFonts w:ascii="Times New Roman" w:hAnsi="Times New Roman" w:cs="Times New Roman"/>
          <w:sz w:val="24"/>
          <w:szCs w:val="24"/>
        </w:rPr>
        <w:t xml:space="preserve">pg. </w:t>
      </w:r>
      <w:del w:id="26" w:author="Nick Maxwell" w:date="2024-04-04T17:11:00Z">
        <w:r w:rsidR="00A9311F" w:rsidRPr="00A9311F" w:rsidDel="00313CE5">
          <w:rPr>
            <w:rFonts w:ascii="Times New Roman" w:hAnsi="Times New Roman" w:cs="Times New Roman"/>
            <w:sz w:val="24"/>
            <w:szCs w:val="24"/>
            <w:highlight w:val="yellow"/>
          </w:rPr>
          <w:delText>xx</w:delText>
        </w:r>
      </w:del>
      <w:ins w:id="27" w:author="Nick Maxwell" w:date="2024-04-04T17:11:00Z">
        <w:r w:rsidR="00313CE5">
          <w:rPr>
            <w:rFonts w:ascii="Times New Roman" w:hAnsi="Times New Roman" w:cs="Times New Roman"/>
            <w:sz w:val="24"/>
            <w:szCs w:val="24"/>
          </w:rPr>
          <w:t>15</w:t>
        </w:r>
      </w:ins>
      <w:del w:id="28" w:author="Nick Maxwell" w:date="2024-04-04T17:11:00Z">
        <w:r w:rsidR="00A9311F" w:rsidDel="00313CE5">
          <w:rPr>
            <w:rFonts w:ascii="Times New Roman" w:hAnsi="Times New Roman" w:cs="Times New Roman"/>
            <w:sz w:val="24"/>
            <w:szCs w:val="24"/>
          </w:rPr>
          <w:delText>)</w:delText>
        </w:r>
      </w:del>
      <w:r w:rsidR="00F02FB6">
        <w:rPr>
          <w:rFonts w:ascii="Times New Roman" w:hAnsi="Times New Roman" w:cs="Times New Roman"/>
          <w:sz w:val="24"/>
          <w:szCs w:val="24"/>
        </w:rPr>
        <w:t>.</w:t>
      </w:r>
    </w:p>
    <w:p w14:paraId="3218CD50" w14:textId="77777777" w:rsidR="001B1D3A" w:rsidRDefault="00620589" w:rsidP="00850220">
      <w:pPr>
        <w:contextualSpacing/>
        <w:rPr>
          <w:ins w:id="29" w:author="Mark Huff" w:date="2024-04-02T10:19:00Z"/>
          <w:rFonts w:ascii="Times New Roman" w:hAnsi="Times New Roman" w:cs="Times New Roman"/>
          <w:sz w:val="24"/>
          <w:szCs w:val="24"/>
        </w:rPr>
      </w:pPr>
      <w:r w:rsidRPr="001B1D3A">
        <w:rPr>
          <w:rFonts w:ascii="Times New Roman" w:hAnsi="Times New Roman" w:cs="Times New Roman"/>
          <w:sz w:val="24"/>
          <w:szCs w:val="24"/>
        </w:rPr>
        <w:br/>
      </w:r>
      <w:r w:rsidR="001B1D3A" w:rsidRPr="001B1D3A">
        <w:rPr>
          <w:rFonts w:ascii="Times New Roman" w:hAnsi="Times New Roman" w:cs="Times New Roman"/>
          <w:b/>
          <w:bCs/>
          <w:sz w:val="24"/>
          <w:szCs w:val="24"/>
        </w:rPr>
        <w:t>Comment 2:</w:t>
      </w:r>
      <w:r w:rsidR="001B1D3A">
        <w:rPr>
          <w:rFonts w:ascii="Times New Roman" w:hAnsi="Times New Roman" w:cs="Times New Roman"/>
          <w:sz w:val="24"/>
          <w:szCs w:val="24"/>
        </w:rPr>
        <w:t xml:space="preserve"> </w:t>
      </w:r>
      <w:r w:rsidRPr="001B1D3A">
        <w:rPr>
          <w:rFonts w:ascii="Times New Roman" w:hAnsi="Times New Roman" w:cs="Times New Roman"/>
          <w:sz w:val="24"/>
          <w:szCs w:val="24"/>
        </w:rPr>
        <w:t xml:space="preserve">The authors articulate their predictions clearly, but they do not similarly articulate the hypotheses (mechanisms) from which these predictions derive. I believe that doing so would aid in understanding and clarifying their own objectives. I suggest this also because there is inconsistency throughout the text regarding what the study aims to achieve. In the abstract, it is stated that "The current study compares predictive versus non-predictive task sequencing effects on task-switching performance". In the introduction, it is stated that "the goal of the present study was to investigate how different task-switching contexts would affect working memory processes", and in the discussion, it is stated that "Our primary goal was to assess the effects of </w:t>
      </w:r>
      <w:r w:rsidRPr="001B1D3A">
        <w:rPr>
          <w:rFonts w:ascii="Times New Roman" w:hAnsi="Times New Roman" w:cs="Times New Roman"/>
          <w:sz w:val="24"/>
          <w:szCs w:val="24"/>
        </w:rPr>
        <w:lastRenderedPageBreak/>
        <w:t xml:space="preserve">predictive and random sequenced task-switching on working memory and attentional control processes by investigating the effects of task-switch sequencing on local and global switch costs". Stating that the objective is to observe the effects on working memory and attentional control seems imprecise.  While it is evident that these processes are linked to the task, as their proper execution requires both, there are other processes that could be </w:t>
      </w:r>
      <w:proofErr w:type="gramStart"/>
      <w:r w:rsidRPr="001B1D3A">
        <w:rPr>
          <w:rFonts w:ascii="Times New Roman" w:hAnsi="Times New Roman" w:cs="Times New Roman"/>
          <w:sz w:val="24"/>
          <w:szCs w:val="24"/>
        </w:rPr>
        <w:t>influencing</w:t>
      </w:r>
      <w:proofErr w:type="gramEnd"/>
      <w:r w:rsidRPr="001B1D3A">
        <w:rPr>
          <w:rFonts w:ascii="Times New Roman" w:hAnsi="Times New Roman" w:cs="Times New Roman"/>
          <w:sz w:val="24"/>
          <w:szCs w:val="24"/>
        </w:rPr>
        <w:t xml:space="preserve"> (cognitive flexibility, inhibitory processes). Without a more direct measure (such as a group comparison using high and low Working Memory Capacity (WMC), or measuring brain activity), it is difficult to conclusively determine that the study is assessing the effects on these processes specifically.</w:t>
      </w:r>
    </w:p>
    <w:p w14:paraId="52E0438D" w14:textId="77777777" w:rsidR="00850220" w:rsidRDefault="00850220">
      <w:pPr>
        <w:contextualSpacing/>
        <w:rPr>
          <w:rFonts w:ascii="Times New Roman" w:hAnsi="Times New Roman" w:cs="Times New Roman"/>
          <w:sz w:val="24"/>
          <w:szCs w:val="24"/>
        </w:rPr>
        <w:pPrChange w:id="30" w:author="Mark Huff" w:date="2024-04-02T10:19:00Z">
          <w:pPr/>
        </w:pPrChange>
      </w:pPr>
    </w:p>
    <w:p w14:paraId="631E32F0" w14:textId="7525C40D" w:rsidR="00CC1568" w:rsidRDefault="001B1D3A" w:rsidP="00850220">
      <w:pPr>
        <w:contextualSpacing/>
        <w:rPr>
          <w:ins w:id="31" w:author="Mark Huff" w:date="2024-04-02T10:19:00Z"/>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ins w:id="32" w:author="Mark Huff" w:date="2024-04-02T10:07:00Z">
        <w:r w:rsidR="00EE3607">
          <w:rPr>
            <w:rFonts w:ascii="Times New Roman" w:hAnsi="Times New Roman" w:cs="Times New Roman"/>
            <w:sz w:val="24"/>
            <w:szCs w:val="24"/>
          </w:rPr>
          <w:t xml:space="preserve">Yes, </w:t>
        </w:r>
      </w:ins>
      <w:del w:id="33" w:author="Mark Huff" w:date="2024-04-02T10:07:00Z">
        <w:r w:rsidR="00E507F7" w:rsidDel="00EE3607">
          <w:rPr>
            <w:rFonts w:ascii="Times New Roman" w:hAnsi="Times New Roman" w:cs="Times New Roman"/>
            <w:sz w:val="24"/>
            <w:szCs w:val="24"/>
          </w:rPr>
          <w:delText>W</w:delText>
        </w:r>
      </w:del>
      <w:ins w:id="34" w:author="Mark Huff" w:date="2024-04-02T10:07:00Z">
        <w:r w:rsidR="00EE3607">
          <w:rPr>
            <w:rFonts w:ascii="Times New Roman" w:hAnsi="Times New Roman" w:cs="Times New Roman"/>
            <w:sz w:val="24"/>
            <w:szCs w:val="24"/>
          </w:rPr>
          <w:t>w</w:t>
        </w:r>
      </w:ins>
      <w:r w:rsidR="00E507F7">
        <w:rPr>
          <w:rFonts w:ascii="Times New Roman" w:hAnsi="Times New Roman" w:cs="Times New Roman"/>
          <w:sz w:val="24"/>
          <w:szCs w:val="24"/>
        </w:rPr>
        <w:t xml:space="preserve">e agree that clarifying </w:t>
      </w:r>
      <w:r w:rsidR="008D5E81">
        <w:rPr>
          <w:rFonts w:ascii="Times New Roman" w:hAnsi="Times New Roman" w:cs="Times New Roman"/>
          <w:sz w:val="24"/>
          <w:szCs w:val="24"/>
        </w:rPr>
        <w:t xml:space="preserve">the </w:t>
      </w:r>
      <w:del w:id="35" w:author="Mark Huff" w:date="2024-04-02T10:07:00Z">
        <w:r w:rsidR="008D5E81" w:rsidDel="00EE3607">
          <w:rPr>
            <w:rFonts w:ascii="Times New Roman" w:hAnsi="Times New Roman" w:cs="Times New Roman"/>
            <w:sz w:val="24"/>
            <w:szCs w:val="24"/>
          </w:rPr>
          <w:delText>framing of our</w:delText>
        </w:r>
        <w:r w:rsidR="00CC1568" w:rsidDel="00EE3607">
          <w:rPr>
            <w:rFonts w:ascii="Times New Roman" w:hAnsi="Times New Roman" w:cs="Times New Roman"/>
            <w:sz w:val="24"/>
            <w:szCs w:val="24"/>
          </w:rPr>
          <w:delText xml:space="preserve"> research questions</w:delText>
        </w:r>
        <w:r w:rsidR="008D5E81" w:rsidDel="00EE3607">
          <w:rPr>
            <w:rFonts w:ascii="Times New Roman" w:hAnsi="Times New Roman" w:cs="Times New Roman"/>
            <w:sz w:val="24"/>
            <w:szCs w:val="24"/>
          </w:rPr>
          <w:delText xml:space="preserve"> </w:delText>
        </w:r>
        <w:r w:rsidR="00E507F7" w:rsidDel="00EE3607">
          <w:rPr>
            <w:rFonts w:ascii="Times New Roman" w:hAnsi="Times New Roman" w:cs="Times New Roman"/>
            <w:sz w:val="24"/>
            <w:szCs w:val="24"/>
          </w:rPr>
          <w:delText>would strengthen th</w:delText>
        </w:r>
        <w:r w:rsidR="00221CFB" w:rsidDel="00EE3607">
          <w:rPr>
            <w:rFonts w:ascii="Times New Roman" w:hAnsi="Times New Roman" w:cs="Times New Roman"/>
            <w:sz w:val="24"/>
            <w:szCs w:val="24"/>
          </w:rPr>
          <w:delText xml:space="preserve">e </w:delText>
        </w:r>
        <w:r w:rsidR="00CC1568" w:rsidDel="00EE3607">
          <w:rPr>
            <w:rFonts w:ascii="Times New Roman" w:hAnsi="Times New Roman" w:cs="Times New Roman"/>
            <w:sz w:val="24"/>
            <w:szCs w:val="24"/>
          </w:rPr>
          <w:delText xml:space="preserve">general </w:delText>
        </w:r>
        <w:r w:rsidR="00221CFB" w:rsidDel="00EE3607">
          <w:rPr>
            <w:rFonts w:ascii="Times New Roman" w:hAnsi="Times New Roman" w:cs="Times New Roman"/>
            <w:sz w:val="24"/>
            <w:szCs w:val="24"/>
          </w:rPr>
          <w:delText xml:space="preserve">focus of </w:delText>
        </w:r>
        <w:r w:rsidR="0036771D" w:rsidDel="00EE3607">
          <w:rPr>
            <w:rFonts w:ascii="Times New Roman" w:hAnsi="Times New Roman" w:cs="Times New Roman"/>
            <w:sz w:val="24"/>
            <w:szCs w:val="24"/>
          </w:rPr>
          <w:delText>our</w:delText>
        </w:r>
        <w:r w:rsidR="00E507F7" w:rsidDel="00EE3607">
          <w:rPr>
            <w:rFonts w:ascii="Times New Roman" w:hAnsi="Times New Roman" w:cs="Times New Roman"/>
            <w:sz w:val="24"/>
            <w:szCs w:val="24"/>
          </w:rPr>
          <w:delText xml:space="preserve"> manuscript</w:delText>
        </w:r>
      </w:del>
      <w:ins w:id="36" w:author="Mark Huff" w:date="2024-04-02T10:07:00Z">
        <w:r w:rsidR="00EE3607">
          <w:rPr>
            <w:rFonts w:ascii="Times New Roman" w:hAnsi="Times New Roman" w:cs="Times New Roman"/>
            <w:sz w:val="24"/>
            <w:szCs w:val="24"/>
          </w:rPr>
          <w:t xml:space="preserve">rationale for predictions would </w:t>
        </w:r>
      </w:ins>
      <w:ins w:id="37" w:author="Mark Huff" w:date="2024-04-02T10:08:00Z">
        <w:r w:rsidR="00EE3607">
          <w:rPr>
            <w:rFonts w:ascii="Times New Roman" w:hAnsi="Times New Roman" w:cs="Times New Roman"/>
            <w:sz w:val="24"/>
            <w:szCs w:val="24"/>
          </w:rPr>
          <w:t>improve their clarity</w:t>
        </w:r>
      </w:ins>
      <w:r w:rsidR="00E507F7">
        <w:rPr>
          <w:rFonts w:ascii="Times New Roman" w:hAnsi="Times New Roman" w:cs="Times New Roman"/>
          <w:sz w:val="24"/>
          <w:szCs w:val="24"/>
        </w:rPr>
        <w:t>. As such</w:t>
      </w:r>
      <w:r w:rsidR="00140789">
        <w:rPr>
          <w:rFonts w:ascii="Times New Roman" w:hAnsi="Times New Roman" w:cs="Times New Roman"/>
          <w:sz w:val="24"/>
          <w:szCs w:val="24"/>
        </w:rPr>
        <w:t>,</w:t>
      </w:r>
      <w:r w:rsidR="00CC1568">
        <w:rPr>
          <w:rFonts w:ascii="Times New Roman" w:hAnsi="Times New Roman" w:cs="Times New Roman"/>
          <w:sz w:val="24"/>
          <w:szCs w:val="24"/>
        </w:rPr>
        <w:t xml:space="preserve"> have</w:t>
      </w:r>
      <w:r w:rsidR="00140789">
        <w:rPr>
          <w:rFonts w:ascii="Times New Roman" w:hAnsi="Times New Roman" w:cs="Times New Roman"/>
          <w:sz w:val="24"/>
          <w:szCs w:val="24"/>
        </w:rPr>
        <w:t xml:space="preserve"> we </w:t>
      </w:r>
      <w:r w:rsidR="00221CFB">
        <w:rPr>
          <w:rFonts w:ascii="Times New Roman" w:hAnsi="Times New Roman" w:cs="Times New Roman"/>
          <w:sz w:val="24"/>
          <w:szCs w:val="24"/>
        </w:rPr>
        <w:t>centered</w:t>
      </w:r>
      <w:r w:rsidR="00140789">
        <w:rPr>
          <w:rFonts w:ascii="Times New Roman" w:hAnsi="Times New Roman" w:cs="Times New Roman"/>
          <w:sz w:val="24"/>
          <w:szCs w:val="24"/>
        </w:rPr>
        <w:t xml:space="preserve"> our revision </w:t>
      </w:r>
      <w:r w:rsidR="00221CFB">
        <w:rPr>
          <w:rFonts w:ascii="Times New Roman" w:hAnsi="Times New Roman" w:cs="Times New Roman"/>
          <w:sz w:val="24"/>
          <w:szCs w:val="24"/>
        </w:rPr>
        <w:t>around</w:t>
      </w:r>
      <w:r w:rsidR="00140789">
        <w:rPr>
          <w:rFonts w:ascii="Times New Roman" w:hAnsi="Times New Roman" w:cs="Times New Roman"/>
          <w:sz w:val="24"/>
          <w:szCs w:val="24"/>
        </w:rPr>
        <w:t xml:space="preserve"> clearing up the inconsistencies</w:t>
      </w:r>
      <w:r w:rsidR="00221CFB">
        <w:rPr>
          <w:rFonts w:ascii="Times New Roman" w:hAnsi="Times New Roman" w:cs="Times New Roman"/>
          <w:sz w:val="24"/>
          <w:szCs w:val="24"/>
        </w:rPr>
        <w:t xml:space="preserve"> you</w:t>
      </w:r>
      <w:r w:rsidR="00140789">
        <w:rPr>
          <w:rFonts w:ascii="Times New Roman" w:hAnsi="Times New Roman" w:cs="Times New Roman"/>
          <w:sz w:val="24"/>
          <w:szCs w:val="24"/>
        </w:rPr>
        <w:t xml:space="preserve"> noted abov</w:t>
      </w:r>
      <w:r w:rsidR="00CC1568">
        <w:rPr>
          <w:rFonts w:ascii="Times New Roman" w:hAnsi="Times New Roman" w:cs="Times New Roman"/>
          <w:sz w:val="24"/>
          <w:szCs w:val="24"/>
        </w:rPr>
        <w:t xml:space="preserve">e while also streamlining </w:t>
      </w:r>
      <w:del w:id="38" w:author="Mark Huff" w:date="2024-04-02T10:08:00Z">
        <w:r w:rsidR="00CC1568" w:rsidDel="00EE3607">
          <w:rPr>
            <w:rFonts w:ascii="Times New Roman" w:hAnsi="Times New Roman" w:cs="Times New Roman"/>
            <w:sz w:val="24"/>
            <w:szCs w:val="24"/>
          </w:rPr>
          <w:delText xml:space="preserve">several </w:delText>
        </w:r>
      </w:del>
      <w:r w:rsidR="00CC1568">
        <w:rPr>
          <w:rFonts w:ascii="Times New Roman" w:hAnsi="Times New Roman" w:cs="Times New Roman"/>
          <w:sz w:val="24"/>
          <w:szCs w:val="24"/>
        </w:rPr>
        <w:t>aspects of the Introduction (see our response to Comment 5).</w:t>
      </w:r>
      <w:ins w:id="39" w:author="Nick Maxwell" w:date="2024-04-03T16:42:00Z">
        <w:r w:rsidR="00CA28E2">
          <w:rPr>
            <w:rFonts w:ascii="Times New Roman" w:hAnsi="Times New Roman" w:cs="Times New Roman"/>
            <w:sz w:val="24"/>
            <w:szCs w:val="24"/>
          </w:rPr>
          <w:t xml:space="preserve"> </w:t>
        </w:r>
      </w:ins>
      <w:del w:id="40" w:author="Nick Maxwell" w:date="2024-04-03T16:42:00Z">
        <w:r w:rsidR="00CC1568" w:rsidDel="00CA28E2">
          <w:rPr>
            <w:rFonts w:ascii="Times New Roman" w:hAnsi="Times New Roman" w:cs="Times New Roman"/>
            <w:sz w:val="24"/>
            <w:szCs w:val="24"/>
          </w:rPr>
          <w:delText xml:space="preserve"> </w:delText>
        </w:r>
      </w:del>
      <w:r w:rsidR="00140789">
        <w:rPr>
          <w:rFonts w:ascii="Times New Roman" w:hAnsi="Times New Roman" w:cs="Times New Roman"/>
          <w:sz w:val="24"/>
          <w:szCs w:val="24"/>
        </w:rPr>
        <w:t>Speci</w:t>
      </w:r>
      <w:r w:rsidR="00221CFB">
        <w:rPr>
          <w:rFonts w:ascii="Times New Roman" w:hAnsi="Times New Roman" w:cs="Times New Roman"/>
          <w:sz w:val="24"/>
          <w:szCs w:val="24"/>
        </w:rPr>
        <w:t>fically</w:t>
      </w:r>
      <w:r w:rsidR="00140789">
        <w:rPr>
          <w:rFonts w:ascii="Times New Roman" w:hAnsi="Times New Roman" w:cs="Times New Roman"/>
          <w:sz w:val="24"/>
          <w:szCs w:val="24"/>
        </w:rPr>
        <w:t>, we now state on pg</w:t>
      </w:r>
      <w:r w:rsidR="00140789" w:rsidRPr="00313CE5">
        <w:rPr>
          <w:rFonts w:ascii="Times New Roman" w:hAnsi="Times New Roman" w:cs="Times New Roman"/>
          <w:sz w:val="24"/>
          <w:szCs w:val="24"/>
        </w:rPr>
        <w:t xml:space="preserve">. </w:t>
      </w:r>
      <w:ins w:id="41" w:author="Nick Maxwell" w:date="2024-04-04T17:12:00Z">
        <w:r w:rsidR="00313CE5" w:rsidRPr="00313CE5">
          <w:rPr>
            <w:rFonts w:ascii="Times New Roman" w:hAnsi="Times New Roman" w:cs="Times New Roman"/>
            <w:sz w:val="24"/>
            <w:szCs w:val="24"/>
            <w:rPrChange w:id="42" w:author="Nick Maxwell" w:date="2024-04-04T17:12:00Z">
              <w:rPr>
                <w:rFonts w:ascii="Times New Roman" w:hAnsi="Times New Roman" w:cs="Times New Roman"/>
                <w:sz w:val="24"/>
                <w:szCs w:val="24"/>
                <w:highlight w:val="yellow"/>
              </w:rPr>
            </w:rPrChange>
          </w:rPr>
          <w:t>10</w:t>
        </w:r>
      </w:ins>
      <w:del w:id="43" w:author="Nick Maxwell" w:date="2024-04-04T17:12:00Z">
        <w:r w:rsidR="00140789" w:rsidRPr="00313CE5" w:rsidDel="00313CE5">
          <w:rPr>
            <w:rFonts w:ascii="Times New Roman" w:hAnsi="Times New Roman" w:cs="Times New Roman"/>
            <w:sz w:val="24"/>
            <w:szCs w:val="24"/>
            <w:rPrChange w:id="44" w:author="Nick Maxwell" w:date="2024-04-04T17:12:00Z">
              <w:rPr>
                <w:rFonts w:ascii="Times New Roman" w:hAnsi="Times New Roman" w:cs="Times New Roman"/>
                <w:sz w:val="24"/>
                <w:szCs w:val="24"/>
                <w:highlight w:val="yellow"/>
              </w:rPr>
            </w:rPrChange>
          </w:rPr>
          <w:delText>xx</w:delText>
        </w:r>
      </w:del>
      <w:r w:rsidR="00140789" w:rsidRPr="00313CE5">
        <w:rPr>
          <w:rFonts w:ascii="Times New Roman" w:hAnsi="Times New Roman" w:cs="Times New Roman"/>
          <w:sz w:val="24"/>
          <w:szCs w:val="24"/>
        </w:rPr>
        <w:t xml:space="preserve"> of</w:t>
      </w:r>
      <w:r w:rsidR="00140789">
        <w:rPr>
          <w:rFonts w:ascii="Times New Roman" w:hAnsi="Times New Roman" w:cs="Times New Roman"/>
          <w:sz w:val="24"/>
          <w:szCs w:val="24"/>
        </w:rPr>
        <w:t xml:space="preserve"> the Introduction that</w:t>
      </w:r>
      <w:r w:rsidR="007F7313">
        <w:rPr>
          <w:rFonts w:ascii="Times New Roman" w:hAnsi="Times New Roman" w:cs="Times New Roman"/>
          <w:sz w:val="24"/>
          <w:szCs w:val="24"/>
        </w:rPr>
        <w:t xml:space="preserve"> the </w:t>
      </w:r>
      <w:r w:rsidR="00A9311F">
        <w:rPr>
          <w:rFonts w:ascii="Times New Roman" w:hAnsi="Times New Roman" w:cs="Times New Roman"/>
          <w:sz w:val="24"/>
          <w:szCs w:val="24"/>
        </w:rPr>
        <w:t>primary motivation for</w:t>
      </w:r>
      <w:r w:rsidR="007F7313">
        <w:rPr>
          <w:rFonts w:ascii="Times New Roman" w:hAnsi="Times New Roman" w:cs="Times New Roman"/>
          <w:sz w:val="24"/>
          <w:szCs w:val="24"/>
        </w:rPr>
        <w:t xml:space="preserve"> our study was to assess how different task-switching contexts </w:t>
      </w:r>
      <w:ins w:id="45" w:author="Nick Maxwell" w:date="2024-04-03T16:42:00Z">
        <w:r w:rsidR="00C7320B" w:rsidRPr="00313CE5">
          <w:rPr>
            <w:rFonts w:ascii="Times New Roman" w:hAnsi="Times New Roman" w:cs="Times New Roman"/>
            <w:sz w:val="24"/>
            <w:szCs w:val="24"/>
            <w:rPrChange w:id="46" w:author="Nick Maxwell" w:date="2024-04-04T17:12:00Z">
              <w:rPr>
                <w:sz w:val="24"/>
              </w:rPr>
            </w:rPrChange>
          </w:rPr>
          <w:t xml:space="preserve">affect </w:t>
        </w:r>
        <w:r w:rsidR="00C7320B" w:rsidRPr="00C7320B">
          <w:rPr>
            <w:rFonts w:ascii="Times New Roman" w:hAnsi="Times New Roman" w:cs="Times New Roman"/>
            <w:sz w:val="24"/>
            <w:szCs w:val="24"/>
            <w:rPrChange w:id="47" w:author="Nick Maxwell" w:date="2024-04-03T16:42:00Z">
              <w:rPr>
                <w:sz w:val="24"/>
              </w:rPr>
            </w:rPrChange>
          </w:rPr>
          <w:t>“</w:t>
        </w:r>
      </w:ins>
      <w:del w:id="48" w:author="Nick Maxwell" w:date="2024-04-03T16:42:00Z">
        <w:r w:rsidR="007F7313" w:rsidDel="00C7320B">
          <w:rPr>
            <w:rFonts w:ascii="Times New Roman" w:hAnsi="Times New Roman" w:cs="Times New Roman"/>
            <w:sz w:val="24"/>
            <w:szCs w:val="24"/>
          </w:rPr>
          <w:delText>“</w:delText>
        </w:r>
      </w:del>
      <w:ins w:id="49" w:author="Nick Maxwell" w:date="2024-04-03T16:42:00Z">
        <w:r w:rsidR="00C7320B" w:rsidRPr="00C7320B">
          <w:rPr>
            <w:rFonts w:ascii="Times New Roman" w:hAnsi="Times New Roman" w:cs="Times New Roman"/>
            <w:sz w:val="24"/>
            <w:szCs w:val="24"/>
            <w:rPrChange w:id="50" w:author="Nick Maxwell" w:date="2024-04-03T16:42:00Z">
              <w:rPr>
                <w:color w:val="156082" w:themeColor="accent1"/>
                <w:sz w:val="24"/>
              </w:rPr>
            </w:rPrChange>
          </w:rPr>
          <w:t>task-switching performance and, specifically, the effects of these patterns on local and global task-switching costs</w:t>
        </w:r>
        <w:r w:rsidR="00C7320B" w:rsidRPr="00C7320B">
          <w:rPr>
            <w:rFonts w:ascii="Times New Roman" w:hAnsi="Times New Roman" w:cs="Times New Roman"/>
            <w:sz w:val="24"/>
            <w:szCs w:val="24"/>
            <w:rPrChange w:id="51" w:author="Nick Maxwell" w:date="2024-04-03T16:42:00Z">
              <w:rPr>
                <w:sz w:val="24"/>
              </w:rPr>
            </w:rPrChange>
          </w:rPr>
          <w:t>.</w:t>
        </w:r>
      </w:ins>
      <w:del w:id="52" w:author="Nick Maxwell" w:date="2024-04-03T16:42:00Z">
        <w:r w:rsidR="007F7313" w:rsidDel="00C7320B">
          <w:rPr>
            <w:rFonts w:ascii="Times New Roman" w:hAnsi="Times New Roman" w:cs="Times New Roman"/>
            <w:sz w:val="24"/>
            <w:szCs w:val="24"/>
          </w:rPr>
          <w:delText>affect task-switching performance</w:delText>
        </w:r>
        <w:r w:rsidR="00E44586" w:rsidDel="00C7320B">
          <w:rPr>
            <w:rFonts w:ascii="Times New Roman" w:hAnsi="Times New Roman" w:cs="Times New Roman"/>
            <w:sz w:val="24"/>
            <w:szCs w:val="24"/>
          </w:rPr>
          <w:delText xml:space="preserve"> and, specifically, </w:delText>
        </w:r>
        <w:r w:rsidR="007F7313" w:rsidDel="00C7320B">
          <w:rPr>
            <w:rFonts w:ascii="Times New Roman" w:hAnsi="Times New Roman" w:cs="Times New Roman"/>
            <w:sz w:val="24"/>
            <w:szCs w:val="24"/>
          </w:rPr>
          <w:delText>local and global task-switching costs</w:delText>
        </w:r>
        <w:r w:rsidR="00140789" w:rsidDel="00C7320B">
          <w:rPr>
            <w:rFonts w:ascii="Times New Roman" w:hAnsi="Times New Roman" w:cs="Times New Roman"/>
            <w:sz w:val="24"/>
            <w:szCs w:val="24"/>
          </w:rPr>
          <w:delText>.</w:delText>
        </w:r>
      </w:del>
      <w:r w:rsidR="007F7313">
        <w:rPr>
          <w:rFonts w:ascii="Times New Roman" w:hAnsi="Times New Roman" w:cs="Times New Roman"/>
          <w:sz w:val="24"/>
          <w:szCs w:val="24"/>
        </w:rPr>
        <w:t>”</w:t>
      </w:r>
      <w:r w:rsidR="00140789">
        <w:rPr>
          <w:rFonts w:ascii="Times New Roman" w:hAnsi="Times New Roman" w:cs="Times New Roman"/>
          <w:sz w:val="24"/>
          <w:szCs w:val="24"/>
        </w:rPr>
        <w:t xml:space="preserve"> </w:t>
      </w:r>
      <w:r w:rsidR="00E44586">
        <w:rPr>
          <w:rFonts w:ascii="Times New Roman" w:hAnsi="Times New Roman" w:cs="Times New Roman"/>
          <w:sz w:val="24"/>
          <w:szCs w:val="24"/>
        </w:rPr>
        <w:t>We</w:t>
      </w:r>
      <w:r w:rsidR="00DF429C">
        <w:rPr>
          <w:rFonts w:ascii="Times New Roman" w:hAnsi="Times New Roman" w:cs="Times New Roman"/>
          <w:sz w:val="24"/>
          <w:szCs w:val="24"/>
        </w:rPr>
        <w:t xml:space="preserve"> have </w:t>
      </w:r>
      <w:r w:rsidR="00E44586">
        <w:rPr>
          <w:rFonts w:ascii="Times New Roman" w:hAnsi="Times New Roman" w:cs="Times New Roman"/>
          <w:sz w:val="24"/>
          <w:szCs w:val="24"/>
        </w:rPr>
        <w:t xml:space="preserve">additionally </w:t>
      </w:r>
      <w:r w:rsidR="00DF429C">
        <w:rPr>
          <w:rFonts w:ascii="Times New Roman" w:hAnsi="Times New Roman" w:cs="Times New Roman"/>
          <w:sz w:val="24"/>
          <w:szCs w:val="24"/>
        </w:rPr>
        <w:t xml:space="preserve">revised the first sentence of our </w:t>
      </w:r>
      <w:r w:rsidR="008128E7">
        <w:rPr>
          <w:rFonts w:ascii="Times New Roman" w:hAnsi="Times New Roman" w:cs="Times New Roman"/>
          <w:sz w:val="24"/>
          <w:szCs w:val="24"/>
        </w:rPr>
        <w:t xml:space="preserve">General Discussion </w:t>
      </w:r>
      <w:r w:rsidR="00DF429C">
        <w:rPr>
          <w:rFonts w:ascii="Times New Roman" w:hAnsi="Times New Roman" w:cs="Times New Roman"/>
          <w:sz w:val="24"/>
          <w:szCs w:val="24"/>
        </w:rPr>
        <w:t xml:space="preserve">to </w:t>
      </w:r>
      <w:r w:rsidR="0036771D">
        <w:rPr>
          <w:rFonts w:ascii="Times New Roman" w:hAnsi="Times New Roman" w:cs="Times New Roman"/>
          <w:sz w:val="24"/>
          <w:szCs w:val="24"/>
        </w:rPr>
        <w:t xml:space="preserve">specifically </w:t>
      </w:r>
      <w:r w:rsidR="00DF429C">
        <w:rPr>
          <w:rFonts w:ascii="Times New Roman" w:hAnsi="Times New Roman" w:cs="Times New Roman"/>
          <w:sz w:val="24"/>
          <w:szCs w:val="24"/>
        </w:rPr>
        <w:t>emphasize</w:t>
      </w:r>
      <w:r w:rsidR="00E44586">
        <w:rPr>
          <w:rFonts w:ascii="Times New Roman" w:hAnsi="Times New Roman" w:cs="Times New Roman"/>
          <w:sz w:val="24"/>
          <w:szCs w:val="24"/>
        </w:rPr>
        <w:t xml:space="preserve"> changes in</w:t>
      </w:r>
      <w:r w:rsidR="00DF429C">
        <w:rPr>
          <w:rFonts w:ascii="Times New Roman" w:hAnsi="Times New Roman" w:cs="Times New Roman"/>
          <w:sz w:val="24"/>
          <w:szCs w:val="24"/>
        </w:rPr>
        <w:t xml:space="preserve"> task-switching performance (pg. </w:t>
      </w:r>
      <w:del w:id="53" w:author="Nick Maxwell" w:date="2024-04-04T17:12:00Z">
        <w:r w:rsidR="00DF429C" w:rsidRPr="0036771D" w:rsidDel="00313CE5">
          <w:rPr>
            <w:rFonts w:ascii="Times New Roman" w:hAnsi="Times New Roman" w:cs="Times New Roman"/>
            <w:sz w:val="24"/>
            <w:szCs w:val="24"/>
            <w:highlight w:val="yellow"/>
          </w:rPr>
          <w:delText>xx</w:delText>
        </w:r>
      </w:del>
      <w:ins w:id="54" w:author="Nick Maxwell" w:date="2024-04-04T17:12:00Z">
        <w:r w:rsidR="00313CE5">
          <w:rPr>
            <w:rFonts w:ascii="Times New Roman" w:hAnsi="Times New Roman" w:cs="Times New Roman"/>
            <w:sz w:val="24"/>
            <w:szCs w:val="24"/>
          </w:rPr>
          <w:t>20</w:t>
        </w:r>
      </w:ins>
      <w:r w:rsidR="00DF429C">
        <w:rPr>
          <w:rFonts w:ascii="Times New Roman" w:hAnsi="Times New Roman" w:cs="Times New Roman"/>
          <w:sz w:val="24"/>
          <w:szCs w:val="24"/>
        </w:rPr>
        <w:t>).</w:t>
      </w:r>
    </w:p>
    <w:p w14:paraId="042A3673" w14:textId="77777777" w:rsidR="00850220" w:rsidRDefault="00850220">
      <w:pPr>
        <w:contextualSpacing/>
        <w:rPr>
          <w:rFonts w:ascii="Times New Roman" w:hAnsi="Times New Roman" w:cs="Times New Roman"/>
          <w:sz w:val="24"/>
          <w:szCs w:val="24"/>
        </w:rPr>
        <w:pPrChange w:id="55" w:author="Mark Huff" w:date="2024-04-02T10:19:00Z">
          <w:pPr/>
        </w:pPrChange>
      </w:pPr>
    </w:p>
    <w:p w14:paraId="501E1DB4" w14:textId="455A35E6" w:rsidR="001B1D3A" w:rsidRDefault="00140789" w:rsidP="00850220">
      <w:pPr>
        <w:contextualSpacing/>
        <w:rPr>
          <w:ins w:id="56" w:author="Mark Huff" w:date="2024-04-02T10:19:00Z"/>
          <w:rFonts w:ascii="Times New Roman" w:hAnsi="Times New Roman" w:cs="Times New Roman"/>
          <w:sz w:val="24"/>
          <w:szCs w:val="24"/>
        </w:rPr>
      </w:pPr>
      <w:r>
        <w:rPr>
          <w:rFonts w:ascii="Times New Roman" w:hAnsi="Times New Roman" w:cs="Times New Roman"/>
          <w:sz w:val="24"/>
          <w:szCs w:val="24"/>
        </w:rPr>
        <w:t>Finally, we note that</w:t>
      </w:r>
      <w:r w:rsidR="0036771D">
        <w:rPr>
          <w:rFonts w:ascii="Times New Roman" w:hAnsi="Times New Roman" w:cs="Times New Roman"/>
          <w:sz w:val="24"/>
          <w:szCs w:val="24"/>
        </w:rPr>
        <w:t xml:space="preserve"> while </w:t>
      </w:r>
      <w:r w:rsidR="00E44586">
        <w:rPr>
          <w:rFonts w:ascii="Times New Roman" w:hAnsi="Times New Roman" w:cs="Times New Roman"/>
          <w:sz w:val="24"/>
          <w:szCs w:val="24"/>
        </w:rPr>
        <w:t>the</w:t>
      </w:r>
      <w:r w:rsidR="0036771D">
        <w:rPr>
          <w:rFonts w:ascii="Times New Roman" w:hAnsi="Times New Roman" w:cs="Times New Roman"/>
          <w:sz w:val="24"/>
          <w:szCs w:val="24"/>
        </w:rPr>
        <w:t xml:space="preserve"> focus </w:t>
      </w:r>
      <w:r w:rsidR="00E44586">
        <w:rPr>
          <w:rFonts w:ascii="Times New Roman" w:hAnsi="Times New Roman" w:cs="Times New Roman"/>
          <w:sz w:val="24"/>
          <w:szCs w:val="24"/>
        </w:rPr>
        <w:t xml:space="preserve">is </w:t>
      </w:r>
      <w:r w:rsidR="0036771D">
        <w:rPr>
          <w:rFonts w:ascii="Times New Roman" w:hAnsi="Times New Roman" w:cs="Times New Roman"/>
          <w:sz w:val="24"/>
          <w:szCs w:val="24"/>
        </w:rPr>
        <w:t xml:space="preserve">on changes in task-switching performance, local and global switch costs provide useful proxies for investigating </w:t>
      </w:r>
      <w:r w:rsidR="00C02F53">
        <w:rPr>
          <w:rFonts w:ascii="Times New Roman" w:hAnsi="Times New Roman" w:cs="Times New Roman"/>
          <w:sz w:val="24"/>
          <w:szCs w:val="24"/>
        </w:rPr>
        <w:t xml:space="preserve">hypothesized </w:t>
      </w:r>
      <w:r w:rsidR="0036771D">
        <w:rPr>
          <w:rFonts w:ascii="Times New Roman" w:hAnsi="Times New Roman" w:cs="Times New Roman"/>
          <w:sz w:val="24"/>
          <w:szCs w:val="24"/>
        </w:rPr>
        <w:t>working memory processes</w:t>
      </w:r>
      <w:r w:rsidR="00C02F53">
        <w:rPr>
          <w:rFonts w:ascii="Times New Roman" w:hAnsi="Times New Roman" w:cs="Times New Roman"/>
          <w:sz w:val="24"/>
          <w:szCs w:val="24"/>
        </w:rPr>
        <w:t xml:space="preserve">. </w:t>
      </w:r>
      <w:r w:rsidR="0036771D">
        <w:rPr>
          <w:rFonts w:ascii="Times New Roman" w:hAnsi="Times New Roman" w:cs="Times New Roman"/>
          <w:sz w:val="24"/>
          <w:szCs w:val="24"/>
        </w:rPr>
        <w:t xml:space="preserve">We have clarified this in the Introduction (pg. </w:t>
      </w:r>
      <w:del w:id="57" w:author="Nick Maxwell" w:date="2024-04-04T17:15:00Z">
        <w:r w:rsidR="0036771D" w:rsidRPr="0036771D" w:rsidDel="00313CE5">
          <w:rPr>
            <w:rFonts w:ascii="Times New Roman" w:hAnsi="Times New Roman" w:cs="Times New Roman"/>
            <w:sz w:val="24"/>
            <w:szCs w:val="24"/>
            <w:highlight w:val="yellow"/>
          </w:rPr>
          <w:delText>xx</w:delText>
        </w:r>
      </w:del>
      <w:ins w:id="58" w:author="Nick Maxwell" w:date="2024-04-04T17:15:00Z">
        <w:r w:rsidR="00313CE5">
          <w:rPr>
            <w:rFonts w:ascii="Times New Roman" w:hAnsi="Times New Roman" w:cs="Times New Roman"/>
            <w:sz w:val="24"/>
            <w:szCs w:val="24"/>
          </w:rPr>
          <w:t>4</w:t>
        </w:r>
      </w:ins>
      <w:r w:rsidR="0036771D">
        <w:rPr>
          <w:rFonts w:ascii="Times New Roman" w:hAnsi="Times New Roman" w:cs="Times New Roman"/>
          <w:sz w:val="24"/>
          <w:szCs w:val="24"/>
        </w:rPr>
        <w:t xml:space="preserve">) and General Discussion </w:t>
      </w:r>
      <w:del w:id="59" w:author="Nick Maxwell" w:date="2024-04-04T18:22:00Z">
        <w:r w:rsidR="0036771D" w:rsidDel="00DE7230">
          <w:rPr>
            <w:rFonts w:ascii="Times New Roman" w:hAnsi="Times New Roman" w:cs="Times New Roman"/>
            <w:sz w:val="24"/>
            <w:szCs w:val="24"/>
          </w:rPr>
          <w:delText xml:space="preserve">(pg. </w:delText>
        </w:r>
        <w:r w:rsidR="0036771D" w:rsidRPr="0036771D" w:rsidDel="00DE7230">
          <w:rPr>
            <w:rFonts w:ascii="Times New Roman" w:hAnsi="Times New Roman" w:cs="Times New Roman"/>
            <w:sz w:val="24"/>
            <w:szCs w:val="24"/>
            <w:highlight w:val="yellow"/>
          </w:rPr>
          <w:delText>xx</w:delText>
        </w:r>
        <w:r w:rsidR="0036771D" w:rsidDel="00DE7230">
          <w:rPr>
            <w:rFonts w:ascii="Times New Roman" w:hAnsi="Times New Roman" w:cs="Times New Roman"/>
            <w:sz w:val="24"/>
            <w:szCs w:val="24"/>
          </w:rPr>
          <w:delText>)</w:delText>
        </w:r>
        <w:r w:rsidR="00BA567F" w:rsidDel="00DE7230">
          <w:rPr>
            <w:rFonts w:ascii="Times New Roman" w:hAnsi="Times New Roman" w:cs="Times New Roman"/>
            <w:sz w:val="24"/>
            <w:szCs w:val="24"/>
          </w:rPr>
          <w:delText xml:space="preserve"> </w:delText>
        </w:r>
      </w:del>
      <w:r w:rsidR="00BA567F">
        <w:rPr>
          <w:rFonts w:ascii="Times New Roman" w:hAnsi="Times New Roman" w:cs="Times New Roman"/>
          <w:sz w:val="24"/>
          <w:szCs w:val="24"/>
        </w:rPr>
        <w:t>while also noting the need for future studies employing more direct methods of assessing working memory processes</w:t>
      </w:r>
      <w:r w:rsidR="00023429">
        <w:rPr>
          <w:rFonts w:ascii="Times New Roman" w:hAnsi="Times New Roman" w:cs="Times New Roman"/>
          <w:sz w:val="24"/>
          <w:szCs w:val="24"/>
        </w:rPr>
        <w:t xml:space="preserve"> within the context of task-switching</w:t>
      </w:r>
      <w:r w:rsidR="00BA567F">
        <w:rPr>
          <w:rFonts w:ascii="Times New Roman" w:hAnsi="Times New Roman" w:cs="Times New Roman"/>
          <w:sz w:val="24"/>
          <w:szCs w:val="24"/>
        </w:rPr>
        <w:t xml:space="preserve"> (pg. </w:t>
      </w:r>
      <w:del w:id="60" w:author="Nick Maxwell" w:date="2024-04-04T17:13:00Z">
        <w:r w:rsidR="00BA567F" w:rsidRPr="00BA567F" w:rsidDel="00313CE5">
          <w:rPr>
            <w:rFonts w:ascii="Times New Roman" w:hAnsi="Times New Roman" w:cs="Times New Roman"/>
            <w:sz w:val="24"/>
            <w:szCs w:val="24"/>
            <w:highlight w:val="yellow"/>
          </w:rPr>
          <w:delText>xx</w:delText>
        </w:r>
      </w:del>
      <w:ins w:id="61" w:author="Nick Maxwell" w:date="2024-04-04T17:13:00Z">
        <w:r w:rsidR="00313CE5">
          <w:rPr>
            <w:rFonts w:ascii="Times New Roman" w:hAnsi="Times New Roman" w:cs="Times New Roman"/>
            <w:sz w:val="24"/>
            <w:szCs w:val="24"/>
          </w:rPr>
          <w:t>26</w:t>
        </w:r>
      </w:ins>
      <w:r w:rsidR="00BA567F">
        <w:rPr>
          <w:rFonts w:ascii="Times New Roman" w:hAnsi="Times New Roman" w:cs="Times New Roman"/>
          <w:sz w:val="24"/>
          <w:szCs w:val="24"/>
        </w:rPr>
        <w:t>).</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00D770FA" w:rsidRPr="00D770FA">
        <w:rPr>
          <w:rFonts w:ascii="Times New Roman" w:hAnsi="Times New Roman" w:cs="Times New Roman"/>
          <w:b/>
          <w:bCs/>
          <w:sz w:val="24"/>
          <w:szCs w:val="24"/>
        </w:rPr>
        <w:t>Comment 3:</w:t>
      </w:r>
      <w:r w:rsidR="00D770FA">
        <w:rPr>
          <w:rFonts w:ascii="Times New Roman" w:hAnsi="Times New Roman" w:cs="Times New Roman"/>
          <w:sz w:val="24"/>
          <w:szCs w:val="24"/>
        </w:rPr>
        <w:t xml:space="preserve"> </w:t>
      </w:r>
      <w:r w:rsidR="00620589" w:rsidRPr="001B1D3A">
        <w:rPr>
          <w:rFonts w:ascii="Times New Roman" w:hAnsi="Times New Roman" w:cs="Times New Roman"/>
          <w:sz w:val="24"/>
          <w:szCs w:val="24"/>
        </w:rPr>
        <w:t>Related to the previous point, the authors predict that mean error rates and reaction times (RT) would be higher in switch blocks (regardless of presentation) than in pure blocks. In turn, they anticipate higher error rates and RT in the random switch block compared to the predictive switch block. None of these predictions are fulfilled, but the authors do not adequately discuss this in the discussion section. The lack of discussion around these unmet predictions leaves a gap in the interpretation of the study's findings. It would be informative and relevant to attempt to account for these negative results.</w:t>
      </w:r>
    </w:p>
    <w:p w14:paraId="1D3DF226" w14:textId="77777777" w:rsidR="00850220" w:rsidRDefault="00850220">
      <w:pPr>
        <w:contextualSpacing/>
        <w:rPr>
          <w:rFonts w:ascii="Times New Roman" w:hAnsi="Times New Roman" w:cs="Times New Roman"/>
          <w:sz w:val="24"/>
          <w:szCs w:val="24"/>
        </w:rPr>
        <w:pPrChange w:id="62" w:author="Mark Huff" w:date="2024-04-02T10:19:00Z">
          <w:pPr/>
        </w:pPrChange>
      </w:pPr>
    </w:p>
    <w:p w14:paraId="3DE2BEB6" w14:textId="4081D694" w:rsidR="00D9729A" w:rsidRDefault="001B1D3A" w:rsidP="00850220">
      <w:pPr>
        <w:contextualSpacing/>
        <w:rPr>
          <w:ins w:id="63" w:author="Mark Huff" w:date="2024-04-02T10:19:00Z"/>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31E15">
        <w:rPr>
          <w:rFonts w:ascii="Times New Roman" w:hAnsi="Times New Roman" w:cs="Times New Roman"/>
          <w:sz w:val="24"/>
          <w:szCs w:val="24"/>
        </w:rPr>
        <w:t xml:space="preserve">In our initial submission, we </w:t>
      </w:r>
      <w:del w:id="64" w:author="Mark Huff" w:date="2024-04-02T10:09:00Z">
        <w:r w:rsidR="00831E15" w:rsidDel="00EE3607">
          <w:rPr>
            <w:rFonts w:ascii="Times New Roman" w:hAnsi="Times New Roman" w:cs="Times New Roman"/>
            <w:sz w:val="24"/>
            <w:szCs w:val="24"/>
          </w:rPr>
          <w:delText xml:space="preserve">focused primarily on </w:delText>
        </w:r>
        <w:r w:rsidR="004718F9" w:rsidDel="00EE3607">
          <w:rPr>
            <w:rFonts w:ascii="Times New Roman" w:hAnsi="Times New Roman" w:cs="Times New Roman"/>
            <w:sz w:val="24"/>
            <w:szCs w:val="24"/>
          </w:rPr>
          <w:delText>explaining</w:delText>
        </w:r>
      </w:del>
      <w:ins w:id="65" w:author="Mark Huff" w:date="2024-04-02T10:09:00Z">
        <w:r w:rsidR="00EE3607">
          <w:rPr>
            <w:rFonts w:ascii="Times New Roman" w:hAnsi="Times New Roman" w:cs="Times New Roman"/>
            <w:sz w:val="24"/>
            <w:szCs w:val="24"/>
          </w:rPr>
          <w:t xml:space="preserve">emphasized possible differences </w:t>
        </w:r>
      </w:ins>
      <w:del w:id="66" w:author="Mark Huff" w:date="2024-04-02T10:09:00Z">
        <w:r w:rsidR="004718F9" w:rsidDel="00EE3607">
          <w:rPr>
            <w:rFonts w:ascii="Times New Roman" w:hAnsi="Times New Roman" w:cs="Times New Roman"/>
            <w:sz w:val="24"/>
            <w:szCs w:val="24"/>
          </w:rPr>
          <w:delText xml:space="preserve"> </w:delText>
        </w:r>
        <w:r w:rsidR="00831E15" w:rsidDel="00EE3607">
          <w:rPr>
            <w:rFonts w:ascii="Times New Roman" w:hAnsi="Times New Roman" w:cs="Times New Roman"/>
            <w:sz w:val="24"/>
            <w:szCs w:val="24"/>
          </w:rPr>
          <w:delText xml:space="preserve">changes </w:delText>
        </w:r>
      </w:del>
      <w:r w:rsidR="00831E15">
        <w:rPr>
          <w:rFonts w:ascii="Times New Roman" w:hAnsi="Times New Roman" w:cs="Times New Roman"/>
          <w:sz w:val="24"/>
          <w:szCs w:val="24"/>
        </w:rPr>
        <w:t>in local and global switch costs patterns</w:t>
      </w:r>
      <w:del w:id="67" w:author="Mark Huff" w:date="2024-04-02T10:09:00Z">
        <w:r w:rsidR="00831E15" w:rsidDel="00EE3607">
          <w:rPr>
            <w:rFonts w:ascii="Times New Roman" w:hAnsi="Times New Roman" w:cs="Times New Roman"/>
            <w:sz w:val="24"/>
            <w:szCs w:val="24"/>
          </w:rPr>
          <w:delText>,</w:delText>
        </w:r>
      </w:del>
      <w:r w:rsidR="00831E15">
        <w:rPr>
          <w:rFonts w:ascii="Times New Roman" w:hAnsi="Times New Roman" w:cs="Times New Roman"/>
          <w:sz w:val="24"/>
          <w:szCs w:val="24"/>
        </w:rPr>
        <w:t xml:space="preserve"> given that these </w:t>
      </w:r>
      <w:r w:rsidR="004718F9">
        <w:rPr>
          <w:rFonts w:ascii="Times New Roman" w:hAnsi="Times New Roman" w:cs="Times New Roman"/>
          <w:sz w:val="24"/>
          <w:szCs w:val="24"/>
        </w:rPr>
        <w:t>measures</w:t>
      </w:r>
      <w:r w:rsidR="00831E15">
        <w:rPr>
          <w:rFonts w:ascii="Times New Roman" w:hAnsi="Times New Roman" w:cs="Times New Roman"/>
          <w:sz w:val="24"/>
          <w:szCs w:val="24"/>
        </w:rPr>
        <w:t xml:space="preserve"> provide </w:t>
      </w:r>
      <w:del w:id="68" w:author="Mark Huff" w:date="2024-04-02T10:10:00Z">
        <w:r w:rsidR="00C02F53" w:rsidDel="00EE3607">
          <w:rPr>
            <w:rFonts w:ascii="Times New Roman" w:hAnsi="Times New Roman" w:cs="Times New Roman"/>
            <w:sz w:val="24"/>
            <w:szCs w:val="24"/>
          </w:rPr>
          <w:delText xml:space="preserve">useful </w:delText>
        </w:r>
      </w:del>
      <w:r w:rsidR="004718F9">
        <w:rPr>
          <w:rFonts w:ascii="Times New Roman" w:hAnsi="Times New Roman" w:cs="Times New Roman"/>
          <w:sz w:val="24"/>
          <w:szCs w:val="24"/>
        </w:rPr>
        <w:t>insights regarding</w:t>
      </w:r>
      <w:r w:rsidR="00403A37">
        <w:rPr>
          <w:rFonts w:ascii="Times New Roman" w:hAnsi="Times New Roman" w:cs="Times New Roman"/>
          <w:sz w:val="24"/>
          <w:szCs w:val="24"/>
        </w:rPr>
        <w:t xml:space="preserve"> </w:t>
      </w:r>
      <w:r w:rsidR="00831E15">
        <w:rPr>
          <w:rFonts w:ascii="Times New Roman" w:hAnsi="Times New Roman" w:cs="Times New Roman"/>
          <w:sz w:val="24"/>
          <w:szCs w:val="24"/>
        </w:rPr>
        <w:t xml:space="preserve">working memory </w:t>
      </w:r>
      <w:r w:rsidR="004718F9">
        <w:rPr>
          <w:rFonts w:ascii="Times New Roman" w:hAnsi="Times New Roman" w:cs="Times New Roman"/>
          <w:sz w:val="24"/>
          <w:szCs w:val="24"/>
        </w:rPr>
        <w:t xml:space="preserve">and attentional </w:t>
      </w:r>
      <w:r w:rsidR="00831E15">
        <w:rPr>
          <w:rFonts w:ascii="Times New Roman" w:hAnsi="Times New Roman" w:cs="Times New Roman"/>
          <w:sz w:val="24"/>
          <w:szCs w:val="24"/>
        </w:rPr>
        <w:t>processes</w:t>
      </w:r>
      <w:r w:rsidR="00ED129E">
        <w:rPr>
          <w:rFonts w:ascii="Times New Roman" w:hAnsi="Times New Roman" w:cs="Times New Roman"/>
          <w:sz w:val="24"/>
          <w:szCs w:val="24"/>
        </w:rPr>
        <w:t xml:space="preserve"> which may be overlooked when focusing solely on changes in mean error rates and RTs</w:t>
      </w:r>
      <w:r w:rsidR="00403A37">
        <w:rPr>
          <w:rFonts w:ascii="Times New Roman" w:hAnsi="Times New Roman" w:cs="Times New Roman"/>
          <w:sz w:val="24"/>
          <w:szCs w:val="24"/>
        </w:rPr>
        <w:t xml:space="preserve"> (</w:t>
      </w:r>
      <w:r w:rsidR="004718F9">
        <w:rPr>
          <w:rFonts w:ascii="Times New Roman" w:hAnsi="Times New Roman" w:cs="Times New Roman"/>
          <w:sz w:val="24"/>
          <w:szCs w:val="24"/>
        </w:rPr>
        <w:t xml:space="preserve">please </w:t>
      </w:r>
      <w:r w:rsidR="00403A37">
        <w:rPr>
          <w:rFonts w:ascii="Times New Roman" w:hAnsi="Times New Roman" w:cs="Times New Roman"/>
          <w:sz w:val="24"/>
          <w:szCs w:val="24"/>
        </w:rPr>
        <w:t xml:space="preserve">see </w:t>
      </w:r>
      <w:r w:rsidR="004718F9">
        <w:rPr>
          <w:rFonts w:ascii="Times New Roman" w:hAnsi="Times New Roman" w:cs="Times New Roman"/>
          <w:sz w:val="24"/>
          <w:szCs w:val="24"/>
        </w:rPr>
        <w:t xml:space="preserve">our response to </w:t>
      </w:r>
      <w:r w:rsidR="00403A37">
        <w:rPr>
          <w:rFonts w:ascii="Times New Roman" w:hAnsi="Times New Roman" w:cs="Times New Roman"/>
          <w:sz w:val="24"/>
          <w:szCs w:val="24"/>
        </w:rPr>
        <w:t>Comment 2)</w:t>
      </w:r>
      <w:r w:rsidR="00831E15">
        <w:rPr>
          <w:rFonts w:ascii="Times New Roman" w:hAnsi="Times New Roman" w:cs="Times New Roman"/>
          <w:sz w:val="24"/>
          <w:szCs w:val="24"/>
        </w:rPr>
        <w:t xml:space="preserve">. In our revised manuscript, we </w:t>
      </w:r>
      <w:r w:rsidR="008F48EC">
        <w:rPr>
          <w:rFonts w:ascii="Times New Roman" w:hAnsi="Times New Roman" w:cs="Times New Roman"/>
          <w:sz w:val="24"/>
          <w:szCs w:val="24"/>
        </w:rPr>
        <w:t>have expanded the</w:t>
      </w:r>
      <w:r w:rsidR="00831E15">
        <w:rPr>
          <w:rFonts w:ascii="Times New Roman" w:hAnsi="Times New Roman" w:cs="Times New Roman"/>
          <w:sz w:val="24"/>
          <w:szCs w:val="24"/>
        </w:rPr>
        <w:t xml:space="preserve"> paragraph in the General Discussion </w:t>
      </w:r>
      <w:r w:rsidR="008F48EC">
        <w:rPr>
          <w:rFonts w:ascii="Times New Roman" w:hAnsi="Times New Roman" w:cs="Times New Roman"/>
          <w:sz w:val="24"/>
          <w:szCs w:val="24"/>
        </w:rPr>
        <w:t xml:space="preserve">summarizing the </w:t>
      </w:r>
      <w:r w:rsidR="00831E15">
        <w:rPr>
          <w:rFonts w:ascii="Times New Roman" w:hAnsi="Times New Roman" w:cs="Times New Roman"/>
          <w:sz w:val="24"/>
          <w:szCs w:val="24"/>
        </w:rPr>
        <w:t>differences in RTs and error rates between predictive and random switching</w:t>
      </w:r>
      <w:r w:rsidR="008F48EC">
        <w:rPr>
          <w:rFonts w:ascii="Times New Roman" w:hAnsi="Times New Roman" w:cs="Times New Roman"/>
          <w:sz w:val="24"/>
          <w:szCs w:val="24"/>
        </w:rPr>
        <w:t xml:space="preserve"> to </w:t>
      </w:r>
      <w:r w:rsidR="00330A00">
        <w:rPr>
          <w:rFonts w:ascii="Times New Roman" w:hAnsi="Times New Roman" w:cs="Times New Roman"/>
          <w:sz w:val="24"/>
          <w:szCs w:val="24"/>
        </w:rPr>
        <w:t>include additional discussion of</w:t>
      </w:r>
      <w:r w:rsidR="008F48EC">
        <w:rPr>
          <w:rFonts w:ascii="Times New Roman" w:hAnsi="Times New Roman" w:cs="Times New Roman"/>
          <w:sz w:val="24"/>
          <w:szCs w:val="24"/>
        </w:rPr>
        <w:t xml:space="preserve"> how these findings relate</w:t>
      </w:r>
      <w:r w:rsidR="00330A00">
        <w:rPr>
          <w:rFonts w:ascii="Times New Roman" w:hAnsi="Times New Roman" w:cs="Times New Roman"/>
          <w:sz w:val="24"/>
          <w:szCs w:val="24"/>
        </w:rPr>
        <w:t xml:space="preserve"> back</w:t>
      </w:r>
      <w:r w:rsidR="008F48EC">
        <w:rPr>
          <w:rFonts w:ascii="Times New Roman" w:hAnsi="Times New Roman" w:cs="Times New Roman"/>
          <w:sz w:val="24"/>
          <w:szCs w:val="24"/>
        </w:rPr>
        <w:t xml:space="preserve"> to our initial predictions (pg. </w:t>
      </w:r>
      <w:del w:id="69" w:author="Nick Maxwell" w:date="2024-04-04T17:19:00Z">
        <w:r w:rsidR="008F48EC" w:rsidRPr="00041CB5" w:rsidDel="00041CB5">
          <w:rPr>
            <w:rFonts w:ascii="Times New Roman" w:hAnsi="Times New Roman" w:cs="Times New Roman"/>
            <w:sz w:val="24"/>
            <w:szCs w:val="24"/>
            <w:rPrChange w:id="70" w:author="Nick Maxwell" w:date="2024-04-04T17:19:00Z">
              <w:rPr>
                <w:rFonts w:ascii="Times New Roman" w:hAnsi="Times New Roman" w:cs="Times New Roman"/>
                <w:sz w:val="24"/>
                <w:szCs w:val="24"/>
                <w:highlight w:val="yellow"/>
              </w:rPr>
            </w:rPrChange>
          </w:rPr>
          <w:delText>xx</w:delText>
        </w:r>
      </w:del>
      <w:ins w:id="71" w:author="Nick Maxwell" w:date="2024-04-04T17:19:00Z">
        <w:r w:rsidR="00041CB5" w:rsidRPr="00041CB5">
          <w:rPr>
            <w:rFonts w:ascii="Times New Roman" w:hAnsi="Times New Roman" w:cs="Times New Roman"/>
            <w:sz w:val="24"/>
            <w:szCs w:val="24"/>
            <w:rPrChange w:id="72" w:author="Nick Maxwell" w:date="2024-04-04T17:19:00Z">
              <w:rPr>
                <w:rFonts w:ascii="Times New Roman" w:hAnsi="Times New Roman" w:cs="Times New Roman"/>
                <w:sz w:val="24"/>
                <w:szCs w:val="24"/>
                <w:highlight w:val="yellow"/>
              </w:rPr>
            </w:rPrChange>
          </w:rPr>
          <w:t>21</w:t>
        </w:r>
      </w:ins>
      <w:r w:rsidR="008F48EC" w:rsidRPr="00041CB5">
        <w:rPr>
          <w:rFonts w:ascii="Times New Roman" w:hAnsi="Times New Roman" w:cs="Times New Roman"/>
          <w:sz w:val="24"/>
          <w:szCs w:val="24"/>
          <w:rPrChange w:id="73" w:author="Nick Maxwell" w:date="2024-04-04T17:19:00Z">
            <w:rPr>
              <w:rFonts w:ascii="Times New Roman" w:hAnsi="Times New Roman" w:cs="Times New Roman"/>
              <w:sz w:val="24"/>
              <w:szCs w:val="24"/>
              <w:highlight w:val="yellow"/>
            </w:rPr>
          </w:rPrChange>
        </w:rPr>
        <w:t>)</w:t>
      </w:r>
      <w:r w:rsidR="008F48EC" w:rsidRPr="00041CB5">
        <w:rPr>
          <w:rFonts w:ascii="Times New Roman" w:hAnsi="Times New Roman" w:cs="Times New Roman"/>
          <w:sz w:val="24"/>
          <w:szCs w:val="24"/>
        </w:rPr>
        <w:t>.</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001F7799" w:rsidRPr="001F7799">
        <w:rPr>
          <w:rFonts w:ascii="Times New Roman" w:hAnsi="Times New Roman" w:cs="Times New Roman"/>
          <w:b/>
          <w:bCs/>
          <w:sz w:val="24"/>
          <w:szCs w:val="24"/>
        </w:rPr>
        <w:t xml:space="preserve">Comment 4: </w:t>
      </w:r>
      <w:r w:rsidR="00620589" w:rsidRPr="001B1D3A">
        <w:rPr>
          <w:rFonts w:ascii="Times New Roman" w:hAnsi="Times New Roman" w:cs="Times New Roman"/>
          <w:sz w:val="24"/>
          <w:szCs w:val="24"/>
        </w:rPr>
        <w:t xml:space="preserve">The authors transparently comment that a previous reviewer noted that the calculation of local switch cost and global switch cost is influenced by a common factor, which </w:t>
      </w:r>
      <w:r w:rsidR="00620589" w:rsidRPr="001B1D3A">
        <w:rPr>
          <w:rFonts w:ascii="Times New Roman" w:hAnsi="Times New Roman" w:cs="Times New Roman"/>
          <w:sz w:val="24"/>
          <w:szCs w:val="24"/>
        </w:rPr>
        <w:lastRenderedPageBreak/>
        <w:t xml:space="preserve">is the reaction time (RT) of the predictive non-switch task. However, they do not fully address what this means, and beyond adding that it should be interpreted with caution, they continue the discussion as if the local switch cost had increased in random switch and, separately (as stated in the abstract), the global switch cost increased in predictive switching. In my opinion, given that the local switch cost aims to measure reconfiguration processes, the fact that it is calculated as the difference between switch and non-switch trials is because it seeks to measure the cost effects in the switch trial. However, it is a relevant data point that the RTs are not different between random and predictive switch, indicating that the local switch cost is artificially reduced in predictive switch due to the increase in RT in the non-switch trials. Therefore, under this reasoning, I believe that the authors should only rely on the results of the global switch cost, which are indeed measuring what is expected. </w:t>
      </w:r>
    </w:p>
    <w:p w14:paraId="1A590223" w14:textId="77777777" w:rsidR="00850220" w:rsidRDefault="00850220">
      <w:pPr>
        <w:contextualSpacing/>
        <w:rPr>
          <w:rFonts w:ascii="Times New Roman" w:hAnsi="Times New Roman" w:cs="Times New Roman"/>
          <w:sz w:val="24"/>
          <w:szCs w:val="24"/>
        </w:rPr>
        <w:pPrChange w:id="74" w:author="Mark Huff" w:date="2024-04-02T10:19:00Z">
          <w:pPr/>
        </w:pPrChange>
      </w:pPr>
    </w:p>
    <w:p w14:paraId="0A5B2564" w14:textId="43E83269" w:rsidR="00620589" w:rsidRDefault="00620589" w:rsidP="00850220">
      <w:pPr>
        <w:contextualSpacing/>
        <w:rPr>
          <w:ins w:id="75" w:author="Mark Huff" w:date="2024-04-02T10:19:00Z"/>
          <w:rFonts w:ascii="Times New Roman" w:hAnsi="Times New Roman" w:cs="Times New Roman"/>
          <w:sz w:val="24"/>
          <w:szCs w:val="24"/>
        </w:rPr>
      </w:pPr>
      <w:r w:rsidRPr="001B1D3A">
        <w:rPr>
          <w:rFonts w:ascii="Times New Roman" w:hAnsi="Times New Roman" w:cs="Times New Roman"/>
          <w:sz w:val="24"/>
          <w:szCs w:val="24"/>
        </w:rPr>
        <w:t xml:space="preserve">For further reflection on this matter, I would also like to point out that the global switch cost has a clean and common reference point, which are the trials of the pure blocks. However, the calculation of local switch cost does not have a common or pure reference </w:t>
      </w:r>
      <w:proofErr w:type="gramStart"/>
      <w:r w:rsidRPr="001B1D3A">
        <w:rPr>
          <w:rFonts w:ascii="Times New Roman" w:hAnsi="Times New Roman" w:cs="Times New Roman"/>
          <w:sz w:val="24"/>
          <w:szCs w:val="24"/>
        </w:rPr>
        <w:t>point, since</w:t>
      </w:r>
      <w:proofErr w:type="gramEnd"/>
      <w:r w:rsidRPr="001B1D3A">
        <w:rPr>
          <w:rFonts w:ascii="Times New Roman" w:hAnsi="Times New Roman" w:cs="Times New Roman"/>
          <w:sz w:val="24"/>
          <w:szCs w:val="24"/>
        </w:rPr>
        <w:t xml:space="preserve"> the non-switch trials are not comparable. For a cleaner calculation, there should be a block of "Pure Predictive Switch" that does not heavily involve working memory, of the type ABABABAB, in addition to the one used in the present study AABBAABB. In this way, the non-switch trials of the "Pure Predictive Switch block" could be used for the calculation of local switch cost. This way, there would be no problems like the one presented in the current study.</w:t>
      </w:r>
    </w:p>
    <w:p w14:paraId="55FA9EA9" w14:textId="77777777" w:rsidR="00850220" w:rsidRPr="001B1D3A" w:rsidRDefault="00850220">
      <w:pPr>
        <w:contextualSpacing/>
        <w:rPr>
          <w:rFonts w:ascii="Times New Roman" w:hAnsi="Times New Roman" w:cs="Times New Roman"/>
          <w:sz w:val="24"/>
          <w:szCs w:val="24"/>
        </w:rPr>
        <w:pPrChange w:id="76" w:author="Mark Huff" w:date="2024-04-02T10:19:00Z">
          <w:pPr/>
        </w:pPrChange>
      </w:pPr>
    </w:p>
    <w:p w14:paraId="023A12BF" w14:textId="16657534" w:rsidR="001F7799" w:rsidRDefault="001F7799">
      <w:pPr>
        <w:contextualSpacing/>
        <w:rPr>
          <w:rFonts w:ascii="Times New Roman" w:hAnsi="Times New Roman" w:cs="Times New Roman"/>
          <w:sz w:val="24"/>
          <w:szCs w:val="24"/>
        </w:rPr>
        <w:pPrChange w:id="77" w:author="Mark Huff" w:date="2024-04-02T10:19:00Z">
          <w:pPr/>
        </w:pPrChange>
      </w:pPr>
      <w:r w:rsidRPr="001F779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4099E">
        <w:rPr>
          <w:rFonts w:ascii="Times New Roman" w:hAnsi="Times New Roman" w:cs="Times New Roman"/>
          <w:sz w:val="24"/>
          <w:szCs w:val="24"/>
        </w:rPr>
        <w:t xml:space="preserve">For consistency with the </w:t>
      </w:r>
      <w:del w:id="78" w:author="Mark Huff" w:date="2024-04-02T10:13:00Z">
        <w:r w:rsidR="0054099E" w:rsidDel="00850220">
          <w:rPr>
            <w:rFonts w:ascii="Times New Roman" w:hAnsi="Times New Roman" w:cs="Times New Roman"/>
            <w:sz w:val="24"/>
            <w:szCs w:val="24"/>
          </w:rPr>
          <w:delText xml:space="preserve">literature on </w:delText>
        </w:r>
      </w:del>
      <w:r w:rsidR="0054099E">
        <w:rPr>
          <w:rFonts w:ascii="Times New Roman" w:hAnsi="Times New Roman" w:cs="Times New Roman"/>
          <w:sz w:val="24"/>
          <w:szCs w:val="24"/>
        </w:rPr>
        <w:t xml:space="preserve">task-switching </w:t>
      </w:r>
      <w:ins w:id="79" w:author="Mark Huff" w:date="2024-04-02T10:13:00Z">
        <w:r w:rsidR="00850220">
          <w:rPr>
            <w:rFonts w:ascii="Times New Roman" w:hAnsi="Times New Roman" w:cs="Times New Roman"/>
            <w:sz w:val="24"/>
            <w:szCs w:val="24"/>
          </w:rPr>
          <w:t xml:space="preserve">literature </w:t>
        </w:r>
      </w:ins>
      <w:r w:rsidR="0054099E">
        <w:rPr>
          <w:rFonts w:ascii="Times New Roman" w:hAnsi="Times New Roman" w:cs="Times New Roman"/>
          <w:sz w:val="24"/>
          <w:szCs w:val="24"/>
        </w:rPr>
        <w:t>(e.g., Huff et al., 2015; Minear &amp; Shah, 2008, etc.)</w:t>
      </w:r>
      <w:r w:rsidR="004A7FBC">
        <w:rPr>
          <w:rFonts w:ascii="Times New Roman" w:hAnsi="Times New Roman" w:cs="Times New Roman"/>
          <w:sz w:val="24"/>
          <w:szCs w:val="24"/>
        </w:rPr>
        <w:t xml:space="preserve"> and transparency</w:t>
      </w:r>
      <w:r w:rsidR="0054099E">
        <w:rPr>
          <w:rFonts w:ascii="Times New Roman" w:hAnsi="Times New Roman" w:cs="Times New Roman"/>
          <w:sz w:val="24"/>
          <w:szCs w:val="24"/>
        </w:rPr>
        <w:t>, we have elected to retain the comparisons of local switch costs</w:t>
      </w:r>
      <w:r w:rsidR="004A7FBC">
        <w:rPr>
          <w:rFonts w:ascii="Times New Roman" w:hAnsi="Times New Roman" w:cs="Times New Roman"/>
          <w:sz w:val="24"/>
          <w:szCs w:val="24"/>
        </w:rPr>
        <w:t xml:space="preserve"> and their corresponding discussion.</w:t>
      </w:r>
      <w:r w:rsidR="0054099E">
        <w:rPr>
          <w:rFonts w:ascii="Times New Roman" w:hAnsi="Times New Roman" w:cs="Times New Roman"/>
          <w:sz w:val="24"/>
          <w:szCs w:val="24"/>
        </w:rPr>
        <w:t xml:space="preserve"> However, we now note the lack of a common reference point as a potential limitation </w:t>
      </w:r>
      <w:r w:rsidR="009E1110">
        <w:rPr>
          <w:rFonts w:ascii="Times New Roman" w:hAnsi="Times New Roman" w:cs="Times New Roman"/>
          <w:sz w:val="24"/>
          <w:szCs w:val="24"/>
        </w:rPr>
        <w:t xml:space="preserve">in the General Discussion </w:t>
      </w:r>
      <w:r w:rsidR="0054099E">
        <w:rPr>
          <w:rFonts w:ascii="Times New Roman" w:hAnsi="Times New Roman" w:cs="Times New Roman"/>
          <w:sz w:val="24"/>
          <w:szCs w:val="24"/>
        </w:rPr>
        <w:t xml:space="preserve">(pg. </w:t>
      </w:r>
      <w:ins w:id="80" w:author="Nick Maxwell" w:date="2024-04-04T17:01:00Z">
        <w:r w:rsidR="00E45F47" w:rsidRPr="00E45F47">
          <w:rPr>
            <w:rFonts w:ascii="Times New Roman" w:hAnsi="Times New Roman" w:cs="Times New Roman"/>
            <w:sz w:val="24"/>
            <w:szCs w:val="24"/>
            <w:rPrChange w:id="81" w:author="Nick Maxwell" w:date="2024-04-04T17:01:00Z">
              <w:rPr>
                <w:rFonts w:ascii="Times New Roman" w:hAnsi="Times New Roman" w:cs="Times New Roman"/>
                <w:sz w:val="24"/>
                <w:szCs w:val="24"/>
                <w:highlight w:val="yellow"/>
              </w:rPr>
            </w:rPrChange>
          </w:rPr>
          <w:t>2</w:t>
        </w:r>
      </w:ins>
      <w:ins w:id="82" w:author="Nick Maxwell" w:date="2024-04-04T17:18:00Z">
        <w:r w:rsidR="00EA0692">
          <w:rPr>
            <w:rFonts w:ascii="Times New Roman" w:hAnsi="Times New Roman" w:cs="Times New Roman"/>
            <w:sz w:val="24"/>
            <w:szCs w:val="24"/>
          </w:rPr>
          <w:t>2</w:t>
        </w:r>
      </w:ins>
      <w:del w:id="83" w:author="Nick Maxwell" w:date="2024-04-04T17:01:00Z">
        <w:r w:rsidR="0054099E" w:rsidRPr="0054099E" w:rsidDel="00E45F47">
          <w:rPr>
            <w:rFonts w:ascii="Times New Roman" w:hAnsi="Times New Roman" w:cs="Times New Roman"/>
            <w:sz w:val="24"/>
            <w:szCs w:val="24"/>
            <w:highlight w:val="yellow"/>
          </w:rPr>
          <w:delText>xx</w:delText>
        </w:r>
      </w:del>
      <w:r w:rsidR="0054099E">
        <w:rPr>
          <w:rFonts w:ascii="Times New Roman" w:hAnsi="Times New Roman" w:cs="Times New Roman"/>
          <w:sz w:val="24"/>
          <w:szCs w:val="24"/>
        </w:rPr>
        <w:t>) and suggest the use of a pure predictive switch block as a consideration for future research investigating task-switching costs.</w:t>
      </w:r>
    </w:p>
    <w:p w14:paraId="3E69C036" w14:textId="77777777" w:rsidR="00C8134A" w:rsidRDefault="00620589">
      <w:pPr>
        <w:contextualSpacing/>
        <w:rPr>
          <w:rFonts w:ascii="Times New Roman" w:hAnsi="Times New Roman" w:cs="Times New Roman"/>
          <w:b/>
          <w:bCs/>
          <w:sz w:val="24"/>
          <w:szCs w:val="24"/>
        </w:rPr>
        <w:pPrChange w:id="84" w:author="Mark Huff" w:date="2024-04-02T10:19:00Z">
          <w:pPr/>
        </w:pPrChange>
      </w:pPr>
      <w:r w:rsidRPr="001B1D3A">
        <w:rPr>
          <w:rFonts w:ascii="Times New Roman" w:hAnsi="Times New Roman" w:cs="Times New Roman"/>
          <w:sz w:val="24"/>
          <w:szCs w:val="24"/>
        </w:rPr>
        <w:br/>
      </w:r>
      <w:r w:rsidRPr="00C8134A">
        <w:rPr>
          <w:rFonts w:ascii="Times New Roman" w:hAnsi="Times New Roman" w:cs="Times New Roman"/>
          <w:b/>
          <w:bCs/>
          <w:sz w:val="24"/>
          <w:szCs w:val="24"/>
        </w:rPr>
        <w:t xml:space="preserve">Minor points: </w:t>
      </w:r>
    </w:p>
    <w:p w14:paraId="3E497685" w14:textId="57F3BD79" w:rsidR="00620589" w:rsidRDefault="00620589">
      <w:pPr>
        <w:contextualSpacing/>
        <w:rPr>
          <w:ins w:id="85" w:author="Nick Maxwell" w:date="2024-04-03T16:11:00Z"/>
          <w:rFonts w:ascii="Times New Roman" w:hAnsi="Times New Roman" w:cs="Times New Roman"/>
          <w:sz w:val="24"/>
          <w:szCs w:val="24"/>
        </w:rPr>
      </w:pPr>
      <w:r w:rsidRPr="001B1D3A">
        <w:rPr>
          <w:rFonts w:ascii="Times New Roman" w:hAnsi="Times New Roman" w:cs="Times New Roman"/>
          <w:sz w:val="24"/>
          <w:szCs w:val="24"/>
        </w:rPr>
        <w:br/>
      </w:r>
      <w:r w:rsidR="006E0FB5" w:rsidRPr="006E0FB5">
        <w:rPr>
          <w:rFonts w:ascii="Times New Roman" w:hAnsi="Times New Roman" w:cs="Times New Roman"/>
          <w:b/>
          <w:bCs/>
          <w:sz w:val="24"/>
          <w:szCs w:val="24"/>
        </w:rPr>
        <w:t xml:space="preserve">Comment 5: </w:t>
      </w:r>
      <w:r w:rsidR="006E0FB5">
        <w:rPr>
          <w:rFonts w:ascii="Times New Roman" w:hAnsi="Times New Roman" w:cs="Times New Roman"/>
          <w:sz w:val="24"/>
          <w:szCs w:val="24"/>
        </w:rPr>
        <w:t xml:space="preserve">Several suggestions </w:t>
      </w:r>
      <w:r w:rsidR="00F7531E">
        <w:rPr>
          <w:rFonts w:ascii="Times New Roman" w:hAnsi="Times New Roman" w:cs="Times New Roman"/>
          <w:sz w:val="24"/>
          <w:szCs w:val="24"/>
        </w:rPr>
        <w:t xml:space="preserve">are provided </w:t>
      </w:r>
      <w:r w:rsidR="006E0FB5">
        <w:rPr>
          <w:rFonts w:ascii="Times New Roman" w:hAnsi="Times New Roman" w:cs="Times New Roman"/>
          <w:sz w:val="24"/>
          <w:szCs w:val="24"/>
        </w:rPr>
        <w:t>for reducing the length of the Introduction</w:t>
      </w:r>
      <w:r w:rsidR="00F7531E">
        <w:rPr>
          <w:rFonts w:ascii="Times New Roman" w:hAnsi="Times New Roman" w:cs="Times New Roman"/>
          <w:sz w:val="24"/>
          <w:szCs w:val="24"/>
        </w:rPr>
        <w:t>.</w:t>
      </w:r>
    </w:p>
    <w:p w14:paraId="7F67A5B2" w14:textId="77777777" w:rsidR="00F01943" w:rsidRPr="00C8134A" w:rsidRDefault="00F01943">
      <w:pPr>
        <w:contextualSpacing/>
        <w:rPr>
          <w:rFonts w:ascii="Times New Roman" w:hAnsi="Times New Roman" w:cs="Times New Roman"/>
          <w:b/>
          <w:bCs/>
          <w:sz w:val="24"/>
          <w:szCs w:val="24"/>
        </w:rPr>
        <w:pPrChange w:id="86" w:author="Mark Huff" w:date="2024-04-02T10:19:00Z">
          <w:pPr/>
        </w:pPrChange>
      </w:pPr>
    </w:p>
    <w:p w14:paraId="4B02A2E9" w14:textId="5C65C04A" w:rsidR="006D7730" w:rsidRDefault="006E0FB5">
      <w:pPr>
        <w:contextualSpacing/>
        <w:rPr>
          <w:rFonts w:ascii="Times New Roman" w:hAnsi="Times New Roman" w:cs="Times New Roman"/>
          <w:sz w:val="24"/>
          <w:szCs w:val="24"/>
        </w:rPr>
        <w:pPrChange w:id="87" w:author="Mark Huff" w:date="2024-04-02T10:19:00Z">
          <w:pPr/>
        </w:pPrChange>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In our revision, we have focused on streamlining the Introduction. Specifically, we have </w:t>
      </w:r>
      <w:r w:rsidR="00351359">
        <w:rPr>
          <w:rFonts w:ascii="Times New Roman" w:hAnsi="Times New Roman" w:cs="Times New Roman"/>
          <w:sz w:val="24"/>
          <w:szCs w:val="24"/>
        </w:rPr>
        <w:t>shortened</w:t>
      </w:r>
      <w:r>
        <w:rPr>
          <w:rFonts w:ascii="Times New Roman" w:hAnsi="Times New Roman" w:cs="Times New Roman"/>
          <w:sz w:val="24"/>
          <w:szCs w:val="24"/>
        </w:rPr>
        <w:t xml:space="preserve"> the paragraph on pg</w:t>
      </w:r>
      <w:ins w:id="88" w:author="Nick Maxwell" w:date="2024-04-04T18:23:00Z">
        <w:r w:rsidR="004C6CB7">
          <w:rPr>
            <w:rFonts w:ascii="Times New Roman" w:hAnsi="Times New Roman" w:cs="Times New Roman"/>
            <w:sz w:val="24"/>
            <w:szCs w:val="24"/>
          </w:rPr>
          <w:t xml:space="preserve">s. 3-4 </w:t>
        </w:r>
      </w:ins>
      <w:del w:id="89" w:author="Nick Maxwell" w:date="2024-04-04T18:23:00Z">
        <w:r w:rsidDel="004C6CB7">
          <w:rPr>
            <w:rFonts w:ascii="Times New Roman" w:hAnsi="Times New Roman" w:cs="Times New Roman"/>
            <w:sz w:val="24"/>
            <w:szCs w:val="24"/>
          </w:rPr>
          <w:delText xml:space="preserve">. </w:delText>
        </w:r>
        <w:r w:rsidRPr="006E0FB5" w:rsidDel="004C6CB7">
          <w:rPr>
            <w:rFonts w:ascii="Times New Roman" w:hAnsi="Times New Roman" w:cs="Times New Roman"/>
            <w:sz w:val="24"/>
            <w:szCs w:val="24"/>
            <w:highlight w:val="yellow"/>
          </w:rPr>
          <w:delText>xx</w:delText>
        </w:r>
        <w:r w:rsidDel="004C6CB7">
          <w:rPr>
            <w:rFonts w:ascii="Times New Roman" w:hAnsi="Times New Roman" w:cs="Times New Roman"/>
            <w:sz w:val="24"/>
            <w:szCs w:val="24"/>
          </w:rPr>
          <w:delText xml:space="preserve"> </w:delText>
        </w:r>
      </w:del>
      <w:r>
        <w:rPr>
          <w:rFonts w:ascii="Times New Roman" w:hAnsi="Times New Roman" w:cs="Times New Roman"/>
          <w:sz w:val="24"/>
          <w:szCs w:val="24"/>
        </w:rPr>
        <w:t xml:space="preserve">discussing the Stroop task, streamlined our discussion of Huff et al.’s (2015) comparisons between age and AD status (pg. </w:t>
      </w:r>
      <w:del w:id="90" w:author="Nick Maxwell" w:date="2024-04-04T18:24:00Z">
        <w:r w:rsidRPr="006E0FB5" w:rsidDel="004C6CB7">
          <w:rPr>
            <w:rFonts w:ascii="Times New Roman" w:hAnsi="Times New Roman" w:cs="Times New Roman"/>
            <w:sz w:val="24"/>
            <w:szCs w:val="24"/>
            <w:highlight w:val="yellow"/>
          </w:rPr>
          <w:delText>xx</w:delText>
        </w:r>
      </w:del>
      <w:ins w:id="91" w:author="Nick Maxwell" w:date="2024-04-04T18:24:00Z">
        <w:r w:rsidR="004C6CB7">
          <w:rPr>
            <w:rFonts w:ascii="Times New Roman" w:hAnsi="Times New Roman" w:cs="Times New Roman"/>
            <w:sz w:val="24"/>
            <w:szCs w:val="24"/>
          </w:rPr>
          <w:t>6</w:t>
        </w:r>
      </w:ins>
      <w:r>
        <w:rPr>
          <w:rFonts w:ascii="Times New Roman" w:hAnsi="Times New Roman" w:cs="Times New Roman"/>
          <w:sz w:val="24"/>
          <w:szCs w:val="24"/>
        </w:rPr>
        <w:t xml:space="preserve">), and have reduced the discussion of previous </w:t>
      </w:r>
      <w:r w:rsidR="00351359">
        <w:rPr>
          <w:rFonts w:ascii="Times New Roman" w:hAnsi="Times New Roman" w:cs="Times New Roman"/>
          <w:sz w:val="24"/>
          <w:szCs w:val="24"/>
        </w:rPr>
        <w:t xml:space="preserve">task-switching </w:t>
      </w:r>
      <w:r>
        <w:rPr>
          <w:rFonts w:ascii="Times New Roman" w:hAnsi="Times New Roman" w:cs="Times New Roman"/>
          <w:sz w:val="24"/>
          <w:szCs w:val="24"/>
        </w:rPr>
        <w:t>studies</w:t>
      </w:r>
      <w:ins w:id="92" w:author="Nick Maxwell" w:date="2024-04-04T17:18:00Z">
        <w:r w:rsidR="00041CB5">
          <w:rPr>
            <w:rFonts w:ascii="Times New Roman" w:hAnsi="Times New Roman" w:cs="Times New Roman"/>
            <w:sz w:val="24"/>
            <w:szCs w:val="24"/>
          </w:rPr>
          <w:t xml:space="preserve"> </w:t>
        </w:r>
      </w:ins>
      <w:ins w:id="93" w:author="Nick Maxwell" w:date="2024-04-04T18:23:00Z">
        <w:r w:rsidR="004C6CB7">
          <w:rPr>
            <w:rFonts w:ascii="Times New Roman" w:hAnsi="Times New Roman" w:cs="Times New Roman"/>
            <w:sz w:val="24"/>
            <w:szCs w:val="24"/>
          </w:rPr>
          <w:t>initially</w:t>
        </w:r>
      </w:ins>
      <w:r>
        <w:rPr>
          <w:rFonts w:ascii="Times New Roman" w:hAnsi="Times New Roman" w:cs="Times New Roman"/>
          <w:sz w:val="24"/>
          <w:szCs w:val="24"/>
        </w:rPr>
        <w:t xml:space="preserve"> reported on pg. 8 of our initial submission (pg</w:t>
      </w:r>
      <w:ins w:id="94" w:author="Nick Maxwell" w:date="2024-04-04T18:25:00Z">
        <w:r w:rsidR="004C6CB7">
          <w:rPr>
            <w:rFonts w:ascii="Times New Roman" w:hAnsi="Times New Roman" w:cs="Times New Roman"/>
            <w:sz w:val="24"/>
            <w:szCs w:val="24"/>
          </w:rPr>
          <w:t>s</w:t>
        </w:r>
      </w:ins>
      <w:r w:rsidRPr="004C6CB7">
        <w:rPr>
          <w:rFonts w:ascii="Times New Roman" w:hAnsi="Times New Roman" w:cs="Times New Roman"/>
          <w:sz w:val="24"/>
          <w:szCs w:val="24"/>
        </w:rPr>
        <w:t xml:space="preserve">. </w:t>
      </w:r>
      <w:ins w:id="95" w:author="Nick Maxwell" w:date="2024-04-04T18:25:00Z">
        <w:r w:rsidR="004C6CB7" w:rsidRPr="004C6CB7">
          <w:rPr>
            <w:rFonts w:ascii="Times New Roman" w:hAnsi="Times New Roman" w:cs="Times New Roman"/>
            <w:sz w:val="24"/>
            <w:szCs w:val="24"/>
            <w:rPrChange w:id="96" w:author="Nick Maxwell" w:date="2024-04-04T18:25:00Z">
              <w:rPr>
                <w:rFonts w:ascii="Times New Roman" w:hAnsi="Times New Roman" w:cs="Times New Roman"/>
                <w:sz w:val="24"/>
                <w:szCs w:val="24"/>
                <w:highlight w:val="yellow"/>
              </w:rPr>
            </w:rPrChange>
          </w:rPr>
          <w:t>7-8</w:t>
        </w:r>
      </w:ins>
      <w:del w:id="97" w:author="Nick Maxwell" w:date="2024-04-04T18:25:00Z">
        <w:r w:rsidRPr="004C6CB7" w:rsidDel="004C6CB7">
          <w:rPr>
            <w:rFonts w:ascii="Times New Roman" w:hAnsi="Times New Roman" w:cs="Times New Roman"/>
            <w:sz w:val="24"/>
            <w:szCs w:val="24"/>
            <w:rPrChange w:id="98" w:author="Nick Maxwell" w:date="2024-04-04T18:25:00Z">
              <w:rPr>
                <w:rFonts w:ascii="Times New Roman" w:hAnsi="Times New Roman" w:cs="Times New Roman"/>
                <w:sz w:val="24"/>
                <w:szCs w:val="24"/>
                <w:highlight w:val="yellow"/>
              </w:rPr>
            </w:rPrChange>
          </w:rPr>
          <w:delText>xx</w:delText>
        </w:r>
      </w:del>
      <w:r w:rsidRPr="004C6CB7">
        <w:rPr>
          <w:rFonts w:ascii="Times New Roman" w:hAnsi="Times New Roman" w:cs="Times New Roman"/>
          <w:sz w:val="24"/>
          <w:szCs w:val="24"/>
        </w:rPr>
        <w:t>).</w:t>
      </w:r>
      <w:r>
        <w:rPr>
          <w:rFonts w:ascii="Times New Roman" w:hAnsi="Times New Roman" w:cs="Times New Roman"/>
          <w:sz w:val="24"/>
          <w:szCs w:val="24"/>
        </w:rPr>
        <w:t xml:space="preserve"> </w:t>
      </w:r>
    </w:p>
    <w:p w14:paraId="0940866C" w14:textId="7C91BC8A" w:rsidR="000A67C3" w:rsidRDefault="00620589">
      <w:pPr>
        <w:contextualSpacing/>
        <w:rPr>
          <w:ins w:id="99" w:author="Nick Maxwell" w:date="2024-04-03T16:14:00Z"/>
          <w:rFonts w:ascii="Times New Roman" w:hAnsi="Times New Roman" w:cs="Times New Roman"/>
          <w:sz w:val="24"/>
          <w:szCs w:val="24"/>
        </w:rPr>
      </w:pPr>
      <w:r w:rsidRPr="001B1D3A">
        <w:rPr>
          <w:rFonts w:ascii="Times New Roman" w:hAnsi="Times New Roman" w:cs="Times New Roman"/>
          <w:sz w:val="24"/>
          <w:szCs w:val="24"/>
        </w:rPr>
        <w:br/>
      </w:r>
      <w:ins w:id="100" w:author="Nick Maxwell" w:date="2024-04-03T16:14:00Z">
        <w:r w:rsidR="000A67C3" w:rsidRPr="000A67C3">
          <w:rPr>
            <w:rFonts w:ascii="Times New Roman" w:hAnsi="Times New Roman" w:cs="Times New Roman"/>
            <w:b/>
            <w:bCs/>
            <w:sz w:val="24"/>
            <w:szCs w:val="24"/>
            <w:rPrChange w:id="101" w:author="Nick Maxwell" w:date="2024-04-03T16:15:00Z">
              <w:rPr>
                <w:rFonts w:ascii="Times New Roman" w:hAnsi="Times New Roman" w:cs="Times New Roman"/>
                <w:sz w:val="24"/>
                <w:szCs w:val="24"/>
              </w:rPr>
            </w:rPrChange>
          </w:rPr>
          <w:t>Comment 6:</w:t>
        </w:r>
        <w:r w:rsidR="000A67C3">
          <w:rPr>
            <w:rFonts w:ascii="Times New Roman" w:hAnsi="Times New Roman" w:cs="Times New Roman"/>
            <w:sz w:val="24"/>
            <w:szCs w:val="24"/>
          </w:rPr>
          <w:t xml:space="preserve"> Reviewer suggested moving the discussion of </w:t>
        </w:r>
      </w:ins>
      <w:del w:id="102" w:author="Nick Maxwell" w:date="2024-04-03T16:14:00Z">
        <w:r w:rsidRPr="001B1D3A" w:rsidDel="000A67C3">
          <w:rPr>
            <w:rFonts w:ascii="Times New Roman" w:hAnsi="Times New Roman" w:cs="Times New Roman"/>
            <w:sz w:val="24"/>
            <w:szCs w:val="24"/>
          </w:rPr>
          <w:delText>-</w:delText>
        </w:r>
      </w:del>
      <w:ins w:id="103" w:author="Nick Maxwell" w:date="2024-04-03T16:15:00Z">
        <w:r w:rsidR="000A67C3">
          <w:rPr>
            <w:rFonts w:ascii="Times New Roman" w:hAnsi="Times New Roman" w:cs="Times New Roman"/>
            <w:sz w:val="24"/>
            <w:szCs w:val="24"/>
          </w:rPr>
          <w:t>d</w:t>
        </w:r>
      </w:ins>
      <w:del w:id="104" w:author="Nick Maxwell" w:date="2024-04-03T16:15:00Z">
        <w:r w:rsidRPr="001B1D3A" w:rsidDel="000A67C3">
          <w:rPr>
            <w:rFonts w:ascii="Times New Roman" w:hAnsi="Times New Roman" w:cs="Times New Roman"/>
            <w:sz w:val="24"/>
            <w:szCs w:val="24"/>
          </w:rPr>
          <w:delText>D</w:delText>
        </w:r>
      </w:del>
      <w:r w:rsidRPr="001B1D3A">
        <w:rPr>
          <w:rFonts w:ascii="Times New Roman" w:hAnsi="Times New Roman" w:cs="Times New Roman"/>
          <w:sz w:val="24"/>
          <w:szCs w:val="24"/>
        </w:rPr>
        <w:t xml:space="preserve">istributional </w:t>
      </w:r>
      <w:ins w:id="105" w:author="Nick Maxwell" w:date="2024-04-03T16:15:00Z">
        <w:r w:rsidR="000A67C3">
          <w:rPr>
            <w:rFonts w:ascii="Times New Roman" w:hAnsi="Times New Roman" w:cs="Times New Roman"/>
            <w:sz w:val="24"/>
            <w:szCs w:val="24"/>
          </w:rPr>
          <w:t>a</w:t>
        </w:r>
      </w:ins>
      <w:del w:id="106" w:author="Nick Maxwell" w:date="2024-04-03T16:15:00Z">
        <w:r w:rsidRPr="001B1D3A" w:rsidDel="000A67C3">
          <w:rPr>
            <w:rFonts w:ascii="Times New Roman" w:hAnsi="Times New Roman" w:cs="Times New Roman"/>
            <w:sz w:val="24"/>
            <w:szCs w:val="24"/>
          </w:rPr>
          <w:delText>A</w:delText>
        </w:r>
      </w:del>
      <w:r w:rsidRPr="001B1D3A">
        <w:rPr>
          <w:rFonts w:ascii="Times New Roman" w:hAnsi="Times New Roman" w:cs="Times New Roman"/>
          <w:sz w:val="24"/>
          <w:szCs w:val="24"/>
        </w:rPr>
        <w:t>nalysis</w:t>
      </w:r>
      <w:ins w:id="107" w:author="Nick Maxwell" w:date="2024-04-03T16:14:00Z">
        <w:r w:rsidR="000A67C3">
          <w:rPr>
            <w:rFonts w:ascii="Times New Roman" w:hAnsi="Times New Roman" w:cs="Times New Roman"/>
            <w:sz w:val="24"/>
            <w:szCs w:val="24"/>
          </w:rPr>
          <w:t xml:space="preserve"> in the Introduction </w:t>
        </w:r>
      </w:ins>
      <w:del w:id="108" w:author="Nick Maxwell" w:date="2024-04-03T16:14:00Z">
        <w:r w:rsidRPr="001B1D3A" w:rsidDel="000A67C3">
          <w:rPr>
            <w:rFonts w:ascii="Times New Roman" w:hAnsi="Times New Roman" w:cs="Times New Roman"/>
            <w:sz w:val="24"/>
            <w:szCs w:val="24"/>
          </w:rPr>
          <w:delText xml:space="preserve"> of RT: This e</w:delText>
        </w:r>
      </w:del>
      <w:ins w:id="109" w:author="Nick Maxwell" w:date="2024-04-03T16:14:00Z">
        <w:r w:rsidR="000A67C3">
          <w:rPr>
            <w:rFonts w:ascii="Times New Roman" w:hAnsi="Times New Roman" w:cs="Times New Roman"/>
            <w:sz w:val="24"/>
            <w:szCs w:val="24"/>
          </w:rPr>
          <w:t xml:space="preserve">to the </w:t>
        </w:r>
      </w:ins>
      <w:ins w:id="110" w:author="Nick Maxwell" w:date="2024-04-03T16:16:00Z">
        <w:r w:rsidR="000A67C3">
          <w:rPr>
            <w:rFonts w:ascii="Times New Roman" w:hAnsi="Times New Roman" w:cs="Times New Roman"/>
            <w:sz w:val="24"/>
            <w:szCs w:val="24"/>
          </w:rPr>
          <w:t>Results</w:t>
        </w:r>
      </w:ins>
      <w:ins w:id="111" w:author="Nick Maxwell" w:date="2024-04-03T16:14:00Z">
        <w:r w:rsidR="000A67C3">
          <w:rPr>
            <w:rFonts w:ascii="Times New Roman" w:hAnsi="Times New Roman" w:cs="Times New Roman"/>
            <w:sz w:val="24"/>
            <w:szCs w:val="24"/>
          </w:rPr>
          <w:t xml:space="preserve"> section</w:t>
        </w:r>
      </w:ins>
    </w:p>
    <w:p w14:paraId="5E15C0AA" w14:textId="77777777" w:rsidR="000A67C3" w:rsidRDefault="000A67C3">
      <w:pPr>
        <w:contextualSpacing/>
        <w:rPr>
          <w:ins w:id="112" w:author="Nick Maxwell" w:date="2024-04-03T16:14:00Z"/>
          <w:rFonts w:ascii="Times New Roman" w:hAnsi="Times New Roman" w:cs="Times New Roman"/>
          <w:sz w:val="24"/>
          <w:szCs w:val="24"/>
        </w:rPr>
      </w:pPr>
    </w:p>
    <w:p w14:paraId="51424782" w14:textId="0097BEFC" w:rsidR="00620589" w:rsidRPr="001B1D3A" w:rsidRDefault="000A67C3">
      <w:pPr>
        <w:contextualSpacing/>
        <w:rPr>
          <w:rFonts w:ascii="Times New Roman" w:hAnsi="Times New Roman" w:cs="Times New Roman"/>
          <w:sz w:val="24"/>
          <w:szCs w:val="24"/>
        </w:rPr>
        <w:pPrChange w:id="113" w:author="Mark Huff" w:date="2024-04-02T10:19:00Z">
          <w:pPr/>
        </w:pPrChange>
      </w:pPr>
      <w:ins w:id="114" w:author="Nick Maxwell" w:date="2024-04-03T16:14:00Z">
        <w:r w:rsidRPr="000A67C3">
          <w:rPr>
            <w:rFonts w:ascii="Times New Roman" w:hAnsi="Times New Roman" w:cs="Times New Roman"/>
            <w:b/>
            <w:bCs/>
            <w:i/>
            <w:iCs/>
            <w:sz w:val="24"/>
            <w:szCs w:val="24"/>
            <w:rPrChange w:id="115" w:author="Nick Maxwell" w:date="2024-04-03T16:15:00Z">
              <w:rPr>
                <w:rFonts w:ascii="Times New Roman" w:hAnsi="Times New Roman" w:cs="Times New Roman"/>
                <w:sz w:val="24"/>
                <w:szCs w:val="24"/>
              </w:rPr>
            </w:rPrChange>
          </w:rPr>
          <w:t>Response:</w:t>
        </w:r>
        <w:r>
          <w:rPr>
            <w:rFonts w:ascii="Times New Roman" w:hAnsi="Times New Roman" w:cs="Times New Roman"/>
            <w:sz w:val="24"/>
            <w:szCs w:val="24"/>
          </w:rPr>
          <w:t xml:space="preserve"> </w:t>
        </w:r>
      </w:ins>
      <w:ins w:id="116" w:author="Nick Maxwell" w:date="2024-04-03T16:15:00Z">
        <w:r>
          <w:rPr>
            <w:rFonts w:ascii="Times New Roman" w:hAnsi="Times New Roman" w:cs="Times New Roman"/>
            <w:sz w:val="24"/>
            <w:szCs w:val="24"/>
          </w:rPr>
          <w:t>We have elected to keep the section on distributional analyses in its current location, as this section provides important rationale rega</w:t>
        </w:r>
      </w:ins>
      <w:ins w:id="117" w:author="Nick Maxwell" w:date="2024-04-03T16:16:00Z">
        <w:r>
          <w:rPr>
            <w:rFonts w:ascii="Times New Roman" w:hAnsi="Times New Roman" w:cs="Times New Roman"/>
            <w:sz w:val="24"/>
            <w:szCs w:val="24"/>
          </w:rPr>
          <w:t xml:space="preserve">rding these analyses which needs to be discussed prior to reporting the results. Moreover, by broadly discussing how these analyses are computed, </w:t>
        </w:r>
        <w:r>
          <w:rPr>
            <w:rFonts w:ascii="Times New Roman" w:hAnsi="Times New Roman" w:cs="Times New Roman"/>
            <w:sz w:val="24"/>
            <w:szCs w:val="24"/>
          </w:rPr>
          <w:lastRenderedPageBreak/>
          <w:t>we provide a more technical explanation of how these para</w:t>
        </w:r>
      </w:ins>
      <w:ins w:id="118" w:author="Nick Maxwell" w:date="2024-04-03T16:17:00Z">
        <w:r>
          <w:rPr>
            <w:rFonts w:ascii="Times New Roman" w:hAnsi="Times New Roman" w:cs="Times New Roman"/>
            <w:sz w:val="24"/>
            <w:szCs w:val="24"/>
          </w:rPr>
          <w:t>meters were computed, providing important background information for readers who may be unfamiliar with this approach</w:t>
        </w:r>
      </w:ins>
      <w:ins w:id="119" w:author="Nick Maxwell" w:date="2024-04-03T16:20:00Z">
        <w:r>
          <w:rPr>
            <w:rFonts w:ascii="Times New Roman" w:hAnsi="Times New Roman" w:cs="Times New Roman"/>
            <w:sz w:val="24"/>
            <w:szCs w:val="24"/>
          </w:rPr>
          <w:t xml:space="preserve"> (see Yap, </w:t>
        </w:r>
        <w:proofErr w:type="spellStart"/>
        <w:r>
          <w:rPr>
            <w:rFonts w:ascii="Times New Roman" w:hAnsi="Times New Roman" w:cs="Times New Roman"/>
            <w:sz w:val="24"/>
            <w:szCs w:val="24"/>
          </w:rPr>
          <w:t>Tse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2009; </w:t>
        </w:r>
      </w:ins>
      <w:proofErr w:type="spellStart"/>
      <w:ins w:id="120" w:author="Nick Maxwell" w:date="2024-04-03T16:21:00Z">
        <w:r>
          <w:rPr>
            <w:rFonts w:ascii="Times New Roman" w:hAnsi="Times New Roman" w:cs="Times New Roman"/>
            <w:sz w:val="24"/>
            <w:szCs w:val="24"/>
          </w:rPr>
          <w:t>Tse</w:t>
        </w:r>
        <w:proofErr w:type="spellEnd"/>
        <w:r>
          <w:rPr>
            <w:rFonts w:ascii="Times New Roman" w:hAnsi="Times New Roman" w:cs="Times New Roman"/>
            <w:sz w:val="24"/>
            <w:szCs w:val="24"/>
          </w:rPr>
          <w:t xml:space="preserve"> et al., 2010 who </w:t>
        </w:r>
      </w:ins>
      <w:ins w:id="121" w:author="Nick Maxwell" w:date="2024-04-03T16:22:00Z">
        <w:r>
          <w:rPr>
            <w:rFonts w:ascii="Times New Roman" w:hAnsi="Times New Roman" w:cs="Times New Roman"/>
            <w:sz w:val="24"/>
            <w:szCs w:val="24"/>
          </w:rPr>
          <w:t>organized their Introductions similarly).</w:t>
        </w:r>
      </w:ins>
      <w:del w:id="122" w:author="Nick Maxwell" w:date="2024-04-03T16:14:00Z">
        <w:r w:rsidR="00620589" w:rsidRPr="001B1D3A" w:rsidDel="000A67C3">
          <w:rPr>
            <w:rFonts w:ascii="Times New Roman" w:hAnsi="Times New Roman" w:cs="Times New Roman"/>
            <w:sz w:val="24"/>
            <w:szCs w:val="24"/>
          </w:rPr>
          <w:delText>ntire section should be in the methods, not in the introduction.</w:delText>
        </w:r>
      </w:del>
      <w:r w:rsidR="00620589" w:rsidRPr="001B1D3A">
        <w:rPr>
          <w:rFonts w:ascii="Times New Roman" w:hAnsi="Times New Roman" w:cs="Times New Roman"/>
          <w:sz w:val="24"/>
          <w:szCs w:val="24"/>
        </w:rPr>
        <w:br/>
      </w:r>
    </w:p>
    <w:p w14:paraId="54A0FE9F" w14:textId="2CB9A291" w:rsidR="008B2960" w:rsidRDefault="006E0FB5">
      <w:pPr>
        <w:spacing w:after="0"/>
        <w:contextualSpacing/>
        <w:rPr>
          <w:rFonts w:ascii="Times New Roman" w:hAnsi="Times New Roman" w:cs="Times New Roman"/>
          <w:sz w:val="24"/>
          <w:szCs w:val="24"/>
        </w:rPr>
        <w:pPrChange w:id="123" w:author="Mark Huff" w:date="2024-04-02T10:19:00Z">
          <w:pPr>
            <w:spacing w:after="0"/>
          </w:pPr>
        </w:pPrChange>
      </w:pPr>
      <w:r w:rsidRPr="006E0FB5">
        <w:rPr>
          <w:rFonts w:ascii="Times New Roman" w:hAnsi="Times New Roman" w:cs="Times New Roman"/>
          <w:b/>
          <w:bCs/>
          <w:sz w:val="24"/>
          <w:szCs w:val="24"/>
        </w:rPr>
        <w:t xml:space="preserve">Comment </w:t>
      </w:r>
      <w:ins w:id="124" w:author="Nick Maxwell" w:date="2024-04-03T16:13:00Z">
        <w:r w:rsidR="000A67C3">
          <w:rPr>
            <w:rFonts w:ascii="Times New Roman" w:hAnsi="Times New Roman" w:cs="Times New Roman"/>
            <w:b/>
            <w:bCs/>
            <w:sz w:val="24"/>
            <w:szCs w:val="24"/>
          </w:rPr>
          <w:t>7</w:t>
        </w:r>
      </w:ins>
      <w:del w:id="125" w:author="Nick Maxwell" w:date="2024-04-03T16:13:00Z">
        <w:r w:rsidRPr="006E0FB5" w:rsidDel="000A67C3">
          <w:rPr>
            <w:rFonts w:ascii="Times New Roman" w:hAnsi="Times New Roman" w:cs="Times New Roman"/>
            <w:b/>
            <w:bCs/>
            <w:sz w:val="24"/>
            <w:szCs w:val="24"/>
          </w:rPr>
          <w:delText>6</w:delText>
        </w:r>
      </w:del>
      <w:r w:rsidRPr="006E0FB5">
        <w:rPr>
          <w:rFonts w:ascii="Times New Roman" w:hAnsi="Times New Roman" w:cs="Times New Roman"/>
          <w:b/>
          <w:bCs/>
          <w:sz w:val="24"/>
          <w:szCs w:val="24"/>
        </w:rPr>
        <w:t>:</w:t>
      </w:r>
      <w:r>
        <w:rPr>
          <w:rFonts w:ascii="Times New Roman" w:hAnsi="Times New Roman" w:cs="Times New Roman"/>
          <w:sz w:val="24"/>
          <w:szCs w:val="24"/>
        </w:rPr>
        <w:t xml:space="preserve"> Several suggestions</w:t>
      </w:r>
      <w:r w:rsidR="00F7531E">
        <w:rPr>
          <w:rFonts w:ascii="Times New Roman" w:hAnsi="Times New Roman" w:cs="Times New Roman"/>
          <w:sz w:val="24"/>
          <w:szCs w:val="24"/>
        </w:rPr>
        <w:t xml:space="preserve"> are provided</w:t>
      </w:r>
      <w:r>
        <w:rPr>
          <w:rFonts w:ascii="Times New Roman" w:hAnsi="Times New Roman" w:cs="Times New Roman"/>
          <w:sz w:val="24"/>
          <w:szCs w:val="24"/>
        </w:rPr>
        <w:t xml:space="preserve"> for additional citations throughout the</w:t>
      </w:r>
      <w:r w:rsidR="00F7531E">
        <w:rPr>
          <w:rFonts w:ascii="Times New Roman" w:hAnsi="Times New Roman" w:cs="Times New Roman"/>
          <w:sz w:val="24"/>
          <w:szCs w:val="24"/>
        </w:rPr>
        <w:t xml:space="preserve"> </w:t>
      </w:r>
      <w:r>
        <w:rPr>
          <w:rFonts w:ascii="Times New Roman" w:hAnsi="Times New Roman" w:cs="Times New Roman"/>
          <w:sz w:val="24"/>
          <w:szCs w:val="24"/>
        </w:rPr>
        <w:t>Introduction</w:t>
      </w:r>
      <w:r w:rsidR="00F7531E">
        <w:rPr>
          <w:rFonts w:ascii="Times New Roman" w:hAnsi="Times New Roman" w:cs="Times New Roman"/>
          <w:sz w:val="24"/>
          <w:szCs w:val="24"/>
        </w:rPr>
        <w:t>.</w:t>
      </w:r>
    </w:p>
    <w:p w14:paraId="37A51D0B" w14:textId="77777777" w:rsidR="008B2960" w:rsidRDefault="008B2960">
      <w:pPr>
        <w:spacing w:after="0"/>
        <w:contextualSpacing/>
        <w:rPr>
          <w:rFonts w:ascii="Times New Roman" w:hAnsi="Times New Roman" w:cs="Times New Roman"/>
          <w:sz w:val="24"/>
          <w:szCs w:val="24"/>
        </w:rPr>
        <w:pPrChange w:id="126" w:author="Mark Huff" w:date="2024-04-02T10:19:00Z">
          <w:pPr>
            <w:spacing w:after="0"/>
          </w:pPr>
        </w:pPrChange>
      </w:pPr>
    </w:p>
    <w:p w14:paraId="40D0765B" w14:textId="06D3DFA9" w:rsidR="006E0FB5" w:rsidRDefault="006E0FB5">
      <w:pPr>
        <w:contextualSpacing/>
        <w:rPr>
          <w:ins w:id="127" w:author="Nick Maxwell" w:date="2024-04-03T16:13:00Z"/>
          <w:rFonts w:ascii="Times New Roman" w:hAnsi="Times New Roman" w:cs="Times New Roman"/>
          <w:sz w:val="24"/>
          <w:szCs w:val="24"/>
        </w:rPr>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We have added additional citations where appropriate.</w:t>
      </w:r>
      <w:ins w:id="128" w:author="Mark Huff" w:date="2024-04-02T10:18:00Z">
        <w:r w:rsidR="00850220">
          <w:rPr>
            <w:rFonts w:ascii="Times New Roman" w:hAnsi="Times New Roman" w:cs="Times New Roman"/>
            <w:sz w:val="24"/>
            <w:szCs w:val="24"/>
          </w:rPr>
          <w:t xml:space="preserve"> We appreciate the additional literature.</w:t>
        </w:r>
      </w:ins>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Pr="006E0FB5">
        <w:rPr>
          <w:rFonts w:ascii="Times New Roman" w:hAnsi="Times New Roman" w:cs="Times New Roman"/>
          <w:b/>
          <w:bCs/>
          <w:sz w:val="24"/>
          <w:szCs w:val="24"/>
        </w:rPr>
        <w:t xml:space="preserve">Comment </w:t>
      </w:r>
      <w:ins w:id="129" w:author="Nick Maxwell" w:date="2024-04-03T16:13:00Z">
        <w:r w:rsidR="000A67C3">
          <w:rPr>
            <w:rFonts w:ascii="Times New Roman" w:hAnsi="Times New Roman" w:cs="Times New Roman"/>
            <w:b/>
            <w:bCs/>
            <w:sz w:val="24"/>
            <w:szCs w:val="24"/>
          </w:rPr>
          <w:t>8</w:t>
        </w:r>
      </w:ins>
      <w:del w:id="130" w:author="Nick Maxwell" w:date="2024-04-03T16:13:00Z">
        <w:r w:rsidRPr="006E0FB5" w:rsidDel="000A67C3">
          <w:rPr>
            <w:rFonts w:ascii="Times New Roman" w:hAnsi="Times New Roman" w:cs="Times New Roman"/>
            <w:b/>
            <w:bCs/>
            <w:sz w:val="24"/>
            <w:szCs w:val="24"/>
          </w:rPr>
          <w:delText>7</w:delText>
        </w:r>
      </w:del>
      <w:r w:rsidRPr="006E0FB5">
        <w:rPr>
          <w:rFonts w:ascii="Times New Roman" w:hAnsi="Times New Roman" w:cs="Times New Roman"/>
          <w:b/>
          <w:bCs/>
          <w:sz w:val="24"/>
          <w:szCs w:val="24"/>
        </w:rPr>
        <w:t>:</w:t>
      </w:r>
      <w:r>
        <w:rPr>
          <w:rFonts w:ascii="Times New Roman" w:hAnsi="Times New Roman" w:cs="Times New Roman"/>
          <w:sz w:val="24"/>
          <w:szCs w:val="24"/>
        </w:rPr>
        <w:t xml:space="preserve"> </w:t>
      </w:r>
      <w:r w:rsidR="00620589" w:rsidRPr="001B1D3A">
        <w:rPr>
          <w:rFonts w:ascii="Times New Roman" w:hAnsi="Times New Roman" w:cs="Times New Roman"/>
          <w:sz w:val="24"/>
          <w:szCs w:val="24"/>
        </w:rPr>
        <w:t xml:space="preserve">The authors should present the knowledge gap and research question early in the introduction to clearly set the stage for the study and provide context for the reader. This will help to frame the research, guiding the reader through the rationale and significance of the study. </w:t>
      </w:r>
    </w:p>
    <w:p w14:paraId="12DD91E5" w14:textId="77777777" w:rsidR="000A67C3" w:rsidRDefault="000A67C3">
      <w:pPr>
        <w:contextualSpacing/>
        <w:rPr>
          <w:rFonts w:ascii="Times New Roman" w:hAnsi="Times New Roman" w:cs="Times New Roman"/>
          <w:sz w:val="24"/>
          <w:szCs w:val="24"/>
        </w:rPr>
        <w:pPrChange w:id="131" w:author="Mark Huff" w:date="2024-04-02T10:19:00Z">
          <w:pPr/>
        </w:pPrChange>
      </w:pPr>
    </w:p>
    <w:p w14:paraId="0CAE5528" w14:textId="4F61F296" w:rsidR="00FE778B" w:rsidRDefault="006E0FB5">
      <w:pPr>
        <w:contextualSpacing/>
        <w:rPr>
          <w:rFonts w:ascii="Times New Roman" w:hAnsi="Times New Roman" w:cs="Times New Roman"/>
          <w:sz w:val="24"/>
          <w:szCs w:val="24"/>
        </w:rPr>
        <w:pPrChange w:id="132" w:author="Mark Huff" w:date="2024-04-02T10:19:00Z">
          <w:pPr/>
        </w:pPrChange>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In our revised manuscript, we now introduce the research question on pg. </w:t>
      </w:r>
      <w:del w:id="133" w:author="Nick Maxwell" w:date="2024-04-04T18:25:00Z">
        <w:r w:rsidRPr="006E0FB5" w:rsidDel="00BB4519">
          <w:rPr>
            <w:rFonts w:ascii="Times New Roman" w:hAnsi="Times New Roman" w:cs="Times New Roman"/>
            <w:sz w:val="24"/>
            <w:szCs w:val="24"/>
            <w:highlight w:val="yellow"/>
          </w:rPr>
          <w:delText>xx</w:delText>
        </w:r>
        <w:r w:rsidDel="00BB4519">
          <w:rPr>
            <w:rFonts w:ascii="Times New Roman" w:hAnsi="Times New Roman" w:cs="Times New Roman"/>
            <w:sz w:val="24"/>
            <w:szCs w:val="24"/>
          </w:rPr>
          <w:delText xml:space="preserve"> </w:delText>
        </w:r>
      </w:del>
      <w:ins w:id="134" w:author="Nick Maxwell" w:date="2024-04-04T18:25:00Z">
        <w:r w:rsidR="00BB4519">
          <w:rPr>
            <w:rFonts w:ascii="Times New Roman" w:hAnsi="Times New Roman" w:cs="Times New Roman"/>
            <w:sz w:val="24"/>
            <w:szCs w:val="24"/>
          </w:rPr>
          <w:t xml:space="preserve">3 </w:t>
        </w:r>
      </w:ins>
      <w:r>
        <w:rPr>
          <w:rFonts w:ascii="Times New Roman" w:hAnsi="Times New Roman" w:cs="Times New Roman"/>
          <w:sz w:val="24"/>
          <w:szCs w:val="24"/>
        </w:rPr>
        <w:t xml:space="preserve">of Introduction before </w:t>
      </w:r>
      <w:r w:rsidR="00DD04EC">
        <w:rPr>
          <w:rFonts w:ascii="Times New Roman" w:hAnsi="Times New Roman" w:cs="Times New Roman"/>
          <w:sz w:val="24"/>
          <w:szCs w:val="24"/>
        </w:rPr>
        <w:t>beginning our</w:t>
      </w:r>
      <w:r>
        <w:rPr>
          <w:rFonts w:ascii="Times New Roman" w:hAnsi="Times New Roman" w:cs="Times New Roman"/>
          <w:sz w:val="24"/>
          <w:szCs w:val="24"/>
        </w:rPr>
        <w:t xml:space="preserve"> review of the task-switching literature.</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Pr="006E0FB5">
        <w:rPr>
          <w:rFonts w:ascii="Times New Roman" w:hAnsi="Times New Roman" w:cs="Times New Roman"/>
          <w:b/>
          <w:bCs/>
          <w:sz w:val="24"/>
          <w:szCs w:val="24"/>
        </w:rPr>
        <w:t xml:space="preserve">Comment </w:t>
      </w:r>
      <w:ins w:id="135" w:author="Nick Maxwell" w:date="2024-04-03T16:14:00Z">
        <w:r w:rsidR="000A67C3">
          <w:rPr>
            <w:rFonts w:ascii="Times New Roman" w:hAnsi="Times New Roman" w:cs="Times New Roman"/>
            <w:b/>
            <w:bCs/>
            <w:sz w:val="24"/>
            <w:szCs w:val="24"/>
          </w:rPr>
          <w:t>9</w:t>
        </w:r>
      </w:ins>
      <w:del w:id="136" w:author="Nick Maxwell" w:date="2024-04-03T16:14:00Z">
        <w:r w:rsidRPr="006E0FB5" w:rsidDel="000A67C3">
          <w:rPr>
            <w:rFonts w:ascii="Times New Roman" w:hAnsi="Times New Roman" w:cs="Times New Roman"/>
            <w:b/>
            <w:bCs/>
            <w:sz w:val="24"/>
            <w:szCs w:val="24"/>
          </w:rPr>
          <w:delText>8</w:delText>
        </w:r>
      </w:del>
      <w:r w:rsidRPr="006E0FB5">
        <w:rPr>
          <w:rFonts w:ascii="Times New Roman" w:hAnsi="Times New Roman" w:cs="Times New Roman"/>
          <w:b/>
          <w:bCs/>
          <w:sz w:val="24"/>
          <w:szCs w:val="24"/>
        </w:rPr>
        <w:t>:</w:t>
      </w:r>
      <w:r>
        <w:rPr>
          <w:rFonts w:ascii="Times New Roman" w:hAnsi="Times New Roman" w:cs="Times New Roman"/>
          <w:sz w:val="24"/>
          <w:szCs w:val="24"/>
        </w:rPr>
        <w:t xml:space="preserve"> </w:t>
      </w:r>
      <w:r w:rsidR="00620589" w:rsidRPr="001B1D3A">
        <w:rPr>
          <w:rFonts w:ascii="Times New Roman" w:hAnsi="Times New Roman" w:cs="Times New Roman"/>
          <w:sz w:val="24"/>
          <w:szCs w:val="24"/>
        </w:rPr>
        <w:t>In the methods section, certain decisions are made, such as "blocks were always ordered such that participants completed the two pure blocks before completing the two switch blocks", and previous studies are cited. It would be beneficial to briefly explain the rationale behind this decision.</w:t>
      </w:r>
      <w:r w:rsidR="00620589" w:rsidRPr="001B1D3A">
        <w:rPr>
          <w:rFonts w:ascii="Times New Roman" w:hAnsi="Times New Roman" w:cs="Times New Roman"/>
          <w:sz w:val="24"/>
          <w:szCs w:val="24"/>
        </w:rPr>
        <w:br/>
      </w:r>
    </w:p>
    <w:p w14:paraId="54E6861E" w14:textId="13D0294B" w:rsidR="006E0FB5" w:rsidRDefault="00FE778B">
      <w:pPr>
        <w:contextualSpacing/>
        <w:rPr>
          <w:ins w:id="137" w:author="Nick Maxwell" w:date="2024-04-03T16:23:00Z"/>
          <w:rFonts w:ascii="Times New Roman" w:hAnsi="Times New Roman" w:cs="Times New Roman"/>
          <w:sz w:val="24"/>
          <w:szCs w:val="24"/>
        </w:rPr>
      </w:pPr>
      <w:r w:rsidRPr="00FE778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0FB5">
        <w:rPr>
          <w:rFonts w:ascii="Times New Roman" w:hAnsi="Times New Roman" w:cs="Times New Roman"/>
          <w:sz w:val="24"/>
          <w:szCs w:val="24"/>
        </w:rPr>
        <w:t>We</w:t>
      </w:r>
      <w:r w:rsidR="00F53DBC">
        <w:rPr>
          <w:rFonts w:ascii="Times New Roman" w:hAnsi="Times New Roman" w:cs="Times New Roman"/>
          <w:sz w:val="24"/>
          <w:szCs w:val="24"/>
        </w:rPr>
        <w:t xml:space="preserve"> have updated the Methods section accordingly. For example, on pg. </w:t>
      </w:r>
      <w:del w:id="138" w:author="Nick Maxwell" w:date="2024-04-04T18:25:00Z">
        <w:r w:rsidR="00F53DBC" w:rsidRPr="00F53DBC" w:rsidDel="00BB4519">
          <w:rPr>
            <w:rFonts w:ascii="Times New Roman" w:hAnsi="Times New Roman" w:cs="Times New Roman"/>
            <w:sz w:val="24"/>
            <w:szCs w:val="24"/>
            <w:highlight w:val="yellow"/>
          </w:rPr>
          <w:delText>xx</w:delText>
        </w:r>
        <w:r w:rsidR="00F53DBC" w:rsidDel="00BB4519">
          <w:rPr>
            <w:rFonts w:ascii="Times New Roman" w:hAnsi="Times New Roman" w:cs="Times New Roman"/>
            <w:sz w:val="24"/>
            <w:szCs w:val="24"/>
          </w:rPr>
          <w:delText xml:space="preserve"> </w:delText>
        </w:r>
      </w:del>
      <w:ins w:id="139" w:author="Nick Maxwell" w:date="2024-04-04T18:25:00Z">
        <w:r w:rsidR="00BB4519">
          <w:rPr>
            <w:rFonts w:ascii="Times New Roman" w:hAnsi="Times New Roman" w:cs="Times New Roman"/>
            <w:sz w:val="24"/>
            <w:szCs w:val="24"/>
          </w:rPr>
          <w:t xml:space="preserve">15 </w:t>
        </w:r>
      </w:ins>
      <w:r w:rsidR="00F53DBC">
        <w:rPr>
          <w:rFonts w:ascii="Times New Roman" w:hAnsi="Times New Roman" w:cs="Times New Roman"/>
          <w:sz w:val="24"/>
          <w:szCs w:val="24"/>
        </w:rPr>
        <w:t>of the Procedure, we now note that counterbalancing procedure was specifically modeled after Huff et al. (2015), who had all participants complete the pure blocks before completing the switch block</w:t>
      </w:r>
      <w:r w:rsidR="008B2960">
        <w:rPr>
          <w:rFonts w:ascii="Times New Roman" w:hAnsi="Times New Roman" w:cs="Times New Roman"/>
          <w:sz w:val="24"/>
          <w:szCs w:val="24"/>
        </w:rPr>
        <w:t xml:space="preserve">, which </w:t>
      </w:r>
      <w:r w:rsidR="00F53DBC">
        <w:rPr>
          <w:rFonts w:ascii="Times New Roman" w:hAnsi="Times New Roman" w:cs="Times New Roman"/>
          <w:sz w:val="24"/>
          <w:szCs w:val="24"/>
        </w:rPr>
        <w:t xml:space="preserve">ensured that performance on the pure blocks was not impacted by the task-switching instructions, allowing for a </w:t>
      </w:r>
      <w:r w:rsidR="005671EF">
        <w:rPr>
          <w:rFonts w:ascii="Times New Roman" w:hAnsi="Times New Roman" w:cs="Times New Roman"/>
          <w:sz w:val="24"/>
          <w:szCs w:val="24"/>
        </w:rPr>
        <w:t>non-biased</w:t>
      </w:r>
      <w:r w:rsidR="00F53DBC">
        <w:rPr>
          <w:rFonts w:ascii="Times New Roman" w:hAnsi="Times New Roman" w:cs="Times New Roman"/>
          <w:sz w:val="24"/>
          <w:szCs w:val="24"/>
        </w:rPr>
        <w:t xml:space="preserve"> baseline measure of non-switch task performance.</w:t>
      </w:r>
    </w:p>
    <w:p w14:paraId="547F2ED9" w14:textId="77777777" w:rsidR="00266C67" w:rsidRDefault="00266C67">
      <w:pPr>
        <w:contextualSpacing/>
        <w:rPr>
          <w:rFonts w:ascii="Times New Roman" w:hAnsi="Times New Roman" w:cs="Times New Roman"/>
          <w:sz w:val="24"/>
          <w:szCs w:val="24"/>
        </w:rPr>
        <w:pPrChange w:id="140" w:author="Mark Huff" w:date="2024-04-02T10:19:00Z">
          <w:pPr/>
        </w:pPrChange>
      </w:pPr>
    </w:p>
    <w:p w14:paraId="49CEDD74" w14:textId="72A59232" w:rsidR="00FE778B" w:rsidRPr="001B1D3A" w:rsidRDefault="00FE778B">
      <w:pPr>
        <w:contextualSpacing/>
        <w:rPr>
          <w:rFonts w:ascii="Times New Roman" w:hAnsi="Times New Roman" w:cs="Times New Roman"/>
          <w:sz w:val="24"/>
          <w:szCs w:val="24"/>
        </w:rPr>
        <w:pPrChange w:id="141" w:author="Mark Huff" w:date="2024-04-02T10:19:00Z">
          <w:pPr/>
        </w:pPrChange>
      </w:pPr>
      <w:r>
        <w:rPr>
          <w:rFonts w:ascii="Times New Roman" w:hAnsi="Times New Roman" w:cs="Times New Roman"/>
          <w:sz w:val="24"/>
          <w:szCs w:val="24"/>
        </w:rPr>
        <w:t>All other minor comments have been addressed in the manuscript. We thank you for taking the time to review our paper.</w:t>
      </w:r>
    </w:p>
    <w:sectPr w:rsidR="00FE778B" w:rsidRPr="001B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89"/>
    <w:rsid w:val="00023429"/>
    <w:rsid w:val="00041CB5"/>
    <w:rsid w:val="000A67C3"/>
    <w:rsid w:val="000D5D9F"/>
    <w:rsid w:val="00117886"/>
    <w:rsid w:val="00127FFE"/>
    <w:rsid w:val="00140789"/>
    <w:rsid w:val="00146C8F"/>
    <w:rsid w:val="001B1D3A"/>
    <w:rsid w:val="001F7799"/>
    <w:rsid w:val="002026EC"/>
    <w:rsid w:val="00221CFB"/>
    <w:rsid w:val="00246777"/>
    <w:rsid w:val="00266C67"/>
    <w:rsid w:val="0029190C"/>
    <w:rsid w:val="002A5A05"/>
    <w:rsid w:val="002B231B"/>
    <w:rsid w:val="002E6439"/>
    <w:rsid w:val="00313CE5"/>
    <w:rsid w:val="00330A00"/>
    <w:rsid w:val="003476A1"/>
    <w:rsid w:val="00351359"/>
    <w:rsid w:val="0036771D"/>
    <w:rsid w:val="003707EC"/>
    <w:rsid w:val="003A295D"/>
    <w:rsid w:val="00403A37"/>
    <w:rsid w:val="00416787"/>
    <w:rsid w:val="00430941"/>
    <w:rsid w:val="00442A21"/>
    <w:rsid w:val="004718F9"/>
    <w:rsid w:val="004A7FBC"/>
    <w:rsid w:val="004C6CB7"/>
    <w:rsid w:val="0054099E"/>
    <w:rsid w:val="00546EB3"/>
    <w:rsid w:val="005671EF"/>
    <w:rsid w:val="00620589"/>
    <w:rsid w:val="0062678C"/>
    <w:rsid w:val="006D7730"/>
    <w:rsid w:val="006E0FB5"/>
    <w:rsid w:val="007053D5"/>
    <w:rsid w:val="007170B3"/>
    <w:rsid w:val="00740F0E"/>
    <w:rsid w:val="007B5BA4"/>
    <w:rsid w:val="007F7313"/>
    <w:rsid w:val="008128E7"/>
    <w:rsid w:val="00831E15"/>
    <w:rsid w:val="008357C1"/>
    <w:rsid w:val="00850220"/>
    <w:rsid w:val="008B2960"/>
    <w:rsid w:val="008D5E81"/>
    <w:rsid w:val="008D5FE1"/>
    <w:rsid w:val="008D76D7"/>
    <w:rsid w:val="008F48EC"/>
    <w:rsid w:val="00972103"/>
    <w:rsid w:val="009B2E13"/>
    <w:rsid w:val="009C3EA3"/>
    <w:rsid w:val="009E1110"/>
    <w:rsid w:val="009F2BBE"/>
    <w:rsid w:val="00A134D2"/>
    <w:rsid w:val="00A9311F"/>
    <w:rsid w:val="00AA05D3"/>
    <w:rsid w:val="00AE2086"/>
    <w:rsid w:val="00B839D9"/>
    <w:rsid w:val="00BA567F"/>
    <w:rsid w:val="00BB4519"/>
    <w:rsid w:val="00C02B99"/>
    <w:rsid w:val="00C02F53"/>
    <w:rsid w:val="00C4431C"/>
    <w:rsid w:val="00C7320B"/>
    <w:rsid w:val="00C8134A"/>
    <w:rsid w:val="00CA28E2"/>
    <w:rsid w:val="00CB1B46"/>
    <w:rsid w:val="00CC1568"/>
    <w:rsid w:val="00CE76EA"/>
    <w:rsid w:val="00D770FA"/>
    <w:rsid w:val="00D9729A"/>
    <w:rsid w:val="00DA72A8"/>
    <w:rsid w:val="00DD04EC"/>
    <w:rsid w:val="00DE7230"/>
    <w:rsid w:val="00DF429C"/>
    <w:rsid w:val="00E1495D"/>
    <w:rsid w:val="00E44586"/>
    <w:rsid w:val="00E45F47"/>
    <w:rsid w:val="00E507F7"/>
    <w:rsid w:val="00EA0692"/>
    <w:rsid w:val="00ED129E"/>
    <w:rsid w:val="00EE3607"/>
    <w:rsid w:val="00F01943"/>
    <w:rsid w:val="00F02FB6"/>
    <w:rsid w:val="00F53DBC"/>
    <w:rsid w:val="00F7531E"/>
    <w:rsid w:val="00FA0C2F"/>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8B4"/>
  <w15:chartTrackingRefBased/>
  <w15:docId w15:val="{EA7FBE2B-5623-44CC-8EDE-F8E3B082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89"/>
    <w:rPr>
      <w:rFonts w:eastAsiaTheme="majorEastAsia" w:cstheme="majorBidi"/>
      <w:color w:val="272727" w:themeColor="text1" w:themeTint="D8"/>
    </w:rPr>
  </w:style>
  <w:style w:type="paragraph" w:styleId="Title">
    <w:name w:val="Title"/>
    <w:basedOn w:val="Normal"/>
    <w:next w:val="Normal"/>
    <w:link w:val="TitleChar"/>
    <w:uiPriority w:val="10"/>
    <w:qFormat/>
    <w:rsid w:val="006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0589"/>
    <w:rPr>
      <w:i/>
      <w:iCs/>
      <w:color w:val="404040" w:themeColor="text1" w:themeTint="BF"/>
    </w:rPr>
  </w:style>
  <w:style w:type="paragraph" w:styleId="ListParagraph">
    <w:name w:val="List Paragraph"/>
    <w:basedOn w:val="Normal"/>
    <w:uiPriority w:val="34"/>
    <w:qFormat/>
    <w:rsid w:val="00620589"/>
    <w:pPr>
      <w:ind w:left="720"/>
      <w:contextualSpacing/>
    </w:pPr>
  </w:style>
  <w:style w:type="character" w:styleId="IntenseEmphasis">
    <w:name w:val="Intense Emphasis"/>
    <w:basedOn w:val="DefaultParagraphFont"/>
    <w:uiPriority w:val="21"/>
    <w:qFormat/>
    <w:rsid w:val="00620589"/>
    <w:rPr>
      <w:i/>
      <w:iCs/>
      <w:color w:val="0F4761" w:themeColor="accent1" w:themeShade="BF"/>
    </w:rPr>
  </w:style>
  <w:style w:type="paragraph" w:styleId="IntenseQuote">
    <w:name w:val="Intense Quote"/>
    <w:basedOn w:val="Normal"/>
    <w:next w:val="Normal"/>
    <w:link w:val="IntenseQuoteChar"/>
    <w:uiPriority w:val="30"/>
    <w:qFormat/>
    <w:rsid w:val="0062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89"/>
    <w:rPr>
      <w:i/>
      <w:iCs/>
      <w:color w:val="0F4761" w:themeColor="accent1" w:themeShade="BF"/>
    </w:rPr>
  </w:style>
  <w:style w:type="character" w:styleId="IntenseReference">
    <w:name w:val="Intense Reference"/>
    <w:basedOn w:val="DefaultParagraphFont"/>
    <w:uiPriority w:val="32"/>
    <w:qFormat/>
    <w:rsid w:val="00620589"/>
    <w:rPr>
      <w:b/>
      <w:bCs/>
      <w:smallCaps/>
      <w:color w:val="0F4761" w:themeColor="accent1" w:themeShade="BF"/>
      <w:spacing w:val="5"/>
    </w:rPr>
  </w:style>
  <w:style w:type="character" w:styleId="CommentReference">
    <w:name w:val="annotation reference"/>
    <w:basedOn w:val="DefaultParagraphFont"/>
    <w:uiPriority w:val="99"/>
    <w:semiHidden/>
    <w:unhideWhenUsed/>
    <w:rsid w:val="00127FFE"/>
    <w:rPr>
      <w:sz w:val="16"/>
      <w:szCs w:val="16"/>
    </w:rPr>
  </w:style>
  <w:style w:type="paragraph" w:styleId="CommentText">
    <w:name w:val="annotation text"/>
    <w:basedOn w:val="Normal"/>
    <w:link w:val="CommentTextChar"/>
    <w:uiPriority w:val="99"/>
    <w:unhideWhenUsed/>
    <w:rsid w:val="00127FFE"/>
    <w:pPr>
      <w:spacing w:line="240" w:lineRule="auto"/>
    </w:pPr>
    <w:rPr>
      <w:sz w:val="20"/>
      <w:szCs w:val="20"/>
    </w:rPr>
  </w:style>
  <w:style w:type="character" w:customStyle="1" w:styleId="CommentTextChar">
    <w:name w:val="Comment Text Char"/>
    <w:basedOn w:val="DefaultParagraphFont"/>
    <w:link w:val="CommentText"/>
    <w:uiPriority w:val="99"/>
    <w:rsid w:val="00127FFE"/>
    <w:rPr>
      <w:sz w:val="20"/>
      <w:szCs w:val="20"/>
    </w:rPr>
  </w:style>
  <w:style w:type="paragraph" w:styleId="CommentSubject">
    <w:name w:val="annotation subject"/>
    <w:basedOn w:val="CommentText"/>
    <w:next w:val="CommentText"/>
    <w:link w:val="CommentSubjectChar"/>
    <w:uiPriority w:val="99"/>
    <w:semiHidden/>
    <w:unhideWhenUsed/>
    <w:rsid w:val="00127FFE"/>
    <w:rPr>
      <w:b/>
      <w:bCs/>
    </w:rPr>
  </w:style>
  <w:style w:type="character" w:customStyle="1" w:styleId="CommentSubjectChar">
    <w:name w:val="Comment Subject Char"/>
    <w:basedOn w:val="CommentTextChar"/>
    <w:link w:val="CommentSubject"/>
    <w:uiPriority w:val="99"/>
    <w:semiHidden/>
    <w:rsid w:val="00127FFE"/>
    <w:rPr>
      <w:b/>
      <w:bCs/>
      <w:sz w:val="20"/>
      <w:szCs w:val="20"/>
    </w:rPr>
  </w:style>
  <w:style w:type="paragraph" w:styleId="Revision">
    <w:name w:val="Revision"/>
    <w:hidden/>
    <w:uiPriority w:val="99"/>
    <w:semiHidden/>
    <w:rsid w:val="00EE3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cp:revision>
  <dcterms:created xsi:type="dcterms:W3CDTF">2024-04-02T15:20:00Z</dcterms:created>
  <dcterms:modified xsi:type="dcterms:W3CDTF">2024-04-05T21:10:00Z</dcterms:modified>
</cp:coreProperties>
</file>