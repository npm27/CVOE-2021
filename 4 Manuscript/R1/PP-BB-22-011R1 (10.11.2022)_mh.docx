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00556CED" w14:textId="77777777" w:rsidR="00DC7672" w:rsidRDefault="00DC7672" w:rsidP="004A6944">
      <w:pPr>
        <w:spacing w:line="480" w:lineRule="auto"/>
        <w:jc w:val="center"/>
        <w:rPr>
          <w:rFonts w:eastAsia="Arial"/>
          <w:sz w:val="24"/>
          <w:szCs w:val="24"/>
        </w:rPr>
      </w:pPr>
      <w:r>
        <w:rPr>
          <w:sz w:val="24"/>
          <w:szCs w:val="24"/>
        </w:rPr>
        <w:t xml:space="preserve">Predictive </w:t>
      </w:r>
      <w:r w:rsidRPr="00493692">
        <w:rPr>
          <w:sz w:val="24"/>
          <w:szCs w:val="24"/>
        </w:rPr>
        <w:t>Alternating Runs and Random Task-Switching</w:t>
      </w:r>
      <w:r>
        <w:rPr>
          <w:sz w:val="24"/>
          <w:szCs w:val="24"/>
        </w:rPr>
        <w:t xml:space="preserve"> Sequences</w:t>
      </w:r>
      <w:r w:rsidRPr="00493692">
        <w:rPr>
          <w:sz w:val="24"/>
          <w:szCs w:val="24"/>
        </w:rPr>
        <w:t xml:space="preserve"> Produce </w:t>
      </w:r>
      <w:r>
        <w:rPr>
          <w:sz w:val="24"/>
          <w:szCs w:val="24"/>
        </w:rPr>
        <w:t>Dissociative Switch Costs</w:t>
      </w:r>
      <w:r w:rsidRPr="00493692">
        <w:rPr>
          <w:sz w:val="24"/>
          <w:szCs w:val="24"/>
        </w:rPr>
        <w:t xml:space="preserve"> in the Consonant-Vowel/Odd-Even Task</w:t>
      </w:r>
      <w:r w:rsidRPr="00A009A4">
        <w:rPr>
          <w:rFonts w:eastAsia="Arial"/>
          <w:sz w:val="24"/>
          <w:szCs w:val="24"/>
        </w:rPr>
        <w:t xml:space="preserve"> </w:t>
      </w:r>
    </w:p>
    <w:p w14:paraId="0CAF5B6C" w14:textId="1D527B6B" w:rsidR="006C0CFD" w:rsidRPr="00A009A4" w:rsidRDefault="006C0CFD" w:rsidP="004A6944">
      <w:pPr>
        <w:spacing w:line="480" w:lineRule="auto"/>
        <w:jc w:val="center"/>
        <w:rPr>
          <w:sz w:val="24"/>
          <w:szCs w:val="24"/>
        </w:rPr>
      </w:pPr>
      <w:r w:rsidRPr="00A009A4">
        <w:rPr>
          <w:rFonts w:eastAsia="Arial"/>
          <w:sz w:val="24"/>
          <w:szCs w:val="24"/>
        </w:rPr>
        <w:t>Nicholas P. Maxwell</w:t>
      </w:r>
      <w:r w:rsidR="001A483D">
        <w:rPr>
          <w:rFonts w:eastAsia="Arial"/>
          <w:sz w:val="24"/>
          <w:szCs w:val="24"/>
        </w:rPr>
        <w:t xml:space="preserve">, </w:t>
      </w:r>
      <w:r w:rsidRPr="00A009A4">
        <w:rPr>
          <w:rFonts w:eastAsia="Arial"/>
          <w:sz w:val="24"/>
          <w:szCs w:val="24"/>
        </w:rPr>
        <w:t>Mark</w:t>
      </w:r>
      <w:r>
        <w:rPr>
          <w:rFonts w:eastAsia="Arial"/>
          <w:sz w:val="24"/>
          <w:szCs w:val="24"/>
        </w:rPr>
        <w:t xml:space="preserve"> J.</w:t>
      </w:r>
      <w:r w:rsidRPr="00A009A4">
        <w:rPr>
          <w:rFonts w:eastAsia="Arial"/>
          <w:sz w:val="24"/>
          <w:szCs w:val="24"/>
        </w:rPr>
        <w:t xml:space="preserve"> Huﬀ</w:t>
      </w:r>
      <w:r w:rsidR="0013538C">
        <w:rPr>
          <w:rFonts w:eastAsia="Arial"/>
          <w:sz w:val="24"/>
          <w:szCs w:val="24"/>
        </w:rPr>
        <w:t xml:space="preserve">, &amp; Jacob </w:t>
      </w:r>
      <w:r w:rsidR="008C7060">
        <w:rPr>
          <w:rFonts w:eastAsia="Arial"/>
          <w:sz w:val="24"/>
          <w:szCs w:val="24"/>
        </w:rPr>
        <w:t xml:space="preserve">M. </w:t>
      </w:r>
      <w:r w:rsidR="0013538C">
        <w:rPr>
          <w:rFonts w:eastAsia="Arial"/>
          <w:sz w:val="24"/>
          <w:szCs w:val="24"/>
        </w:rPr>
        <w:t>Namias</w:t>
      </w:r>
    </w:p>
    <w:p w14:paraId="3E52EB44" w14:textId="77777777" w:rsidR="006C0CFD" w:rsidRPr="00A009A4" w:rsidRDefault="006C0CFD" w:rsidP="00D86FFC">
      <w:pPr>
        <w:tabs>
          <w:tab w:val="left" w:pos="2800"/>
        </w:tabs>
        <w:spacing w:line="480" w:lineRule="auto"/>
        <w:ind w:left="2800"/>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4DCE468" w14:textId="573BF322" w:rsidR="006C0CFD" w:rsidRPr="00E34685" w:rsidRDefault="006C0CFD" w:rsidP="00E34685">
      <w:pPr>
        <w:spacing w:line="497" w:lineRule="auto"/>
        <w:ind w:right="180" w:firstLine="720"/>
        <w:rPr>
          <w:rFonts w:eastAsia="Arial"/>
          <w:sz w:val="24"/>
          <w:szCs w:val="24"/>
        </w:rPr>
        <w:sectPr w:rsidR="006C0CFD" w:rsidRPr="00E34685" w:rsidSect="00E121BB">
          <w:headerReference w:type="default" r:id="rId7"/>
          <w:headerReference w:type="first" r:id="rId8"/>
          <w:pgSz w:w="12240" w:h="15840"/>
          <w:pgMar w:top="1440" w:right="1440" w:bottom="1440" w:left="1440" w:header="720" w:footer="0" w:gutter="0"/>
          <w:cols w:space="720" w:equalWidth="0">
            <w:col w:w="9360"/>
          </w:cols>
          <w:docGrid w:linePitch="299"/>
        </w:sectPr>
      </w:pPr>
      <w:r w:rsidRPr="00A009A4">
        <w:rPr>
          <w:rFonts w:eastAsia="Arial"/>
          <w:sz w:val="24"/>
          <w:szCs w:val="24"/>
        </w:rPr>
        <w:t xml:space="preserve">Correspondence concerning this article should be addressed to </w:t>
      </w:r>
      <w:r w:rsidR="00877DA3">
        <w:rPr>
          <w:rFonts w:eastAsia="Arial"/>
          <w:sz w:val="24"/>
          <w:szCs w:val="24"/>
        </w:rPr>
        <w:t>Mark J. Huff</w:t>
      </w:r>
      <w:r w:rsidRPr="00A009A4">
        <w:rPr>
          <w:rFonts w:eastAsia="Arial"/>
          <w:sz w:val="24"/>
          <w:szCs w:val="24"/>
        </w:rPr>
        <w:t xml:space="preserve">, 118 College Dr, Hattiesburg, MS, 39406. E-mail: </w:t>
      </w:r>
      <w:hyperlink r:id="rId9">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r w:rsidR="002D0433">
        <w:rPr>
          <w:rFonts w:eastAsia="Arial"/>
          <w:sz w:val="24"/>
          <w:szCs w:val="24"/>
        </w:rPr>
        <w:t>Code/files for all analyses ha</w:t>
      </w:r>
      <w:r w:rsidR="00351EC3">
        <w:rPr>
          <w:rFonts w:eastAsia="Arial"/>
          <w:sz w:val="24"/>
          <w:szCs w:val="24"/>
        </w:rPr>
        <w:t>ve</w:t>
      </w:r>
      <w:r w:rsidR="002D0433">
        <w:rPr>
          <w:rFonts w:eastAsia="Arial"/>
          <w:sz w:val="24"/>
          <w:szCs w:val="24"/>
        </w:rPr>
        <w:t xml:space="preserve"> been made available at </w:t>
      </w:r>
      <w:hyperlink r:id="rId10" w:history="1">
        <w:r w:rsidR="00E34685" w:rsidRPr="0093679A">
          <w:rPr>
            <w:rStyle w:val="Hyperlink"/>
            <w:rFonts w:eastAsia="Arial"/>
            <w:sz w:val="24"/>
            <w:szCs w:val="24"/>
          </w:rPr>
          <w:t>https://osf.io/hzwc4/</w:t>
        </w:r>
      </w:hyperlink>
      <w:r w:rsidR="002D0433">
        <w:rPr>
          <w:rFonts w:eastAsia="Arial"/>
          <w:sz w:val="24"/>
          <w:szCs w:val="24"/>
        </w:rPr>
        <w:t>.</w:t>
      </w:r>
      <w:r w:rsidR="00E34685">
        <w:rPr>
          <w:rFonts w:eastAsia="Arial"/>
          <w:sz w:val="24"/>
          <w:szCs w:val="24"/>
        </w:rPr>
        <w:t xml:space="preserve"> NPM is now at Midwestern State University.</w:t>
      </w:r>
    </w:p>
    <w:p w14:paraId="24D75B58" w14:textId="77777777" w:rsidR="00E34685" w:rsidRDefault="00E34685" w:rsidP="003E50D7">
      <w:pPr>
        <w:spacing w:line="480" w:lineRule="auto"/>
        <w:ind w:right="-19"/>
        <w:jc w:val="center"/>
        <w:rPr>
          <w:rFonts w:eastAsia="Arial"/>
          <w:sz w:val="24"/>
          <w:szCs w:val="24"/>
        </w:rPr>
      </w:pPr>
      <w:bookmarkStart w:id="0" w:name="page2"/>
      <w:bookmarkEnd w:id="0"/>
    </w:p>
    <w:p w14:paraId="0DF8A889" w14:textId="6625E941" w:rsidR="00E34685" w:rsidRDefault="00E34685">
      <w:pPr>
        <w:spacing w:after="160" w:line="259" w:lineRule="auto"/>
        <w:rPr>
          <w:rFonts w:eastAsia="Arial"/>
          <w:sz w:val="24"/>
          <w:szCs w:val="24"/>
        </w:rPr>
      </w:pPr>
      <w:r>
        <w:rPr>
          <w:rFonts w:eastAsia="Arial"/>
          <w:sz w:val="24"/>
          <w:szCs w:val="24"/>
        </w:rPr>
        <w:br w:type="page"/>
      </w:r>
    </w:p>
    <w:p w14:paraId="61C1B072" w14:textId="660A9F18" w:rsidR="006C0CFD" w:rsidRPr="00A009A4" w:rsidRDefault="006C0CFD" w:rsidP="003E50D7">
      <w:pPr>
        <w:spacing w:line="480" w:lineRule="auto"/>
        <w:ind w:right="-19"/>
        <w:jc w:val="center"/>
        <w:rPr>
          <w:sz w:val="24"/>
          <w:szCs w:val="24"/>
        </w:rPr>
      </w:pPr>
      <w:r w:rsidRPr="00A009A4">
        <w:rPr>
          <w:rFonts w:eastAsia="Arial"/>
          <w:sz w:val="24"/>
          <w:szCs w:val="24"/>
        </w:rPr>
        <w:lastRenderedPageBreak/>
        <w:t>Abstract</w:t>
      </w:r>
    </w:p>
    <w:p w14:paraId="0E08198F" w14:textId="1A8C9806" w:rsidR="0013538C" w:rsidRDefault="009A715A" w:rsidP="003E50D7">
      <w:pPr>
        <w:spacing w:line="480" w:lineRule="auto"/>
        <w:rPr>
          <w:sz w:val="24"/>
          <w:szCs w:val="24"/>
        </w:rPr>
      </w:pPr>
      <w:r w:rsidRPr="009A715A">
        <w:rPr>
          <w:color w:val="0070C0"/>
          <w:sz w:val="24"/>
          <w:szCs w:val="24"/>
        </w:rPr>
        <w:t>Task-switching studies are commonly used to investigate working memory and attentional control</w:t>
      </w:r>
      <w:ins w:id="1" w:author="Mark Huff" w:date="2022-10-17T14:35:00Z">
        <w:r w:rsidR="00A165F9">
          <w:rPr>
            <w:color w:val="0070C0"/>
            <w:sz w:val="24"/>
            <w:szCs w:val="24"/>
          </w:rPr>
          <w:t xml:space="preserve"> processes</w:t>
        </w:r>
      </w:ins>
      <w:r w:rsidR="000B2061">
        <w:rPr>
          <w:color w:val="0070C0"/>
          <w:sz w:val="24"/>
          <w:szCs w:val="24"/>
        </w:rPr>
        <w:t xml:space="preserve">. </w:t>
      </w:r>
      <w:del w:id="2" w:author="Mark Huff" w:date="2022-10-17T14:35:00Z">
        <w:r w:rsidR="00473045" w:rsidDel="00A165F9">
          <w:rPr>
            <w:color w:val="0070C0"/>
            <w:sz w:val="24"/>
            <w:szCs w:val="24"/>
          </w:rPr>
          <w:delText>We</w:delText>
        </w:r>
        <w:r w:rsidR="008C4D3E" w:rsidRPr="00BA478E" w:rsidDel="00A165F9">
          <w:rPr>
            <w:color w:val="0070C0"/>
            <w:sz w:val="24"/>
            <w:szCs w:val="24"/>
          </w:rPr>
          <w:delText xml:space="preserve"> </w:delText>
        </w:r>
        <w:r w:rsidR="007B5055" w:rsidRPr="00BA478E" w:rsidDel="00A165F9">
          <w:rPr>
            <w:color w:val="0070C0"/>
            <w:sz w:val="24"/>
            <w:szCs w:val="24"/>
          </w:rPr>
          <w:delText>investigated the effects</w:delText>
        </w:r>
        <w:r w:rsidR="008C4D3E" w:rsidRPr="00BA478E" w:rsidDel="00A165F9">
          <w:rPr>
            <w:color w:val="0070C0"/>
            <w:sz w:val="24"/>
            <w:szCs w:val="24"/>
          </w:rPr>
          <w:delText xml:space="preserve"> of </w:delText>
        </w:r>
        <w:r w:rsidR="00C57E62" w:rsidDel="00A165F9">
          <w:rPr>
            <w:color w:val="0070C0"/>
            <w:sz w:val="24"/>
            <w:szCs w:val="24"/>
          </w:rPr>
          <w:delText>task-</w:delText>
        </w:r>
        <w:r w:rsidR="00045BF2" w:rsidRPr="00BA478E" w:rsidDel="00A165F9">
          <w:rPr>
            <w:color w:val="0070C0"/>
            <w:sz w:val="24"/>
            <w:szCs w:val="24"/>
          </w:rPr>
          <w:delText xml:space="preserve">switch presentation sequence on </w:delText>
        </w:r>
        <w:r w:rsidR="00BA478E" w:rsidRPr="00BA478E" w:rsidDel="00A165F9">
          <w:rPr>
            <w:color w:val="0070C0"/>
            <w:sz w:val="24"/>
            <w:szCs w:val="24"/>
          </w:rPr>
          <w:delText>these processes</w:delText>
        </w:r>
        <w:r w:rsidR="008C4D3E" w:rsidRPr="00BA478E" w:rsidDel="00A165F9">
          <w:rPr>
            <w:color w:val="0070C0"/>
            <w:sz w:val="24"/>
            <w:szCs w:val="24"/>
          </w:rPr>
          <w:delText>.</w:delText>
        </w:r>
      </w:del>
      <w:ins w:id="3" w:author="Mark Huff" w:date="2022-10-17T14:35:00Z">
        <w:r w:rsidR="00A165F9">
          <w:rPr>
            <w:color w:val="0070C0"/>
            <w:sz w:val="24"/>
            <w:szCs w:val="24"/>
          </w:rPr>
          <w:t>The current study compares predictive versus non-predictive task</w:t>
        </w:r>
        <w:r w:rsidR="001F4090">
          <w:rPr>
            <w:color w:val="0070C0"/>
            <w:sz w:val="24"/>
            <w:szCs w:val="24"/>
          </w:rPr>
          <w:t>-sequencing effects on task-switching performance.</w:t>
        </w:r>
      </w:ins>
      <w:r w:rsidR="008C4D3E" w:rsidRPr="00BA478E">
        <w:rPr>
          <w:color w:val="0070C0"/>
          <w:sz w:val="24"/>
          <w:szCs w:val="24"/>
        </w:rPr>
        <w:t xml:space="preserve"> </w:t>
      </w:r>
      <w:r w:rsidR="008C4D3E">
        <w:rPr>
          <w:sz w:val="24"/>
          <w:szCs w:val="24"/>
        </w:rPr>
        <w:t xml:space="preserve">Participants completed four blocks of the Consonant-Vowel/Odd-Even (CVOE) task: Two </w:t>
      </w:r>
      <w:r w:rsidR="007B5055">
        <w:rPr>
          <w:sz w:val="24"/>
          <w:szCs w:val="24"/>
        </w:rPr>
        <w:t xml:space="preserve">single task </w:t>
      </w:r>
      <w:r w:rsidR="008C4D3E">
        <w:rPr>
          <w:sz w:val="24"/>
          <w:szCs w:val="24"/>
        </w:rPr>
        <w:t>pure blocks, a predictable switch block</w:t>
      </w:r>
      <w:r w:rsidR="00644C0B">
        <w:rPr>
          <w:sz w:val="24"/>
          <w:szCs w:val="24"/>
        </w:rPr>
        <w:t xml:space="preserve"> in which task switching occurred every two trials</w:t>
      </w:r>
      <w:r w:rsidR="008C4D3E">
        <w:rPr>
          <w:sz w:val="24"/>
          <w:szCs w:val="24"/>
        </w:rPr>
        <w:t>, and a random switch block</w:t>
      </w:r>
      <w:r w:rsidR="00644C0B">
        <w:rPr>
          <w:sz w:val="24"/>
          <w:szCs w:val="24"/>
        </w:rPr>
        <w:t xml:space="preserve"> in which </w:t>
      </w:r>
      <w:r w:rsidR="007B5055">
        <w:rPr>
          <w:sz w:val="24"/>
          <w:szCs w:val="24"/>
        </w:rPr>
        <w:t>switching was unpredictable</w:t>
      </w:r>
      <w:r w:rsidR="008C4D3E">
        <w:rPr>
          <w:sz w:val="24"/>
          <w:szCs w:val="24"/>
        </w:rPr>
        <w:t xml:space="preserve">. </w:t>
      </w:r>
      <w:r w:rsidR="00644C0B">
        <w:rPr>
          <w:sz w:val="24"/>
          <w:szCs w:val="24"/>
        </w:rPr>
        <w:t xml:space="preserve">In addition to mean error rates and response latencies (RTs), we assessed </w:t>
      </w:r>
      <w:r w:rsidR="007B5055">
        <w:rPr>
          <w:sz w:val="24"/>
          <w:szCs w:val="24"/>
        </w:rPr>
        <w:t xml:space="preserve">presentation sequence effects on </w:t>
      </w:r>
      <w:r w:rsidR="00644C0B">
        <w:rPr>
          <w:sz w:val="24"/>
          <w:szCs w:val="24"/>
        </w:rPr>
        <w:t>l</w:t>
      </w:r>
      <w:r w:rsidR="00644C0B" w:rsidRPr="00644C0B">
        <w:rPr>
          <w:sz w:val="24"/>
          <w:szCs w:val="24"/>
        </w:rPr>
        <w:t>o</w:t>
      </w:r>
      <w:r w:rsidR="007B5055">
        <w:rPr>
          <w:sz w:val="24"/>
          <w:szCs w:val="24"/>
        </w:rPr>
        <w:t>c</w:t>
      </w:r>
      <w:r w:rsidR="00644C0B" w:rsidRPr="00644C0B">
        <w:rPr>
          <w:sz w:val="24"/>
          <w:szCs w:val="24"/>
        </w:rPr>
        <w:t xml:space="preserve">al </w:t>
      </w:r>
      <w:r w:rsidR="007B5055">
        <w:rPr>
          <w:sz w:val="24"/>
          <w:szCs w:val="24"/>
        </w:rPr>
        <w:t xml:space="preserve">switch costs </w:t>
      </w:r>
      <w:r w:rsidR="00644C0B" w:rsidRPr="00644C0B">
        <w:rPr>
          <w:sz w:val="24"/>
          <w:szCs w:val="24"/>
        </w:rPr>
        <w:t>(</w:t>
      </w:r>
      <w:r w:rsidR="00644C0B">
        <w:rPr>
          <w:sz w:val="24"/>
          <w:szCs w:val="24"/>
        </w:rPr>
        <w:t xml:space="preserve">i.e., </w:t>
      </w:r>
      <w:r w:rsidR="00644C0B" w:rsidRPr="00644C0B">
        <w:rPr>
          <w:sz w:val="24"/>
          <w:szCs w:val="24"/>
        </w:rPr>
        <w:t xml:space="preserve">switch vs. nonswitch trials) and global </w:t>
      </w:r>
      <w:r w:rsidR="007B5055">
        <w:rPr>
          <w:sz w:val="24"/>
          <w:szCs w:val="24"/>
        </w:rPr>
        <w:t xml:space="preserve">costs </w:t>
      </w:r>
      <w:r w:rsidR="00644C0B" w:rsidRPr="00644C0B">
        <w:rPr>
          <w:sz w:val="24"/>
          <w:szCs w:val="24"/>
        </w:rPr>
        <w:t>(</w:t>
      </w:r>
      <w:r w:rsidR="00005060">
        <w:rPr>
          <w:sz w:val="24"/>
          <w:szCs w:val="24"/>
        </w:rPr>
        <w:t xml:space="preserve">i.e., </w:t>
      </w:r>
      <w:r w:rsidR="00644C0B" w:rsidRPr="00644C0B">
        <w:rPr>
          <w:sz w:val="24"/>
          <w:szCs w:val="24"/>
        </w:rPr>
        <w:t xml:space="preserve">nonswitch vs. pure trials) </w:t>
      </w:r>
      <w:r w:rsidR="007B5055">
        <w:rPr>
          <w:sz w:val="24"/>
          <w:szCs w:val="24"/>
        </w:rPr>
        <w:t xml:space="preserve">for both </w:t>
      </w:r>
      <w:r w:rsidR="00644C0B" w:rsidRPr="00644C0B">
        <w:rPr>
          <w:sz w:val="24"/>
          <w:szCs w:val="24"/>
        </w:rPr>
        <w:t>error rates</w:t>
      </w:r>
      <w:r w:rsidR="007B5055">
        <w:rPr>
          <w:sz w:val="24"/>
          <w:szCs w:val="24"/>
        </w:rPr>
        <w:t xml:space="preserve"> and </w:t>
      </w:r>
      <w:r w:rsidR="00644C0B">
        <w:rPr>
          <w:sz w:val="24"/>
          <w:szCs w:val="24"/>
        </w:rPr>
        <w:t>RTs</w:t>
      </w:r>
      <w:r w:rsidR="007B5055">
        <w:rPr>
          <w:sz w:val="24"/>
          <w:szCs w:val="24"/>
        </w:rPr>
        <w:t xml:space="preserve"> along with their</w:t>
      </w:r>
      <w:r w:rsidR="00644C0B" w:rsidRPr="00644C0B">
        <w:rPr>
          <w:sz w:val="24"/>
          <w:szCs w:val="24"/>
        </w:rPr>
        <w:t xml:space="preserve"> underlying</w:t>
      </w:r>
      <w:r w:rsidR="007B5055">
        <w:rPr>
          <w:sz w:val="24"/>
          <w:szCs w:val="24"/>
        </w:rPr>
        <w:t xml:space="preserve"> distributions</w:t>
      </w:r>
      <w:r w:rsidR="00644C0B">
        <w:rPr>
          <w:sz w:val="24"/>
          <w:szCs w:val="24"/>
        </w:rPr>
        <w:t>. Overall, we show that while predictive and random switching produce similar patterns for mean error rate</w:t>
      </w:r>
      <w:r w:rsidR="00AC7AF1">
        <w:rPr>
          <w:sz w:val="24"/>
          <w:szCs w:val="24"/>
        </w:rPr>
        <w:t>s</w:t>
      </w:r>
      <w:r w:rsidR="00644C0B">
        <w:rPr>
          <w:sz w:val="24"/>
          <w:szCs w:val="24"/>
        </w:rPr>
        <w:t xml:space="preserve"> and RTs, a dissociation </w:t>
      </w:r>
      <w:del w:id="4" w:author="Mark Huff" w:date="2022-10-17T14:36:00Z">
        <w:r w:rsidR="00644C0B" w:rsidDel="00ED022B">
          <w:rPr>
            <w:sz w:val="24"/>
            <w:szCs w:val="24"/>
          </w:rPr>
          <w:delText xml:space="preserve">was detected </w:delText>
        </w:r>
      </w:del>
      <w:ins w:id="5" w:author="Mark Huff" w:date="2022-10-17T14:36:00Z">
        <w:r w:rsidR="00ED022B">
          <w:rPr>
            <w:sz w:val="24"/>
            <w:szCs w:val="24"/>
          </w:rPr>
          <w:t xml:space="preserve">occurred </w:t>
        </w:r>
      </w:ins>
      <w:r w:rsidR="00644C0B">
        <w:rPr>
          <w:sz w:val="24"/>
          <w:szCs w:val="24"/>
        </w:rPr>
        <w:t xml:space="preserve">in RT switch costs. </w:t>
      </w:r>
      <w:r w:rsidR="00B17C2F">
        <w:rPr>
          <w:sz w:val="24"/>
          <w:szCs w:val="24"/>
        </w:rPr>
        <w:t>When switching was random, local costs were inflated.</w:t>
      </w:r>
      <w:r w:rsidR="00D672FE">
        <w:rPr>
          <w:sz w:val="24"/>
          <w:szCs w:val="24"/>
        </w:rPr>
        <w:t xml:space="preserve"> In contrast</w:t>
      </w:r>
      <w:r w:rsidR="00B17C2F">
        <w:rPr>
          <w:sz w:val="24"/>
          <w:szCs w:val="24"/>
        </w:rPr>
        <w:t>, p</w:t>
      </w:r>
      <w:r w:rsidR="00644C0B">
        <w:rPr>
          <w:sz w:val="24"/>
          <w:szCs w:val="24"/>
        </w:rPr>
        <w:t>redictive switching increased global costs</w:t>
      </w:r>
      <w:r w:rsidR="00B17C2F">
        <w:rPr>
          <w:sz w:val="24"/>
          <w:szCs w:val="24"/>
        </w:rPr>
        <w:t xml:space="preserve">. </w:t>
      </w:r>
      <w:bookmarkStart w:id="6" w:name="_Hlk115875140"/>
      <w:r w:rsidR="00D86FFC">
        <w:rPr>
          <w:sz w:val="24"/>
          <w:szCs w:val="24"/>
        </w:rPr>
        <w:t>I</w:t>
      </w:r>
      <w:r w:rsidR="00B17C2F">
        <w:rPr>
          <w:sz w:val="24"/>
          <w:szCs w:val="24"/>
        </w:rPr>
        <w:t xml:space="preserve">ncreased </w:t>
      </w:r>
      <w:r w:rsidR="00E34685">
        <w:rPr>
          <w:sz w:val="24"/>
          <w:szCs w:val="24"/>
        </w:rPr>
        <w:t>local</w:t>
      </w:r>
      <w:r w:rsidR="00B17C2F">
        <w:rPr>
          <w:sz w:val="24"/>
          <w:szCs w:val="24"/>
        </w:rPr>
        <w:t xml:space="preserve"> costs for random</w:t>
      </w:r>
      <w:r w:rsidR="00D86FFC">
        <w:rPr>
          <w:sz w:val="24"/>
          <w:szCs w:val="24"/>
        </w:rPr>
        <w:t xml:space="preserve"> versus predictive</w:t>
      </w:r>
      <w:r w:rsidR="00B17C2F">
        <w:rPr>
          <w:sz w:val="24"/>
          <w:szCs w:val="24"/>
        </w:rPr>
        <w:t xml:space="preserve"> switching reflect</w:t>
      </w:r>
      <w:r w:rsidR="00D86FFC">
        <w:rPr>
          <w:sz w:val="24"/>
          <w:szCs w:val="24"/>
        </w:rPr>
        <w:t xml:space="preserve"> an increase in task-</w:t>
      </w:r>
      <w:r w:rsidR="00E34685">
        <w:rPr>
          <w:sz w:val="24"/>
          <w:szCs w:val="24"/>
        </w:rPr>
        <w:t>reconfiguration</w:t>
      </w:r>
      <w:r w:rsidR="00D86FFC">
        <w:rPr>
          <w:sz w:val="24"/>
          <w:szCs w:val="24"/>
        </w:rPr>
        <w:t xml:space="preserve"> processes as participants </w:t>
      </w:r>
      <w:r w:rsidR="00E34685">
        <w:rPr>
          <w:sz w:val="24"/>
          <w:szCs w:val="24"/>
        </w:rPr>
        <w:t xml:space="preserve">struggle to reconfigure to an unknown task type </w:t>
      </w:r>
      <w:del w:id="7" w:author="Mark Huff" w:date="2022-10-17T14:36:00Z">
        <w:r w:rsidR="00E34685" w:rsidDel="008B2016">
          <w:rPr>
            <w:sz w:val="24"/>
            <w:szCs w:val="24"/>
          </w:rPr>
          <w:delText>on the</w:delText>
        </w:r>
      </w:del>
      <w:ins w:id="8" w:author="Mark Huff" w:date="2022-10-17T14:36:00Z">
        <w:r w:rsidR="008B2016">
          <w:rPr>
            <w:sz w:val="24"/>
            <w:szCs w:val="24"/>
          </w:rPr>
          <w:t>in working memory on a</w:t>
        </w:r>
      </w:ins>
      <w:r w:rsidR="00E34685">
        <w:rPr>
          <w:sz w:val="24"/>
          <w:szCs w:val="24"/>
        </w:rPr>
        <w:t xml:space="preserve"> subsequent trial. </w:t>
      </w:r>
      <w:r w:rsidR="00D672FE">
        <w:rPr>
          <w:sz w:val="24"/>
          <w:szCs w:val="24"/>
        </w:rPr>
        <w:t>Separately</w:t>
      </w:r>
      <w:r w:rsidR="00AC7AF1">
        <w:rPr>
          <w:sz w:val="24"/>
          <w:szCs w:val="24"/>
        </w:rPr>
        <w:t>,</w:t>
      </w:r>
      <w:r w:rsidR="00B17C2F">
        <w:rPr>
          <w:sz w:val="24"/>
          <w:szCs w:val="24"/>
        </w:rPr>
        <w:t xml:space="preserve"> </w:t>
      </w:r>
      <w:r w:rsidR="004B75C8">
        <w:rPr>
          <w:sz w:val="24"/>
          <w:szCs w:val="24"/>
        </w:rPr>
        <w:t xml:space="preserve">increased </w:t>
      </w:r>
      <w:r w:rsidR="00E34685">
        <w:rPr>
          <w:sz w:val="24"/>
          <w:szCs w:val="24"/>
        </w:rPr>
        <w:t>global</w:t>
      </w:r>
      <w:r w:rsidR="004B75C8">
        <w:rPr>
          <w:sz w:val="24"/>
          <w:szCs w:val="24"/>
        </w:rPr>
        <w:t xml:space="preserve"> cost</w:t>
      </w:r>
      <w:r w:rsidR="00DC7B3F">
        <w:rPr>
          <w:sz w:val="24"/>
          <w:szCs w:val="24"/>
        </w:rPr>
        <w:t>s</w:t>
      </w:r>
      <w:r w:rsidR="004B75C8">
        <w:rPr>
          <w:sz w:val="24"/>
          <w:szCs w:val="24"/>
        </w:rPr>
        <w:t xml:space="preserve"> for predictive switching reflect </w:t>
      </w:r>
      <w:r w:rsidR="005D4C9F">
        <w:rPr>
          <w:sz w:val="24"/>
          <w:szCs w:val="24"/>
        </w:rPr>
        <w:t xml:space="preserve">declines </w:t>
      </w:r>
      <w:r w:rsidR="00DC7B3F">
        <w:rPr>
          <w:sz w:val="24"/>
          <w:szCs w:val="24"/>
        </w:rPr>
        <w:t>in</w:t>
      </w:r>
      <w:r w:rsidR="005D4C9F">
        <w:rPr>
          <w:sz w:val="24"/>
          <w:szCs w:val="24"/>
        </w:rPr>
        <w:t xml:space="preserve"> task-set </w:t>
      </w:r>
      <w:r w:rsidR="00E34685">
        <w:rPr>
          <w:sz w:val="24"/>
          <w:szCs w:val="24"/>
        </w:rPr>
        <w:t>maintenance</w:t>
      </w:r>
      <w:r w:rsidR="005D4C9F">
        <w:rPr>
          <w:sz w:val="24"/>
          <w:szCs w:val="24"/>
        </w:rPr>
        <w:t xml:space="preserve"> processes</w:t>
      </w:r>
      <w:r w:rsidR="00B157E2">
        <w:rPr>
          <w:sz w:val="24"/>
          <w:szCs w:val="24"/>
        </w:rPr>
        <w:t>,</w:t>
      </w:r>
      <w:r w:rsidR="005D4C9F">
        <w:rPr>
          <w:sz w:val="24"/>
          <w:szCs w:val="24"/>
        </w:rPr>
        <w:t xml:space="preserve"> as participants must </w:t>
      </w:r>
      <w:r w:rsidR="00E34685">
        <w:rPr>
          <w:sz w:val="24"/>
          <w:szCs w:val="24"/>
        </w:rPr>
        <w:t xml:space="preserve">maintain both task types </w:t>
      </w:r>
      <w:r w:rsidR="00C57E62" w:rsidRPr="00C57E62">
        <w:rPr>
          <w:color w:val="0070C0"/>
          <w:sz w:val="24"/>
          <w:szCs w:val="24"/>
        </w:rPr>
        <w:t xml:space="preserve">in working memory </w:t>
      </w:r>
      <w:r w:rsidR="00E34685">
        <w:rPr>
          <w:sz w:val="24"/>
          <w:szCs w:val="24"/>
        </w:rPr>
        <w:t>while simultaneously monitoring their progress through the trial sequencing.</w:t>
      </w:r>
      <w:bookmarkEnd w:id="6"/>
    </w:p>
    <w:p w14:paraId="2F676C2E" w14:textId="77777777" w:rsidR="0013538C" w:rsidRDefault="0013538C" w:rsidP="003E50D7">
      <w:pPr>
        <w:spacing w:line="480" w:lineRule="auto"/>
        <w:rPr>
          <w:sz w:val="24"/>
          <w:szCs w:val="24"/>
        </w:rPr>
      </w:pPr>
    </w:p>
    <w:p w14:paraId="7ACDB430" w14:textId="05DA79C9" w:rsidR="003E50D7" w:rsidRDefault="003E50D7" w:rsidP="003E50D7">
      <w:pPr>
        <w:spacing w:line="480" w:lineRule="auto"/>
        <w:rPr>
          <w:sz w:val="24"/>
          <w:szCs w:val="24"/>
        </w:rPr>
      </w:pPr>
      <w:r>
        <w:rPr>
          <w:sz w:val="24"/>
          <w:szCs w:val="24"/>
        </w:rPr>
        <w:t xml:space="preserve">Word Count: </w:t>
      </w:r>
      <w:del w:id="9" w:author="Mark Huff" w:date="2022-10-17T14:36:00Z">
        <w:r w:rsidR="00715854" w:rsidDel="00ED022B">
          <w:rPr>
            <w:sz w:val="24"/>
            <w:szCs w:val="24"/>
          </w:rPr>
          <w:delText>20</w:delText>
        </w:r>
        <w:r w:rsidR="000B2061" w:rsidDel="00ED022B">
          <w:rPr>
            <w:sz w:val="24"/>
            <w:szCs w:val="24"/>
          </w:rPr>
          <w:delText>3</w:delText>
        </w:r>
      </w:del>
      <w:ins w:id="10" w:author="Mark Huff" w:date="2022-10-17T14:36:00Z">
        <w:r w:rsidR="00ED022B">
          <w:rPr>
            <w:sz w:val="24"/>
            <w:szCs w:val="24"/>
          </w:rPr>
          <w:t>207</w:t>
        </w:r>
      </w:ins>
    </w:p>
    <w:p w14:paraId="395A0EFD" w14:textId="493E6C4D" w:rsidR="006C0CFD" w:rsidRPr="003E50D7" w:rsidRDefault="006C0CFD" w:rsidP="003E50D7">
      <w:pPr>
        <w:spacing w:line="480" w:lineRule="auto"/>
        <w:rPr>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r w:rsidR="00EA108E">
        <w:rPr>
          <w:rFonts w:eastAsia="Arial"/>
          <w:sz w:val="24"/>
          <w:szCs w:val="24"/>
        </w:rPr>
        <w:t xml:space="preserve">; </w:t>
      </w:r>
      <w:proofErr w:type="spellStart"/>
      <w:r w:rsidR="00EA108E">
        <w:rPr>
          <w:rFonts w:eastAsia="Arial"/>
          <w:sz w:val="24"/>
          <w:szCs w:val="24"/>
        </w:rPr>
        <w:t>Vincentile</w:t>
      </w:r>
      <w:proofErr w:type="spellEnd"/>
      <w:r w:rsidR="00EA108E">
        <w:rPr>
          <w:rFonts w:eastAsia="Arial"/>
          <w:sz w:val="24"/>
          <w:szCs w:val="24"/>
        </w:rPr>
        <w:t xml:space="preserve"> Plots; Ex-Gaussian Distribution</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1BF69A72" w14:textId="77777777" w:rsidR="00DC7672" w:rsidRDefault="00DC7672" w:rsidP="00DC7672">
      <w:pPr>
        <w:spacing w:line="480" w:lineRule="auto"/>
        <w:jc w:val="center"/>
        <w:rPr>
          <w:rFonts w:eastAsia="Arial"/>
          <w:sz w:val="24"/>
          <w:szCs w:val="24"/>
        </w:rPr>
      </w:pPr>
      <w:bookmarkStart w:id="11" w:name="page3"/>
      <w:bookmarkEnd w:id="11"/>
      <w:r>
        <w:rPr>
          <w:sz w:val="24"/>
          <w:szCs w:val="24"/>
        </w:rPr>
        <w:lastRenderedPageBreak/>
        <w:t xml:space="preserve">Predictive </w:t>
      </w:r>
      <w:r w:rsidRPr="00493692">
        <w:rPr>
          <w:sz w:val="24"/>
          <w:szCs w:val="24"/>
        </w:rPr>
        <w:t>Alternating Runs and Random Task-Switching</w:t>
      </w:r>
      <w:r>
        <w:rPr>
          <w:sz w:val="24"/>
          <w:szCs w:val="24"/>
        </w:rPr>
        <w:t xml:space="preserve"> Sequences</w:t>
      </w:r>
      <w:r w:rsidRPr="00493692">
        <w:rPr>
          <w:sz w:val="24"/>
          <w:szCs w:val="24"/>
        </w:rPr>
        <w:t xml:space="preserve"> Produce </w:t>
      </w:r>
      <w:r>
        <w:rPr>
          <w:sz w:val="24"/>
          <w:szCs w:val="24"/>
        </w:rPr>
        <w:t>Dissociative Switch Costs</w:t>
      </w:r>
      <w:r w:rsidRPr="00493692">
        <w:rPr>
          <w:sz w:val="24"/>
          <w:szCs w:val="24"/>
        </w:rPr>
        <w:t xml:space="preserve"> in the Consonant-Vowel/Odd-Even Task</w:t>
      </w:r>
      <w:r w:rsidRPr="00A009A4">
        <w:rPr>
          <w:rFonts w:eastAsia="Arial"/>
          <w:sz w:val="24"/>
          <w:szCs w:val="24"/>
        </w:rPr>
        <w:t xml:space="preserve"> </w:t>
      </w:r>
    </w:p>
    <w:p w14:paraId="62148BFF" w14:textId="0C745F17" w:rsidR="00544BB4" w:rsidRPr="00D25F93" w:rsidRDefault="003F64AD" w:rsidP="00544BB4">
      <w:pPr>
        <w:spacing w:line="480" w:lineRule="auto"/>
        <w:ind w:firstLine="720"/>
        <w:rPr>
          <w:color w:val="0070C0"/>
          <w:sz w:val="24"/>
        </w:rPr>
      </w:pPr>
      <w:r>
        <w:rPr>
          <w:sz w:val="24"/>
        </w:rPr>
        <w:t>The ability to attend</w:t>
      </w:r>
      <w:r w:rsidR="00061A00">
        <w:rPr>
          <w:sz w:val="24"/>
        </w:rPr>
        <w:t xml:space="preserve"> </w:t>
      </w:r>
      <w:r w:rsidR="00841240">
        <w:rPr>
          <w:sz w:val="24"/>
        </w:rPr>
        <w:t xml:space="preserve">to </w:t>
      </w:r>
      <w:r w:rsidR="00061A00">
        <w:rPr>
          <w:sz w:val="24"/>
        </w:rPr>
        <w:t xml:space="preserve">relevant </w:t>
      </w:r>
      <w:r w:rsidR="00F96244">
        <w:rPr>
          <w:sz w:val="24"/>
        </w:rPr>
        <w:t xml:space="preserve">information within </w:t>
      </w:r>
      <w:r w:rsidR="00061A00">
        <w:rPr>
          <w:sz w:val="24"/>
        </w:rPr>
        <w:t xml:space="preserve">one’s environment </w:t>
      </w:r>
      <w:r w:rsidR="00A61411">
        <w:rPr>
          <w:sz w:val="24"/>
        </w:rPr>
        <w:t xml:space="preserve">is </w:t>
      </w:r>
      <w:r>
        <w:rPr>
          <w:sz w:val="24"/>
        </w:rPr>
        <w:t xml:space="preserve">a </w:t>
      </w:r>
      <w:r w:rsidR="00A66F1E">
        <w:rPr>
          <w:sz w:val="24"/>
        </w:rPr>
        <w:t>key</w:t>
      </w:r>
      <w:r w:rsidR="00A61411">
        <w:rPr>
          <w:sz w:val="24"/>
        </w:rPr>
        <w:t xml:space="preserve"> </w:t>
      </w:r>
      <w:r>
        <w:rPr>
          <w:sz w:val="24"/>
        </w:rPr>
        <w:t xml:space="preserve">aspect of </w:t>
      </w:r>
      <w:r w:rsidR="00A61411">
        <w:rPr>
          <w:sz w:val="24"/>
        </w:rPr>
        <w:t>goal-directed behavior</w:t>
      </w:r>
      <w:r w:rsidR="00061A00">
        <w:rPr>
          <w:sz w:val="24"/>
        </w:rPr>
        <w:t>.</w:t>
      </w:r>
      <w:r w:rsidR="00F96244">
        <w:rPr>
          <w:sz w:val="24"/>
        </w:rPr>
        <w:t xml:space="preserve"> </w:t>
      </w:r>
      <w:r w:rsidR="00D71CF0">
        <w:rPr>
          <w:sz w:val="24"/>
        </w:rPr>
        <w:t>Attention</w:t>
      </w:r>
      <w:r w:rsidR="00AF3B71">
        <w:rPr>
          <w:sz w:val="24"/>
        </w:rPr>
        <w:t xml:space="preserve"> play</w:t>
      </w:r>
      <w:r w:rsidR="00D71CF0">
        <w:rPr>
          <w:sz w:val="24"/>
        </w:rPr>
        <w:t>s</w:t>
      </w:r>
      <w:r w:rsidR="00AF3B71">
        <w:rPr>
          <w:sz w:val="24"/>
        </w:rPr>
        <w:t xml:space="preserve"> a </w:t>
      </w:r>
      <w:r w:rsidR="00A66F1E">
        <w:rPr>
          <w:sz w:val="24"/>
        </w:rPr>
        <w:t xml:space="preserve">critical </w:t>
      </w:r>
      <w:r w:rsidR="00AF3B71">
        <w:rPr>
          <w:sz w:val="24"/>
        </w:rPr>
        <w:t>role in this process</w:t>
      </w:r>
      <w:r w:rsidR="007602AB">
        <w:rPr>
          <w:sz w:val="24"/>
        </w:rPr>
        <w:t>,</w:t>
      </w:r>
      <w:r w:rsidR="00AF3B71">
        <w:rPr>
          <w:sz w:val="24"/>
        </w:rPr>
        <w:t xml:space="preserve"> </w:t>
      </w:r>
      <w:r w:rsidR="00D71CF0">
        <w:rPr>
          <w:sz w:val="24"/>
        </w:rPr>
        <w:t>as it is necessary to keep internal goals activ</w:t>
      </w:r>
      <w:r w:rsidR="007602AB">
        <w:rPr>
          <w:sz w:val="24"/>
        </w:rPr>
        <w:t xml:space="preserve">e </w:t>
      </w:r>
      <w:r w:rsidR="007602AB" w:rsidRPr="007602AB">
        <w:rPr>
          <w:color w:val="0070C0"/>
          <w:sz w:val="24"/>
        </w:rPr>
        <w:t xml:space="preserve">in working memory </w:t>
      </w:r>
      <w:r w:rsidR="007602AB">
        <w:rPr>
          <w:sz w:val="24"/>
        </w:rPr>
        <w:t>l</w:t>
      </w:r>
      <w:r w:rsidR="00D71CF0">
        <w:rPr>
          <w:sz w:val="24"/>
        </w:rPr>
        <w:t xml:space="preserve">ong enough to affect our actions (Norman &amp; Shallice, 1986). Thus, </w:t>
      </w:r>
      <w:r w:rsidR="00B438A3">
        <w:rPr>
          <w:sz w:val="24"/>
        </w:rPr>
        <w:t xml:space="preserve">individuals </w:t>
      </w:r>
      <w:r w:rsidR="00054171">
        <w:rPr>
          <w:sz w:val="24"/>
        </w:rPr>
        <w:t xml:space="preserve">who possess </w:t>
      </w:r>
      <w:r w:rsidR="00007FBD">
        <w:rPr>
          <w:sz w:val="24"/>
        </w:rPr>
        <w:t xml:space="preserve">high </w:t>
      </w:r>
      <w:r w:rsidR="00AF3B71">
        <w:rPr>
          <w:sz w:val="24"/>
        </w:rPr>
        <w:t>attentional</w:t>
      </w:r>
      <w:r w:rsidR="009C69ED">
        <w:rPr>
          <w:sz w:val="24"/>
        </w:rPr>
        <w:t xml:space="preserve"> control</w:t>
      </w:r>
      <w:r w:rsidR="00AF3B71">
        <w:rPr>
          <w:sz w:val="24"/>
        </w:rPr>
        <w:t xml:space="preserve"> </w:t>
      </w:r>
      <w:r w:rsidR="00054171">
        <w:rPr>
          <w:sz w:val="24"/>
        </w:rPr>
        <w:t xml:space="preserve">capacities </w:t>
      </w:r>
      <w:r w:rsidR="00B438A3">
        <w:rPr>
          <w:sz w:val="24"/>
        </w:rPr>
        <w:t>are more likely to</w:t>
      </w:r>
      <w:r w:rsidR="004B7335">
        <w:rPr>
          <w:sz w:val="24"/>
        </w:rPr>
        <w:t xml:space="preserve"> ignore salient but unrelated </w:t>
      </w:r>
      <w:r w:rsidR="009C69ED">
        <w:rPr>
          <w:sz w:val="24"/>
        </w:rPr>
        <w:t xml:space="preserve">information </w:t>
      </w:r>
      <w:r w:rsidR="004B7335">
        <w:rPr>
          <w:sz w:val="24"/>
        </w:rPr>
        <w:t xml:space="preserve">that would otherwise </w:t>
      </w:r>
      <w:r w:rsidR="008A1DA2">
        <w:rPr>
          <w:sz w:val="24"/>
        </w:rPr>
        <w:t>produce</w:t>
      </w:r>
      <w:r w:rsidR="004B7335">
        <w:rPr>
          <w:sz w:val="24"/>
        </w:rPr>
        <w:t xml:space="preserve"> distractions.</w:t>
      </w:r>
      <w:r w:rsidR="00061A00">
        <w:rPr>
          <w:sz w:val="24"/>
        </w:rPr>
        <w:t xml:space="preserve"> </w:t>
      </w:r>
      <w:r w:rsidR="00841240">
        <w:rPr>
          <w:sz w:val="24"/>
        </w:rPr>
        <w:t xml:space="preserve">To investigate </w:t>
      </w:r>
      <w:r w:rsidR="00FC79CB">
        <w:rPr>
          <w:sz w:val="24"/>
        </w:rPr>
        <w:t>this process</w:t>
      </w:r>
      <w:r w:rsidR="00841240">
        <w:rPr>
          <w:sz w:val="24"/>
        </w:rPr>
        <w:t>, r</w:t>
      </w:r>
      <w:r w:rsidR="004B7335">
        <w:rPr>
          <w:sz w:val="24"/>
        </w:rPr>
        <w:t xml:space="preserve">esearchers </w:t>
      </w:r>
      <w:r w:rsidR="00DF128F">
        <w:rPr>
          <w:sz w:val="24"/>
        </w:rPr>
        <w:t xml:space="preserve">commonly </w:t>
      </w:r>
      <w:r w:rsidR="00841240">
        <w:rPr>
          <w:sz w:val="24"/>
        </w:rPr>
        <w:t>use</w:t>
      </w:r>
      <w:r w:rsidR="00E9515E">
        <w:rPr>
          <w:sz w:val="24"/>
        </w:rPr>
        <w:t xml:space="preserve"> paradigms </w:t>
      </w:r>
      <w:r w:rsidR="001D2CA8">
        <w:rPr>
          <w:sz w:val="24"/>
        </w:rPr>
        <w:t>which</w:t>
      </w:r>
      <w:r w:rsidR="00E9515E">
        <w:rPr>
          <w:sz w:val="24"/>
        </w:rPr>
        <w:t xml:space="preserve"> present participants with</w:t>
      </w:r>
      <w:r w:rsidR="001D2CA8">
        <w:rPr>
          <w:sz w:val="24"/>
        </w:rPr>
        <w:t xml:space="preserve"> </w:t>
      </w:r>
      <w:r w:rsidR="00926EA2">
        <w:rPr>
          <w:sz w:val="24"/>
        </w:rPr>
        <w:t>task</w:t>
      </w:r>
      <w:r w:rsidR="00E13253">
        <w:rPr>
          <w:sz w:val="24"/>
        </w:rPr>
        <w:t>-related</w:t>
      </w:r>
      <w:r w:rsidR="00926EA2">
        <w:rPr>
          <w:sz w:val="24"/>
        </w:rPr>
        <w:t xml:space="preserve"> information</w:t>
      </w:r>
      <w:r w:rsidR="00E56E7B">
        <w:rPr>
          <w:sz w:val="24"/>
        </w:rPr>
        <w:t>,</w:t>
      </w:r>
      <w:r w:rsidR="00E9515E">
        <w:rPr>
          <w:sz w:val="24"/>
        </w:rPr>
        <w:t xml:space="preserve"> </w:t>
      </w:r>
      <w:r w:rsidR="00E56E7B">
        <w:rPr>
          <w:sz w:val="24"/>
        </w:rPr>
        <w:t xml:space="preserve">which </w:t>
      </w:r>
      <w:r w:rsidR="001D2CA8">
        <w:rPr>
          <w:sz w:val="24"/>
        </w:rPr>
        <w:t xml:space="preserve">is contrasted </w:t>
      </w:r>
      <w:r w:rsidR="00926EA2">
        <w:rPr>
          <w:sz w:val="24"/>
        </w:rPr>
        <w:t xml:space="preserve">with </w:t>
      </w:r>
      <w:r w:rsidR="009C69ED">
        <w:rPr>
          <w:sz w:val="24"/>
        </w:rPr>
        <w:t xml:space="preserve">information that is highly salient </w:t>
      </w:r>
      <w:r w:rsidR="00007FBD">
        <w:rPr>
          <w:sz w:val="24"/>
        </w:rPr>
        <w:t>yet</w:t>
      </w:r>
      <w:r w:rsidR="00E9515E">
        <w:rPr>
          <w:sz w:val="24"/>
        </w:rPr>
        <w:t xml:space="preserve"> </w:t>
      </w:r>
      <w:r w:rsidR="009C69ED">
        <w:rPr>
          <w:sz w:val="24"/>
        </w:rPr>
        <w:t>unrelate</w:t>
      </w:r>
      <w:r w:rsidR="00E9515E">
        <w:rPr>
          <w:sz w:val="24"/>
        </w:rPr>
        <w:t>d</w:t>
      </w:r>
      <w:r w:rsidR="00007FBD">
        <w:rPr>
          <w:sz w:val="24"/>
        </w:rPr>
        <w:t xml:space="preserve"> to task </w:t>
      </w:r>
      <w:r w:rsidR="00054171">
        <w:rPr>
          <w:sz w:val="24"/>
        </w:rPr>
        <w:t>goals</w:t>
      </w:r>
      <w:r w:rsidR="00295603">
        <w:rPr>
          <w:sz w:val="24"/>
        </w:rPr>
        <w:t xml:space="preserve"> (see </w:t>
      </w:r>
      <w:r w:rsidR="006D7F4A" w:rsidRPr="00857217">
        <w:rPr>
          <w:sz w:val="24"/>
        </w:rPr>
        <w:t>Rogers &amp; Monsell, 1995</w:t>
      </w:r>
      <w:r w:rsidR="00C74B99">
        <w:rPr>
          <w:sz w:val="24"/>
        </w:rPr>
        <w:t xml:space="preserve">; </w:t>
      </w:r>
      <w:r w:rsidR="00974715">
        <w:rPr>
          <w:color w:val="0070C0"/>
          <w:sz w:val="24"/>
        </w:rPr>
        <w:t>D</w:t>
      </w:r>
      <w:r w:rsidR="00C74B99" w:rsidRPr="00C74B99">
        <w:rPr>
          <w:color w:val="0070C0"/>
          <w:sz w:val="24"/>
        </w:rPr>
        <w:t>e Jong, 2000</w:t>
      </w:r>
      <w:r w:rsidR="00C74B99">
        <w:rPr>
          <w:sz w:val="24"/>
        </w:rPr>
        <w:t>,</w:t>
      </w:r>
      <w:r w:rsidR="00295603">
        <w:rPr>
          <w:sz w:val="24"/>
        </w:rPr>
        <w:t xml:space="preserve"> for review</w:t>
      </w:r>
      <w:r w:rsidR="00C74B99">
        <w:rPr>
          <w:sz w:val="24"/>
        </w:rPr>
        <w:t>s</w:t>
      </w:r>
      <w:r w:rsidR="00295603">
        <w:rPr>
          <w:sz w:val="24"/>
        </w:rPr>
        <w:t>)</w:t>
      </w:r>
      <w:r w:rsidR="00926EA2">
        <w:rPr>
          <w:sz w:val="24"/>
        </w:rPr>
        <w:t xml:space="preserve">. </w:t>
      </w:r>
      <w:r w:rsidR="00007FBD">
        <w:rPr>
          <w:sz w:val="24"/>
        </w:rPr>
        <w:t>These studies</w:t>
      </w:r>
      <w:r w:rsidR="008A14C3">
        <w:rPr>
          <w:sz w:val="24"/>
        </w:rPr>
        <w:t xml:space="preserve"> </w:t>
      </w:r>
      <w:r w:rsidR="006D7F4A">
        <w:rPr>
          <w:sz w:val="24"/>
        </w:rPr>
        <w:t>ha</w:t>
      </w:r>
      <w:r w:rsidR="008D29AD">
        <w:rPr>
          <w:sz w:val="24"/>
        </w:rPr>
        <w:t>ve</w:t>
      </w:r>
      <w:r w:rsidR="006D7F4A">
        <w:rPr>
          <w:sz w:val="24"/>
        </w:rPr>
        <w:t xml:space="preserve"> </w:t>
      </w:r>
      <w:r w:rsidR="00E13253">
        <w:rPr>
          <w:sz w:val="24"/>
        </w:rPr>
        <w:t xml:space="preserve">consistently </w:t>
      </w:r>
      <w:r w:rsidR="008D29AD">
        <w:rPr>
          <w:sz w:val="24"/>
        </w:rPr>
        <w:t>shown</w:t>
      </w:r>
      <w:r w:rsidR="006D7F4A">
        <w:rPr>
          <w:sz w:val="24"/>
        </w:rPr>
        <w:t xml:space="preserve"> </w:t>
      </w:r>
      <w:r w:rsidR="00E13253">
        <w:rPr>
          <w:sz w:val="24"/>
        </w:rPr>
        <w:t xml:space="preserve">that </w:t>
      </w:r>
      <w:r w:rsidR="008C5F9B">
        <w:rPr>
          <w:sz w:val="24"/>
        </w:rPr>
        <w:t xml:space="preserve">when participants </w:t>
      </w:r>
      <w:r w:rsidR="009C69ED">
        <w:rPr>
          <w:sz w:val="24"/>
        </w:rPr>
        <w:t xml:space="preserve">are required to actively suppress </w:t>
      </w:r>
      <w:r w:rsidR="008D29AD">
        <w:rPr>
          <w:sz w:val="24"/>
        </w:rPr>
        <w:t>task-</w:t>
      </w:r>
      <w:r w:rsidR="009C69ED">
        <w:rPr>
          <w:sz w:val="24"/>
        </w:rPr>
        <w:t>unrelated information</w:t>
      </w:r>
      <w:r w:rsidR="00E13253">
        <w:rPr>
          <w:sz w:val="24"/>
        </w:rPr>
        <w:t>, both response times (RTs) and error rates are increased</w:t>
      </w:r>
      <w:r w:rsidR="006E569E">
        <w:rPr>
          <w:sz w:val="24"/>
        </w:rPr>
        <w:t xml:space="preserve"> (e.g., </w:t>
      </w:r>
      <w:r w:rsidR="006E569E" w:rsidRPr="006E569E">
        <w:rPr>
          <w:sz w:val="24"/>
        </w:rPr>
        <w:t>Jersild, 1927</w:t>
      </w:r>
      <w:r w:rsidR="006E569E" w:rsidRPr="003E421C">
        <w:rPr>
          <w:sz w:val="24"/>
        </w:rPr>
        <w:t xml:space="preserve">; </w:t>
      </w:r>
      <w:r w:rsidR="003E421C" w:rsidRPr="003E421C">
        <w:rPr>
          <w:sz w:val="24"/>
        </w:rPr>
        <w:t>Stroop</w:t>
      </w:r>
      <w:r w:rsidR="006E569E" w:rsidRPr="003E421C">
        <w:rPr>
          <w:sz w:val="24"/>
        </w:rPr>
        <w:t>,</w:t>
      </w:r>
      <w:r w:rsidR="003E421C" w:rsidRPr="003E421C">
        <w:rPr>
          <w:sz w:val="24"/>
        </w:rPr>
        <w:t xml:space="preserve"> 1935</w:t>
      </w:r>
      <w:r w:rsidR="006E569E">
        <w:rPr>
          <w:sz w:val="24"/>
        </w:rPr>
        <w:t>)</w:t>
      </w:r>
      <w:r w:rsidR="00E13253">
        <w:rPr>
          <w:sz w:val="24"/>
        </w:rPr>
        <w:t>.</w:t>
      </w:r>
      <w:r w:rsidR="00D25F93">
        <w:rPr>
          <w:sz w:val="24"/>
        </w:rPr>
        <w:t xml:space="preserve"> </w:t>
      </w:r>
      <w:r w:rsidR="00D25F93" w:rsidRPr="00D25F93">
        <w:rPr>
          <w:color w:val="0070C0"/>
          <w:sz w:val="24"/>
        </w:rPr>
        <w:t xml:space="preserve">Thus, </w:t>
      </w:r>
      <w:del w:id="12" w:author="Mark Huff" w:date="2022-10-17T14:37:00Z">
        <w:r w:rsidR="00D25F93" w:rsidRPr="00D25F93" w:rsidDel="001D5520">
          <w:rPr>
            <w:color w:val="0070C0"/>
            <w:sz w:val="24"/>
          </w:rPr>
          <w:delText>situations which</w:delText>
        </w:r>
      </w:del>
      <w:ins w:id="13" w:author="Mark Huff" w:date="2022-10-17T14:37:00Z">
        <w:r w:rsidR="001D5520">
          <w:rPr>
            <w:color w:val="0070C0"/>
            <w:sz w:val="24"/>
          </w:rPr>
          <w:t>task contexts that</w:t>
        </w:r>
      </w:ins>
      <w:r w:rsidR="00D25F93" w:rsidRPr="00D25F93">
        <w:rPr>
          <w:color w:val="0070C0"/>
          <w:sz w:val="24"/>
        </w:rPr>
        <w:t xml:space="preserve"> tax working memory and attentional control produce declines in task</w:t>
      </w:r>
      <w:r w:rsidR="00203BD3">
        <w:rPr>
          <w:color w:val="0070C0"/>
          <w:sz w:val="24"/>
        </w:rPr>
        <w:t xml:space="preserve"> </w:t>
      </w:r>
      <w:r w:rsidR="00D25F93" w:rsidRPr="00D25F93">
        <w:rPr>
          <w:color w:val="0070C0"/>
          <w:sz w:val="24"/>
        </w:rPr>
        <w:t>performance.</w:t>
      </w:r>
    </w:p>
    <w:p w14:paraId="710FD376" w14:textId="02160FC0" w:rsidR="00D10DD3" w:rsidRPr="002B5654" w:rsidRDefault="00D25F93" w:rsidP="002B5654">
      <w:pPr>
        <w:spacing w:line="480" w:lineRule="auto"/>
        <w:ind w:firstLine="720"/>
        <w:rPr>
          <w:color w:val="000000" w:themeColor="text1"/>
          <w:sz w:val="24"/>
        </w:rPr>
      </w:pPr>
      <w:r>
        <w:rPr>
          <w:color w:val="000000" w:themeColor="text1"/>
          <w:sz w:val="24"/>
        </w:rPr>
        <w:t xml:space="preserve">Interest in the relationship between attentional control and task-performance is not new. </w:t>
      </w:r>
      <w:r w:rsidR="00E46228">
        <w:rPr>
          <w:color w:val="000000" w:themeColor="text1"/>
          <w:sz w:val="24"/>
        </w:rPr>
        <w:t>In an early example, Stroop (1935)</w:t>
      </w:r>
      <w:r w:rsidR="001930FA">
        <w:rPr>
          <w:color w:val="000000" w:themeColor="text1"/>
          <w:sz w:val="24"/>
        </w:rPr>
        <w:t xml:space="preserve"> show</w:t>
      </w:r>
      <w:r w:rsidR="00E46228">
        <w:rPr>
          <w:color w:val="000000" w:themeColor="text1"/>
          <w:sz w:val="24"/>
        </w:rPr>
        <w:t>ed that</w:t>
      </w:r>
      <w:r w:rsidR="001930FA">
        <w:rPr>
          <w:color w:val="000000" w:themeColor="text1"/>
          <w:sz w:val="24"/>
        </w:rPr>
        <w:t xml:space="preserve"> </w:t>
      </w:r>
      <w:r w:rsidR="00E46228">
        <w:rPr>
          <w:color w:val="000000" w:themeColor="text1"/>
          <w:sz w:val="24"/>
        </w:rPr>
        <w:t xml:space="preserve">both </w:t>
      </w:r>
      <w:r w:rsidR="001930FA">
        <w:rPr>
          <w:color w:val="000000" w:themeColor="text1"/>
          <w:sz w:val="24"/>
        </w:rPr>
        <w:t xml:space="preserve">RTs and error rates </w:t>
      </w:r>
      <w:r w:rsidR="00E46228">
        <w:rPr>
          <w:color w:val="000000" w:themeColor="text1"/>
          <w:sz w:val="24"/>
        </w:rPr>
        <w:t xml:space="preserve">increased when color-words were presented using </w:t>
      </w:r>
      <w:r w:rsidR="003D4474">
        <w:rPr>
          <w:color w:val="000000" w:themeColor="text1"/>
          <w:sz w:val="24"/>
        </w:rPr>
        <w:t xml:space="preserve">ink that </w:t>
      </w:r>
      <w:r w:rsidR="00E46228">
        <w:rPr>
          <w:color w:val="000000" w:themeColor="text1"/>
          <w:sz w:val="24"/>
        </w:rPr>
        <w:t>was</w:t>
      </w:r>
      <w:r w:rsidR="003D4474">
        <w:rPr>
          <w:color w:val="000000" w:themeColor="text1"/>
          <w:sz w:val="24"/>
        </w:rPr>
        <w:t xml:space="preserve"> incongruent with </w:t>
      </w:r>
      <w:r w:rsidR="00E46228">
        <w:rPr>
          <w:color w:val="000000" w:themeColor="text1"/>
          <w:sz w:val="24"/>
        </w:rPr>
        <w:t>the word’s</w:t>
      </w:r>
      <w:r w:rsidR="003D4474">
        <w:rPr>
          <w:color w:val="000000" w:themeColor="text1"/>
          <w:sz w:val="24"/>
        </w:rPr>
        <w:t xml:space="preserve"> meaning </w:t>
      </w:r>
      <w:r w:rsidR="00687BB2">
        <w:rPr>
          <w:color w:val="000000" w:themeColor="text1"/>
          <w:sz w:val="24"/>
        </w:rPr>
        <w:t>versus</w:t>
      </w:r>
      <w:r w:rsidR="003D4474">
        <w:rPr>
          <w:color w:val="000000" w:themeColor="text1"/>
          <w:sz w:val="24"/>
        </w:rPr>
        <w:t xml:space="preserve"> </w:t>
      </w:r>
      <w:r w:rsidR="00E46228">
        <w:rPr>
          <w:color w:val="000000" w:themeColor="text1"/>
          <w:sz w:val="24"/>
        </w:rPr>
        <w:t xml:space="preserve">a </w:t>
      </w:r>
      <w:r w:rsidR="003D4474">
        <w:rPr>
          <w:color w:val="000000" w:themeColor="text1"/>
          <w:sz w:val="24"/>
        </w:rPr>
        <w:t xml:space="preserve">congruent ink </w:t>
      </w:r>
      <w:r w:rsidR="003D4474" w:rsidRPr="003D4474">
        <w:rPr>
          <w:color w:val="000000" w:themeColor="text1"/>
          <w:sz w:val="24"/>
        </w:rPr>
        <w:t xml:space="preserve">(i.e., “blue” printed in </w:t>
      </w:r>
      <w:r w:rsidR="008E7F8F">
        <w:rPr>
          <w:color w:val="000000" w:themeColor="text1"/>
          <w:sz w:val="24"/>
        </w:rPr>
        <w:t>red</w:t>
      </w:r>
      <w:r w:rsidR="003D4474" w:rsidRPr="003D4474">
        <w:rPr>
          <w:color w:val="000000" w:themeColor="text1"/>
          <w:sz w:val="24"/>
        </w:rPr>
        <w:t xml:space="preserve"> ink vs. </w:t>
      </w:r>
      <w:r w:rsidR="008E7F8F">
        <w:rPr>
          <w:color w:val="000000" w:themeColor="text1"/>
          <w:sz w:val="24"/>
        </w:rPr>
        <w:t>blue</w:t>
      </w:r>
      <w:r w:rsidR="003D4474" w:rsidRPr="003D4474">
        <w:rPr>
          <w:color w:val="000000" w:themeColor="text1"/>
          <w:sz w:val="24"/>
        </w:rPr>
        <w:t xml:space="preserve"> ink)</w:t>
      </w:r>
      <w:r w:rsidR="002B5654">
        <w:rPr>
          <w:color w:val="000000" w:themeColor="text1"/>
          <w:sz w:val="24"/>
        </w:rPr>
        <w:t xml:space="preserve">. </w:t>
      </w:r>
      <w:r w:rsidR="00C62E0E">
        <w:rPr>
          <w:sz w:val="24"/>
        </w:rPr>
        <w:t>More recently</w:t>
      </w:r>
      <w:r w:rsidR="000317EA">
        <w:rPr>
          <w:sz w:val="24"/>
        </w:rPr>
        <w:t xml:space="preserve">, researchers have found that Stroop performance can be </w:t>
      </w:r>
      <w:r w:rsidR="00041CBE">
        <w:rPr>
          <w:sz w:val="24"/>
        </w:rPr>
        <w:t>influenced by</w:t>
      </w:r>
      <w:r w:rsidR="000317EA">
        <w:rPr>
          <w:sz w:val="24"/>
        </w:rPr>
        <w:t xml:space="preserve"> participants</w:t>
      </w:r>
      <w:r w:rsidR="00041CBE">
        <w:rPr>
          <w:sz w:val="24"/>
        </w:rPr>
        <w:t>’</w:t>
      </w:r>
      <w:r w:rsidR="000317EA">
        <w:rPr>
          <w:sz w:val="24"/>
        </w:rPr>
        <w:t xml:space="preserve"> expectancies of upcoming trial types</w:t>
      </w:r>
      <w:r w:rsidR="00991760">
        <w:rPr>
          <w:sz w:val="24"/>
        </w:rPr>
        <w:t>, including trial sequenc</w:t>
      </w:r>
      <w:r w:rsidR="00660C2D">
        <w:rPr>
          <w:sz w:val="24"/>
        </w:rPr>
        <w:t>ing</w:t>
      </w:r>
      <w:r w:rsidR="001F3EA7">
        <w:rPr>
          <w:sz w:val="24"/>
        </w:rPr>
        <w:t xml:space="preserve"> (</w:t>
      </w:r>
      <w:r w:rsidR="00991760">
        <w:rPr>
          <w:sz w:val="24"/>
        </w:rPr>
        <w:t>e.g</w:t>
      </w:r>
      <w:r w:rsidR="001F3EA7">
        <w:rPr>
          <w:sz w:val="24"/>
        </w:rPr>
        <w:t xml:space="preserve">., </w:t>
      </w:r>
      <w:r w:rsidR="00991760">
        <w:rPr>
          <w:sz w:val="24"/>
        </w:rPr>
        <w:t>congruency sequence effects</w:t>
      </w:r>
      <w:r w:rsidR="001F3EA7">
        <w:rPr>
          <w:sz w:val="24"/>
        </w:rPr>
        <w:t xml:space="preserve">; </w:t>
      </w:r>
      <w:proofErr w:type="spellStart"/>
      <w:r w:rsidR="000317EA" w:rsidRPr="00B131EB">
        <w:rPr>
          <w:sz w:val="24"/>
        </w:rPr>
        <w:t>Aschenbrenner</w:t>
      </w:r>
      <w:proofErr w:type="spellEnd"/>
      <w:r w:rsidR="000317EA" w:rsidRPr="00B131EB">
        <w:rPr>
          <w:sz w:val="24"/>
        </w:rPr>
        <w:t xml:space="preserve"> &amp; </w:t>
      </w:r>
      <w:proofErr w:type="spellStart"/>
      <w:r w:rsidR="000317EA" w:rsidRPr="00B131EB">
        <w:rPr>
          <w:sz w:val="24"/>
        </w:rPr>
        <w:t>Balota</w:t>
      </w:r>
      <w:proofErr w:type="spellEnd"/>
      <w:r w:rsidR="000317EA" w:rsidRPr="00B131EB">
        <w:rPr>
          <w:sz w:val="24"/>
        </w:rPr>
        <w:t>, 201</w:t>
      </w:r>
      <w:r w:rsidR="000317EA">
        <w:rPr>
          <w:sz w:val="24"/>
        </w:rPr>
        <w:t xml:space="preserve">9, </w:t>
      </w:r>
      <w:proofErr w:type="spellStart"/>
      <w:r w:rsidR="000317EA" w:rsidRPr="003522E5">
        <w:rPr>
          <w:sz w:val="24"/>
        </w:rPr>
        <w:t>Egner</w:t>
      </w:r>
      <w:proofErr w:type="spellEnd"/>
      <w:r w:rsidR="000317EA" w:rsidRPr="003522E5">
        <w:rPr>
          <w:sz w:val="24"/>
        </w:rPr>
        <w:t>, 2007)</w:t>
      </w:r>
      <w:r w:rsidR="00991760">
        <w:rPr>
          <w:sz w:val="24"/>
        </w:rPr>
        <w:t xml:space="preserve"> </w:t>
      </w:r>
      <w:r w:rsidR="00D00B13">
        <w:rPr>
          <w:sz w:val="24"/>
        </w:rPr>
        <w:t xml:space="preserve">or when </w:t>
      </w:r>
      <w:r w:rsidR="00991760">
        <w:rPr>
          <w:sz w:val="24"/>
        </w:rPr>
        <w:t xml:space="preserve">items </w:t>
      </w:r>
      <w:r w:rsidR="00D00B13">
        <w:rPr>
          <w:sz w:val="24"/>
        </w:rPr>
        <w:t xml:space="preserve">are </w:t>
      </w:r>
      <w:r w:rsidR="000317EA">
        <w:rPr>
          <w:sz w:val="24"/>
        </w:rPr>
        <w:t xml:space="preserve">consistently presented using an incongruent format (e.g., the word “blue” is mostly presented in yellow ink; Bugg, 2012; Jacoby, Lindsey, &amp; Hessels, 2003). </w:t>
      </w:r>
      <w:r w:rsidR="007C275D">
        <w:rPr>
          <w:sz w:val="24"/>
        </w:rPr>
        <w:t>Thus</w:t>
      </w:r>
      <w:r w:rsidR="000317EA">
        <w:rPr>
          <w:sz w:val="24"/>
        </w:rPr>
        <w:t>, participants are slower and less accurate to respond whenever they must suppress task irrelevant information, or are affected by previous trial responses and patterns</w:t>
      </w:r>
    </w:p>
    <w:p w14:paraId="0B017BBB" w14:textId="61DD1EE5" w:rsidR="00B61899" w:rsidRPr="00E05F53" w:rsidRDefault="00437B00" w:rsidP="00B33D60">
      <w:pPr>
        <w:spacing w:line="480" w:lineRule="auto"/>
        <w:ind w:firstLine="720"/>
        <w:rPr>
          <w:color w:val="0070C0"/>
          <w:sz w:val="24"/>
        </w:rPr>
      </w:pPr>
      <w:r w:rsidRPr="00437B00">
        <w:rPr>
          <w:sz w:val="24"/>
        </w:rPr>
        <w:lastRenderedPageBreak/>
        <w:t xml:space="preserve">The Stroop </w:t>
      </w:r>
      <w:r w:rsidR="00716F4B">
        <w:rPr>
          <w:sz w:val="24"/>
        </w:rPr>
        <w:t>t</w:t>
      </w:r>
      <w:r w:rsidRPr="00437B00">
        <w:rPr>
          <w:sz w:val="24"/>
        </w:rPr>
        <w:t>ask has received significant attention in the literature</w:t>
      </w:r>
      <w:r w:rsidR="00E20D9F">
        <w:rPr>
          <w:sz w:val="24"/>
        </w:rPr>
        <w:t xml:space="preserve"> and has</w:t>
      </w:r>
      <w:r w:rsidR="00EB3D18">
        <w:rPr>
          <w:sz w:val="24"/>
        </w:rPr>
        <w:t xml:space="preserve"> </w:t>
      </w:r>
      <w:r w:rsidR="003741B6">
        <w:rPr>
          <w:sz w:val="24"/>
        </w:rPr>
        <w:t xml:space="preserve">been described as “the gold standard” </w:t>
      </w:r>
      <w:r w:rsidR="00066F6A">
        <w:rPr>
          <w:sz w:val="24"/>
        </w:rPr>
        <w:t xml:space="preserve">of attentional control </w:t>
      </w:r>
      <w:r w:rsidR="00066F6A" w:rsidRPr="003522E5">
        <w:rPr>
          <w:sz w:val="24"/>
        </w:rPr>
        <w:t>(see MacLeod, 1992)</w:t>
      </w:r>
      <w:r w:rsidR="00E20D9F">
        <w:rPr>
          <w:sz w:val="24"/>
        </w:rPr>
        <w:t xml:space="preserve">. </w:t>
      </w:r>
      <w:r w:rsidR="00E20D9F" w:rsidRPr="007C51CD">
        <w:rPr>
          <w:color w:val="0070C0"/>
          <w:sz w:val="24"/>
        </w:rPr>
        <w:t xml:space="preserve">This is because to </w:t>
      </w:r>
      <w:r w:rsidR="007C51CD" w:rsidRPr="007C51CD">
        <w:rPr>
          <w:color w:val="0070C0"/>
          <w:sz w:val="24"/>
        </w:rPr>
        <w:t xml:space="preserve">successfully </w:t>
      </w:r>
      <w:r w:rsidR="00E20D9F" w:rsidRPr="007C51CD">
        <w:rPr>
          <w:color w:val="0070C0"/>
          <w:sz w:val="24"/>
        </w:rPr>
        <w:t xml:space="preserve">complete </w:t>
      </w:r>
      <w:r w:rsidR="002128A8">
        <w:rPr>
          <w:color w:val="0070C0"/>
          <w:sz w:val="24"/>
        </w:rPr>
        <w:t xml:space="preserve">the </w:t>
      </w:r>
      <w:r w:rsidR="00E20D9F" w:rsidRPr="007C51CD">
        <w:rPr>
          <w:color w:val="0070C0"/>
          <w:sz w:val="24"/>
        </w:rPr>
        <w:t xml:space="preserve">task, </w:t>
      </w:r>
      <w:r w:rsidR="002E74B2" w:rsidRPr="007C51CD">
        <w:rPr>
          <w:color w:val="0070C0"/>
          <w:sz w:val="24"/>
        </w:rPr>
        <w:t xml:space="preserve">individuals must </w:t>
      </w:r>
      <w:r w:rsidR="00AC0517" w:rsidRPr="007C51CD">
        <w:rPr>
          <w:color w:val="0070C0"/>
          <w:sz w:val="24"/>
        </w:rPr>
        <w:t xml:space="preserve">activate and </w:t>
      </w:r>
      <w:r w:rsidR="002E74B2" w:rsidRPr="007C51CD">
        <w:rPr>
          <w:color w:val="0070C0"/>
          <w:sz w:val="24"/>
        </w:rPr>
        <w:t xml:space="preserve">maintain the </w:t>
      </w:r>
      <w:r w:rsidR="00207226">
        <w:rPr>
          <w:color w:val="0070C0"/>
          <w:sz w:val="24"/>
        </w:rPr>
        <w:t xml:space="preserve">appropriate </w:t>
      </w:r>
      <w:r w:rsidR="002E74B2" w:rsidRPr="007C51CD">
        <w:rPr>
          <w:color w:val="0070C0"/>
          <w:sz w:val="24"/>
        </w:rPr>
        <w:t xml:space="preserve">task goal </w:t>
      </w:r>
      <w:r w:rsidR="00AF2FB2" w:rsidRPr="007C51CD">
        <w:rPr>
          <w:color w:val="0070C0"/>
          <w:sz w:val="24"/>
        </w:rPr>
        <w:t xml:space="preserve">in working memory </w:t>
      </w:r>
      <w:r w:rsidR="007C51CD" w:rsidRPr="007C51CD">
        <w:rPr>
          <w:color w:val="0070C0"/>
          <w:sz w:val="24"/>
        </w:rPr>
        <w:t xml:space="preserve">(e.g., naming the ink color) </w:t>
      </w:r>
      <w:r w:rsidR="00F871A2" w:rsidRPr="007C51CD">
        <w:rPr>
          <w:color w:val="0070C0"/>
          <w:sz w:val="24"/>
        </w:rPr>
        <w:t>while</w:t>
      </w:r>
      <w:r w:rsidR="00AF2FB2" w:rsidRPr="007C51CD">
        <w:rPr>
          <w:color w:val="0070C0"/>
          <w:sz w:val="24"/>
        </w:rPr>
        <w:t xml:space="preserve"> simultaneously</w:t>
      </w:r>
      <w:r w:rsidR="00F871A2" w:rsidRPr="007C51CD">
        <w:rPr>
          <w:color w:val="0070C0"/>
          <w:sz w:val="24"/>
        </w:rPr>
        <w:t xml:space="preserve"> suppressing</w:t>
      </w:r>
      <w:r w:rsidR="002E74B2" w:rsidRPr="007C51CD">
        <w:rPr>
          <w:color w:val="0070C0"/>
          <w:sz w:val="24"/>
        </w:rPr>
        <w:t xml:space="preserve"> highly salient but task</w:t>
      </w:r>
      <w:r w:rsidR="000E2B83" w:rsidRPr="007C51CD">
        <w:rPr>
          <w:color w:val="0070C0"/>
          <w:sz w:val="24"/>
        </w:rPr>
        <w:t>-</w:t>
      </w:r>
      <w:r w:rsidR="002E74B2" w:rsidRPr="007C51CD">
        <w:rPr>
          <w:color w:val="0070C0"/>
          <w:sz w:val="24"/>
        </w:rPr>
        <w:t xml:space="preserve">irrelevant </w:t>
      </w:r>
      <w:r w:rsidR="007C51CD" w:rsidRPr="007C51CD">
        <w:rPr>
          <w:color w:val="0070C0"/>
          <w:sz w:val="24"/>
        </w:rPr>
        <w:t xml:space="preserve">information (e.g., </w:t>
      </w:r>
      <w:r w:rsidR="007B3F09">
        <w:rPr>
          <w:color w:val="0070C0"/>
          <w:sz w:val="24"/>
        </w:rPr>
        <w:t xml:space="preserve">automatically </w:t>
      </w:r>
      <w:r w:rsidR="00334C0C">
        <w:rPr>
          <w:color w:val="0070C0"/>
          <w:sz w:val="24"/>
        </w:rPr>
        <w:t>reading the color name</w:t>
      </w:r>
      <w:r w:rsidR="007C51CD" w:rsidRPr="007C51CD">
        <w:rPr>
          <w:color w:val="0070C0"/>
          <w:sz w:val="24"/>
        </w:rPr>
        <w:t>).</w:t>
      </w:r>
      <w:r w:rsidR="002E74B2">
        <w:rPr>
          <w:sz w:val="24"/>
        </w:rPr>
        <w:t xml:space="preserve"> </w:t>
      </w:r>
      <w:r w:rsidR="00737C95">
        <w:rPr>
          <w:color w:val="0070C0"/>
          <w:sz w:val="24"/>
        </w:rPr>
        <w:t>As a result</w:t>
      </w:r>
      <w:r w:rsidR="00DC60BA" w:rsidRPr="00A52F0D">
        <w:rPr>
          <w:color w:val="0070C0"/>
          <w:sz w:val="24"/>
        </w:rPr>
        <w:t>,</w:t>
      </w:r>
      <w:r w:rsidR="00A10F1D" w:rsidRPr="00A52F0D">
        <w:rPr>
          <w:color w:val="0070C0"/>
          <w:sz w:val="24"/>
        </w:rPr>
        <w:t xml:space="preserve"> </w:t>
      </w:r>
      <w:r w:rsidR="00F871A2" w:rsidRPr="00A52F0D">
        <w:rPr>
          <w:color w:val="0070C0"/>
          <w:sz w:val="24"/>
        </w:rPr>
        <w:t>r</w:t>
      </w:r>
      <w:r w:rsidR="00DC60BA" w:rsidRPr="00A52F0D">
        <w:rPr>
          <w:color w:val="0070C0"/>
          <w:sz w:val="24"/>
        </w:rPr>
        <w:t xml:space="preserve">esearchers </w:t>
      </w:r>
      <w:r w:rsidR="009B457E">
        <w:rPr>
          <w:color w:val="0070C0"/>
          <w:sz w:val="24"/>
        </w:rPr>
        <w:t xml:space="preserve">commonly </w:t>
      </w:r>
      <w:r w:rsidR="00D94C16">
        <w:rPr>
          <w:color w:val="0070C0"/>
          <w:sz w:val="24"/>
        </w:rPr>
        <w:t>use</w:t>
      </w:r>
      <w:r w:rsidR="009B457E">
        <w:rPr>
          <w:color w:val="0070C0"/>
          <w:sz w:val="24"/>
        </w:rPr>
        <w:t xml:space="preserve"> </w:t>
      </w:r>
      <w:r w:rsidR="0068660F">
        <w:rPr>
          <w:color w:val="0070C0"/>
          <w:sz w:val="24"/>
        </w:rPr>
        <w:t>this</w:t>
      </w:r>
      <w:r w:rsidR="006270AB">
        <w:rPr>
          <w:color w:val="0070C0"/>
          <w:sz w:val="24"/>
        </w:rPr>
        <w:t xml:space="preserve"> </w:t>
      </w:r>
      <w:r w:rsidR="009B457E">
        <w:rPr>
          <w:color w:val="0070C0"/>
          <w:sz w:val="24"/>
        </w:rPr>
        <w:t>task to investigate questions related to working memory and attentional control</w:t>
      </w:r>
      <w:r w:rsidR="009B457E" w:rsidRPr="00B33D60">
        <w:rPr>
          <w:color w:val="0070C0"/>
          <w:sz w:val="24"/>
        </w:rPr>
        <w:t>.</w:t>
      </w:r>
      <w:r w:rsidR="00596BF0" w:rsidRPr="00B33D60">
        <w:rPr>
          <w:color w:val="0070C0"/>
          <w:sz w:val="24"/>
        </w:rPr>
        <w:t xml:space="preserve"> </w:t>
      </w:r>
      <w:r w:rsidR="004738DF" w:rsidRPr="00B33D60">
        <w:rPr>
          <w:color w:val="0070C0"/>
          <w:sz w:val="24"/>
        </w:rPr>
        <w:t>For example, Kane and Engle (200</w:t>
      </w:r>
      <w:r w:rsidR="003B3E62">
        <w:rPr>
          <w:color w:val="0070C0"/>
          <w:sz w:val="24"/>
        </w:rPr>
        <w:t>3</w:t>
      </w:r>
      <w:r w:rsidR="004738DF" w:rsidRPr="00B33D60">
        <w:rPr>
          <w:color w:val="0070C0"/>
          <w:sz w:val="24"/>
        </w:rPr>
        <w:t>)</w:t>
      </w:r>
      <w:r w:rsidR="009E725B" w:rsidRPr="00B33D60">
        <w:rPr>
          <w:color w:val="0070C0"/>
          <w:sz w:val="24"/>
        </w:rPr>
        <w:t xml:space="preserve"> showed </w:t>
      </w:r>
      <w:del w:id="14" w:author="Mark Huff" w:date="2022-10-17T14:39:00Z">
        <w:r w:rsidR="00190747" w:rsidDel="00192488">
          <w:rPr>
            <w:color w:val="0070C0"/>
            <w:sz w:val="24"/>
          </w:rPr>
          <w:delText>a relationship between working memory span and Stroop performance</w:delText>
        </w:r>
        <w:r w:rsidR="006953B1" w:rsidDel="00192488">
          <w:rPr>
            <w:color w:val="0070C0"/>
            <w:sz w:val="24"/>
          </w:rPr>
          <w:delText>. Specifically,</w:delText>
        </w:r>
      </w:del>
      <w:ins w:id="15" w:author="Mark Huff" w:date="2022-10-17T14:39:00Z">
        <w:r w:rsidR="00192488">
          <w:rPr>
            <w:color w:val="0070C0"/>
            <w:sz w:val="24"/>
          </w:rPr>
          <w:t>that</w:t>
        </w:r>
      </w:ins>
      <w:r w:rsidR="006953B1">
        <w:rPr>
          <w:color w:val="0070C0"/>
          <w:sz w:val="24"/>
        </w:rPr>
        <w:t xml:space="preserve"> </w:t>
      </w:r>
      <w:r w:rsidR="00C90FE1" w:rsidRPr="00B33D60">
        <w:rPr>
          <w:color w:val="0070C0"/>
          <w:sz w:val="24"/>
        </w:rPr>
        <w:t>low working memory span</w:t>
      </w:r>
      <w:r w:rsidR="00476E60">
        <w:rPr>
          <w:color w:val="0070C0"/>
          <w:sz w:val="24"/>
        </w:rPr>
        <w:t xml:space="preserve"> individuals</w:t>
      </w:r>
      <w:r w:rsidR="00C90FE1" w:rsidRPr="00B33D60">
        <w:rPr>
          <w:color w:val="0070C0"/>
          <w:sz w:val="24"/>
        </w:rPr>
        <w:t xml:space="preserve"> </w:t>
      </w:r>
      <w:ins w:id="16" w:author="Mark Huff" w:date="2022-10-17T14:39:00Z">
        <w:r w:rsidR="00192488">
          <w:rPr>
            <w:color w:val="0070C0"/>
            <w:sz w:val="24"/>
          </w:rPr>
          <w:t xml:space="preserve">(as determined by performance on the </w:t>
        </w:r>
      </w:ins>
      <w:ins w:id="17" w:author="Mark Huff" w:date="2022-10-17T14:40:00Z">
        <w:r w:rsidR="00C41A2B">
          <w:rPr>
            <w:color w:val="0070C0"/>
            <w:sz w:val="24"/>
          </w:rPr>
          <w:t>operation-span</w:t>
        </w:r>
      </w:ins>
      <w:ins w:id="18" w:author="Mark Huff" w:date="2022-10-17T14:39:00Z">
        <w:r w:rsidR="00192488">
          <w:rPr>
            <w:color w:val="0070C0"/>
            <w:sz w:val="24"/>
          </w:rPr>
          <w:t xml:space="preserve"> task) </w:t>
        </w:r>
      </w:ins>
      <w:r w:rsidR="007541D4" w:rsidRPr="00B33D60">
        <w:rPr>
          <w:color w:val="0070C0"/>
          <w:sz w:val="24"/>
        </w:rPr>
        <w:t xml:space="preserve">routinely committed more errors </w:t>
      </w:r>
      <w:del w:id="19" w:author="Mark Huff" w:date="2022-10-17T14:40:00Z">
        <w:r w:rsidR="002A582E" w:rsidDel="00E2084B">
          <w:rPr>
            <w:color w:val="0070C0"/>
            <w:sz w:val="24"/>
          </w:rPr>
          <w:delText>relative to</w:delText>
        </w:r>
      </w:del>
      <w:ins w:id="20" w:author="Mark Huff" w:date="2022-10-17T14:40:00Z">
        <w:r w:rsidR="00E2084B">
          <w:rPr>
            <w:color w:val="0070C0"/>
            <w:sz w:val="24"/>
          </w:rPr>
          <w:t>than</w:t>
        </w:r>
      </w:ins>
      <w:r w:rsidR="002A582E">
        <w:rPr>
          <w:color w:val="0070C0"/>
          <w:sz w:val="24"/>
        </w:rPr>
        <w:t xml:space="preserve"> high-span individuals</w:t>
      </w:r>
      <w:r w:rsidR="007541D4" w:rsidRPr="00B33D60">
        <w:rPr>
          <w:color w:val="0070C0"/>
          <w:sz w:val="24"/>
        </w:rPr>
        <w:t xml:space="preserve">, </w:t>
      </w:r>
      <w:r w:rsidR="00234D20">
        <w:rPr>
          <w:color w:val="0070C0"/>
          <w:sz w:val="24"/>
        </w:rPr>
        <w:t>particularly on incongruent trials</w:t>
      </w:r>
      <w:r w:rsidR="00CE55E1">
        <w:rPr>
          <w:color w:val="0070C0"/>
          <w:sz w:val="24"/>
        </w:rPr>
        <w:t xml:space="preserve"> in which ink color</w:t>
      </w:r>
      <w:r w:rsidR="00476E60">
        <w:rPr>
          <w:color w:val="0070C0"/>
          <w:sz w:val="24"/>
        </w:rPr>
        <w:t>s</w:t>
      </w:r>
      <w:r w:rsidR="00CE55E1">
        <w:rPr>
          <w:color w:val="0070C0"/>
          <w:sz w:val="24"/>
        </w:rPr>
        <w:t xml:space="preserve"> and word names did not match. </w:t>
      </w:r>
      <w:r w:rsidR="00E477B7" w:rsidRPr="00E05F53">
        <w:rPr>
          <w:color w:val="0070C0"/>
          <w:sz w:val="24"/>
        </w:rPr>
        <w:t>Similarly</w:t>
      </w:r>
      <w:r w:rsidR="00D1227A" w:rsidRPr="00E05F53">
        <w:rPr>
          <w:color w:val="0070C0"/>
          <w:sz w:val="24"/>
        </w:rPr>
        <w:t xml:space="preserve">, </w:t>
      </w:r>
      <w:proofErr w:type="spellStart"/>
      <w:r w:rsidR="00483949" w:rsidRPr="00E05F53">
        <w:rPr>
          <w:color w:val="0070C0"/>
          <w:sz w:val="24"/>
        </w:rPr>
        <w:t>Spieler</w:t>
      </w:r>
      <w:proofErr w:type="spellEnd"/>
      <w:r w:rsidR="00483949" w:rsidRPr="00E05F53">
        <w:rPr>
          <w:color w:val="0070C0"/>
          <w:sz w:val="24"/>
        </w:rPr>
        <w:t xml:space="preserve">, </w:t>
      </w:r>
      <w:proofErr w:type="spellStart"/>
      <w:r w:rsidR="00483949" w:rsidRPr="00E05F53">
        <w:rPr>
          <w:color w:val="0070C0"/>
          <w:sz w:val="24"/>
        </w:rPr>
        <w:t>Balota</w:t>
      </w:r>
      <w:proofErr w:type="spellEnd"/>
      <w:r w:rsidR="00483949" w:rsidRPr="00E05F53">
        <w:rPr>
          <w:color w:val="0070C0"/>
          <w:sz w:val="24"/>
        </w:rPr>
        <w:t xml:space="preserve">, </w:t>
      </w:r>
      <w:del w:id="21" w:author="Mark Huff" w:date="2022-10-17T14:38:00Z">
        <w:r w:rsidR="00483949" w:rsidRPr="00E05F53" w:rsidDel="00C83E90">
          <w:rPr>
            <w:color w:val="0070C0"/>
            <w:sz w:val="24"/>
          </w:rPr>
          <w:delText xml:space="preserve">&amp; </w:delText>
        </w:r>
      </w:del>
      <w:ins w:id="22" w:author="Mark Huff" w:date="2022-10-17T14:38:00Z">
        <w:r w:rsidR="00C83E90">
          <w:rPr>
            <w:color w:val="0070C0"/>
            <w:sz w:val="24"/>
          </w:rPr>
          <w:t>and</w:t>
        </w:r>
        <w:r w:rsidR="00C83E90" w:rsidRPr="00E05F53">
          <w:rPr>
            <w:color w:val="0070C0"/>
            <w:sz w:val="24"/>
          </w:rPr>
          <w:t xml:space="preserve"> </w:t>
        </w:r>
      </w:ins>
      <w:r w:rsidR="00483949" w:rsidRPr="00E05F53">
        <w:rPr>
          <w:color w:val="0070C0"/>
          <w:sz w:val="24"/>
        </w:rPr>
        <w:t xml:space="preserve">Faust (1996) showed that </w:t>
      </w:r>
      <w:del w:id="23" w:author="Mark Huff" w:date="2022-10-17T14:40:00Z">
        <w:r w:rsidR="00E477B7" w:rsidRPr="00E05F53" w:rsidDel="00E2084B">
          <w:rPr>
            <w:color w:val="0070C0"/>
            <w:sz w:val="24"/>
          </w:rPr>
          <w:delText xml:space="preserve">age </w:delText>
        </w:r>
      </w:del>
      <w:ins w:id="24" w:author="Mark Huff" w:date="2022-10-17T14:40:00Z">
        <w:r w:rsidR="00E2084B" w:rsidRPr="00E05F53">
          <w:rPr>
            <w:color w:val="0070C0"/>
            <w:sz w:val="24"/>
          </w:rPr>
          <w:t>age</w:t>
        </w:r>
        <w:r w:rsidR="00E2084B">
          <w:rPr>
            <w:color w:val="0070C0"/>
            <w:sz w:val="24"/>
          </w:rPr>
          <w:t>-</w:t>
        </w:r>
      </w:ins>
      <w:r w:rsidR="00E477B7" w:rsidRPr="00E05F53">
        <w:rPr>
          <w:color w:val="0070C0"/>
          <w:sz w:val="24"/>
        </w:rPr>
        <w:t xml:space="preserve">related declines in working memory and attentional control lead to </w:t>
      </w:r>
      <w:r w:rsidR="00B8602C" w:rsidRPr="00E05F53">
        <w:rPr>
          <w:color w:val="0070C0"/>
          <w:sz w:val="24"/>
        </w:rPr>
        <w:t>decreased Stroop performance.</w:t>
      </w:r>
      <w:r w:rsidR="006C7D3B" w:rsidRPr="00E05F53">
        <w:rPr>
          <w:color w:val="0070C0"/>
          <w:sz w:val="24"/>
        </w:rPr>
        <w:t xml:space="preserve"> </w:t>
      </w:r>
      <w:r w:rsidR="00F4227F" w:rsidRPr="00E05F53">
        <w:rPr>
          <w:color w:val="0070C0"/>
          <w:sz w:val="24"/>
        </w:rPr>
        <w:t>C</w:t>
      </w:r>
      <w:r w:rsidR="00250B6F" w:rsidRPr="00E05F53">
        <w:rPr>
          <w:color w:val="0070C0"/>
          <w:sz w:val="24"/>
        </w:rPr>
        <w:t xml:space="preserve">ompared to younger adults, healthy older adults showed </w:t>
      </w:r>
      <w:r w:rsidR="003E73CA" w:rsidRPr="00E05F53">
        <w:rPr>
          <w:color w:val="0070C0"/>
          <w:sz w:val="24"/>
        </w:rPr>
        <w:t>slower</w:t>
      </w:r>
      <w:r w:rsidR="00250B6F" w:rsidRPr="00E05F53">
        <w:rPr>
          <w:color w:val="0070C0"/>
          <w:sz w:val="24"/>
        </w:rPr>
        <w:t xml:space="preserve"> RTs (but not </w:t>
      </w:r>
      <w:r w:rsidR="003E73CA" w:rsidRPr="00E05F53">
        <w:rPr>
          <w:color w:val="0070C0"/>
          <w:sz w:val="24"/>
        </w:rPr>
        <w:t xml:space="preserve">an increase in </w:t>
      </w:r>
      <w:r w:rsidR="00250B6F" w:rsidRPr="00E05F53">
        <w:rPr>
          <w:color w:val="0070C0"/>
          <w:sz w:val="24"/>
        </w:rPr>
        <w:t>error rates)</w:t>
      </w:r>
      <w:r w:rsidR="0018765D" w:rsidRPr="00E05F53">
        <w:rPr>
          <w:color w:val="0070C0"/>
          <w:sz w:val="24"/>
        </w:rPr>
        <w:t>, while</w:t>
      </w:r>
      <w:r w:rsidR="000E19C2" w:rsidRPr="00E05F53">
        <w:rPr>
          <w:color w:val="0070C0"/>
          <w:sz w:val="24"/>
        </w:rPr>
        <w:t xml:space="preserve"> </w:t>
      </w:r>
      <w:r w:rsidR="006C7D3B" w:rsidRPr="00E05F53">
        <w:rPr>
          <w:color w:val="0070C0"/>
          <w:sz w:val="24"/>
        </w:rPr>
        <w:t>older adults with Alzheimer’s Disease (</w:t>
      </w:r>
      <w:r w:rsidR="00250B6F" w:rsidRPr="00E05F53">
        <w:rPr>
          <w:color w:val="0070C0"/>
          <w:sz w:val="24"/>
        </w:rPr>
        <w:t>AD</w:t>
      </w:r>
      <w:r w:rsidR="006C7D3B" w:rsidRPr="00E05F53">
        <w:rPr>
          <w:color w:val="0070C0"/>
          <w:sz w:val="24"/>
        </w:rPr>
        <w:t>)</w:t>
      </w:r>
      <w:r w:rsidR="000E19C2" w:rsidRPr="00E05F53">
        <w:rPr>
          <w:color w:val="0070C0"/>
          <w:sz w:val="24"/>
        </w:rPr>
        <w:t xml:space="preserve">, </w:t>
      </w:r>
      <w:r w:rsidR="0018765D" w:rsidRPr="00E05F53">
        <w:rPr>
          <w:color w:val="0070C0"/>
          <w:sz w:val="24"/>
        </w:rPr>
        <w:t xml:space="preserve">showed </w:t>
      </w:r>
      <w:r w:rsidR="00250B6F" w:rsidRPr="00E05F53">
        <w:rPr>
          <w:color w:val="0070C0"/>
          <w:sz w:val="24"/>
        </w:rPr>
        <w:t xml:space="preserve">large costs to </w:t>
      </w:r>
      <w:r w:rsidR="000E19C2" w:rsidRPr="00E05F53">
        <w:rPr>
          <w:color w:val="0070C0"/>
          <w:sz w:val="24"/>
        </w:rPr>
        <w:t xml:space="preserve">both </w:t>
      </w:r>
      <w:r w:rsidR="00250B6F" w:rsidRPr="00E05F53">
        <w:rPr>
          <w:color w:val="0070C0"/>
          <w:sz w:val="24"/>
        </w:rPr>
        <w:t>RTs and error rates</w:t>
      </w:r>
      <w:r w:rsidR="0018765D" w:rsidRPr="00E05F53">
        <w:rPr>
          <w:color w:val="0070C0"/>
          <w:sz w:val="24"/>
        </w:rPr>
        <w:t>, even after being</w:t>
      </w:r>
      <w:r w:rsidR="00474FB6" w:rsidRPr="00E05F53">
        <w:rPr>
          <w:color w:val="0070C0"/>
          <w:sz w:val="24"/>
        </w:rPr>
        <w:t xml:space="preserve"> </w:t>
      </w:r>
      <w:r w:rsidR="00356BE1" w:rsidRPr="00E05F53">
        <w:rPr>
          <w:color w:val="0070C0"/>
          <w:sz w:val="24"/>
        </w:rPr>
        <w:t>age-</w:t>
      </w:r>
      <w:r w:rsidR="00250B6F" w:rsidRPr="00E05F53">
        <w:rPr>
          <w:color w:val="0070C0"/>
          <w:sz w:val="24"/>
        </w:rPr>
        <w:t xml:space="preserve">matched to healthy </w:t>
      </w:r>
      <w:r w:rsidR="00474FB6" w:rsidRPr="00E05F53">
        <w:rPr>
          <w:color w:val="0070C0"/>
          <w:sz w:val="24"/>
        </w:rPr>
        <w:t>older adults</w:t>
      </w:r>
      <w:r w:rsidR="00356BE1" w:rsidRPr="00E05F53">
        <w:rPr>
          <w:color w:val="0070C0"/>
          <w:sz w:val="24"/>
        </w:rPr>
        <w:t>.</w:t>
      </w:r>
      <w:r w:rsidR="00250B6F" w:rsidRPr="00E05F53">
        <w:rPr>
          <w:color w:val="0070C0"/>
          <w:sz w:val="24"/>
        </w:rPr>
        <w:t xml:space="preserve"> </w:t>
      </w:r>
      <w:r w:rsidR="00712CD9" w:rsidRPr="00E05F53">
        <w:rPr>
          <w:color w:val="0070C0"/>
          <w:sz w:val="24"/>
        </w:rPr>
        <w:t>Thus, i</w:t>
      </w:r>
      <w:r w:rsidR="00D10DD3" w:rsidRPr="00E05F53">
        <w:rPr>
          <w:color w:val="0070C0"/>
          <w:sz w:val="24"/>
        </w:rPr>
        <w:t xml:space="preserve">t is </w:t>
      </w:r>
      <w:r w:rsidR="006409FF" w:rsidRPr="00E05F53">
        <w:rPr>
          <w:color w:val="0070C0"/>
          <w:sz w:val="24"/>
        </w:rPr>
        <w:t>evident</w:t>
      </w:r>
      <w:r w:rsidR="000F16B5" w:rsidRPr="00E05F53">
        <w:rPr>
          <w:color w:val="0070C0"/>
          <w:sz w:val="24"/>
        </w:rPr>
        <w:t xml:space="preserve"> </w:t>
      </w:r>
      <w:r w:rsidR="00E34923" w:rsidRPr="00E05F53">
        <w:rPr>
          <w:color w:val="0070C0"/>
          <w:sz w:val="24"/>
        </w:rPr>
        <w:t xml:space="preserve">that </w:t>
      </w:r>
      <w:r w:rsidR="00B958FD" w:rsidRPr="00E05F53">
        <w:rPr>
          <w:color w:val="0070C0"/>
          <w:sz w:val="24"/>
        </w:rPr>
        <w:t xml:space="preserve">working memory </w:t>
      </w:r>
      <w:r w:rsidR="00AB1361" w:rsidRPr="00E05F53">
        <w:rPr>
          <w:color w:val="0070C0"/>
          <w:sz w:val="24"/>
        </w:rPr>
        <w:t>is critical for</w:t>
      </w:r>
      <w:r w:rsidR="00D10DD3" w:rsidRPr="00E05F53">
        <w:rPr>
          <w:color w:val="0070C0"/>
          <w:sz w:val="24"/>
        </w:rPr>
        <w:t xml:space="preserve"> keeping internal goals active</w:t>
      </w:r>
      <w:r w:rsidR="006409FF" w:rsidRPr="00E05F53">
        <w:rPr>
          <w:color w:val="0070C0"/>
          <w:sz w:val="24"/>
        </w:rPr>
        <w:t>,</w:t>
      </w:r>
      <w:r w:rsidR="00D10DD3" w:rsidRPr="00E05F53">
        <w:rPr>
          <w:color w:val="0070C0"/>
          <w:sz w:val="24"/>
        </w:rPr>
        <w:t xml:space="preserve"> </w:t>
      </w:r>
      <w:r w:rsidR="00966BA1" w:rsidRPr="00E05F53">
        <w:rPr>
          <w:color w:val="0070C0"/>
          <w:sz w:val="24"/>
        </w:rPr>
        <w:t xml:space="preserve">as </w:t>
      </w:r>
      <w:r w:rsidR="00E05F53" w:rsidRPr="00E05F53">
        <w:rPr>
          <w:color w:val="0070C0"/>
          <w:sz w:val="24"/>
        </w:rPr>
        <w:t xml:space="preserve">individuals with low working memory </w:t>
      </w:r>
      <w:r w:rsidR="00EB0AE6">
        <w:rPr>
          <w:color w:val="0070C0"/>
          <w:sz w:val="24"/>
        </w:rPr>
        <w:t xml:space="preserve">span </w:t>
      </w:r>
      <w:r w:rsidR="00C0679B">
        <w:rPr>
          <w:color w:val="0070C0"/>
          <w:sz w:val="24"/>
        </w:rPr>
        <w:t xml:space="preserve">or </w:t>
      </w:r>
      <w:r w:rsidR="00E05F53" w:rsidRPr="00E05F53">
        <w:rPr>
          <w:color w:val="0070C0"/>
          <w:sz w:val="24"/>
        </w:rPr>
        <w:t xml:space="preserve">impairments </w:t>
      </w:r>
      <w:r w:rsidR="00C0679B">
        <w:rPr>
          <w:color w:val="0070C0"/>
          <w:sz w:val="24"/>
        </w:rPr>
        <w:t xml:space="preserve">each </w:t>
      </w:r>
      <w:r w:rsidR="00E05F53" w:rsidRPr="00E05F53">
        <w:rPr>
          <w:color w:val="0070C0"/>
          <w:sz w:val="24"/>
        </w:rPr>
        <w:t>show greater difficulty</w:t>
      </w:r>
      <w:r w:rsidR="000F16B5" w:rsidRPr="00E05F53">
        <w:rPr>
          <w:color w:val="0070C0"/>
          <w:sz w:val="24"/>
        </w:rPr>
        <w:t xml:space="preserve"> </w:t>
      </w:r>
      <w:r w:rsidR="00E05F53" w:rsidRPr="00E05F53">
        <w:rPr>
          <w:color w:val="0070C0"/>
          <w:sz w:val="24"/>
        </w:rPr>
        <w:t>maintaining</w:t>
      </w:r>
      <w:r w:rsidR="000F16B5" w:rsidRPr="00E05F53">
        <w:rPr>
          <w:color w:val="0070C0"/>
          <w:sz w:val="24"/>
        </w:rPr>
        <w:t xml:space="preserve"> desired task goal</w:t>
      </w:r>
      <w:r w:rsidR="006409FF" w:rsidRPr="00E05F53">
        <w:rPr>
          <w:color w:val="0070C0"/>
          <w:sz w:val="24"/>
        </w:rPr>
        <w:t>s</w:t>
      </w:r>
      <w:r w:rsidR="00C0679B">
        <w:rPr>
          <w:color w:val="0070C0"/>
          <w:sz w:val="24"/>
        </w:rPr>
        <w:t xml:space="preserve"> while</w:t>
      </w:r>
      <w:r w:rsidR="000F16B5" w:rsidRPr="00E05F53">
        <w:rPr>
          <w:color w:val="0070C0"/>
          <w:sz w:val="24"/>
        </w:rPr>
        <w:t xml:space="preserve"> suppress</w:t>
      </w:r>
      <w:r w:rsidR="00E05F53" w:rsidRPr="00E05F53">
        <w:rPr>
          <w:color w:val="0070C0"/>
          <w:sz w:val="24"/>
        </w:rPr>
        <w:t xml:space="preserve">ing </w:t>
      </w:r>
      <w:r w:rsidR="003E73CA" w:rsidRPr="00E05F53">
        <w:rPr>
          <w:color w:val="0070C0"/>
          <w:sz w:val="24"/>
        </w:rPr>
        <w:t xml:space="preserve">task-irrelevant </w:t>
      </w:r>
      <w:r w:rsidR="000F16B5" w:rsidRPr="00E05F53">
        <w:rPr>
          <w:color w:val="0070C0"/>
          <w:sz w:val="24"/>
        </w:rPr>
        <w:t>distractors</w:t>
      </w:r>
      <w:r w:rsidR="00966BA1" w:rsidRPr="00E05F53">
        <w:rPr>
          <w:color w:val="0070C0"/>
          <w:sz w:val="24"/>
        </w:rPr>
        <w:t>.</w:t>
      </w:r>
    </w:p>
    <w:p w14:paraId="073EB76D" w14:textId="5BFDF61B" w:rsidR="00920834" w:rsidRDefault="00373864" w:rsidP="002F6FFB">
      <w:pPr>
        <w:spacing w:line="480" w:lineRule="auto"/>
        <w:ind w:firstLine="720"/>
        <w:rPr>
          <w:sz w:val="24"/>
        </w:rPr>
      </w:pPr>
      <w:r>
        <w:rPr>
          <w:sz w:val="24"/>
        </w:rPr>
        <w:t>In addition to the Stroop task</w:t>
      </w:r>
      <w:r w:rsidR="00966BA1">
        <w:rPr>
          <w:sz w:val="24"/>
        </w:rPr>
        <w:t>,</w:t>
      </w:r>
      <w:r w:rsidR="00D10DD3">
        <w:rPr>
          <w:sz w:val="24"/>
        </w:rPr>
        <w:t xml:space="preserve"> </w:t>
      </w:r>
      <w:r w:rsidR="0078448B">
        <w:rPr>
          <w:sz w:val="24"/>
        </w:rPr>
        <w:t xml:space="preserve">there has been an increased focus </w:t>
      </w:r>
      <w:r w:rsidR="00E84072">
        <w:rPr>
          <w:sz w:val="24"/>
        </w:rPr>
        <w:t xml:space="preserve">on using </w:t>
      </w:r>
      <w:r w:rsidR="00966BA1">
        <w:rPr>
          <w:sz w:val="24"/>
        </w:rPr>
        <w:t>t</w:t>
      </w:r>
      <w:r w:rsidR="0051068F">
        <w:rPr>
          <w:sz w:val="24"/>
        </w:rPr>
        <w:t xml:space="preserve">ask-switching </w:t>
      </w:r>
      <w:r w:rsidR="00BF60F4">
        <w:rPr>
          <w:sz w:val="24"/>
        </w:rPr>
        <w:t>to</w:t>
      </w:r>
      <w:r w:rsidR="00BD758E">
        <w:rPr>
          <w:sz w:val="24"/>
        </w:rPr>
        <w:t xml:space="preserve"> investigat</w:t>
      </w:r>
      <w:r w:rsidR="00BF60F4">
        <w:rPr>
          <w:sz w:val="24"/>
        </w:rPr>
        <w:t>e</w:t>
      </w:r>
      <w:r w:rsidR="00BD758E">
        <w:rPr>
          <w:sz w:val="24"/>
        </w:rPr>
        <w:t xml:space="preserve"> questions </w:t>
      </w:r>
      <w:r w:rsidR="00BF60F4">
        <w:rPr>
          <w:sz w:val="24"/>
        </w:rPr>
        <w:t>related to</w:t>
      </w:r>
      <w:r w:rsidR="00BD758E">
        <w:rPr>
          <w:sz w:val="24"/>
        </w:rPr>
        <w:t xml:space="preserve"> attentional </w:t>
      </w:r>
      <w:r w:rsidR="006E5D4F">
        <w:rPr>
          <w:sz w:val="24"/>
        </w:rPr>
        <w:t>control</w:t>
      </w:r>
      <w:r w:rsidR="00FD10E2">
        <w:rPr>
          <w:sz w:val="24"/>
        </w:rPr>
        <w:t xml:space="preserve"> and working memory</w:t>
      </w:r>
      <w:r w:rsidR="00BD758E">
        <w:rPr>
          <w:sz w:val="24"/>
        </w:rPr>
        <w:t>. In</w:t>
      </w:r>
      <w:r w:rsidR="006E5D4F">
        <w:rPr>
          <w:sz w:val="24"/>
        </w:rPr>
        <w:t xml:space="preserve"> a</w:t>
      </w:r>
      <w:r w:rsidR="00BD758E">
        <w:rPr>
          <w:sz w:val="24"/>
        </w:rPr>
        <w:t xml:space="preserve"> standard task-switching </w:t>
      </w:r>
      <w:r w:rsidR="004F23AB">
        <w:rPr>
          <w:sz w:val="24"/>
        </w:rPr>
        <w:t>experiment</w:t>
      </w:r>
      <w:r w:rsidR="00BD758E">
        <w:rPr>
          <w:sz w:val="24"/>
        </w:rPr>
        <w:t xml:space="preserve">, </w:t>
      </w:r>
      <w:r w:rsidR="00613563">
        <w:rPr>
          <w:sz w:val="24"/>
        </w:rPr>
        <w:t xml:space="preserve">participants </w:t>
      </w:r>
      <w:r w:rsidR="004F23AB">
        <w:rPr>
          <w:sz w:val="24"/>
        </w:rPr>
        <w:t xml:space="preserve">must </w:t>
      </w:r>
      <w:r w:rsidR="00613563">
        <w:rPr>
          <w:sz w:val="24"/>
        </w:rPr>
        <w:t xml:space="preserve">alternate between completing </w:t>
      </w:r>
      <w:r w:rsidR="00920834">
        <w:rPr>
          <w:sz w:val="24"/>
        </w:rPr>
        <w:t xml:space="preserve">a </w:t>
      </w:r>
      <w:r w:rsidR="004F23AB">
        <w:rPr>
          <w:sz w:val="24"/>
        </w:rPr>
        <w:t>set</w:t>
      </w:r>
      <w:r w:rsidR="00920834">
        <w:rPr>
          <w:sz w:val="24"/>
        </w:rPr>
        <w:t xml:space="preserve"> of contrasting tasks (</w:t>
      </w:r>
      <w:r w:rsidR="008B3802">
        <w:rPr>
          <w:sz w:val="24"/>
        </w:rPr>
        <w:t xml:space="preserve">e.g., </w:t>
      </w:r>
      <w:r w:rsidR="00920834">
        <w:rPr>
          <w:sz w:val="24"/>
        </w:rPr>
        <w:t>Jersild, 1927;</w:t>
      </w:r>
      <w:r w:rsidR="008B3802">
        <w:rPr>
          <w:sz w:val="24"/>
        </w:rPr>
        <w:t xml:space="preserve"> Rogers &amp; Monsell, 1995</w:t>
      </w:r>
      <w:r w:rsidR="00A9397F" w:rsidRPr="00974715">
        <w:rPr>
          <w:sz w:val="24"/>
        </w:rPr>
        <w:t xml:space="preserve">, </w:t>
      </w:r>
      <w:r w:rsidR="00A9397F" w:rsidRPr="00486C1A">
        <w:rPr>
          <w:color w:val="0070C0"/>
          <w:sz w:val="24"/>
        </w:rPr>
        <w:t xml:space="preserve">see </w:t>
      </w:r>
      <w:r w:rsidR="00974715" w:rsidRPr="00486C1A">
        <w:rPr>
          <w:color w:val="0070C0"/>
          <w:sz w:val="24"/>
        </w:rPr>
        <w:t>D</w:t>
      </w:r>
      <w:r w:rsidR="00A9397F" w:rsidRPr="00486C1A">
        <w:rPr>
          <w:color w:val="0070C0"/>
          <w:sz w:val="24"/>
        </w:rPr>
        <w:t>e Jong, 2000</w:t>
      </w:r>
      <w:r w:rsidR="00C71341" w:rsidRPr="00486C1A">
        <w:rPr>
          <w:color w:val="0070C0"/>
          <w:sz w:val="24"/>
        </w:rPr>
        <w:t xml:space="preserve">; </w:t>
      </w:r>
      <w:proofErr w:type="spellStart"/>
      <w:r w:rsidR="00C71341" w:rsidRPr="00486C1A">
        <w:rPr>
          <w:color w:val="0070C0"/>
          <w:sz w:val="24"/>
        </w:rPr>
        <w:t>Kies</w:t>
      </w:r>
      <w:r w:rsidR="0070388A" w:rsidRPr="00486C1A">
        <w:rPr>
          <w:color w:val="0070C0"/>
          <w:sz w:val="24"/>
        </w:rPr>
        <w:t>e</w:t>
      </w:r>
      <w:r w:rsidR="00C71341" w:rsidRPr="00486C1A">
        <w:rPr>
          <w:color w:val="0070C0"/>
          <w:sz w:val="24"/>
        </w:rPr>
        <w:t>l</w:t>
      </w:r>
      <w:proofErr w:type="spellEnd"/>
      <w:r w:rsidR="0070388A" w:rsidRPr="00486C1A">
        <w:rPr>
          <w:color w:val="0070C0"/>
          <w:sz w:val="24"/>
        </w:rPr>
        <w:t xml:space="preserve"> et al.,</w:t>
      </w:r>
      <w:r w:rsidR="00C71341" w:rsidRPr="00486C1A">
        <w:rPr>
          <w:color w:val="0070C0"/>
          <w:sz w:val="24"/>
        </w:rPr>
        <w:t xml:space="preserve"> </w:t>
      </w:r>
      <w:r w:rsidR="0070388A" w:rsidRPr="00486C1A">
        <w:rPr>
          <w:color w:val="0070C0"/>
          <w:sz w:val="24"/>
        </w:rPr>
        <w:t>2010</w:t>
      </w:r>
      <w:r w:rsidR="00A9397F" w:rsidRPr="00486C1A">
        <w:rPr>
          <w:color w:val="0070C0"/>
          <w:sz w:val="24"/>
        </w:rPr>
        <w:t xml:space="preserve"> for review</w:t>
      </w:r>
      <w:r w:rsidR="0070388A" w:rsidRPr="00486C1A">
        <w:rPr>
          <w:color w:val="0070C0"/>
          <w:sz w:val="24"/>
        </w:rPr>
        <w:t>s</w:t>
      </w:r>
      <w:r w:rsidR="00920834" w:rsidRPr="00C75839">
        <w:rPr>
          <w:sz w:val="24"/>
        </w:rPr>
        <w:t>)</w:t>
      </w:r>
      <w:r w:rsidR="0078448B" w:rsidRPr="00C75839">
        <w:rPr>
          <w:sz w:val="24"/>
        </w:rPr>
        <w:t xml:space="preserve">. </w:t>
      </w:r>
      <w:r w:rsidR="000168B8" w:rsidRPr="00C75839">
        <w:rPr>
          <w:sz w:val="24"/>
        </w:rPr>
        <w:t>Often</w:t>
      </w:r>
      <w:r w:rsidR="000168B8">
        <w:rPr>
          <w:sz w:val="24"/>
        </w:rPr>
        <w:t>, t</w:t>
      </w:r>
      <w:r w:rsidR="006E1254">
        <w:rPr>
          <w:sz w:val="24"/>
        </w:rPr>
        <w:t>hese</w:t>
      </w:r>
      <w:r w:rsidR="0078448B">
        <w:rPr>
          <w:sz w:val="24"/>
        </w:rPr>
        <w:t xml:space="preserve"> </w:t>
      </w:r>
      <w:r w:rsidR="00FE768C">
        <w:rPr>
          <w:sz w:val="24"/>
        </w:rPr>
        <w:t>studies</w:t>
      </w:r>
      <w:r w:rsidR="0078448B">
        <w:rPr>
          <w:sz w:val="24"/>
        </w:rPr>
        <w:t xml:space="preserve"> present participants with at least two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w:t>
      </w:r>
      <w:r w:rsidR="00FD10E2">
        <w:rPr>
          <w:sz w:val="24"/>
        </w:rPr>
        <w:t>-</w:t>
      </w:r>
      <w:r>
        <w:rPr>
          <w:sz w:val="24"/>
        </w:rPr>
        <w:t>set</w:t>
      </w:r>
      <w:r w:rsidR="00371634">
        <w:rPr>
          <w:sz w:val="24"/>
        </w:rPr>
        <w:t xml:space="preserve"> (i.e., </w:t>
      </w:r>
      <w:r>
        <w:rPr>
          <w:sz w:val="24"/>
        </w:rPr>
        <w:t xml:space="preserve">making a </w:t>
      </w:r>
      <w:r>
        <w:rPr>
          <w:sz w:val="24"/>
        </w:rPr>
        <w:lastRenderedPageBreak/>
        <w:t>stimulus decision based on a single rule</w:t>
      </w:r>
      <w:r w:rsidR="00371634">
        <w:rPr>
          <w:sz w:val="24"/>
        </w:rPr>
        <w:t xml:space="preserve">). </w:t>
      </w:r>
      <w:r w:rsidR="006E1254">
        <w:rPr>
          <w:sz w:val="24"/>
        </w:rPr>
        <w:t>P</w:t>
      </w:r>
      <w:r w:rsidR="00371634">
        <w:rPr>
          <w:sz w:val="24"/>
        </w:rPr>
        <w:t xml:space="preserve">articipants </w:t>
      </w:r>
      <w:r w:rsidR="006E1254">
        <w:rPr>
          <w:sz w:val="24"/>
        </w:rPr>
        <w:t xml:space="preserve">then </w:t>
      </w:r>
      <w:r w:rsidR="00371634">
        <w:rPr>
          <w:sz w:val="24"/>
        </w:rPr>
        <w:t xml:space="preserve">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w:t>
      </w:r>
      <w:del w:id="25" w:author="Mark Huff" w:date="2022-10-17T14:41:00Z">
        <w:r w:rsidR="00371634" w:rsidDel="00E2084B">
          <w:rPr>
            <w:sz w:val="24"/>
          </w:rPr>
          <w:delText xml:space="preserve">quickly </w:delText>
        </w:r>
      </w:del>
      <w:r w:rsidR="0051068F">
        <w:rPr>
          <w:sz w:val="24"/>
        </w:rPr>
        <w:t xml:space="preserve">alternate between two </w:t>
      </w:r>
      <w:r>
        <w:rPr>
          <w:sz w:val="24"/>
        </w:rPr>
        <w:t xml:space="preserve">competing </w:t>
      </w:r>
      <w:r w:rsidR="0051068F">
        <w:rPr>
          <w:sz w:val="24"/>
        </w:rPr>
        <w:t xml:space="preserve">tasks </w:t>
      </w:r>
      <w:r w:rsidR="00371634">
        <w:rPr>
          <w:sz w:val="24"/>
        </w:rPr>
        <w:t xml:space="preserve">(i.e., </w:t>
      </w:r>
      <w:r>
        <w:rPr>
          <w:sz w:val="24"/>
        </w:rPr>
        <w:t>using a rule on one subset of stimuli, but then switching to a different rule when cued</w:t>
      </w:r>
      <w:r w:rsidR="00371634">
        <w:rPr>
          <w:sz w:val="24"/>
        </w:rPr>
        <w:t>).</w:t>
      </w:r>
      <w:r w:rsidR="00CA4ABA">
        <w:rPr>
          <w:sz w:val="24"/>
        </w:rPr>
        <w:t xml:space="preserve"> Like</w:t>
      </w:r>
      <w:r w:rsidR="00BF60F4">
        <w:rPr>
          <w:sz w:val="24"/>
        </w:rPr>
        <w:t xml:space="preserve"> the Stroop </w:t>
      </w:r>
      <w:r>
        <w:rPr>
          <w:sz w:val="24"/>
        </w:rPr>
        <w:t>task</w:t>
      </w:r>
      <w:r w:rsidR="00BF60F4">
        <w:rPr>
          <w:sz w:val="24"/>
        </w:rPr>
        <w:t xml:space="preserve">, switch blocks require participants </w:t>
      </w:r>
      <w:r w:rsidR="00BF60F4" w:rsidRPr="000168B8">
        <w:rPr>
          <w:color w:val="0070C0"/>
          <w:sz w:val="24"/>
        </w:rPr>
        <w:t>to</w:t>
      </w:r>
      <w:r w:rsidR="000168B8" w:rsidRPr="000168B8">
        <w:rPr>
          <w:color w:val="0070C0"/>
          <w:sz w:val="24"/>
        </w:rPr>
        <w:t xml:space="preserve"> keep</w:t>
      </w:r>
      <w:r w:rsidR="00BF60F4" w:rsidRPr="000168B8">
        <w:rPr>
          <w:color w:val="0070C0"/>
          <w:sz w:val="24"/>
        </w:rPr>
        <w:t xml:space="preserve"> a relevant task-set</w:t>
      </w:r>
      <w:r w:rsidR="000168B8" w:rsidRPr="000168B8">
        <w:rPr>
          <w:color w:val="0070C0"/>
          <w:sz w:val="24"/>
        </w:rPr>
        <w:t xml:space="preserve"> active in working memory</w:t>
      </w:r>
      <w:r w:rsidR="00BF60F4" w:rsidRPr="000168B8">
        <w:rPr>
          <w:color w:val="0070C0"/>
          <w:sz w:val="24"/>
        </w:rPr>
        <w:t xml:space="preserve"> </w:t>
      </w:r>
      <w:r w:rsidR="00BF60F4">
        <w:rPr>
          <w:sz w:val="24"/>
        </w:rPr>
        <w:t>(i.e., the current task instructions) while suppressing irrelevant but salient information from the inactive task-set.</w:t>
      </w:r>
      <w:r w:rsidR="00816640">
        <w:rPr>
          <w:sz w:val="24"/>
        </w:rPr>
        <w:t xml:space="preserve"> </w:t>
      </w:r>
      <w:r w:rsidR="00871324" w:rsidRPr="000168B8">
        <w:rPr>
          <w:color w:val="0070C0"/>
          <w:sz w:val="24"/>
        </w:rPr>
        <w:t xml:space="preserve">Thus, </w:t>
      </w:r>
      <w:r w:rsidR="000168B8" w:rsidRPr="000168B8">
        <w:rPr>
          <w:color w:val="0070C0"/>
          <w:sz w:val="24"/>
        </w:rPr>
        <w:t xml:space="preserve">switch blocks provide a situation in which both attentional control and working memory systems are taxed. </w:t>
      </w:r>
      <w:r w:rsidR="002F6FFB">
        <w:rPr>
          <w:sz w:val="24"/>
        </w:rPr>
        <w:t xml:space="preserve">To assess </w:t>
      </w:r>
      <w:r w:rsidR="004F23AB">
        <w:rPr>
          <w:sz w:val="24"/>
        </w:rPr>
        <w:t xml:space="preserve">the </w:t>
      </w:r>
      <w:r w:rsidR="000168B8">
        <w:rPr>
          <w:sz w:val="24"/>
        </w:rPr>
        <w:t xml:space="preserve">impact of stressing these </w:t>
      </w:r>
      <w:r w:rsidR="004F23AB">
        <w:rPr>
          <w:sz w:val="24"/>
        </w:rPr>
        <w:t>systems</w:t>
      </w:r>
      <w:r w:rsidR="002F6FFB">
        <w:rPr>
          <w:sz w:val="24"/>
        </w:rPr>
        <w:t>, r</w:t>
      </w:r>
      <w:r w:rsidR="00371634">
        <w:rPr>
          <w:sz w:val="24"/>
        </w:rPr>
        <w:t>esponse t</w:t>
      </w:r>
      <w:r w:rsidR="00BF60F4">
        <w:rPr>
          <w:sz w:val="24"/>
        </w:rPr>
        <w:t>i</w:t>
      </w:r>
      <w:r w:rsidR="00371634">
        <w:rPr>
          <w:sz w:val="24"/>
        </w:rPr>
        <w:t>mes</w:t>
      </w:r>
      <w:r w:rsidR="0051068F">
        <w:rPr>
          <w:sz w:val="24"/>
        </w:rPr>
        <w:t xml:space="preserve"> (RTs) and error rates are </w:t>
      </w:r>
      <w:r w:rsidR="00371634">
        <w:rPr>
          <w:sz w:val="24"/>
        </w:rPr>
        <w:t>compared</w:t>
      </w:r>
      <w:r w:rsidR="0051068F">
        <w:rPr>
          <w:sz w:val="24"/>
        </w:rPr>
        <w:t xml:space="preserve"> between the two block</w:t>
      </w:r>
      <w:r w:rsidR="00CA4ABA">
        <w:rPr>
          <w:sz w:val="24"/>
        </w:rPr>
        <w:t xml:space="preserve"> types</w:t>
      </w:r>
      <w:r w:rsidR="0051068F">
        <w:rPr>
          <w:sz w:val="24"/>
        </w:rPr>
        <w:t>.</w:t>
      </w:r>
      <w:r w:rsidR="00BF60F4">
        <w:rPr>
          <w:sz w:val="24"/>
        </w:rPr>
        <w:t xml:space="preserve"> </w:t>
      </w:r>
      <w:r w:rsidR="00CA701E">
        <w:rPr>
          <w:sz w:val="24"/>
        </w:rPr>
        <w:t>Overal</w:t>
      </w:r>
      <w:r w:rsidR="00845ED9">
        <w:rPr>
          <w:sz w:val="24"/>
        </w:rPr>
        <w:t>l</w:t>
      </w:r>
      <w:r w:rsidR="00CA701E">
        <w:rPr>
          <w:sz w:val="24"/>
        </w:rPr>
        <w:t xml:space="preserve">, </w:t>
      </w:r>
      <w:r w:rsidR="00845ED9">
        <w:rPr>
          <w:sz w:val="24"/>
        </w:rPr>
        <w:t xml:space="preserve">studies investigating task-switching have </w:t>
      </w:r>
      <w:r>
        <w:rPr>
          <w:sz w:val="24"/>
        </w:rPr>
        <w:t xml:space="preserve">consistently found that both errors and RTs increase </w:t>
      </w:r>
      <w:r w:rsidR="00CA701E">
        <w:rPr>
          <w:sz w:val="24"/>
        </w:rPr>
        <w:t xml:space="preserve">for switch trials </w:t>
      </w:r>
      <w:r>
        <w:rPr>
          <w:sz w:val="24"/>
        </w:rPr>
        <w:t>versus</w:t>
      </w:r>
      <w:r w:rsidR="00CA701E">
        <w:rPr>
          <w:sz w:val="24"/>
        </w:rPr>
        <w:t xml:space="preserve"> non-switch trials</w:t>
      </w:r>
      <w:r w:rsidR="00845ED9">
        <w:rPr>
          <w:sz w:val="24"/>
        </w:rPr>
        <w:t xml:space="preserve">, and, like the Stroop task, </w:t>
      </w:r>
      <w:r w:rsidR="0032268B">
        <w:rPr>
          <w:sz w:val="24"/>
        </w:rPr>
        <w:t xml:space="preserve">these costs are sensitive to </w:t>
      </w:r>
      <w:r w:rsidR="00F569BD">
        <w:rPr>
          <w:sz w:val="24"/>
        </w:rPr>
        <w:t>breakdowns</w:t>
      </w:r>
      <w:r w:rsidR="00845ED9">
        <w:rPr>
          <w:sz w:val="24"/>
        </w:rPr>
        <w:t xml:space="preserve"> in attentional control</w:t>
      </w:r>
      <w:r w:rsidR="00883D00">
        <w:rPr>
          <w:sz w:val="24"/>
        </w:rPr>
        <w:t xml:space="preserve"> and working memory</w:t>
      </w:r>
      <w:r w:rsidR="00845ED9">
        <w:rPr>
          <w:sz w:val="24"/>
        </w:rPr>
        <w:t xml:space="preserve"> </w:t>
      </w:r>
      <w:r w:rsidR="002F6FFB">
        <w:rPr>
          <w:sz w:val="24"/>
        </w:rPr>
        <w:t>(e.g</w:t>
      </w:r>
      <w:r w:rsidR="002F6FFB" w:rsidRPr="006328B1">
        <w:rPr>
          <w:sz w:val="24"/>
        </w:rPr>
        <w:t xml:space="preserve">., Huff, </w:t>
      </w:r>
      <w:proofErr w:type="spellStart"/>
      <w:r w:rsidR="002F6FFB" w:rsidRPr="006328B1">
        <w:rPr>
          <w:sz w:val="24"/>
        </w:rPr>
        <w:t>Balota</w:t>
      </w:r>
      <w:proofErr w:type="spellEnd"/>
      <w:r w:rsidR="002F6FFB" w:rsidRPr="006328B1">
        <w:rPr>
          <w:sz w:val="24"/>
        </w:rPr>
        <w:t xml:space="preserve">, </w:t>
      </w:r>
      <w:proofErr w:type="spellStart"/>
      <w:r w:rsidR="002F6FFB" w:rsidRPr="006328B1">
        <w:rPr>
          <w:sz w:val="24"/>
        </w:rPr>
        <w:t>Minear</w:t>
      </w:r>
      <w:proofErr w:type="spellEnd"/>
      <w:r w:rsidR="002F6FFB" w:rsidRPr="006328B1">
        <w:rPr>
          <w:sz w:val="24"/>
        </w:rPr>
        <w:t xml:space="preserve">, </w:t>
      </w:r>
      <w:proofErr w:type="spellStart"/>
      <w:r w:rsidR="00F569BD" w:rsidRPr="006328B1">
        <w:rPr>
          <w:sz w:val="24"/>
        </w:rPr>
        <w:t>Aschenbrenner</w:t>
      </w:r>
      <w:proofErr w:type="spellEnd"/>
      <w:r w:rsidR="002F6FFB" w:rsidRPr="006328B1">
        <w:rPr>
          <w:sz w:val="24"/>
        </w:rPr>
        <w:t>, &amp; Duchek, 2015</w:t>
      </w:r>
      <w:r w:rsidR="00733817" w:rsidRPr="006328B1">
        <w:rPr>
          <w:sz w:val="24"/>
        </w:rPr>
        <w:t>)</w:t>
      </w:r>
    </w:p>
    <w:p w14:paraId="4E6B645C" w14:textId="10999A4D" w:rsidR="007B6631" w:rsidRPr="004F3C9F" w:rsidRDefault="003C371A" w:rsidP="00920834">
      <w:pPr>
        <w:spacing w:line="480" w:lineRule="auto"/>
        <w:ind w:firstLine="720"/>
        <w:rPr>
          <w:color w:val="0070C0"/>
          <w:sz w:val="24"/>
        </w:rPr>
      </w:pPr>
      <w:r>
        <w:rPr>
          <w:color w:val="0070C0"/>
          <w:sz w:val="24"/>
        </w:rPr>
        <w:t xml:space="preserve">A distinct </w:t>
      </w:r>
      <w:r w:rsidRPr="003C371A">
        <w:rPr>
          <w:color w:val="0070C0"/>
          <w:sz w:val="24"/>
        </w:rPr>
        <w:t xml:space="preserve">advantage of pure block/switch block designs is that they allow for </w:t>
      </w:r>
      <w:r w:rsidR="0070423D">
        <w:rPr>
          <w:color w:val="0070C0"/>
          <w:sz w:val="24"/>
        </w:rPr>
        <w:t>measurement</w:t>
      </w:r>
      <w:r w:rsidRPr="003C371A">
        <w:rPr>
          <w:color w:val="0070C0"/>
          <w:sz w:val="24"/>
        </w:rPr>
        <w:t xml:space="preserve"> of both local and global switch costs</w:t>
      </w:r>
      <w:r w:rsidR="00A75F55">
        <w:rPr>
          <w:color w:val="0070C0"/>
          <w:sz w:val="24"/>
        </w:rPr>
        <w:t xml:space="preserve"> in the same study</w:t>
      </w:r>
      <w:r w:rsidR="00674B27" w:rsidRPr="003C371A">
        <w:rPr>
          <w:color w:val="0070C0"/>
          <w:sz w:val="24"/>
        </w:rPr>
        <w:t xml:space="preserve"> (e.g., </w:t>
      </w:r>
      <w:r w:rsidR="00D01120" w:rsidRPr="003C371A">
        <w:rPr>
          <w:color w:val="0070C0"/>
          <w:sz w:val="24"/>
        </w:rPr>
        <w:t>Huff</w:t>
      </w:r>
      <w:r w:rsidR="002F6FFB" w:rsidRPr="003C371A">
        <w:rPr>
          <w:color w:val="0070C0"/>
          <w:sz w:val="24"/>
        </w:rPr>
        <w:t xml:space="preserve"> et al.</w:t>
      </w:r>
      <w:r w:rsidR="00D01120" w:rsidRPr="003C371A">
        <w:rPr>
          <w:color w:val="0070C0"/>
          <w:sz w:val="24"/>
        </w:rPr>
        <w:t xml:space="preserve"> 2015;</w:t>
      </w:r>
      <w:r w:rsidR="00DC2F1F" w:rsidRPr="003C371A">
        <w:rPr>
          <w:color w:val="0070C0"/>
        </w:rPr>
        <w:t xml:space="preserve"> </w:t>
      </w:r>
      <w:r w:rsidR="00DC2F1F" w:rsidRPr="003C371A">
        <w:rPr>
          <w:color w:val="0070C0"/>
          <w:sz w:val="24"/>
        </w:rPr>
        <w:t>Hutchison</w:t>
      </w:r>
      <w:r w:rsidR="00DB707E">
        <w:rPr>
          <w:color w:val="0070C0"/>
          <w:sz w:val="24"/>
        </w:rPr>
        <w:t xml:space="preserve">, </w:t>
      </w:r>
      <w:proofErr w:type="spellStart"/>
      <w:r w:rsidR="00DB707E">
        <w:rPr>
          <w:color w:val="0070C0"/>
          <w:sz w:val="24"/>
        </w:rPr>
        <w:t>Balota</w:t>
      </w:r>
      <w:proofErr w:type="spellEnd"/>
      <w:r w:rsidR="00DB707E">
        <w:rPr>
          <w:color w:val="0070C0"/>
          <w:sz w:val="24"/>
        </w:rPr>
        <w:t xml:space="preserve">, &amp; </w:t>
      </w:r>
      <w:proofErr w:type="spellStart"/>
      <w:r w:rsidR="00DB707E">
        <w:rPr>
          <w:color w:val="0070C0"/>
          <w:sz w:val="24"/>
        </w:rPr>
        <w:t>Duchek</w:t>
      </w:r>
      <w:proofErr w:type="spellEnd"/>
      <w:r w:rsidR="00DC2F1F" w:rsidRPr="003C371A">
        <w:rPr>
          <w:color w:val="0070C0"/>
          <w:sz w:val="24"/>
        </w:rPr>
        <w:t>, 2010;</w:t>
      </w:r>
      <w:r w:rsidR="00D01120" w:rsidRPr="003C371A">
        <w:rPr>
          <w:color w:val="0070C0"/>
          <w:sz w:val="24"/>
        </w:rPr>
        <w:t xml:space="preserve"> Mayr, 2001; </w:t>
      </w:r>
      <w:r w:rsidR="00674B27" w:rsidRPr="003C371A">
        <w:rPr>
          <w:color w:val="0070C0"/>
          <w:sz w:val="24"/>
        </w:rPr>
        <w:t>Minear &amp; Shah, 2008</w:t>
      </w:r>
      <w:r w:rsidR="00D01120" w:rsidRPr="003C371A">
        <w:rPr>
          <w:color w:val="0070C0"/>
          <w:sz w:val="24"/>
        </w:rPr>
        <w:t>;</w:t>
      </w:r>
      <w:r w:rsidR="00DC2F1F" w:rsidRPr="003C371A">
        <w:rPr>
          <w:color w:val="0070C0"/>
          <w:sz w:val="24"/>
        </w:rPr>
        <w:t xml:space="preserve"> etc.</w:t>
      </w:r>
      <w:r w:rsidR="00674B27" w:rsidRPr="003C371A">
        <w:rPr>
          <w:color w:val="0070C0"/>
          <w:sz w:val="24"/>
        </w:rPr>
        <w:t>)</w:t>
      </w:r>
      <w:r w:rsidR="00AE146E" w:rsidRPr="003C371A">
        <w:rPr>
          <w:color w:val="0070C0"/>
          <w:sz w:val="24"/>
        </w:rPr>
        <w:t xml:space="preserve">. </w:t>
      </w:r>
      <w:r w:rsidRPr="003C371A">
        <w:rPr>
          <w:color w:val="0070C0"/>
          <w:sz w:val="24"/>
        </w:rPr>
        <w:t xml:space="preserve">In doing so, researchers </w:t>
      </w:r>
      <w:r w:rsidR="0014395A">
        <w:rPr>
          <w:color w:val="0070C0"/>
          <w:sz w:val="24"/>
        </w:rPr>
        <w:t>can</w:t>
      </w:r>
      <w:r w:rsidRPr="003C371A">
        <w:rPr>
          <w:color w:val="0070C0"/>
          <w:sz w:val="24"/>
        </w:rPr>
        <w:t xml:space="preserve"> </w:t>
      </w:r>
      <w:r>
        <w:rPr>
          <w:color w:val="0070C0"/>
          <w:sz w:val="24"/>
        </w:rPr>
        <w:t xml:space="preserve">separately </w:t>
      </w:r>
      <w:r w:rsidRPr="003C371A">
        <w:rPr>
          <w:color w:val="0070C0"/>
          <w:sz w:val="24"/>
        </w:rPr>
        <w:t xml:space="preserve">assess </w:t>
      </w:r>
      <w:r w:rsidR="00837F99">
        <w:rPr>
          <w:color w:val="0070C0"/>
          <w:sz w:val="24"/>
        </w:rPr>
        <w:t xml:space="preserve">both </w:t>
      </w:r>
      <w:r w:rsidRPr="003C371A">
        <w:rPr>
          <w:color w:val="0070C0"/>
          <w:sz w:val="24"/>
        </w:rPr>
        <w:t xml:space="preserve">the effects of actively maintaining two task-sets in working memory </w:t>
      </w:r>
      <w:r>
        <w:rPr>
          <w:color w:val="0070C0"/>
          <w:sz w:val="24"/>
        </w:rPr>
        <w:t xml:space="preserve">on task performance </w:t>
      </w:r>
      <w:r w:rsidRPr="003C371A">
        <w:rPr>
          <w:color w:val="0070C0"/>
          <w:sz w:val="24"/>
        </w:rPr>
        <w:t>(e.g., switch vs. pure blocks) and the effects of alternating between task-sets within a single switch block.</w:t>
      </w:r>
      <w:r>
        <w:rPr>
          <w:sz w:val="24"/>
        </w:rPr>
        <w:t xml:space="preserve"> </w:t>
      </w:r>
      <w:ins w:id="26" w:author="Mark Huff" w:date="2022-10-17T14:41:00Z">
        <w:r w:rsidR="00311E87">
          <w:rPr>
            <w:sz w:val="24"/>
          </w:rPr>
          <w:t>In most task-switching studies, p</w:t>
        </w:r>
      </w:ins>
      <w:del w:id="27" w:author="Mark Huff" w:date="2022-10-17T14:41:00Z">
        <w:r w:rsidDel="00311E87">
          <w:rPr>
            <w:sz w:val="24"/>
          </w:rPr>
          <w:delText>P</w:delText>
        </w:r>
      </w:del>
      <w:r>
        <w:rPr>
          <w:sz w:val="24"/>
        </w:rPr>
        <w:t>articipants first complete a</w:t>
      </w:r>
      <w:r w:rsidR="007A461A" w:rsidRPr="000F507A">
        <w:rPr>
          <w:sz w:val="24"/>
        </w:rPr>
        <w:t xml:space="preserve"> </w:t>
      </w:r>
      <w:r w:rsidR="000A5922" w:rsidRPr="000F507A">
        <w:rPr>
          <w:sz w:val="24"/>
        </w:rPr>
        <w:t xml:space="preserve">set of pure blocks </w:t>
      </w:r>
      <w:r w:rsidR="000A5922">
        <w:rPr>
          <w:sz w:val="24"/>
        </w:rPr>
        <w:t>(</w:t>
      </w:r>
      <w:r w:rsidR="00A07B29">
        <w:rPr>
          <w:sz w:val="24"/>
        </w:rPr>
        <w:t xml:space="preserve">one </w:t>
      </w:r>
      <w:r w:rsidR="000A5922">
        <w:rPr>
          <w:sz w:val="24"/>
        </w:rPr>
        <w:t>corresponding to each task</w:t>
      </w:r>
      <w:r w:rsidR="00674B27">
        <w:rPr>
          <w:sz w:val="24"/>
        </w:rPr>
        <w:t>-set</w:t>
      </w:r>
      <w:r w:rsidR="0032268B">
        <w:rPr>
          <w:sz w:val="24"/>
        </w:rPr>
        <w:t xml:space="preserve"> individually</w:t>
      </w:r>
      <w:r w:rsidR="00674B27">
        <w:rPr>
          <w:sz w:val="24"/>
        </w:rPr>
        <w:t>)</w:t>
      </w:r>
      <w:r w:rsidR="00162763">
        <w:rPr>
          <w:sz w:val="24"/>
        </w:rPr>
        <w:t>, which are</w:t>
      </w:r>
      <w:r w:rsidR="006462CC">
        <w:rPr>
          <w:sz w:val="24"/>
        </w:rPr>
        <w:t xml:space="preserve">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Pr>
          <w:sz w:val="24"/>
        </w:rPr>
        <w:t>containing</w:t>
      </w:r>
      <w:r w:rsidR="002A5AD8">
        <w:rPr>
          <w:sz w:val="24"/>
        </w:rPr>
        <w:t xml:space="preserve"> a series of </w:t>
      </w:r>
      <w:r w:rsidR="002A5AD8" w:rsidRPr="000F507A">
        <w:rPr>
          <w:sz w:val="24"/>
        </w:rPr>
        <w:t xml:space="preserve">interleaved </w:t>
      </w:r>
      <w:r w:rsidR="007A461A">
        <w:rPr>
          <w:sz w:val="24"/>
        </w:rPr>
        <w:t>switch and non-switch trials</w:t>
      </w:r>
      <w:r w:rsidR="00920834">
        <w:rPr>
          <w:sz w:val="24"/>
        </w:rPr>
        <w:t xml:space="preserve"> </w:t>
      </w:r>
      <w:r w:rsidR="007A461A">
        <w:rPr>
          <w:sz w:val="24"/>
        </w:rPr>
        <w:t xml:space="preserve">(e.g., switch, non-switch, switch, non-switch, etc.). </w:t>
      </w:r>
      <w:r>
        <w:rPr>
          <w:sz w:val="24"/>
        </w:rPr>
        <w:t>First, 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F569BD">
        <w:rPr>
          <w:sz w:val="24"/>
        </w:rPr>
        <w:t xml:space="preserve">response </w:t>
      </w:r>
      <w:r w:rsidR="007A461A">
        <w:rPr>
          <w:sz w:val="24"/>
        </w:rPr>
        <w:t xml:space="preserve">difference between </w:t>
      </w:r>
      <w:r w:rsidR="00F341E4">
        <w:rPr>
          <w:sz w:val="24"/>
        </w:rPr>
        <w:t>non-</w:t>
      </w:r>
      <w:r w:rsidR="007A461A" w:rsidRPr="00F341E4">
        <w:rPr>
          <w:sz w:val="24"/>
        </w:rPr>
        <w:t>switch trials</w:t>
      </w:r>
      <w:r w:rsidR="007A461A">
        <w:rPr>
          <w:sz w:val="24"/>
        </w:rPr>
        <w:t xml:space="preserve"> </w:t>
      </w:r>
      <w:r w:rsidR="00F569BD">
        <w:rPr>
          <w:sz w:val="24"/>
        </w:rPr>
        <w:t xml:space="preserve">in the switch block </w:t>
      </w:r>
      <w:r w:rsidR="007A461A">
        <w:rPr>
          <w:sz w:val="24"/>
        </w:rPr>
        <w:t>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w:t>
      </w:r>
      <w:r w:rsidR="00FD10E2">
        <w:rPr>
          <w:sz w:val="24"/>
        </w:rPr>
        <w:t>-</w:t>
      </w:r>
      <w:r w:rsidR="0032268B">
        <w:rPr>
          <w:sz w:val="24"/>
        </w:rPr>
        <w:t>set</w:t>
      </w:r>
      <w:r w:rsidR="000F507A">
        <w:rPr>
          <w:sz w:val="24"/>
        </w:rPr>
        <w:t>s</w:t>
      </w:r>
      <w:r w:rsidR="007545EA">
        <w:rPr>
          <w:sz w:val="24"/>
        </w:rPr>
        <w:t xml:space="preserve"> in a switch block compared to a single task</w:t>
      </w:r>
      <w:r w:rsidR="00FD10E2">
        <w:rPr>
          <w:sz w:val="24"/>
        </w:rPr>
        <w:t>-</w:t>
      </w:r>
      <w:r w:rsidR="0032268B">
        <w:rPr>
          <w:sz w:val="24"/>
        </w:rPr>
        <w:t>set</w:t>
      </w:r>
      <w:r w:rsidR="007545EA">
        <w:rPr>
          <w:sz w:val="24"/>
        </w:rPr>
        <w:t xml:space="preserve"> within the pure block</w:t>
      </w:r>
      <w:r w:rsidR="006A1A31">
        <w:rPr>
          <w:sz w:val="24"/>
        </w:rPr>
        <w:t xml:space="preserve"> (</w:t>
      </w:r>
      <w:r w:rsidR="006A1A31" w:rsidRPr="00E15315">
        <w:rPr>
          <w:sz w:val="24"/>
        </w:rPr>
        <w:t>Minear &amp; Shah, 2008;</w:t>
      </w:r>
      <w:r w:rsidR="006A1A31">
        <w:rPr>
          <w:sz w:val="24"/>
        </w:rPr>
        <w:t xml:space="preserve"> </w:t>
      </w:r>
      <w:r w:rsidR="006A1A31" w:rsidRPr="00E15315">
        <w:rPr>
          <w:sz w:val="24"/>
        </w:rPr>
        <w:t>Wylie &amp; Allport, 2000</w:t>
      </w:r>
      <w:r w:rsidR="000A5922" w:rsidRPr="00E15315">
        <w:rPr>
          <w:sz w:val="24"/>
        </w:rPr>
        <w:t>)</w:t>
      </w:r>
      <w:r w:rsidR="00DC1886" w:rsidRPr="00E15315">
        <w:rPr>
          <w:sz w:val="24"/>
        </w:rPr>
        <w:t>.</w:t>
      </w:r>
      <w:r w:rsidR="00DC1886">
        <w:rPr>
          <w:sz w:val="24"/>
        </w:rPr>
        <w:t xml:space="preserve"> </w:t>
      </w:r>
      <w:r w:rsidR="00A013EE" w:rsidRPr="00A013EE">
        <w:rPr>
          <w:color w:val="0070C0"/>
          <w:sz w:val="24"/>
        </w:rPr>
        <w:t>Thus,</w:t>
      </w:r>
      <w:r w:rsidR="00A013EE">
        <w:rPr>
          <w:sz w:val="24"/>
        </w:rPr>
        <w:t xml:space="preserve"> </w:t>
      </w:r>
      <w:r w:rsidR="00A013EE">
        <w:rPr>
          <w:color w:val="0070C0"/>
          <w:sz w:val="24"/>
        </w:rPr>
        <w:lastRenderedPageBreak/>
        <w:t>g</w:t>
      </w:r>
      <w:r w:rsidR="007A094C">
        <w:rPr>
          <w:color w:val="0070C0"/>
          <w:sz w:val="24"/>
        </w:rPr>
        <w:t xml:space="preserve">lobal </w:t>
      </w:r>
      <w:r w:rsidR="00AC5712">
        <w:rPr>
          <w:color w:val="0070C0"/>
          <w:sz w:val="24"/>
        </w:rPr>
        <w:t xml:space="preserve">switch </w:t>
      </w:r>
      <w:r w:rsidR="007A094C">
        <w:rPr>
          <w:color w:val="0070C0"/>
          <w:sz w:val="24"/>
        </w:rPr>
        <w:t>costs</w:t>
      </w:r>
      <w:r w:rsidR="008442E6" w:rsidRPr="00291288">
        <w:rPr>
          <w:color w:val="0070C0"/>
          <w:sz w:val="24"/>
        </w:rPr>
        <w:t xml:space="preserve"> likely reflect decreased performance due to the additional burden placed on working memory </w:t>
      </w:r>
      <w:r w:rsidR="00CD704C">
        <w:rPr>
          <w:color w:val="0070C0"/>
          <w:sz w:val="24"/>
        </w:rPr>
        <w:t>from having</w:t>
      </w:r>
      <w:r w:rsidR="008442E6" w:rsidRPr="00291288">
        <w:rPr>
          <w:color w:val="0070C0"/>
          <w:sz w:val="24"/>
        </w:rPr>
        <w:t xml:space="preserve"> multiple</w:t>
      </w:r>
      <w:r w:rsidR="002A0E50">
        <w:rPr>
          <w:color w:val="0070C0"/>
          <w:sz w:val="24"/>
        </w:rPr>
        <w:t>-</w:t>
      </w:r>
      <w:r w:rsidR="008442E6" w:rsidRPr="00291288">
        <w:rPr>
          <w:color w:val="0070C0"/>
          <w:sz w:val="24"/>
        </w:rPr>
        <w:t xml:space="preserve">task sets </w:t>
      </w:r>
      <w:r w:rsidR="00CD704C">
        <w:rPr>
          <w:color w:val="0070C0"/>
          <w:sz w:val="24"/>
        </w:rPr>
        <w:t xml:space="preserve">activated </w:t>
      </w:r>
      <w:r w:rsidR="00A013EE">
        <w:rPr>
          <w:color w:val="0070C0"/>
          <w:sz w:val="24"/>
        </w:rPr>
        <w:t xml:space="preserve">in switch blocks </w:t>
      </w:r>
      <w:r w:rsidR="00947C27">
        <w:rPr>
          <w:color w:val="0070C0"/>
          <w:sz w:val="24"/>
        </w:rPr>
        <w:t>relative to pure blocks in which only one task-set i</w:t>
      </w:r>
      <w:r w:rsidR="002A0E50">
        <w:rPr>
          <w:color w:val="0070C0"/>
          <w:sz w:val="24"/>
        </w:rPr>
        <w:t xml:space="preserve">s </w:t>
      </w:r>
      <w:r w:rsidR="00A013EE">
        <w:rPr>
          <w:color w:val="0070C0"/>
          <w:sz w:val="24"/>
        </w:rPr>
        <w:t>active</w:t>
      </w:r>
      <w:r w:rsidR="002A0E50">
        <w:rPr>
          <w:color w:val="0070C0"/>
          <w:sz w:val="24"/>
        </w:rPr>
        <w:t xml:space="preserve"> </w:t>
      </w:r>
      <w:r w:rsidR="008442E6" w:rsidRPr="00291288">
        <w:rPr>
          <w:color w:val="0070C0"/>
          <w:sz w:val="24"/>
        </w:rPr>
        <w:t xml:space="preserve">(Kiesel et al., 2010; </w:t>
      </w:r>
      <w:r w:rsidR="008442E6" w:rsidRPr="002E2BC6">
        <w:rPr>
          <w:color w:val="0070C0"/>
          <w:sz w:val="24"/>
        </w:rPr>
        <w:t>Logan, 2007</w:t>
      </w:r>
      <w:r w:rsidR="008442E6" w:rsidRPr="00291288">
        <w:rPr>
          <w:color w:val="0070C0"/>
          <w:sz w:val="24"/>
        </w:rPr>
        <w:t>).</w:t>
      </w:r>
      <w:r w:rsidR="008442E6">
        <w:rPr>
          <w:sz w:val="24"/>
        </w:rPr>
        <w:t xml:space="preserve"> </w:t>
      </w:r>
      <w:r w:rsidR="007545EA">
        <w:rPr>
          <w:sz w:val="24"/>
        </w:rPr>
        <w:t xml:space="preserve">Alternatively, the </w:t>
      </w:r>
      <w:r w:rsidR="007545EA">
        <w:rPr>
          <w:i/>
          <w:iCs/>
          <w:sz w:val="24"/>
        </w:rPr>
        <w:t>local switch cost</w:t>
      </w:r>
      <w:r w:rsidR="007545EA">
        <w:rPr>
          <w:sz w:val="24"/>
        </w:rPr>
        <w:t xml:space="preserve"> </w:t>
      </w:r>
      <w:r w:rsidR="00F569BD">
        <w:rPr>
          <w:sz w:val="24"/>
        </w:rPr>
        <w:t xml:space="preserve">refers to </w:t>
      </w:r>
      <w:r w:rsidR="007545EA">
        <w:rPr>
          <w:sz w:val="24"/>
        </w:rPr>
        <w:t xml:space="preserve">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represent task-set reconfiguration processes</w:t>
      </w:r>
      <w:r w:rsidR="004F3C9F" w:rsidRPr="004F3C9F">
        <w:rPr>
          <w:color w:val="0070C0"/>
          <w:sz w:val="24"/>
        </w:rPr>
        <w:t>,</w:t>
      </w:r>
      <w:r w:rsidR="004F3C9F">
        <w:rPr>
          <w:sz w:val="24"/>
        </w:rPr>
        <w:t xml:space="preserve"> </w:t>
      </w:r>
      <w:r w:rsidR="004F3C9F" w:rsidRPr="004F3C9F">
        <w:rPr>
          <w:color w:val="0070C0"/>
          <w:sz w:val="24"/>
        </w:rPr>
        <w:t>which are thought to refle</w:t>
      </w:r>
      <w:r w:rsidR="004F3C9F" w:rsidRPr="00EB564D">
        <w:rPr>
          <w:color w:val="0070C0"/>
          <w:sz w:val="24"/>
        </w:rPr>
        <w:t>ct retrieval of the correct task set from memory (</w:t>
      </w:r>
      <w:r w:rsidR="004F3C9F" w:rsidRPr="009410D4">
        <w:rPr>
          <w:color w:val="0070C0"/>
          <w:sz w:val="24"/>
        </w:rPr>
        <w:t>Monsell, Yeung, &amp; Azuma, 2000).</w:t>
      </w:r>
      <w:r w:rsidR="004F3C9F" w:rsidRPr="00EB564D">
        <w:rPr>
          <w:color w:val="0070C0"/>
          <w:sz w:val="24"/>
        </w:rPr>
        <w:t xml:space="preserve"> </w:t>
      </w:r>
      <w:r w:rsidR="004F3C9F" w:rsidRPr="004F3C9F">
        <w:rPr>
          <w:color w:val="0070C0"/>
          <w:sz w:val="24"/>
        </w:rPr>
        <w:t xml:space="preserve">Thus, </w:t>
      </w:r>
      <w:r w:rsidR="00074C80">
        <w:rPr>
          <w:color w:val="0070C0"/>
          <w:sz w:val="24"/>
        </w:rPr>
        <w:t>task-set reconfiguration</w:t>
      </w:r>
      <w:r w:rsidR="004F3C9F" w:rsidRPr="004F3C9F">
        <w:rPr>
          <w:color w:val="0070C0"/>
          <w:sz w:val="24"/>
        </w:rPr>
        <w:t xml:space="preserve"> processes are inherent to switch, but not non-switch blocks, as they are driven by</w:t>
      </w:r>
      <w:r w:rsidR="006A1A31" w:rsidRPr="004F3C9F">
        <w:rPr>
          <w:color w:val="0070C0"/>
          <w:sz w:val="24"/>
        </w:rPr>
        <w:t xml:space="preserve"> </w:t>
      </w:r>
      <w:r w:rsidR="000A5922" w:rsidRPr="004F3C9F">
        <w:rPr>
          <w:color w:val="0070C0"/>
          <w:sz w:val="24"/>
        </w:rPr>
        <w:t xml:space="preserve">participants </w:t>
      </w:r>
      <w:r w:rsidR="009930C5">
        <w:rPr>
          <w:color w:val="0070C0"/>
          <w:sz w:val="24"/>
        </w:rPr>
        <w:t>being forced to change</w:t>
      </w:r>
      <w:r w:rsidR="006A1A31" w:rsidRPr="004F3C9F">
        <w:rPr>
          <w:color w:val="0070C0"/>
          <w:sz w:val="24"/>
        </w:rPr>
        <w:t xml:space="preserve"> task-sets within the same block (Rogers &amp; Monsell, 1995; see Huff </w:t>
      </w:r>
      <w:r w:rsidR="00D01120" w:rsidRPr="004F3C9F">
        <w:rPr>
          <w:color w:val="0070C0"/>
          <w:sz w:val="24"/>
        </w:rPr>
        <w:t>et al.</w:t>
      </w:r>
      <w:r w:rsidR="006A1A31" w:rsidRPr="004F3C9F">
        <w:rPr>
          <w:color w:val="0070C0"/>
          <w:sz w:val="24"/>
        </w:rPr>
        <w:t>, 2015).</w:t>
      </w:r>
    </w:p>
    <w:p w14:paraId="614EA97B" w14:textId="1A2D0D09" w:rsidR="008142C8" w:rsidRDefault="0085765C" w:rsidP="00A34771">
      <w:pPr>
        <w:spacing w:line="480" w:lineRule="auto"/>
        <w:ind w:firstLine="720"/>
        <w:rPr>
          <w:sz w:val="24"/>
          <w:szCs w:val="24"/>
        </w:rPr>
      </w:pPr>
      <w:r>
        <w:rPr>
          <w:color w:val="0070C0"/>
          <w:sz w:val="24"/>
          <w:szCs w:val="24"/>
        </w:rPr>
        <w:t>S</w:t>
      </w:r>
      <w:r w:rsidR="004C4D9C" w:rsidRPr="00FB3ABB">
        <w:rPr>
          <w:color w:val="0070C0"/>
          <w:sz w:val="24"/>
          <w:szCs w:val="24"/>
        </w:rPr>
        <w:t xml:space="preserve">everal factors have been shown to influence </w:t>
      </w:r>
      <w:r w:rsidR="002F6BDF">
        <w:rPr>
          <w:color w:val="0070C0"/>
          <w:sz w:val="24"/>
          <w:szCs w:val="24"/>
        </w:rPr>
        <w:t xml:space="preserve">the magnitude of </w:t>
      </w:r>
      <w:r w:rsidR="004C4D9C" w:rsidRPr="00FB3ABB">
        <w:rPr>
          <w:color w:val="0070C0"/>
          <w:sz w:val="24"/>
          <w:szCs w:val="24"/>
        </w:rPr>
        <w:t>switch costs</w:t>
      </w:r>
      <w:r w:rsidR="00234CE7">
        <w:rPr>
          <w:color w:val="0070C0"/>
          <w:sz w:val="24"/>
          <w:szCs w:val="24"/>
        </w:rPr>
        <w:t xml:space="preserve">, including the type of stimuli being presented. </w:t>
      </w:r>
      <w:r w:rsidR="00234CE7">
        <w:rPr>
          <w:sz w:val="24"/>
          <w:szCs w:val="24"/>
        </w:rPr>
        <w:t>For example, s</w:t>
      </w:r>
      <w:r w:rsidR="007E12F3">
        <w:rPr>
          <w:sz w:val="24"/>
          <w:szCs w:val="24"/>
        </w:rPr>
        <w:t>witch costs have been shown to be</w:t>
      </w:r>
      <w:r w:rsidR="00B129C2">
        <w:rPr>
          <w:sz w:val="24"/>
          <w:szCs w:val="24"/>
        </w:rPr>
        <w:t xml:space="preserve"> </w:t>
      </w:r>
      <w:r w:rsidR="00F569BD">
        <w:rPr>
          <w:sz w:val="24"/>
          <w:szCs w:val="24"/>
        </w:rPr>
        <w:t>exaggerated</w:t>
      </w:r>
      <w:r w:rsidR="00B129C2">
        <w:rPr>
          <w:sz w:val="24"/>
          <w:szCs w:val="24"/>
        </w:rPr>
        <w:t xml:space="preserve"> when</w:t>
      </w:r>
      <w:r w:rsidR="00B30602">
        <w:rPr>
          <w:sz w:val="24"/>
          <w:szCs w:val="24"/>
        </w:rPr>
        <w:t>ever</w:t>
      </w:r>
      <w:r w:rsidR="00B129C2">
        <w:rPr>
          <w:sz w:val="24"/>
          <w:szCs w:val="24"/>
        </w:rPr>
        <w:t xml:space="preserve">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B72A52">
        <w:rPr>
          <w:sz w:val="24"/>
          <w:szCs w:val="24"/>
        </w:rPr>
        <w:t>(</w:t>
      </w:r>
      <w:proofErr w:type="spellStart"/>
      <w:r w:rsidR="00823A97" w:rsidRPr="00B72A52">
        <w:rPr>
          <w:sz w:val="24"/>
          <w:szCs w:val="24"/>
        </w:rPr>
        <w:t>Luwel</w:t>
      </w:r>
      <w:proofErr w:type="spellEnd"/>
      <w:r w:rsidR="00823A97" w:rsidRPr="00B72A52">
        <w:rPr>
          <w:sz w:val="24"/>
          <w:szCs w:val="24"/>
        </w:rPr>
        <w:t xml:space="preserve">, </w:t>
      </w:r>
      <w:proofErr w:type="spellStart"/>
      <w:r w:rsidR="00265889" w:rsidRPr="00B72A52">
        <w:rPr>
          <w:sz w:val="24"/>
          <w:szCs w:val="24"/>
        </w:rPr>
        <w:t>S</w:t>
      </w:r>
      <w:r w:rsidR="00823A97" w:rsidRPr="00B72A52">
        <w:rPr>
          <w:sz w:val="24"/>
          <w:szCs w:val="24"/>
        </w:rPr>
        <w:t>chillemans</w:t>
      </w:r>
      <w:proofErr w:type="spellEnd"/>
      <w:r w:rsidR="00823A97" w:rsidRPr="00B72A52">
        <w:rPr>
          <w:sz w:val="24"/>
          <w:szCs w:val="24"/>
        </w:rPr>
        <w:t xml:space="preserve">, </w:t>
      </w:r>
      <w:proofErr w:type="spellStart"/>
      <w:r w:rsidR="00823A97" w:rsidRPr="00B72A52">
        <w:rPr>
          <w:sz w:val="24"/>
          <w:szCs w:val="24"/>
        </w:rPr>
        <w:t>Ongehan</w:t>
      </w:r>
      <w:proofErr w:type="spellEnd"/>
      <w:r w:rsidR="00823A97" w:rsidRPr="00B72A52">
        <w:rPr>
          <w:sz w:val="24"/>
          <w:szCs w:val="24"/>
        </w:rPr>
        <w:t xml:space="preserve">, </w:t>
      </w:r>
      <w:r w:rsidR="00265889" w:rsidRPr="00B72A52">
        <w:rPr>
          <w:sz w:val="24"/>
          <w:szCs w:val="24"/>
        </w:rPr>
        <w:t>&amp;</w:t>
      </w:r>
      <w:r w:rsidR="00823A97" w:rsidRPr="00B72A52">
        <w:rPr>
          <w:sz w:val="24"/>
          <w:szCs w:val="24"/>
        </w:rPr>
        <w:t xml:space="preserve"> </w:t>
      </w:r>
      <w:proofErr w:type="spellStart"/>
      <w:r w:rsidR="00823A97" w:rsidRPr="00B72A52">
        <w:rPr>
          <w:sz w:val="24"/>
          <w:szCs w:val="24"/>
        </w:rPr>
        <w:t>Vershaffel</w:t>
      </w:r>
      <w:proofErr w:type="spellEnd"/>
      <w:r w:rsidR="00823A97" w:rsidRPr="00B72A52">
        <w:rPr>
          <w:sz w:val="24"/>
          <w:szCs w:val="24"/>
        </w:rPr>
        <w:t>; 2009)</w:t>
      </w:r>
      <w:r w:rsidR="00AD5D6B" w:rsidRPr="00B72A52">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presenting participants with letter-number pairs and having them switch between classifying the letter or </w:t>
      </w:r>
      <w:r w:rsidR="009846E1">
        <w:rPr>
          <w:sz w:val="24"/>
          <w:szCs w:val="24"/>
        </w:rPr>
        <w:t xml:space="preserve">the </w:t>
      </w:r>
      <w:r w:rsidR="00B87D2E">
        <w:rPr>
          <w:sz w:val="24"/>
          <w:szCs w:val="24"/>
        </w:rPr>
        <w:t>number)</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 xml:space="preserve">only correspond to </w:t>
      </w:r>
      <w:r w:rsidR="00F569BD">
        <w:rPr>
          <w:sz w:val="24"/>
          <w:szCs w:val="24"/>
        </w:rPr>
        <w:t>a single</w:t>
      </w:r>
      <w:r w:rsidR="00090106">
        <w:rPr>
          <w:sz w:val="24"/>
          <w:szCs w:val="24"/>
        </w:rPr>
        <w:t xml:space="preserve"> task-set</w:t>
      </w:r>
      <w:r w:rsidR="004612B1">
        <w:rPr>
          <w:sz w:val="24"/>
          <w:szCs w:val="24"/>
        </w:rPr>
        <w:t xml:space="preserve"> (i.e., </w:t>
      </w:r>
      <w:r w:rsidR="00182F8E">
        <w:rPr>
          <w:sz w:val="24"/>
          <w:szCs w:val="24"/>
        </w:rPr>
        <w:t xml:space="preserve">presenting participants with </w:t>
      </w:r>
      <w:r w:rsidR="00090106">
        <w:rPr>
          <w:sz w:val="24"/>
          <w:szCs w:val="24"/>
        </w:rPr>
        <w:t>letters or number</w:t>
      </w:r>
      <w:r w:rsidR="00182F8E">
        <w:rPr>
          <w:sz w:val="24"/>
          <w:szCs w:val="24"/>
        </w:rPr>
        <w:t>s</w:t>
      </w:r>
      <w:r w:rsidR="00332425">
        <w:rPr>
          <w:sz w:val="24"/>
          <w:szCs w:val="24"/>
        </w:rPr>
        <w:t xml:space="preserve"> in isolation</w:t>
      </w:r>
      <w:r w:rsidR="00BA3EF8">
        <w:rPr>
          <w:sz w:val="24"/>
          <w:szCs w:val="24"/>
        </w:rPr>
        <w:t xml:space="preserve"> rather than </w:t>
      </w:r>
      <w:r w:rsidR="00E1023E">
        <w:rPr>
          <w:sz w:val="24"/>
          <w:szCs w:val="24"/>
        </w:rPr>
        <w:t>simultaneously</w:t>
      </w:r>
      <w:r w:rsidR="00090106">
        <w:rPr>
          <w:sz w:val="24"/>
          <w:szCs w:val="24"/>
        </w:rPr>
        <w:t>)</w:t>
      </w:r>
      <w:r w:rsidR="004612B1">
        <w:rPr>
          <w:sz w:val="24"/>
          <w:szCs w:val="24"/>
        </w:rPr>
        <w:t>, responses</w:t>
      </w:r>
      <w:r w:rsidR="00332425">
        <w:rPr>
          <w:sz w:val="24"/>
          <w:szCs w:val="24"/>
        </w:rPr>
        <w:t xml:space="preserve"> to bivalent stimuli</w:t>
      </w:r>
      <w:r w:rsidR="004612B1">
        <w:rPr>
          <w:sz w:val="24"/>
          <w:szCs w:val="24"/>
        </w:rPr>
        <w:t xml:space="preserve"> are often slowed</w:t>
      </w:r>
      <w:r w:rsidR="00C97145">
        <w:rPr>
          <w:sz w:val="24"/>
          <w:szCs w:val="24"/>
        </w:rPr>
        <w:t xml:space="preserve"> </w:t>
      </w:r>
      <w:r w:rsidR="00B62C53">
        <w:rPr>
          <w:sz w:val="24"/>
          <w:szCs w:val="24"/>
        </w:rPr>
        <w:t>This is because p</w:t>
      </w:r>
      <w:r w:rsidR="004612B1">
        <w:rPr>
          <w:sz w:val="24"/>
          <w:szCs w:val="24"/>
        </w:rPr>
        <w:t xml:space="preserve">articipants must </w:t>
      </w:r>
      <w:r w:rsidR="00FA67BC" w:rsidRPr="007426C1">
        <w:rPr>
          <w:color w:val="0070C0"/>
          <w:sz w:val="24"/>
          <w:szCs w:val="24"/>
        </w:rPr>
        <w:t xml:space="preserve">keep both </w:t>
      </w:r>
      <w:r w:rsidR="00A262F2" w:rsidRPr="007426C1">
        <w:rPr>
          <w:color w:val="0070C0"/>
          <w:sz w:val="24"/>
          <w:szCs w:val="24"/>
        </w:rPr>
        <w:t>task-sets active in working memory</w:t>
      </w:r>
      <w:r w:rsidR="00B62C53">
        <w:rPr>
          <w:color w:val="0070C0"/>
          <w:sz w:val="24"/>
          <w:szCs w:val="24"/>
        </w:rPr>
        <w:t xml:space="preserve"> and, prior to responding, must quickly</w:t>
      </w:r>
      <w:r w:rsidR="00A262F2" w:rsidRPr="007426C1">
        <w:rPr>
          <w:color w:val="0070C0"/>
          <w:sz w:val="24"/>
          <w:szCs w:val="24"/>
        </w:rPr>
        <w:t xml:space="preserve"> </w:t>
      </w:r>
      <w:r w:rsidR="004612B1" w:rsidRPr="007426C1">
        <w:rPr>
          <w:color w:val="0070C0"/>
          <w:sz w:val="24"/>
          <w:szCs w:val="24"/>
        </w:rPr>
        <w:t>consider</w:t>
      </w:r>
      <w:r w:rsidR="008E3895">
        <w:rPr>
          <w:color w:val="0070C0"/>
          <w:sz w:val="24"/>
          <w:szCs w:val="24"/>
        </w:rPr>
        <w:t xml:space="preserve"> </w:t>
      </w:r>
      <w:r w:rsidR="007426C1" w:rsidRPr="007426C1">
        <w:rPr>
          <w:color w:val="0070C0"/>
          <w:sz w:val="24"/>
          <w:szCs w:val="24"/>
        </w:rPr>
        <w:t xml:space="preserve">which </w:t>
      </w:r>
      <w:r w:rsidR="008E3895">
        <w:rPr>
          <w:color w:val="0070C0"/>
          <w:sz w:val="24"/>
          <w:szCs w:val="24"/>
        </w:rPr>
        <w:t>task-set</w:t>
      </w:r>
      <w:r w:rsidR="007426C1" w:rsidRPr="007426C1">
        <w:rPr>
          <w:color w:val="0070C0"/>
          <w:sz w:val="24"/>
          <w:szCs w:val="24"/>
        </w:rPr>
        <w:t xml:space="preserve"> c</w:t>
      </w:r>
      <w:r w:rsidR="008E3895">
        <w:rPr>
          <w:color w:val="0070C0"/>
          <w:sz w:val="24"/>
          <w:szCs w:val="24"/>
        </w:rPr>
        <w:t>orresponds to</w:t>
      </w:r>
      <w:r w:rsidR="007426C1" w:rsidRPr="007426C1">
        <w:rPr>
          <w:color w:val="0070C0"/>
          <w:sz w:val="24"/>
          <w:szCs w:val="24"/>
        </w:rPr>
        <w:t xml:space="preserve"> the correct response</w:t>
      </w:r>
      <w:r w:rsidR="00DE483C">
        <w:rPr>
          <w:color w:val="0070C0"/>
          <w:sz w:val="24"/>
          <w:szCs w:val="24"/>
        </w:rPr>
        <w:t xml:space="preserve"> on a given trial</w:t>
      </w:r>
      <w:r w:rsidR="004612B1" w:rsidRPr="007426C1">
        <w:rPr>
          <w:color w:val="0070C0"/>
          <w:sz w:val="24"/>
          <w:szCs w:val="24"/>
        </w:rPr>
        <w:t xml:space="preserve"> </w:t>
      </w:r>
      <w:r w:rsidR="004612B1">
        <w:rPr>
          <w:sz w:val="24"/>
          <w:szCs w:val="24"/>
        </w:rPr>
        <w:t xml:space="preserve">(e.g., bivalency cost; </w:t>
      </w:r>
      <w:r w:rsidR="004612B1" w:rsidRPr="000B120E">
        <w:rPr>
          <w:sz w:val="24"/>
          <w:szCs w:val="24"/>
        </w:rPr>
        <w:t>Woodward</w:t>
      </w:r>
      <w:r w:rsidR="00D6793D">
        <w:rPr>
          <w:sz w:val="24"/>
          <w:szCs w:val="24"/>
        </w:rPr>
        <w:t>,</w:t>
      </w:r>
      <w:r w:rsidR="004612B1" w:rsidRPr="000B120E">
        <w:rPr>
          <w:sz w:val="24"/>
          <w:szCs w:val="24"/>
        </w:rPr>
        <w:t xml:space="preserve"> Meier, Tipper, &amp; Graf; 2003).</w:t>
      </w:r>
      <w:r w:rsidR="00CE5E74">
        <w:rPr>
          <w:sz w:val="24"/>
          <w:szCs w:val="24"/>
        </w:rPr>
        <w:t xml:space="preserve"> </w:t>
      </w:r>
      <w:r w:rsidR="00566705" w:rsidRPr="004A779B">
        <w:rPr>
          <w:color w:val="0070C0"/>
          <w:sz w:val="24"/>
          <w:szCs w:val="24"/>
        </w:rPr>
        <w:t>Several bivalent switch tasks have been developed (</w:t>
      </w:r>
      <w:r w:rsidR="00F173A5" w:rsidRPr="004A779B">
        <w:rPr>
          <w:color w:val="0070C0"/>
          <w:sz w:val="24"/>
          <w:szCs w:val="24"/>
        </w:rPr>
        <w:t>e.g., Stroop task switching; Sp</w:t>
      </w:r>
      <w:r w:rsidR="00A47F26">
        <w:rPr>
          <w:color w:val="0070C0"/>
          <w:sz w:val="24"/>
          <w:szCs w:val="24"/>
        </w:rPr>
        <w:t>iel</w:t>
      </w:r>
      <w:r w:rsidR="00F173A5" w:rsidRPr="004A779B">
        <w:rPr>
          <w:color w:val="0070C0"/>
          <w:sz w:val="24"/>
          <w:szCs w:val="24"/>
        </w:rPr>
        <w:t xml:space="preserve">er et al., 1996; </w:t>
      </w:r>
      <w:r w:rsidR="00F87E3B">
        <w:rPr>
          <w:color w:val="0070C0"/>
          <w:sz w:val="24"/>
          <w:szCs w:val="24"/>
        </w:rPr>
        <w:t>alphabet-arithmetic task</w:t>
      </w:r>
      <w:r w:rsidR="00F173A5" w:rsidRPr="004A779B">
        <w:rPr>
          <w:color w:val="0070C0"/>
          <w:sz w:val="24"/>
          <w:szCs w:val="24"/>
        </w:rPr>
        <w:t xml:space="preserve">; </w:t>
      </w:r>
      <w:r w:rsidR="0083258A">
        <w:rPr>
          <w:color w:val="0070C0"/>
          <w:sz w:val="24"/>
          <w:szCs w:val="24"/>
        </w:rPr>
        <w:t>Koch, Prinz, &amp; Allport, 2005</w:t>
      </w:r>
      <w:r w:rsidR="00F173A5" w:rsidRPr="004A779B">
        <w:rPr>
          <w:color w:val="0070C0"/>
          <w:sz w:val="24"/>
          <w:szCs w:val="24"/>
        </w:rPr>
        <w:t>; etc.)</w:t>
      </w:r>
      <w:del w:id="28" w:author="Mark Huff" w:date="2022-10-17T14:41:00Z">
        <w:r w:rsidR="00F173A5" w:rsidRPr="004A779B" w:rsidDel="003B087C">
          <w:rPr>
            <w:color w:val="0070C0"/>
            <w:sz w:val="24"/>
            <w:szCs w:val="24"/>
          </w:rPr>
          <w:delText>.</w:delText>
        </w:r>
      </w:del>
      <w:ins w:id="29" w:author="Mark Huff" w:date="2022-10-17T14:42:00Z">
        <w:r w:rsidR="003B087C">
          <w:rPr>
            <w:color w:val="0070C0"/>
            <w:sz w:val="24"/>
            <w:szCs w:val="24"/>
          </w:rPr>
          <w:t>, however, a</w:t>
        </w:r>
      </w:ins>
      <w:r w:rsidR="00F173A5" w:rsidRPr="004A779B">
        <w:rPr>
          <w:color w:val="0070C0"/>
          <w:sz w:val="24"/>
          <w:szCs w:val="24"/>
        </w:rPr>
        <w:t xml:space="preserve"> </w:t>
      </w:r>
      <w:del w:id="30" w:author="Mark Huff" w:date="2022-10-17T14:42:00Z">
        <w:r w:rsidR="004A779B" w:rsidDel="003B087C">
          <w:rPr>
            <w:sz w:val="24"/>
            <w:szCs w:val="24"/>
          </w:rPr>
          <w:delText xml:space="preserve">One </w:delText>
        </w:r>
      </w:del>
      <w:r w:rsidR="004A779B">
        <w:rPr>
          <w:sz w:val="24"/>
          <w:szCs w:val="24"/>
        </w:rPr>
        <w:t>commonly used bivalent switch-task</w:t>
      </w:r>
      <w:ins w:id="31" w:author="Mark Huff" w:date="2022-10-17T14:42:00Z">
        <w:r w:rsidR="00992779">
          <w:rPr>
            <w:sz w:val="24"/>
            <w:szCs w:val="24"/>
          </w:rPr>
          <w:t>, and one that is used in the current study,</w:t>
        </w:r>
      </w:ins>
      <w:r w:rsidR="004A779B">
        <w:rPr>
          <w:sz w:val="24"/>
          <w:szCs w:val="24"/>
        </w:rPr>
        <w:t xml:space="preserve"> </w:t>
      </w:r>
      <w:r w:rsidR="009D6A87" w:rsidRPr="009D6A87">
        <w:rPr>
          <w:sz w:val="24"/>
          <w:szCs w:val="24"/>
        </w:rPr>
        <w:t xml:space="preserve">is the Consonant-Vowel/Odd-Even task (CVOE; Minear &amp; </w:t>
      </w:r>
      <w:r w:rsidR="009D6A87" w:rsidRPr="009D6A87">
        <w:rPr>
          <w:sz w:val="24"/>
          <w:szCs w:val="24"/>
        </w:rPr>
        <w:lastRenderedPageBreak/>
        <w:t xml:space="preserve">Shah, 2008; Huff et al., 2015), which involves the classification of letter-number pairs (e.g., A 15). Depending on the cued task-set, participants are instructed to either classify the letter in the pair as a consonant/vowel or the number as odd/even. </w:t>
      </w:r>
      <w:ins w:id="32" w:author="Maxwell, Nicholas" w:date="2022-10-18T09:19:00Z">
        <w:r w:rsidR="00216F9A">
          <w:rPr>
            <w:color w:val="0070C0"/>
            <w:sz w:val="24"/>
            <w:szCs w:val="24"/>
          </w:rPr>
          <w:t>Thus, an</w:t>
        </w:r>
      </w:ins>
      <w:ins w:id="33" w:author="Maxwell, Nicholas" w:date="2022-10-18T09:18:00Z">
        <w:r w:rsidR="00216F9A" w:rsidRPr="00216F9A">
          <w:rPr>
            <w:color w:val="0070C0"/>
            <w:sz w:val="24"/>
            <w:szCs w:val="24"/>
            <w:rPrChange w:id="34" w:author="Maxwell, Nicholas" w:date="2022-10-18T09:19:00Z">
              <w:rPr>
                <w:sz w:val="24"/>
                <w:szCs w:val="24"/>
              </w:rPr>
            </w:rPrChange>
          </w:rPr>
          <w:t xml:space="preserve"> advantage of th</w:t>
        </w:r>
      </w:ins>
      <w:ins w:id="35" w:author="Maxwell, Nicholas" w:date="2022-10-18T09:25:00Z">
        <w:r w:rsidR="00216F9A">
          <w:rPr>
            <w:color w:val="0070C0"/>
            <w:sz w:val="24"/>
            <w:szCs w:val="24"/>
          </w:rPr>
          <w:t xml:space="preserve">e CVOE task </w:t>
        </w:r>
      </w:ins>
      <w:ins w:id="36" w:author="Maxwell, Nicholas" w:date="2022-10-18T09:18:00Z">
        <w:r w:rsidR="00216F9A" w:rsidRPr="00216F9A">
          <w:rPr>
            <w:color w:val="0070C0"/>
            <w:sz w:val="24"/>
            <w:szCs w:val="24"/>
            <w:rPrChange w:id="37" w:author="Maxwell, Nicholas" w:date="2022-10-18T09:19:00Z">
              <w:rPr>
                <w:sz w:val="24"/>
                <w:szCs w:val="24"/>
              </w:rPr>
            </w:rPrChange>
          </w:rPr>
          <w:t>is that i</w:t>
        </w:r>
      </w:ins>
      <w:ins w:id="38" w:author="Maxwell, Nicholas" w:date="2022-10-18T09:19:00Z">
        <w:r w:rsidR="00216F9A">
          <w:rPr>
            <w:color w:val="0070C0"/>
            <w:sz w:val="24"/>
            <w:szCs w:val="24"/>
          </w:rPr>
          <w:t>t</w:t>
        </w:r>
      </w:ins>
      <w:ins w:id="39" w:author="Maxwell, Nicholas" w:date="2022-10-18T09:18:00Z">
        <w:r w:rsidR="00216F9A" w:rsidRPr="00216F9A">
          <w:rPr>
            <w:color w:val="0070C0"/>
            <w:sz w:val="24"/>
            <w:szCs w:val="24"/>
            <w:rPrChange w:id="40" w:author="Maxwell, Nicholas" w:date="2022-10-18T09:19:00Z">
              <w:rPr>
                <w:sz w:val="24"/>
                <w:szCs w:val="24"/>
              </w:rPr>
            </w:rPrChange>
          </w:rPr>
          <w:t xml:space="preserve"> assesses </w:t>
        </w:r>
      </w:ins>
      <w:ins w:id="41" w:author="Maxwell, Nicholas" w:date="2022-10-18T09:19:00Z">
        <w:r w:rsidR="00216F9A" w:rsidRPr="00216F9A">
          <w:rPr>
            <w:color w:val="0070C0"/>
            <w:sz w:val="24"/>
            <w:szCs w:val="24"/>
            <w:rPrChange w:id="42" w:author="Maxwell, Nicholas" w:date="2022-10-18T09:19:00Z">
              <w:rPr>
                <w:sz w:val="24"/>
                <w:szCs w:val="24"/>
              </w:rPr>
            </w:rPrChange>
          </w:rPr>
          <w:t xml:space="preserve">task-switching </w:t>
        </w:r>
      </w:ins>
      <w:ins w:id="43" w:author="Maxwell, Nicholas" w:date="2022-10-18T09:18:00Z">
        <w:r w:rsidR="00216F9A" w:rsidRPr="00216F9A">
          <w:rPr>
            <w:color w:val="0070C0"/>
            <w:sz w:val="24"/>
            <w:szCs w:val="24"/>
            <w:rPrChange w:id="44" w:author="Maxwell, Nicholas" w:date="2022-10-18T09:19:00Z">
              <w:rPr>
                <w:sz w:val="24"/>
                <w:szCs w:val="24"/>
              </w:rPr>
            </w:rPrChange>
          </w:rPr>
          <w:t xml:space="preserve">performance using </w:t>
        </w:r>
      </w:ins>
      <w:ins w:id="45" w:author="Maxwell, Nicholas" w:date="2022-10-18T09:24:00Z">
        <w:r w:rsidR="00216F9A">
          <w:rPr>
            <w:color w:val="0070C0"/>
            <w:sz w:val="24"/>
            <w:szCs w:val="24"/>
          </w:rPr>
          <w:t>a balanced design in which both tasks</w:t>
        </w:r>
      </w:ins>
      <w:ins w:id="46" w:author="Maxwell, Nicholas" w:date="2022-10-18T09:18:00Z">
        <w:r w:rsidR="00216F9A" w:rsidRPr="00216F9A">
          <w:rPr>
            <w:color w:val="0070C0"/>
            <w:sz w:val="24"/>
            <w:szCs w:val="24"/>
            <w:rPrChange w:id="47" w:author="Maxwell, Nicholas" w:date="2022-10-18T09:19:00Z">
              <w:rPr>
                <w:sz w:val="24"/>
                <w:szCs w:val="24"/>
              </w:rPr>
            </w:rPrChange>
          </w:rPr>
          <w:t xml:space="preserve"> are comparable in difficulty. </w:t>
        </w:r>
      </w:ins>
      <w:del w:id="48" w:author="Maxwell, Nicholas" w:date="2022-10-18T09:17:00Z">
        <w:r w:rsidR="009D6A87" w:rsidRPr="009D6A87" w:rsidDel="00216F9A">
          <w:rPr>
            <w:sz w:val="24"/>
            <w:szCs w:val="24"/>
          </w:rPr>
          <w:delText xml:space="preserve">Because </w:delText>
        </w:r>
      </w:del>
      <w:ins w:id="49" w:author="Maxwell, Nicholas" w:date="2022-10-18T09:17:00Z">
        <w:r w:rsidR="00216F9A">
          <w:rPr>
            <w:sz w:val="24"/>
            <w:szCs w:val="24"/>
          </w:rPr>
          <w:t>Furthermore, b</w:t>
        </w:r>
        <w:r w:rsidR="00216F9A" w:rsidRPr="009D6A87">
          <w:rPr>
            <w:sz w:val="24"/>
            <w:szCs w:val="24"/>
          </w:rPr>
          <w:t xml:space="preserve">ecause </w:t>
        </w:r>
      </w:ins>
      <w:r w:rsidR="009D6A87" w:rsidRPr="009D6A87">
        <w:rPr>
          <w:sz w:val="24"/>
          <w:szCs w:val="24"/>
        </w:rPr>
        <w:t>this task presents participants with pure and switch blocks, the CVOE task allows for computation of local and global switch costs</w:t>
      </w:r>
      <w:ins w:id="50" w:author="Maxwell, Nicholas" w:date="2022-10-18T09:17:00Z">
        <w:r w:rsidR="00216F9A">
          <w:rPr>
            <w:sz w:val="24"/>
            <w:szCs w:val="24"/>
          </w:rPr>
          <w:t xml:space="preserve">. </w:t>
        </w:r>
      </w:ins>
      <w:del w:id="51" w:author="Maxwell, Nicholas" w:date="2022-10-18T09:17:00Z">
        <w:r w:rsidR="009D6A87" w:rsidRPr="009D6A87" w:rsidDel="00216F9A">
          <w:rPr>
            <w:sz w:val="24"/>
            <w:szCs w:val="24"/>
          </w:rPr>
          <w:delText xml:space="preserve">. </w:delText>
        </w:r>
      </w:del>
      <w:r w:rsidR="009D6A87" w:rsidRPr="009D6A87">
        <w:rPr>
          <w:sz w:val="24"/>
          <w:szCs w:val="24"/>
        </w:rPr>
        <w:t xml:space="preserve">Thus, this task allows researchers to investigate hypothesized </w:t>
      </w:r>
      <w:r w:rsidR="00B45A96">
        <w:rPr>
          <w:sz w:val="24"/>
          <w:szCs w:val="24"/>
        </w:rPr>
        <w:t>working memory</w:t>
      </w:r>
      <w:r w:rsidR="009D6A87" w:rsidRPr="009D6A87">
        <w:rPr>
          <w:sz w:val="24"/>
          <w:szCs w:val="24"/>
        </w:rPr>
        <w:t xml:space="preserve"> processes in addition to factors affecting trial-level performance.</w:t>
      </w:r>
      <w:r w:rsidR="00457110">
        <w:rPr>
          <w:sz w:val="24"/>
          <w:szCs w:val="24"/>
        </w:rPr>
        <w:t xml:space="preserve"> </w:t>
      </w:r>
    </w:p>
    <w:p w14:paraId="26E8B4D5" w14:textId="060D227D" w:rsidR="00A54392" w:rsidRPr="008142C8" w:rsidRDefault="00A64225" w:rsidP="008142C8">
      <w:pPr>
        <w:spacing w:line="480" w:lineRule="auto"/>
        <w:ind w:firstLine="720"/>
        <w:rPr>
          <w:sz w:val="24"/>
          <w:szCs w:val="24"/>
        </w:rPr>
      </w:pPr>
      <w:r>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 xml:space="preserve">researchers </w:t>
      </w:r>
      <w:r w:rsidR="00E1023E">
        <w:rPr>
          <w:sz w:val="24"/>
        </w:rPr>
        <w:t>often</w:t>
      </w:r>
      <w:r w:rsidR="00B43D58">
        <w:rPr>
          <w:sz w:val="24"/>
        </w:rPr>
        <w:t xml:space="preserve"> incorporate them</w:t>
      </w:r>
      <w:r w:rsidR="0033254F">
        <w:rPr>
          <w:sz w:val="24"/>
        </w:rPr>
        <w:t xml:space="preserve"> </w:t>
      </w:r>
      <w:r w:rsidR="00917107">
        <w:rPr>
          <w:sz w:val="24"/>
        </w:rPr>
        <w:t xml:space="preserve">when </w:t>
      </w:r>
      <w:r w:rsidR="00B43D58">
        <w:rPr>
          <w:sz w:val="24"/>
        </w:rPr>
        <w:t xml:space="preserve">developing </w:t>
      </w:r>
      <w:r w:rsidR="00E1023E">
        <w:rPr>
          <w:sz w:val="24"/>
        </w:rPr>
        <w:t>task-</w:t>
      </w:r>
      <w:r w:rsidR="00A44D6B">
        <w:rPr>
          <w:sz w:val="24"/>
        </w:rPr>
        <w:t>s</w:t>
      </w:r>
      <w:r w:rsidR="00B43D58">
        <w:rPr>
          <w:sz w:val="24"/>
        </w:rPr>
        <w:t>witching paradigms</w:t>
      </w:r>
      <w:r w:rsidR="00D64B9A">
        <w:rPr>
          <w:sz w:val="24"/>
        </w:rPr>
        <w:t xml:space="preserve">. </w:t>
      </w:r>
      <w:r w:rsidR="00D64B9A" w:rsidRPr="00D64B9A">
        <w:rPr>
          <w:color w:val="0070C0"/>
          <w:sz w:val="24"/>
        </w:rPr>
        <w:t>This is because</w:t>
      </w:r>
      <w:r w:rsidR="00D64B9A">
        <w:rPr>
          <w:color w:val="0070C0"/>
          <w:sz w:val="24"/>
        </w:rPr>
        <w:t xml:space="preserve"> the</w:t>
      </w:r>
      <w:r w:rsidR="008142C8" w:rsidRPr="00D64B9A">
        <w:rPr>
          <w:color w:val="0070C0"/>
          <w:sz w:val="24"/>
        </w:rPr>
        <w:t xml:space="preserve"> </w:t>
      </w:r>
      <w:r w:rsidR="008142C8" w:rsidRPr="008142C8">
        <w:rPr>
          <w:color w:val="0070C0"/>
          <w:sz w:val="24"/>
        </w:rPr>
        <w:t>additional difficulty is particularly taxing towards participants</w:t>
      </w:r>
      <w:r w:rsidR="00CD083C">
        <w:rPr>
          <w:color w:val="0070C0"/>
          <w:sz w:val="24"/>
        </w:rPr>
        <w:t>’</w:t>
      </w:r>
      <w:r w:rsidR="008142C8" w:rsidRPr="008142C8">
        <w:rPr>
          <w:color w:val="0070C0"/>
          <w:sz w:val="24"/>
        </w:rPr>
        <w:t xml:space="preserve"> working memory and attentional control systems.</w:t>
      </w:r>
      <w:r w:rsidR="008142C8">
        <w:rPr>
          <w:sz w:val="24"/>
        </w:rPr>
        <w:t xml:space="preserve"> </w:t>
      </w:r>
      <w:r w:rsidR="00F159AF">
        <w:rPr>
          <w:color w:val="0070C0"/>
          <w:sz w:val="24"/>
        </w:rPr>
        <w:t>As a result</w:t>
      </w:r>
      <w:r w:rsidR="009D6A87" w:rsidRPr="009D6A87">
        <w:rPr>
          <w:color w:val="0070C0"/>
          <w:sz w:val="24"/>
        </w:rPr>
        <w:t xml:space="preserve">, these </w:t>
      </w:r>
      <w:r w:rsidR="00E11957">
        <w:rPr>
          <w:color w:val="0070C0"/>
          <w:sz w:val="24"/>
        </w:rPr>
        <w:t>stimuli are used to</w:t>
      </w:r>
      <w:r w:rsidR="009014A2">
        <w:rPr>
          <w:color w:val="0070C0"/>
          <w:sz w:val="24"/>
        </w:rPr>
        <w:t xml:space="preserve"> investigate</w:t>
      </w:r>
      <w:r w:rsidR="009D6A87" w:rsidRPr="009D6A87">
        <w:rPr>
          <w:color w:val="0070C0"/>
          <w:sz w:val="24"/>
        </w:rPr>
        <w:t xml:space="preserve"> situations in which working memory and attentional control systems are impaired</w:t>
      </w:r>
      <w:r w:rsidR="00CD3142">
        <w:rPr>
          <w:color w:val="0070C0"/>
          <w:sz w:val="24"/>
        </w:rPr>
        <w:t>.</w:t>
      </w:r>
      <w:r w:rsidR="009D6A87">
        <w:rPr>
          <w:sz w:val="24"/>
        </w:rPr>
        <w:t xml:space="preserve"> For example,</w:t>
      </w:r>
      <w:r w:rsidR="00E51CD7">
        <w:rPr>
          <w:sz w:val="24"/>
        </w:rPr>
        <w:t xml:space="preserve"> </w:t>
      </w:r>
      <w:proofErr w:type="spellStart"/>
      <w:r w:rsidR="00BC201C" w:rsidRPr="00BC201C">
        <w:rPr>
          <w:sz w:val="24"/>
        </w:rPr>
        <w:t>Tse</w:t>
      </w:r>
      <w:proofErr w:type="spellEnd"/>
      <w:r w:rsidR="00BC201C" w:rsidRPr="00BC201C">
        <w:rPr>
          <w:sz w:val="24"/>
        </w:rPr>
        <w:t xml:space="preserve">, </w:t>
      </w:r>
      <w:proofErr w:type="spellStart"/>
      <w:r w:rsidR="00BC201C" w:rsidRPr="00BC201C">
        <w:rPr>
          <w:sz w:val="24"/>
        </w:rPr>
        <w:t>Balota</w:t>
      </w:r>
      <w:proofErr w:type="spellEnd"/>
      <w:r w:rsidR="00BC201C" w:rsidRPr="00BC201C">
        <w:rPr>
          <w:sz w:val="24"/>
        </w:rPr>
        <w:t xml:space="preserve">, Yap, </w:t>
      </w:r>
      <w:proofErr w:type="spellStart"/>
      <w:r w:rsidR="00BC201C" w:rsidRPr="00BC201C">
        <w:rPr>
          <w:sz w:val="24"/>
        </w:rPr>
        <w:t>Duchek</w:t>
      </w:r>
      <w:proofErr w:type="spellEnd"/>
      <w:r w:rsidR="00BC201C" w:rsidRPr="00BC201C">
        <w:rPr>
          <w:sz w:val="24"/>
        </w:rPr>
        <w:t xml:space="preserve">, </w:t>
      </w:r>
      <w:r w:rsidR="003A6C38">
        <w:rPr>
          <w:sz w:val="24"/>
        </w:rPr>
        <w:t>and</w:t>
      </w:r>
      <w:r w:rsidR="003A6C38" w:rsidRPr="00BC201C">
        <w:rPr>
          <w:sz w:val="24"/>
        </w:rPr>
        <w:t xml:space="preserve"> </w:t>
      </w:r>
      <w:r w:rsidR="00BC201C" w:rsidRPr="00BC201C">
        <w:rPr>
          <w:sz w:val="24"/>
        </w:rPr>
        <w:t>McCabe (201</w:t>
      </w:r>
      <w:r w:rsidR="000A5839">
        <w:rPr>
          <w:sz w:val="24"/>
        </w:rPr>
        <w:t>0</w:t>
      </w:r>
      <w:r w:rsidR="00BC201C" w:rsidRPr="00BC201C">
        <w:rPr>
          <w:sz w:val="24"/>
        </w:rPr>
        <w:t>) compared</w:t>
      </w:r>
      <w:r w:rsidR="005A6326">
        <w:rPr>
          <w:sz w:val="24"/>
        </w:rPr>
        <w:t xml:space="preserve"> performance between young, healthy older adults, and older adults with </w:t>
      </w:r>
      <w:r w:rsidR="00BE28F4">
        <w:rPr>
          <w:sz w:val="24"/>
        </w:rPr>
        <w:t xml:space="preserve">very </w:t>
      </w:r>
      <w:r w:rsidR="005A6326">
        <w:rPr>
          <w:sz w:val="24"/>
        </w:rPr>
        <w:t xml:space="preserve">mild </w:t>
      </w:r>
      <w:r w:rsidR="00BE28F4">
        <w:rPr>
          <w:sz w:val="24"/>
        </w:rPr>
        <w:t>Alzheimer’s Disease (AD) using</w:t>
      </w:r>
      <w:r w:rsidR="003D7632" w:rsidRPr="003D7632">
        <w:rPr>
          <w:sz w:val="24"/>
        </w:rPr>
        <w:t xml:space="preserve"> three</w:t>
      </w:r>
      <w:r w:rsidR="00BE28F4">
        <w:rPr>
          <w:sz w:val="24"/>
        </w:rPr>
        <w:t xml:space="preserve"> measures of</w:t>
      </w:r>
      <w:r w:rsidR="003D7632" w:rsidRPr="003D7632">
        <w:rPr>
          <w:sz w:val="24"/>
        </w:rPr>
        <w:t xml:space="preserve"> attentional contro</w:t>
      </w:r>
      <w:r w:rsidR="00BE28F4">
        <w:rPr>
          <w:sz w:val="24"/>
        </w:rPr>
        <w:t xml:space="preserve">l, </w:t>
      </w:r>
      <w:r w:rsidR="003D7632" w:rsidRPr="003D7632">
        <w:rPr>
          <w:sz w:val="24"/>
        </w:rPr>
        <w:t xml:space="preserve">including </w:t>
      </w:r>
      <w:r w:rsidR="009D6A87">
        <w:rPr>
          <w:sz w:val="24"/>
        </w:rPr>
        <w:t xml:space="preserve">Stroop and </w:t>
      </w:r>
      <w:r w:rsidR="003D7632" w:rsidRPr="003D7632">
        <w:rPr>
          <w:sz w:val="24"/>
        </w:rPr>
        <w:t>CVOE task</w:t>
      </w:r>
      <w:r w:rsidR="009D6A87">
        <w:rPr>
          <w:sz w:val="24"/>
        </w:rPr>
        <w:t>s</w:t>
      </w:r>
      <w:r w:rsidR="003D7632" w:rsidRPr="003D7632">
        <w:rPr>
          <w:sz w:val="24"/>
        </w:rPr>
        <w:t xml:space="preserve">. </w:t>
      </w:r>
      <w:r w:rsidR="001C61D1">
        <w:rPr>
          <w:sz w:val="24"/>
        </w:rPr>
        <w:t>Alt</w:t>
      </w:r>
      <w:r w:rsidR="00F2716A">
        <w:rPr>
          <w:sz w:val="24"/>
        </w:rPr>
        <w:t>hough</w:t>
      </w:r>
      <w:r w:rsidR="00142BE6">
        <w:rPr>
          <w:sz w:val="24"/>
        </w:rPr>
        <w:t xml:space="preserve"> </w:t>
      </w:r>
      <w:proofErr w:type="spellStart"/>
      <w:r w:rsidR="00142BE6">
        <w:rPr>
          <w:sz w:val="24"/>
        </w:rPr>
        <w:t>Tse</w:t>
      </w:r>
      <w:proofErr w:type="spellEnd"/>
      <w:r w:rsidR="00142BE6">
        <w:rPr>
          <w:sz w:val="24"/>
        </w:rPr>
        <w:t xml:space="preserve"> et al. were primarily interested in distributional measures of RTs</w:t>
      </w:r>
      <w:r w:rsidR="00A777D2">
        <w:rPr>
          <w:sz w:val="24"/>
        </w:rPr>
        <w:t xml:space="preserve"> as a measure of attentional control processes</w:t>
      </w:r>
      <w:r w:rsidR="00142BE6">
        <w:rPr>
          <w:sz w:val="24"/>
        </w:rPr>
        <w:t xml:space="preserve"> (rather than traditional analyses of mean RTs and </w:t>
      </w:r>
      <w:r w:rsidR="003A6C38">
        <w:rPr>
          <w:sz w:val="24"/>
        </w:rPr>
        <w:t>errors</w:t>
      </w:r>
      <w:r w:rsidR="00142BE6">
        <w:rPr>
          <w:sz w:val="24"/>
        </w:rPr>
        <w:t>)</w:t>
      </w:r>
      <w:r w:rsidR="003D7632">
        <w:rPr>
          <w:sz w:val="24"/>
        </w:rPr>
        <w:t>,</w:t>
      </w:r>
      <w:r w:rsidR="00142BE6">
        <w:rPr>
          <w:sz w:val="24"/>
        </w:rPr>
        <w:t xml:space="preserve"> </w:t>
      </w:r>
      <w:ins w:id="52" w:author="Mark Huff" w:date="2022-10-17T14:45:00Z">
        <w:r w:rsidR="008A52B3">
          <w:rPr>
            <w:sz w:val="24"/>
          </w:rPr>
          <w:t xml:space="preserve">cognitively normal </w:t>
        </w:r>
        <w:r w:rsidR="008320C1">
          <w:rPr>
            <w:sz w:val="24"/>
          </w:rPr>
          <w:t xml:space="preserve">older adults and </w:t>
        </w:r>
      </w:ins>
      <w:r w:rsidR="001C61D1">
        <w:rPr>
          <w:sz w:val="24"/>
        </w:rPr>
        <w:t>mild AD</w:t>
      </w:r>
      <w:r w:rsidR="00744C7F">
        <w:rPr>
          <w:sz w:val="24"/>
        </w:rPr>
        <w:t xml:space="preserve"> individuals</w:t>
      </w:r>
      <w:r w:rsidR="006005DD" w:rsidRPr="00194387">
        <w:rPr>
          <w:color w:val="0070C0"/>
          <w:sz w:val="24"/>
        </w:rPr>
        <w:t>,</w:t>
      </w:r>
      <w:r w:rsidR="006005DD">
        <w:rPr>
          <w:sz w:val="24"/>
        </w:rPr>
        <w:t xml:space="preserve"> </w:t>
      </w:r>
      <w:del w:id="53" w:author="Mark Huff" w:date="2022-10-17T14:45:00Z">
        <w:r w:rsidR="006005DD" w:rsidRPr="00194387" w:rsidDel="008320C1">
          <w:rPr>
            <w:color w:val="0070C0"/>
            <w:sz w:val="24"/>
          </w:rPr>
          <w:delText>whose wo</w:delText>
        </w:r>
        <w:r w:rsidR="00194387" w:rsidRPr="00194387" w:rsidDel="008320C1">
          <w:rPr>
            <w:color w:val="0070C0"/>
            <w:sz w:val="24"/>
          </w:rPr>
          <w:delText>rking memory and attention control systems are impaired</w:delText>
        </w:r>
      </w:del>
      <w:ins w:id="54" w:author="Mark Huff" w:date="2022-10-17T14:45:00Z">
        <w:r w:rsidR="008320C1">
          <w:rPr>
            <w:color w:val="0070C0"/>
            <w:sz w:val="24"/>
          </w:rPr>
          <w:t>who show breakdowns in working memory and attentional control</w:t>
        </w:r>
      </w:ins>
      <w:r w:rsidR="00194387" w:rsidRPr="00194387">
        <w:rPr>
          <w:color w:val="0070C0"/>
          <w:sz w:val="24"/>
        </w:rPr>
        <w:t>,</w:t>
      </w:r>
      <w:r w:rsidR="00744C7F" w:rsidRPr="00194387">
        <w:rPr>
          <w:color w:val="0070C0"/>
          <w:sz w:val="24"/>
        </w:rPr>
        <w:t xml:space="preserve"> </w:t>
      </w:r>
      <w:r w:rsidR="00744C7F">
        <w:rPr>
          <w:sz w:val="24"/>
        </w:rPr>
        <w:t xml:space="preserve">showed greater local switch costs for errors relative to younger adults. For RTs, </w:t>
      </w:r>
      <w:r w:rsidR="001C61D1">
        <w:rPr>
          <w:sz w:val="24"/>
        </w:rPr>
        <w:t>AD</w:t>
      </w:r>
      <w:r w:rsidR="00744C7F">
        <w:rPr>
          <w:sz w:val="24"/>
        </w:rPr>
        <w:t xml:space="preserve"> individuals showed decreased local costs compared to healthy older adults. </w:t>
      </w:r>
      <w:del w:id="55" w:author="Mark Huff" w:date="2022-10-17T14:45:00Z">
        <w:r w:rsidR="00744C7F" w:rsidDel="008320C1">
          <w:rPr>
            <w:sz w:val="24"/>
          </w:rPr>
          <w:delText xml:space="preserve">Tse et al. attributed the increased cost to errors and the subsequent decrease in local costs to RTs as being due to </w:delText>
        </w:r>
        <w:r w:rsidR="001C61D1" w:rsidDel="008320C1">
          <w:rPr>
            <w:sz w:val="24"/>
          </w:rPr>
          <w:delText>AD</w:delText>
        </w:r>
        <w:r w:rsidR="00744C7F" w:rsidDel="008320C1">
          <w:rPr>
            <w:sz w:val="24"/>
          </w:rPr>
          <w:delText xml:space="preserve"> individuals having greater difficulty suppressing the inactive task</w:delText>
        </w:r>
        <w:r w:rsidR="00FD10E2" w:rsidDel="008320C1">
          <w:rPr>
            <w:sz w:val="24"/>
          </w:rPr>
          <w:delText>-</w:delText>
        </w:r>
        <w:r w:rsidR="00744C7F" w:rsidDel="008320C1">
          <w:rPr>
            <w:sz w:val="24"/>
          </w:rPr>
          <w:delText>set when switching.</w:delText>
        </w:r>
      </w:del>
    </w:p>
    <w:p w14:paraId="0A796EBE" w14:textId="4AD26DCB" w:rsidR="00B71B1E" w:rsidRPr="00D5738B" w:rsidRDefault="00116BE8" w:rsidP="00B71B1E">
      <w:pPr>
        <w:spacing w:line="480" w:lineRule="auto"/>
        <w:ind w:firstLine="720"/>
        <w:rPr>
          <w:color w:val="0070C0"/>
          <w:sz w:val="24"/>
          <w:highlight w:val="yellow"/>
        </w:rPr>
      </w:pPr>
      <w:r>
        <w:rPr>
          <w:sz w:val="24"/>
        </w:rPr>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healthy</w:t>
      </w:r>
      <w:r w:rsidR="002B0AAC">
        <w:rPr>
          <w:sz w:val="24"/>
        </w:rPr>
        <w:t xml:space="preserve"> </w:t>
      </w:r>
      <w:r w:rsidR="00BC201C">
        <w:rPr>
          <w:sz w:val="24"/>
        </w:rPr>
        <w:t xml:space="preserve">older adults, and </w:t>
      </w:r>
      <w:r w:rsidR="00D0082B">
        <w:rPr>
          <w:sz w:val="24"/>
        </w:rPr>
        <w:t xml:space="preserve">very </w:t>
      </w:r>
      <w:r w:rsidR="001C61D1">
        <w:rPr>
          <w:sz w:val="24"/>
        </w:rPr>
        <w:t>mild AD</w:t>
      </w:r>
      <w:r>
        <w:rPr>
          <w:sz w:val="24"/>
        </w:rPr>
        <w:t xml:space="preserve"> older</w:t>
      </w:r>
      <w:r w:rsidR="00BC201C">
        <w:rPr>
          <w:sz w:val="24"/>
        </w:rPr>
        <w:t xml:space="preserve"> adults</w:t>
      </w:r>
      <w:r>
        <w:rPr>
          <w:sz w:val="24"/>
        </w:rPr>
        <w:t xml:space="preserve">. Overall, </w:t>
      </w:r>
      <w:r w:rsidR="00372268">
        <w:rPr>
          <w:sz w:val="24"/>
        </w:rPr>
        <w:t xml:space="preserve">very mild </w:t>
      </w:r>
      <w:r w:rsidR="001C61D1">
        <w:rPr>
          <w:sz w:val="24"/>
        </w:rPr>
        <w:t>AD</w:t>
      </w:r>
      <w:r w:rsidR="005A6326">
        <w:rPr>
          <w:sz w:val="24"/>
        </w:rPr>
        <w:t xml:space="preserve"> older adults </w:t>
      </w:r>
      <w:r w:rsidR="00BC201C">
        <w:rPr>
          <w:sz w:val="24"/>
        </w:rPr>
        <w:lastRenderedPageBreak/>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w:t>
      </w:r>
      <w:r w:rsidR="00971B69">
        <w:rPr>
          <w:sz w:val="24"/>
        </w:rPr>
        <w:t>healthy</w:t>
      </w:r>
      <w:r w:rsidR="00BC201C" w:rsidRPr="00D0742A">
        <w:rPr>
          <w:sz w:val="24"/>
        </w:rPr>
        <w:t xml:space="preserve">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F341E4">
        <w:rPr>
          <w:sz w:val="24"/>
        </w:rPr>
        <w:t xml:space="preserve">to </w:t>
      </w:r>
      <w:r w:rsidR="00BC201C">
        <w:rPr>
          <w:sz w:val="24"/>
        </w:rPr>
        <w:t>non-switch trials in which the task-set does not change</w:t>
      </w:r>
      <w:r w:rsidR="00971B69">
        <w:rPr>
          <w:sz w:val="24"/>
        </w:rPr>
        <w:t xml:space="preserve">. Importantly, Huff et al. (2015) compared changes in global and local costs of both errors and RTs as a function of age and </w:t>
      </w:r>
      <w:r w:rsidR="001C61D1">
        <w:rPr>
          <w:sz w:val="24"/>
        </w:rPr>
        <w:t>AD</w:t>
      </w:r>
      <w:r w:rsidR="00971B69">
        <w:rPr>
          <w:sz w:val="24"/>
        </w:rPr>
        <w:t xml:space="preserve"> status. First, </w:t>
      </w:r>
      <w:r w:rsidR="00D0742A" w:rsidRPr="00D0742A">
        <w:rPr>
          <w:sz w:val="24"/>
        </w:rPr>
        <w:t xml:space="preserve">global switch costs </w:t>
      </w:r>
      <w:r w:rsidR="00971B69" w:rsidRPr="00D0742A">
        <w:rPr>
          <w:sz w:val="24"/>
        </w:rPr>
        <w:t>(</w:t>
      </w:r>
      <w:r w:rsidR="008C6C42">
        <w:rPr>
          <w:sz w:val="24"/>
        </w:rPr>
        <w:t>non-</w:t>
      </w:r>
      <w:r w:rsidR="00971B69" w:rsidRPr="00D0742A">
        <w:rPr>
          <w:sz w:val="24"/>
        </w:rPr>
        <w:t xml:space="preserve">switch trials </w:t>
      </w:r>
      <w:r w:rsidR="00372268">
        <w:rPr>
          <w:sz w:val="24"/>
        </w:rPr>
        <w:t>versus</w:t>
      </w:r>
      <w:r w:rsidR="00971B69" w:rsidRPr="00D0742A">
        <w:rPr>
          <w:sz w:val="24"/>
        </w:rPr>
        <w:t xml:space="preserve"> pure trials)</w:t>
      </w:r>
      <w:r w:rsidR="00971B69">
        <w:rPr>
          <w:sz w:val="24"/>
        </w:rPr>
        <w:t xml:space="preserve"> for errors </w:t>
      </w:r>
      <w:r w:rsidR="00D0742A" w:rsidRPr="00D0742A">
        <w:rPr>
          <w:sz w:val="24"/>
        </w:rPr>
        <w:t>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1C61D1">
        <w:rPr>
          <w:sz w:val="24"/>
        </w:rPr>
        <w:t>AD</w:t>
      </w:r>
      <w:r w:rsidR="00FB21BF">
        <w:rPr>
          <w:sz w:val="24"/>
        </w:rPr>
        <w:t xml:space="preserve"> status</w:t>
      </w:r>
      <w:r w:rsidR="00D43F9A">
        <w:rPr>
          <w:sz w:val="24"/>
        </w:rPr>
        <w:t xml:space="preserve">. </w:t>
      </w:r>
      <w:r w:rsidR="00971B69">
        <w:rPr>
          <w:sz w:val="24"/>
        </w:rPr>
        <w:t>This pattern subsequently extended to global costs of RTs</w:t>
      </w:r>
      <w:r w:rsidR="00D43F9A">
        <w:rPr>
          <w:sz w:val="24"/>
        </w:rPr>
        <w:t>, suggesting that requirement to keep two task</w:t>
      </w:r>
      <w:r w:rsidR="00FD10E2">
        <w:rPr>
          <w:sz w:val="24"/>
        </w:rPr>
        <w:t>-</w:t>
      </w:r>
      <w:r w:rsidR="00D43F9A">
        <w:rPr>
          <w:sz w:val="24"/>
        </w:rPr>
        <w:t>sets active placed additional burdens on working memor</w:t>
      </w:r>
      <w:r w:rsidR="008F4838">
        <w:rPr>
          <w:sz w:val="24"/>
        </w:rPr>
        <w:t>y</w:t>
      </w:r>
      <w:r w:rsidR="00D43F9A">
        <w:rPr>
          <w:sz w:val="24"/>
        </w:rPr>
        <w:t>.</w:t>
      </w:r>
      <w:r w:rsidR="008F4838">
        <w:rPr>
          <w:sz w:val="24"/>
        </w:rPr>
        <w:t xml:space="preserve"> </w:t>
      </w:r>
      <w:r w:rsidR="00D43F9A">
        <w:rPr>
          <w:sz w:val="24"/>
        </w:rPr>
        <w:t>For local costs</w:t>
      </w:r>
      <w:r w:rsidR="00372268">
        <w:rPr>
          <w:sz w:val="24"/>
        </w:rPr>
        <w:t xml:space="preserve"> (switch trials versus non-switch trials)</w:t>
      </w:r>
      <w:r w:rsidR="00D43F9A">
        <w:rPr>
          <w:sz w:val="24"/>
        </w:rPr>
        <w:t xml:space="preserve">, however, no group differences in errors emerged, but local costs of RTs decreased across groups, suggesting that </w:t>
      </w:r>
      <w:r w:rsidR="001C61D1">
        <w:rPr>
          <w:sz w:val="24"/>
        </w:rPr>
        <w:t>AD</w:t>
      </w:r>
      <w:r w:rsidR="00D43F9A">
        <w:rPr>
          <w:sz w:val="24"/>
        </w:rPr>
        <w:t xml:space="preserve"> individuals were not as well tuned to the task</w:t>
      </w:r>
      <w:r w:rsidR="00FD10E2">
        <w:rPr>
          <w:sz w:val="24"/>
        </w:rPr>
        <w:t>-</w:t>
      </w:r>
      <w:r w:rsidR="00D43F9A">
        <w:rPr>
          <w:sz w:val="24"/>
        </w:rPr>
        <w:t>set relative to younger adults and healthy older adults.</w:t>
      </w:r>
      <w:r w:rsidR="009D6A87">
        <w:rPr>
          <w:sz w:val="24"/>
        </w:rPr>
        <w:t xml:space="preserve"> </w:t>
      </w:r>
      <w:r w:rsidR="00083973" w:rsidRPr="00D5738B">
        <w:rPr>
          <w:color w:val="0070C0"/>
          <w:sz w:val="24"/>
        </w:rPr>
        <w:t xml:space="preserve">Thus, </w:t>
      </w:r>
      <w:r w:rsidR="004B74ED" w:rsidRPr="00D5738B">
        <w:rPr>
          <w:color w:val="0070C0"/>
          <w:sz w:val="24"/>
        </w:rPr>
        <w:t xml:space="preserve">it is evident that working memory plays a critical role in task-switching performance, as individuals with impaired working </w:t>
      </w:r>
      <w:r w:rsidR="00D5738B" w:rsidRPr="00D5738B">
        <w:rPr>
          <w:color w:val="0070C0"/>
          <w:sz w:val="24"/>
        </w:rPr>
        <w:t xml:space="preserve">memory systems </w:t>
      </w:r>
      <w:r w:rsidR="007834D9">
        <w:rPr>
          <w:color w:val="0070C0"/>
          <w:sz w:val="24"/>
        </w:rPr>
        <w:t xml:space="preserve">have </w:t>
      </w:r>
      <w:del w:id="56" w:author="Mark Huff" w:date="2022-10-17T14:45:00Z">
        <w:r w:rsidR="007834D9" w:rsidDel="001D70C8">
          <w:rPr>
            <w:color w:val="0070C0"/>
            <w:sz w:val="24"/>
          </w:rPr>
          <w:delText xml:space="preserve">repeatedly </w:delText>
        </w:r>
      </w:del>
      <w:ins w:id="57" w:author="Mark Huff" w:date="2022-10-17T14:45:00Z">
        <w:r w:rsidR="001D70C8">
          <w:rPr>
            <w:color w:val="0070C0"/>
            <w:sz w:val="24"/>
          </w:rPr>
          <w:t xml:space="preserve">consistently </w:t>
        </w:r>
      </w:ins>
      <w:r w:rsidR="007834D9">
        <w:rPr>
          <w:color w:val="0070C0"/>
          <w:sz w:val="24"/>
        </w:rPr>
        <w:t xml:space="preserve">been shown to </w:t>
      </w:r>
      <w:r w:rsidR="005C0A33">
        <w:rPr>
          <w:color w:val="0070C0"/>
          <w:sz w:val="24"/>
        </w:rPr>
        <w:t>have decreased task-switching performance.</w:t>
      </w:r>
    </w:p>
    <w:p w14:paraId="26F44888" w14:textId="08A96E52" w:rsidR="00E06A88" w:rsidRPr="00E06A88" w:rsidRDefault="003741B6" w:rsidP="00E06A88">
      <w:pPr>
        <w:spacing w:line="480" w:lineRule="auto"/>
        <w:rPr>
          <w:b/>
          <w:bCs/>
          <w:sz w:val="24"/>
        </w:rPr>
      </w:pPr>
      <w:r w:rsidRPr="00E06A88">
        <w:rPr>
          <w:b/>
          <w:bCs/>
          <w:sz w:val="24"/>
        </w:rPr>
        <w:t>Predic</w:t>
      </w:r>
      <w:r>
        <w:rPr>
          <w:b/>
          <w:bCs/>
          <w:sz w:val="24"/>
        </w:rPr>
        <w:t>tive</w:t>
      </w:r>
      <w:r w:rsidR="00E06A88" w:rsidRPr="00E06A88">
        <w:rPr>
          <w:b/>
          <w:bCs/>
          <w:sz w:val="24"/>
        </w:rPr>
        <w:t xml:space="preserve"> </w:t>
      </w:r>
      <w:r w:rsidR="008C6C42">
        <w:rPr>
          <w:b/>
          <w:bCs/>
          <w:sz w:val="24"/>
        </w:rPr>
        <w:t xml:space="preserve">vs. </w:t>
      </w:r>
      <w:r w:rsidR="00402CA1">
        <w:rPr>
          <w:b/>
          <w:bCs/>
          <w:sz w:val="24"/>
        </w:rPr>
        <w:t>Random</w:t>
      </w:r>
      <w:r w:rsidR="003C6EA1">
        <w:rPr>
          <w:b/>
          <w:bCs/>
          <w:sz w:val="24"/>
        </w:rPr>
        <w:t xml:space="preserve"> Task</w:t>
      </w:r>
      <w:r w:rsidR="00E06A88" w:rsidRPr="00E06A88">
        <w:rPr>
          <w:b/>
          <w:bCs/>
          <w:sz w:val="24"/>
        </w:rPr>
        <w:t xml:space="preserve"> Switching</w:t>
      </w:r>
    </w:p>
    <w:p w14:paraId="2B0BEDB7" w14:textId="322F7CCE" w:rsidR="00402CA1" w:rsidRDefault="00402CA1" w:rsidP="00402CA1">
      <w:pPr>
        <w:spacing w:line="480" w:lineRule="auto"/>
        <w:rPr>
          <w:sz w:val="24"/>
        </w:rPr>
      </w:pPr>
      <w:r>
        <w:rPr>
          <w:sz w:val="24"/>
        </w:rPr>
        <w:tab/>
        <w:t xml:space="preserve">In addition to the type of stimuli </w:t>
      </w:r>
      <w:r w:rsidR="00372F8B">
        <w:rPr>
          <w:sz w:val="24"/>
        </w:rPr>
        <w:t xml:space="preserve">used </w:t>
      </w:r>
      <w:r>
        <w:rPr>
          <w:sz w:val="24"/>
        </w:rPr>
        <w:t>(</w:t>
      </w:r>
      <w:r w:rsidR="00372F8B">
        <w:rPr>
          <w:sz w:val="24"/>
        </w:rPr>
        <w:t xml:space="preserve">e.g., </w:t>
      </w:r>
      <w:r>
        <w:rPr>
          <w:sz w:val="24"/>
        </w:rPr>
        <w:t>bivalent vs</w:t>
      </w:r>
      <w:r w:rsidR="00372F8B">
        <w:rPr>
          <w:sz w:val="24"/>
        </w:rPr>
        <w:t>.</w:t>
      </w:r>
      <w:r>
        <w:rPr>
          <w:sz w:val="24"/>
        </w:rPr>
        <w:t xml:space="preserve"> univalent), task-switching paradigms can be further classified based </w:t>
      </w:r>
      <w:r w:rsidR="009D4ABD">
        <w:rPr>
          <w:sz w:val="24"/>
        </w:rPr>
        <w:t xml:space="preserve">on the </w:t>
      </w:r>
      <w:r w:rsidR="00D83DD4">
        <w:rPr>
          <w:sz w:val="24"/>
        </w:rPr>
        <w:t>sequencing</w:t>
      </w:r>
      <w:r w:rsidR="009D4ABD">
        <w:rPr>
          <w:sz w:val="24"/>
        </w:rPr>
        <w:t xml:space="preserve"> in which switches occur</w:t>
      </w:r>
      <w:r>
        <w:rPr>
          <w:sz w:val="24"/>
        </w:rPr>
        <w:t xml:space="preserve">. </w:t>
      </w:r>
      <w:r w:rsidR="009D4ABD">
        <w:rPr>
          <w:sz w:val="24"/>
        </w:rPr>
        <w:t xml:space="preserve">First, switches can occur in a predictable </w:t>
      </w:r>
      <w:r w:rsidR="00D83DD4">
        <w:rPr>
          <w:sz w:val="24"/>
        </w:rPr>
        <w:t>pattern</w:t>
      </w:r>
      <w:r w:rsidR="009D4ABD">
        <w:rPr>
          <w:sz w:val="24"/>
        </w:rPr>
        <w:t xml:space="preserve">, such as an </w:t>
      </w:r>
      <w:r>
        <w:rPr>
          <w:i/>
          <w:iCs/>
          <w:sz w:val="24"/>
        </w:rPr>
        <w:t xml:space="preserve">alternating </w:t>
      </w:r>
      <w:r w:rsidR="00372268">
        <w:rPr>
          <w:i/>
          <w:iCs/>
          <w:sz w:val="24"/>
        </w:rPr>
        <w:t>-</w:t>
      </w:r>
      <w:r>
        <w:rPr>
          <w:i/>
          <w:iCs/>
          <w:sz w:val="24"/>
        </w:rPr>
        <w:t>runs</w:t>
      </w:r>
      <w:r>
        <w:rPr>
          <w:sz w:val="24"/>
        </w:rPr>
        <w:t xml:space="preserve"> </w:t>
      </w:r>
      <w:r w:rsidR="00D83DD4" w:rsidRPr="001D70C8">
        <w:rPr>
          <w:i/>
          <w:iCs/>
          <w:sz w:val="24"/>
          <w:rPrChange w:id="58" w:author="Mark Huff" w:date="2022-10-17T14:45:00Z">
            <w:rPr>
              <w:sz w:val="24"/>
            </w:rPr>
          </w:rPrChange>
        </w:rPr>
        <w:t>sequenc</w:t>
      </w:r>
      <w:r w:rsidR="00AF7961" w:rsidRPr="001D70C8">
        <w:rPr>
          <w:i/>
          <w:iCs/>
          <w:sz w:val="24"/>
          <w:rPrChange w:id="59" w:author="Mark Huff" w:date="2022-10-17T14:45:00Z">
            <w:rPr>
              <w:sz w:val="24"/>
            </w:rPr>
          </w:rPrChange>
        </w:rPr>
        <w:t>e</w:t>
      </w:r>
      <w:r w:rsidR="00AF7961">
        <w:rPr>
          <w:sz w:val="24"/>
        </w:rPr>
        <w:t xml:space="preserve"> </w:t>
      </w:r>
      <w:r>
        <w:rPr>
          <w:sz w:val="24"/>
        </w:rPr>
        <w:t xml:space="preserve">(e.g., Rogers &amp; Monsell, 1995; Huff et al., 2015). </w:t>
      </w:r>
      <w:r w:rsidR="00EB5993">
        <w:rPr>
          <w:sz w:val="24"/>
        </w:rPr>
        <w:t>In an alternating</w:t>
      </w:r>
      <w:r w:rsidR="00372268">
        <w:rPr>
          <w:sz w:val="24"/>
        </w:rPr>
        <w:t>-</w:t>
      </w:r>
      <w:r w:rsidR="00EB5993">
        <w:rPr>
          <w:sz w:val="24"/>
        </w:rPr>
        <w:t xml:space="preserve">runs switch task, </w:t>
      </w:r>
      <w:r w:rsidR="00C5468B">
        <w:rPr>
          <w:sz w:val="24"/>
        </w:rPr>
        <w:t>task changes occur as a function of run length (</w:t>
      </w:r>
      <w:r w:rsidR="00C5468B" w:rsidRPr="00C5468B">
        <w:rPr>
          <w:i/>
          <w:iCs/>
          <w:sz w:val="24"/>
        </w:rPr>
        <w:t>r</w:t>
      </w:r>
      <w:r w:rsidR="00C5468B">
        <w:rPr>
          <w:sz w:val="24"/>
        </w:rPr>
        <w:t>)</w:t>
      </w:r>
      <w:r w:rsidR="00626C8A">
        <w:rPr>
          <w:sz w:val="24"/>
        </w:rPr>
        <w:t>, with switches</w:t>
      </w:r>
      <w:r w:rsidR="00C5468B">
        <w:rPr>
          <w:sz w:val="24"/>
        </w:rPr>
        <w:t xml:space="preserve"> </w:t>
      </w:r>
      <w:r w:rsidR="00626C8A">
        <w:rPr>
          <w:sz w:val="24"/>
        </w:rPr>
        <w:t>occurring</w:t>
      </w:r>
      <w:r w:rsidR="00C5468B">
        <w:rPr>
          <w:sz w:val="24"/>
        </w:rPr>
        <w:t xml:space="preserve"> </w:t>
      </w:r>
      <w:r w:rsidR="00EB241E">
        <w:rPr>
          <w:sz w:val="24"/>
        </w:rPr>
        <w:t xml:space="preserve">in </w:t>
      </w:r>
      <w:r w:rsidR="00C5468B">
        <w:rPr>
          <w:i/>
          <w:iCs/>
          <w:sz w:val="24"/>
        </w:rPr>
        <w:t>r</w:t>
      </w:r>
      <w:r w:rsidR="009F4FEC">
        <w:rPr>
          <w:i/>
          <w:iCs/>
          <w:sz w:val="24"/>
        </w:rPr>
        <w:t xml:space="preserve"> </w:t>
      </w:r>
      <w:r w:rsidR="009F4FEC">
        <w:rPr>
          <w:sz w:val="24"/>
        </w:rPr>
        <w:t>tria</w:t>
      </w:r>
      <w:r w:rsidR="00EB241E">
        <w:rPr>
          <w:sz w:val="24"/>
        </w:rPr>
        <w:t>l intervals</w:t>
      </w:r>
      <w:r w:rsidR="009F4FEC">
        <w:rPr>
          <w:sz w:val="24"/>
        </w:rPr>
        <w:t xml:space="preserve"> (e.g., AABBAABB</w:t>
      </w:r>
      <w:r w:rsidR="00EB5993">
        <w:rPr>
          <w:sz w:val="24"/>
        </w:rPr>
        <w:t xml:space="preserve"> for </w:t>
      </w:r>
      <w:r w:rsidR="00C5468B">
        <w:rPr>
          <w:i/>
          <w:iCs/>
          <w:sz w:val="24"/>
        </w:rPr>
        <w:t>r</w:t>
      </w:r>
      <w:r w:rsidR="00C73E20">
        <w:rPr>
          <w:sz w:val="24"/>
        </w:rPr>
        <w:t xml:space="preserve"> = 2</w:t>
      </w:r>
      <w:r w:rsidR="009F4FEC">
        <w:rPr>
          <w:sz w:val="24"/>
        </w:rPr>
        <w:t xml:space="preserve">). </w:t>
      </w:r>
      <w:r w:rsidR="00EB5993">
        <w:rPr>
          <w:sz w:val="24"/>
        </w:rPr>
        <w:t>Because of the predictive nature of this sequence</w:t>
      </w:r>
      <w:r w:rsidR="009F4FEC">
        <w:rPr>
          <w:sz w:val="24"/>
        </w:rPr>
        <w:t xml:space="preserve">, participants are aware of when task-switches </w:t>
      </w:r>
      <w:r w:rsidR="00372268">
        <w:rPr>
          <w:sz w:val="24"/>
        </w:rPr>
        <w:t xml:space="preserve">will </w:t>
      </w:r>
      <w:r w:rsidR="009F4FEC">
        <w:rPr>
          <w:sz w:val="24"/>
        </w:rPr>
        <w:t xml:space="preserve">occur. Alternatively, </w:t>
      </w:r>
      <w:r w:rsidR="00626C8A">
        <w:rPr>
          <w:sz w:val="24"/>
        </w:rPr>
        <w:t>switches</w:t>
      </w:r>
      <w:r w:rsidR="009F4FEC">
        <w:rPr>
          <w:sz w:val="24"/>
        </w:rPr>
        <w:t xml:space="preserve"> may occur at unpredictable intervals. </w:t>
      </w:r>
      <w:r w:rsidR="009D4ABD">
        <w:rPr>
          <w:sz w:val="24"/>
        </w:rPr>
        <w:t xml:space="preserve">Unlike </w:t>
      </w:r>
      <w:r w:rsidR="00ED2526">
        <w:rPr>
          <w:sz w:val="24"/>
        </w:rPr>
        <w:t>predictive switching</w:t>
      </w:r>
      <w:r w:rsidR="009F4FEC">
        <w:rPr>
          <w:sz w:val="24"/>
        </w:rPr>
        <w:t xml:space="preserve">, </w:t>
      </w:r>
      <w:r w:rsidR="009D4ABD">
        <w:rPr>
          <w:sz w:val="24"/>
        </w:rPr>
        <w:t xml:space="preserve">in a </w:t>
      </w:r>
      <w:r w:rsidR="009D4ABD" w:rsidRPr="001D70C8">
        <w:rPr>
          <w:i/>
          <w:iCs/>
          <w:sz w:val="24"/>
          <w:rPrChange w:id="60" w:author="Mark Huff" w:date="2022-10-17T14:46:00Z">
            <w:rPr>
              <w:sz w:val="24"/>
            </w:rPr>
          </w:rPrChange>
        </w:rPr>
        <w:t>random</w:t>
      </w:r>
      <w:r w:rsidR="00372268" w:rsidRPr="001D70C8">
        <w:rPr>
          <w:i/>
          <w:iCs/>
          <w:sz w:val="24"/>
          <w:rPrChange w:id="61" w:author="Mark Huff" w:date="2022-10-17T14:46:00Z">
            <w:rPr>
              <w:sz w:val="24"/>
            </w:rPr>
          </w:rPrChange>
        </w:rPr>
        <w:t>-</w:t>
      </w:r>
      <w:r w:rsidR="009D4ABD" w:rsidRPr="001D70C8">
        <w:rPr>
          <w:i/>
          <w:iCs/>
          <w:sz w:val="24"/>
          <w:rPrChange w:id="62" w:author="Mark Huff" w:date="2022-10-17T14:46:00Z">
            <w:rPr>
              <w:sz w:val="24"/>
            </w:rPr>
          </w:rPrChange>
        </w:rPr>
        <w:t xml:space="preserve">switch </w:t>
      </w:r>
      <w:r w:rsidR="003C6EA1" w:rsidRPr="001D70C8">
        <w:rPr>
          <w:i/>
          <w:iCs/>
          <w:sz w:val="24"/>
          <w:rPrChange w:id="63" w:author="Mark Huff" w:date="2022-10-17T14:46:00Z">
            <w:rPr>
              <w:sz w:val="24"/>
            </w:rPr>
          </w:rPrChange>
        </w:rPr>
        <w:t>sequence</w:t>
      </w:r>
      <w:r w:rsidR="009D4ABD">
        <w:rPr>
          <w:sz w:val="24"/>
        </w:rPr>
        <w:t xml:space="preserve">, </w:t>
      </w:r>
      <w:r w:rsidR="009F4FEC">
        <w:rPr>
          <w:sz w:val="24"/>
        </w:rPr>
        <w:t xml:space="preserve">the </w:t>
      </w:r>
      <w:r w:rsidR="00ED2526">
        <w:rPr>
          <w:sz w:val="24"/>
        </w:rPr>
        <w:t xml:space="preserve">instructions for the </w:t>
      </w:r>
      <w:r w:rsidR="009F4FEC">
        <w:rPr>
          <w:sz w:val="24"/>
        </w:rPr>
        <w:t xml:space="preserve">upcoming task </w:t>
      </w:r>
      <w:r w:rsidR="00ED2526">
        <w:rPr>
          <w:sz w:val="24"/>
        </w:rPr>
        <w:t>are</w:t>
      </w:r>
      <w:r w:rsidR="009F4FEC">
        <w:rPr>
          <w:sz w:val="24"/>
        </w:rPr>
        <w:t xml:space="preserve"> unknown</w:t>
      </w:r>
      <w:r w:rsidR="00D83DD4">
        <w:rPr>
          <w:sz w:val="24"/>
        </w:rPr>
        <w:t xml:space="preserve"> until </w:t>
      </w:r>
      <w:r w:rsidR="009F4FEC">
        <w:rPr>
          <w:sz w:val="24"/>
        </w:rPr>
        <w:t>participants are cue</w:t>
      </w:r>
      <w:r w:rsidR="00EB5993">
        <w:rPr>
          <w:sz w:val="24"/>
        </w:rPr>
        <w:t>d to change tasks</w:t>
      </w:r>
      <w:r w:rsidR="009F4FEC">
        <w:rPr>
          <w:sz w:val="24"/>
        </w:rPr>
        <w:t xml:space="preserve">. Random task switching can be further </w:t>
      </w:r>
      <w:r w:rsidR="009F4FEC">
        <w:rPr>
          <w:sz w:val="24"/>
        </w:rPr>
        <w:lastRenderedPageBreak/>
        <w:t xml:space="preserve">divided </w:t>
      </w:r>
      <w:r w:rsidR="00EB5993">
        <w:rPr>
          <w:sz w:val="24"/>
        </w:rPr>
        <w:t>based on when participants receive change cues. In</w:t>
      </w:r>
      <w:r w:rsidR="009F4FEC">
        <w:rPr>
          <w:sz w:val="24"/>
        </w:rPr>
        <w:t xml:space="preserve"> task-cueing paradigms (</w:t>
      </w:r>
      <w:r w:rsidR="009F4FEC" w:rsidRPr="007C78F2">
        <w:rPr>
          <w:sz w:val="24"/>
        </w:rPr>
        <w:t>e.g., Meiran, 1996)</w:t>
      </w:r>
      <w:r w:rsidR="00EB5993" w:rsidRPr="007C78F2">
        <w:rPr>
          <w:sz w:val="24"/>
        </w:rPr>
        <w:t>,</w:t>
      </w:r>
      <w:r w:rsidR="00EB5993">
        <w:rPr>
          <w:sz w:val="24"/>
        </w:rPr>
        <w:t xml:space="preserve"> participants receive cues</w:t>
      </w:r>
      <w:r w:rsidR="009F4FEC">
        <w:rPr>
          <w:sz w:val="24"/>
        </w:rPr>
        <w:t xml:space="preserve"> </w:t>
      </w:r>
      <w:r w:rsidR="00EB5993">
        <w:rPr>
          <w:sz w:val="24"/>
        </w:rPr>
        <w:t>a</w:t>
      </w:r>
      <w:r w:rsidR="009F4FEC">
        <w:rPr>
          <w:sz w:val="24"/>
        </w:rPr>
        <w:t>t each trial</w:t>
      </w:r>
      <w:r w:rsidR="00EB5993">
        <w:rPr>
          <w:sz w:val="24"/>
        </w:rPr>
        <w:t xml:space="preserve">, </w:t>
      </w:r>
      <w:r w:rsidR="00E962B1">
        <w:rPr>
          <w:sz w:val="24"/>
        </w:rPr>
        <w:t>while</w:t>
      </w:r>
      <w:r w:rsidR="00EB5993">
        <w:rPr>
          <w:sz w:val="24"/>
        </w:rPr>
        <w:t xml:space="preserve"> </w:t>
      </w:r>
      <w:r w:rsidR="009F4FEC">
        <w:rPr>
          <w:sz w:val="24"/>
        </w:rPr>
        <w:t>intermittent instruction</w:t>
      </w:r>
      <w:r w:rsidR="00EB5993">
        <w:rPr>
          <w:sz w:val="24"/>
        </w:rPr>
        <w:t xml:space="preserve"> paradigms</w:t>
      </w:r>
      <w:r w:rsidR="009F4FEC">
        <w:rPr>
          <w:sz w:val="24"/>
        </w:rPr>
        <w:t xml:space="preserve"> (</w:t>
      </w:r>
      <w:r w:rsidR="00EB5993">
        <w:rPr>
          <w:sz w:val="24"/>
        </w:rPr>
        <w:t>e.g.,</w:t>
      </w:r>
      <w:r w:rsidR="009F4FEC">
        <w:rPr>
          <w:sz w:val="24"/>
        </w:rPr>
        <w:t xml:space="preserve"> </w:t>
      </w:r>
      <w:r w:rsidR="009F4FEC" w:rsidRPr="00271689">
        <w:rPr>
          <w:sz w:val="24"/>
        </w:rPr>
        <w:t xml:space="preserve">Gopher, </w:t>
      </w:r>
      <w:proofErr w:type="spellStart"/>
      <w:r w:rsidR="009F4FEC" w:rsidRPr="00271689">
        <w:rPr>
          <w:sz w:val="24"/>
        </w:rPr>
        <w:t>Armony</w:t>
      </w:r>
      <w:proofErr w:type="spellEnd"/>
      <w:r w:rsidR="009F4FEC" w:rsidRPr="00271689">
        <w:rPr>
          <w:sz w:val="24"/>
        </w:rPr>
        <w:t xml:space="preserve">, &amp; </w:t>
      </w:r>
      <w:proofErr w:type="spellStart"/>
      <w:r w:rsidR="009F4FEC" w:rsidRPr="00271689">
        <w:rPr>
          <w:sz w:val="24"/>
        </w:rPr>
        <w:t>Greenshpan</w:t>
      </w:r>
      <w:proofErr w:type="spellEnd"/>
      <w:r w:rsidR="00EB5993" w:rsidRPr="00271689">
        <w:rPr>
          <w:sz w:val="24"/>
        </w:rPr>
        <w:t>,</w:t>
      </w:r>
      <w:r w:rsidR="00EB5993">
        <w:rPr>
          <w:sz w:val="24"/>
        </w:rPr>
        <w:t xml:space="preserve"> 2000) randomly interrupt task sequences with instructions to change (</w:t>
      </w:r>
      <w:r w:rsidR="00D031C2">
        <w:rPr>
          <w:sz w:val="24"/>
        </w:rPr>
        <w:t xml:space="preserve">see </w:t>
      </w:r>
      <w:r w:rsidR="00D031C2" w:rsidRPr="00C5468B">
        <w:rPr>
          <w:sz w:val="24"/>
        </w:rPr>
        <w:t>Monsell, Sumner, Waters, 2003 for</w:t>
      </w:r>
      <w:r w:rsidR="00D031C2">
        <w:rPr>
          <w:sz w:val="24"/>
        </w:rPr>
        <w:t xml:space="preserve"> a review of task-switc</w:t>
      </w:r>
      <w:r w:rsidR="00E858D0">
        <w:rPr>
          <w:sz w:val="24"/>
        </w:rPr>
        <w:t>h</w:t>
      </w:r>
      <w:r w:rsidR="00D031C2">
        <w:rPr>
          <w:sz w:val="24"/>
        </w:rPr>
        <w:t xml:space="preserve"> </w:t>
      </w:r>
      <w:r w:rsidR="00D83DD4">
        <w:rPr>
          <w:sz w:val="24"/>
        </w:rPr>
        <w:t>sequencing</w:t>
      </w:r>
      <w:r w:rsidR="00D031C2">
        <w:rPr>
          <w:sz w:val="24"/>
        </w:rPr>
        <w:t>).</w:t>
      </w:r>
    </w:p>
    <w:p w14:paraId="17FD291C" w14:textId="03BD94CF" w:rsidR="00131F2C" w:rsidRDefault="002B638A" w:rsidP="00A047BD">
      <w:pPr>
        <w:spacing w:line="480" w:lineRule="auto"/>
        <w:rPr>
          <w:sz w:val="24"/>
        </w:rPr>
      </w:pPr>
      <w:r>
        <w:rPr>
          <w:sz w:val="24"/>
        </w:rPr>
        <w:tab/>
        <w:t xml:space="preserve">Previous research has investigated the effects of predictive </w:t>
      </w:r>
      <w:r w:rsidR="00D83DD4">
        <w:rPr>
          <w:sz w:val="24"/>
        </w:rPr>
        <w:t>versus</w:t>
      </w:r>
      <w:r>
        <w:rPr>
          <w:sz w:val="24"/>
        </w:rPr>
        <w:t xml:space="preserve"> random switching on RTs and error rates. </w:t>
      </w:r>
      <w:r w:rsidR="005C064B" w:rsidRPr="00AD31D2">
        <w:rPr>
          <w:sz w:val="24"/>
        </w:rPr>
        <w:t>For example</w:t>
      </w:r>
      <w:r w:rsidR="00340CA9" w:rsidRPr="00AD31D2">
        <w:rPr>
          <w:sz w:val="24"/>
        </w:rPr>
        <w:t xml:space="preserve">, </w:t>
      </w:r>
      <w:r w:rsidRPr="00AD31D2">
        <w:rPr>
          <w:sz w:val="24"/>
        </w:rPr>
        <w:t>Monsell</w:t>
      </w:r>
      <w:r>
        <w:rPr>
          <w:sz w:val="24"/>
        </w:rPr>
        <w:t xml:space="preserve"> et al. (2003) comp</w:t>
      </w:r>
      <w:r w:rsidR="007E7EB7">
        <w:rPr>
          <w:sz w:val="24"/>
        </w:rPr>
        <w:t xml:space="preserve">ared </w:t>
      </w:r>
      <w:r w:rsidR="00145854">
        <w:rPr>
          <w:sz w:val="24"/>
        </w:rPr>
        <w:t xml:space="preserve">performance on a </w:t>
      </w:r>
      <w:r w:rsidR="00340CA9">
        <w:rPr>
          <w:sz w:val="24"/>
        </w:rPr>
        <w:t>four-run</w:t>
      </w:r>
      <w:r w:rsidR="00145854">
        <w:rPr>
          <w:sz w:val="24"/>
        </w:rPr>
        <w:t xml:space="preserve"> </w:t>
      </w:r>
      <w:r w:rsidR="007E7EB7">
        <w:rPr>
          <w:sz w:val="24"/>
        </w:rPr>
        <w:t xml:space="preserve">alternating </w:t>
      </w:r>
      <w:r w:rsidR="00145854">
        <w:rPr>
          <w:sz w:val="24"/>
        </w:rPr>
        <w:t xml:space="preserve">switch task </w:t>
      </w:r>
      <w:r w:rsidR="00340CA9">
        <w:rPr>
          <w:sz w:val="24"/>
        </w:rPr>
        <w:t>to</w:t>
      </w:r>
      <w:r w:rsidR="007E7EB7">
        <w:rPr>
          <w:sz w:val="24"/>
        </w:rPr>
        <w:t xml:space="preserve"> </w:t>
      </w:r>
      <w:r w:rsidR="00145854">
        <w:rPr>
          <w:sz w:val="24"/>
        </w:rPr>
        <w:t xml:space="preserve">a </w:t>
      </w:r>
      <w:r w:rsidR="007E7EB7">
        <w:rPr>
          <w:sz w:val="24"/>
        </w:rPr>
        <w:t>random task-cueing switch paradigm</w:t>
      </w:r>
      <w:r w:rsidR="00145854">
        <w:rPr>
          <w:sz w:val="24"/>
        </w:rPr>
        <w:t xml:space="preserve">. Overall, </w:t>
      </w:r>
      <w:r w:rsidR="007279A9">
        <w:rPr>
          <w:sz w:val="24"/>
        </w:rPr>
        <w:t xml:space="preserve">random switching was more difficult for participants than predictive switching, as participants in the random group took more trials to recover from a switch compared to when switching was predictive. </w:t>
      </w:r>
      <w:r w:rsidR="0001322D">
        <w:rPr>
          <w:sz w:val="24"/>
        </w:rPr>
        <w:t xml:space="preserve">However, direct comparisons of local and global switch costs between random and predictive switching were not included as the authors 1) were primarily interested in the effects of response-stimulus interval and run length on the local switch cost (rather than a direct comparison of presentation pattern), and 2) did not include a pure block comparison, making </w:t>
      </w:r>
      <w:r w:rsidR="00D83DD4">
        <w:rPr>
          <w:sz w:val="24"/>
        </w:rPr>
        <w:t>global switch costs unavailable</w:t>
      </w:r>
      <w:r w:rsidR="0001322D">
        <w:rPr>
          <w:sz w:val="24"/>
        </w:rPr>
        <w:t xml:space="preserve">. </w:t>
      </w:r>
    </w:p>
    <w:p w14:paraId="62DBA50F" w14:textId="527DA42D" w:rsidR="00661765" w:rsidRDefault="00340CA9" w:rsidP="00131F2C">
      <w:pPr>
        <w:spacing w:line="480" w:lineRule="auto"/>
        <w:ind w:firstLine="720"/>
        <w:rPr>
          <w:sz w:val="24"/>
        </w:rPr>
      </w:pPr>
      <w:r>
        <w:rPr>
          <w:sz w:val="24"/>
        </w:rPr>
        <w:t xml:space="preserve">Minear </w:t>
      </w:r>
      <w:ins w:id="64" w:author="Mark Huff" w:date="2022-10-17T14:46:00Z">
        <w:r w:rsidR="00CA3F30">
          <w:rPr>
            <w:sz w:val="24"/>
          </w:rPr>
          <w:t>and</w:t>
        </w:r>
      </w:ins>
      <w:del w:id="65" w:author="Mark Huff" w:date="2022-10-17T14:46:00Z">
        <w:r w:rsidDel="00CA3F30">
          <w:rPr>
            <w:sz w:val="24"/>
          </w:rPr>
          <w:delText>&amp;</w:delText>
        </w:r>
      </w:del>
      <w:r>
        <w:rPr>
          <w:sz w:val="24"/>
        </w:rPr>
        <w:t xml:space="preserve"> Shah (2008)</w:t>
      </w:r>
      <w:r w:rsidR="00FC5173">
        <w:rPr>
          <w:sz w:val="24"/>
        </w:rPr>
        <w:t xml:space="preserve"> similarly</w:t>
      </w:r>
      <w:r>
        <w:rPr>
          <w:sz w:val="24"/>
        </w:rPr>
        <w:t xml:space="preserve"> </w:t>
      </w:r>
      <w:r w:rsidR="003762B6">
        <w:rPr>
          <w:sz w:val="24"/>
        </w:rPr>
        <w:t xml:space="preserve">had participants complete both </w:t>
      </w:r>
      <w:r w:rsidR="00E814B8">
        <w:rPr>
          <w:sz w:val="24"/>
        </w:rPr>
        <w:t xml:space="preserve">predictive </w:t>
      </w:r>
      <w:r w:rsidR="003762B6">
        <w:rPr>
          <w:sz w:val="24"/>
        </w:rPr>
        <w:t xml:space="preserve">and </w:t>
      </w:r>
      <w:r w:rsidR="00E814B8">
        <w:rPr>
          <w:sz w:val="24"/>
        </w:rPr>
        <w:t>random switch</w:t>
      </w:r>
      <w:ins w:id="66" w:author="Mark Huff" w:date="2022-10-17T14:46:00Z">
        <w:r w:rsidR="00CA3F30">
          <w:rPr>
            <w:sz w:val="24"/>
          </w:rPr>
          <w:t xml:space="preserve"> sequences</w:t>
        </w:r>
      </w:ins>
      <w:del w:id="67" w:author="Mark Huff" w:date="2022-10-17T14:46:00Z">
        <w:r w:rsidR="00E814B8" w:rsidDel="00CA3F30">
          <w:rPr>
            <w:sz w:val="24"/>
          </w:rPr>
          <w:delText>ing</w:delText>
        </w:r>
      </w:del>
      <w:r w:rsidR="00E814B8">
        <w:rPr>
          <w:sz w:val="24"/>
        </w:rPr>
        <w:t xml:space="preserve"> </w:t>
      </w:r>
      <w:r w:rsidR="00372268">
        <w:rPr>
          <w:sz w:val="24"/>
        </w:rPr>
        <w:t>in</w:t>
      </w:r>
      <w:r w:rsidR="003762B6">
        <w:rPr>
          <w:sz w:val="24"/>
        </w:rPr>
        <w:t xml:space="preserve"> the CVOE task</w:t>
      </w:r>
      <w:r w:rsidR="00E93084">
        <w:rPr>
          <w:sz w:val="24"/>
        </w:rPr>
        <w:t xml:space="preserve">. Using </w:t>
      </w:r>
      <w:r w:rsidR="00372268">
        <w:rPr>
          <w:sz w:val="24"/>
        </w:rPr>
        <w:t>a</w:t>
      </w:r>
      <w:r w:rsidR="001D7941">
        <w:rPr>
          <w:sz w:val="24"/>
        </w:rPr>
        <w:t xml:space="preserve"> </w:t>
      </w:r>
      <w:r w:rsidR="00E93084">
        <w:rPr>
          <w:sz w:val="24"/>
        </w:rPr>
        <w:t xml:space="preserve">pre/post design, participants </w:t>
      </w:r>
      <w:r w:rsidR="0051222F">
        <w:rPr>
          <w:sz w:val="24"/>
        </w:rPr>
        <w:t>first completed</w:t>
      </w:r>
      <w:r w:rsidR="00E93084">
        <w:rPr>
          <w:sz w:val="24"/>
        </w:rPr>
        <w:t xml:space="preserve"> the full CVOE task</w:t>
      </w:r>
      <w:ins w:id="68" w:author="Mark Huff" w:date="2022-10-17T14:46:00Z">
        <w:r w:rsidR="00CA3F30">
          <w:rPr>
            <w:sz w:val="24"/>
          </w:rPr>
          <w:t xml:space="preserve"> set</w:t>
        </w:r>
      </w:ins>
      <w:r w:rsidR="00E93084">
        <w:rPr>
          <w:sz w:val="24"/>
        </w:rPr>
        <w:t xml:space="preserve"> (pure</w:t>
      </w:r>
      <w:r w:rsidR="001A0E75">
        <w:rPr>
          <w:sz w:val="24"/>
        </w:rPr>
        <w:t xml:space="preserve"> </w:t>
      </w:r>
      <w:r w:rsidR="00365894">
        <w:rPr>
          <w:sz w:val="24"/>
        </w:rPr>
        <w:t>and switch blocks with predictive and random sequencing</w:t>
      </w:r>
      <w:r w:rsidR="00E93084">
        <w:rPr>
          <w:sz w:val="24"/>
        </w:rPr>
        <w:t>)</w:t>
      </w:r>
      <w:r w:rsidR="00365894">
        <w:rPr>
          <w:sz w:val="24"/>
        </w:rPr>
        <w:t xml:space="preserve"> which was</w:t>
      </w:r>
      <w:r w:rsidR="00E93084">
        <w:rPr>
          <w:sz w:val="24"/>
        </w:rPr>
        <w:t xml:space="preserve"> </w:t>
      </w:r>
      <w:r w:rsidR="0051222F">
        <w:rPr>
          <w:sz w:val="24"/>
        </w:rPr>
        <w:t xml:space="preserve">followed by </w:t>
      </w:r>
      <w:r w:rsidR="00E93084">
        <w:rPr>
          <w:sz w:val="24"/>
        </w:rPr>
        <w:t>a battery of transfer tasks</w:t>
      </w:r>
      <w:r w:rsidR="00365894">
        <w:rPr>
          <w:sz w:val="24"/>
        </w:rPr>
        <w:t xml:space="preserve"> </w:t>
      </w:r>
      <w:del w:id="69" w:author="Mark Huff" w:date="2022-10-17T14:47:00Z">
        <w:r w:rsidR="00365894" w:rsidDel="00855F56">
          <w:rPr>
            <w:sz w:val="24"/>
          </w:rPr>
          <w:delText>followed by</w:delText>
        </w:r>
      </w:del>
      <w:ins w:id="70" w:author="Mark Huff" w:date="2022-10-17T14:47:00Z">
        <w:r w:rsidR="00855F56">
          <w:rPr>
            <w:sz w:val="24"/>
          </w:rPr>
          <w:t>and</w:t>
        </w:r>
      </w:ins>
      <w:r w:rsidR="00365894">
        <w:rPr>
          <w:sz w:val="24"/>
        </w:rPr>
        <w:t xml:space="preserve"> a</w:t>
      </w:r>
      <w:r w:rsidR="00131F2C">
        <w:rPr>
          <w:sz w:val="24"/>
        </w:rPr>
        <w:t xml:space="preserve"> second full CVOE task</w:t>
      </w:r>
      <w:ins w:id="71" w:author="Mark Huff" w:date="2022-10-17T14:46:00Z">
        <w:r w:rsidR="00CA3F30">
          <w:rPr>
            <w:sz w:val="24"/>
          </w:rPr>
          <w:t xml:space="preserve"> set</w:t>
        </w:r>
      </w:ins>
      <w:r w:rsidR="00131F2C">
        <w:rPr>
          <w:sz w:val="24"/>
        </w:rPr>
        <w:t xml:space="preserve"> 24-48 hours following the initial </w:t>
      </w:r>
      <w:del w:id="72" w:author="Mark Huff" w:date="2022-10-17T14:47:00Z">
        <w:r w:rsidR="00131F2C" w:rsidDel="00855F56">
          <w:rPr>
            <w:sz w:val="24"/>
          </w:rPr>
          <w:delText>task</w:delText>
        </w:r>
      </w:del>
      <w:ins w:id="73" w:author="Mark Huff" w:date="2022-10-17T14:47:00Z">
        <w:r w:rsidR="00855F56">
          <w:rPr>
            <w:sz w:val="24"/>
          </w:rPr>
          <w:t>CVOE task</w:t>
        </w:r>
      </w:ins>
      <w:r w:rsidR="00131F2C">
        <w:rPr>
          <w:sz w:val="24"/>
        </w:rPr>
        <w:t>.</w:t>
      </w:r>
      <w:r w:rsidR="00E814B8">
        <w:rPr>
          <w:sz w:val="24"/>
        </w:rPr>
        <w:t xml:space="preserve"> </w:t>
      </w:r>
      <w:r w:rsidR="00131F2C">
        <w:rPr>
          <w:sz w:val="24"/>
        </w:rPr>
        <w:t>While Minear and Shah</w:t>
      </w:r>
      <w:r w:rsidR="00EC4E8C">
        <w:rPr>
          <w:sz w:val="24"/>
        </w:rPr>
        <w:t>’s primary focus was on</w:t>
      </w:r>
      <w:r w:rsidR="00365894">
        <w:rPr>
          <w:sz w:val="24"/>
        </w:rPr>
        <w:t xml:space="preserve"> pre/post</w:t>
      </w:r>
      <w:r w:rsidR="00EC4E8C">
        <w:rPr>
          <w:sz w:val="24"/>
        </w:rPr>
        <w:t xml:space="preserve"> transfer effects, </w:t>
      </w:r>
      <w:r w:rsidR="00297C78" w:rsidRPr="00E260E6">
        <w:rPr>
          <w:sz w:val="24"/>
        </w:rPr>
        <w:t xml:space="preserve">the authors reported higher RTs and error rates on the CVOE when switching was random </w:t>
      </w:r>
      <w:r w:rsidR="00365894" w:rsidRPr="00E260E6">
        <w:rPr>
          <w:sz w:val="24"/>
        </w:rPr>
        <w:t>versus</w:t>
      </w:r>
      <w:r w:rsidR="00297C78" w:rsidRPr="00E260E6">
        <w:rPr>
          <w:sz w:val="24"/>
        </w:rPr>
        <w:t xml:space="preserve"> predictive.</w:t>
      </w:r>
      <w:r w:rsidR="00297C78">
        <w:rPr>
          <w:sz w:val="24"/>
        </w:rPr>
        <w:t xml:space="preserve"> Additionally, while statistical comparisons between local and global switch costs </w:t>
      </w:r>
      <w:r w:rsidR="0051222F">
        <w:rPr>
          <w:sz w:val="24"/>
        </w:rPr>
        <w:t xml:space="preserve">as function of presentation sequence </w:t>
      </w:r>
      <w:r w:rsidR="00297C78">
        <w:rPr>
          <w:sz w:val="24"/>
        </w:rPr>
        <w:t xml:space="preserve">were not reported, visual inspection of their </w:t>
      </w:r>
      <w:r w:rsidR="004B5298">
        <w:rPr>
          <w:sz w:val="24"/>
        </w:rPr>
        <w:t xml:space="preserve">pre-test CVOE </w:t>
      </w:r>
      <w:r w:rsidR="00297C78">
        <w:rPr>
          <w:sz w:val="24"/>
        </w:rPr>
        <w:t>data suggests that</w:t>
      </w:r>
      <w:r w:rsidR="004B5298">
        <w:rPr>
          <w:sz w:val="24"/>
        </w:rPr>
        <w:t xml:space="preserve"> global costs </w:t>
      </w:r>
      <w:r w:rsidR="007B7C8F">
        <w:rPr>
          <w:sz w:val="24"/>
        </w:rPr>
        <w:t>in</w:t>
      </w:r>
      <w:r w:rsidR="004B5298">
        <w:rPr>
          <w:sz w:val="24"/>
        </w:rPr>
        <w:t xml:space="preserve">creased when switching was random, while local costs </w:t>
      </w:r>
      <w:r w:rsidR="00D854D9">
        <w:rPr>
          <w:sz w:val="24"/>
        </w:rPr>
        <w:t xml:space="preserve">increased </w:t>
      </w:r>
      <w:r w:rsidR="00D854D9">
        <w:rPr>
          <w:sz w:val="24"/>
        </w:rPr>
        <w:lastRenderedPageBreak/>
        <w:t>when switching was predictive</w:t>
      </w:r>
      <w:r w:rsidR="004B5298">
        <w:rPr>
          <w:sz w:val="24"/>
        </w:rPr>
        <w:t>.</w:t>
      </w:r>
      <w:r w:rsidR="00297C78">
        <w:rPr>
          <w:sz w:val="24"/>
        </w:rPr>
        <w:t xml:space="preserve"> However, given </w:t>
      </w:r>
      <w:del w:id="74" w:author="Mark Huff" w:date="2022-10-17T14:47:00Z">
        <w:r w:rsidR="00365894" w:rsidDel="00855F56">
          <w:rPr>
            <w:sz w:val="24"/>
          </w:rPr>
          <w:delText>the reliability of these</w:delText>
        </w:r>
      </w:del>
      <w:ins w:id="75" w:author="Mark Huff" w:date="2022-10-17T14:47:00Z">
        <w:r w:rsidR="00855F56">
          <w:rPr>
            <w:sz w:val="24"/>
          </w:rPr>
          <w:t>that the statistical</w:t>
        </w:r>
      </w:ins>
      <w:r w:rsidR="00365894">
        <w:rPr>
          <w:sz w:val="24"/>
        </w:rPr>
        <w:t xml:space="preserve"> comparisons were</w:t>
      </w:r>
      <w:r w:rsidR="00CD6E06">
        <w:rPr>
          <w:sz w:val="24"/>
        </w:rPr>
        <w:t xml:space="preserve"> unavailable</w:t>
      </w:r>
      <w:r w:rsidR="00297C78">
        <w:rPr>
          <w:sz w:val="24"/>
        </w:rPr>
        <w:t xml:space="preserve">, it remains </w:t>
      </w:r>
      <w:r w:rsidR="000B4A3F">
        <w:rPr>
          <w:sz w:val="24"/>
        </w:rPr>
        <w:t>unc</w:t>
      </w:r>
      <w:r w:rsidR="007071BA">
        <w:rPr>
          <w:sz w:val="24"/>
        </w:rPr>
        <w:t>lear</w:t>
      </w:r>
      <w:r w:rsidR="000B4A3F">
        <w:rPr>
          <w:sz w:val="24"/>
        </w:rPr>
        <w:t xml:space="preserve"> </w:t>
      </w:r>
      <w:r w:rsidR="003762B6">
        <w:rPr>
          <w:sz w:val="24"/>
        </w:rPr>
        <w:t xml:space="preserve">how switch </w:t>
      </w:r>
      <w:r w:rsidR="004B5298">
        <w:rPr>
          <w:sz w:val="24"/>
        </w:rPr>
        <w:t>sequen</w:t>
      </w:r>
      <w:r w:rsidR="00CD6E06">
        <w:rPr>
          <w:sz w:val="24"/>
        </w:rPr>
        <w:t>cing</w:t>
      </w:r>
      <w:r w:rsidR="004B5298">
        <w:rPr>
          <w:sz w:val="24"/>
        </w:rPr>
        <w:t xml:space="preserve"> affects task-switching</w:t>
      </w:r>
      <w:r w:rsidR="00CD6E06">
        <w:rPr>
          <w:sz w:val="24"/>
        </w:rPr>
        <w:t xml:space="preserve"> costs</w:t>
      </w:r>
      <w:r w:rsidR="003762B6">
        <w:rPr>
          <w:sz w:val="24"/>
        </w:rPr>
        <w:t>.</w:t>
      </w:r>
    </w:p>
    <w:p w14:paraId="7B567B48" w14:textId="5DB3AF47" w:rsidR="00F84C0B" w:rsidRDefault="00F84C0B" w:rsidP="0026280B">
      <w:pPr>
        <w:spacing w:line="480" w:lineRule="auto"/>
        <w:rPr>
          <w:b/>
          <w:bCs/>
          <w:sz w:val="24"/>
        </w:rPr>
      </w:pPr>
      <w:r w:rsidRPr="00F84C0B">
        <w:rPr>
          <w:b/>
          <w:bCs/>
          <w:sz w:val="24"/>
        </w:rPr>
        <w:t>Distributional Analyses of RTs</w:t>
      </w:r>
    </w:p>
    <w:p w14:paraId="4C2B5550" w14:textId="72CBEDB9" w:rsidR="007134C1" w:rsidRDefault="002233F5" w:rsidP="007134C1">
      <w:pPr>
        <w:spacing w:line="480" w:lineRule="auto"/>
        <w:rPr>
          <w:sz w:val="24"/>
        </w:rPr>
      </w:pPr>
      <w:r w:rsidRPr="002233F5">
        <w:rPr>
          <w:sz w:val="24"/>
        </w:rPr>
        <w:tab/>
      </w:r>
      <w:r w:rsidR="00A047BD">
        <w:rPr>
          <w:sz w:val="24"/>
        </w:rPr>
        <w:t xml:space="preserve">Task-switching paradigms commonly use RTs as indicators of </w:t>
      </w:r>
      <w:r w:rsidR="00BE62A6">
        <w:rPr>
          <w:sz w:val="24"/>
        </w:rPr>
        <w:t xml:space="preserve">task </w:t>
      </w:r>
      <w:r w:rsidR="00A047BD">
        <w:rPr>
          <w:sz w:val="24"/>
        </w:rPr>
        <w:t>performance</w:t>
      </w:r>
      <w:r w:rsidR="005B1D52">
        <w:rPr>
          <w:sz w:val="24"/>
        </w:rPr>
        <w:t>,</w:t>
      </w:r>
      <w:r w:rsidR="00476FA8">
        <w:rPr>
          <w:sz w:val="24"/>
        </w:rPr>
        <w:t xml:space="preserve"> which are generally analyzed in terms of</w:t>
      </w:r>
      <w:r w:rsidR="00A047BD">
        <w:rPr>
          <w:sz w:val="24"/>
        </w:rPr>
        <w:t xml:space="preserve"> mean or median </w:t>
      </w:r>
      <w:r w:rsidR="00C8623F">
        <w:rPr>
          <w:sz w:val="24"/>
        </w:rPr>
        <w:t>scores</w:t>
      </w:r>
      <w:r w:rsidR="00161DF2">
        <w:rPr>
          <w:sz w:val="24"/>
        </w:rPr>
        <w:t xml:space="preserve">.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w:t>
      </w:r>
      <w:r w:rsidR="00476FA8">
        <w:rPr>
          <w:sz w:val="24"/>
        </w:rPr>
        <w:t>distribution</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EA4D65">
        <w:rPr>
          <w:sz w:val="24"/>
        </w:rPr>
        <w:t>overlook</w:t>
      </w:r>
      <w:r w:rsidR="00022776">
        <w:rPr>
          <w:sz w:val="24"/>
        </w:rPr>
        <w:t xml:space="preserve"> </w:t>
      </w:r>
      <w:r w:rsidR="00EA4D65">
        <w:rPr>
          <w:sz w:val="24"/>
        </w:rPr>
        <w:t>data</w:t>
      </w:r>
      <w:r w:rsidR="00022776">
        <w:rPr>
          <w:sz w:val="24"/>
        </w:rPr>
        <w:t xml:space="preserve"> that are </w:t>
      </w:r>
      <w:r w:rsidR="00EA4D65">
        <w:rPr>
          <w:sz w:val="24"/>
        </w:rPr>
        <w:t>psychologically informative regarding cognitive processes</w:t>
      </w:r>
      <w:r w:rsidR="0026067B">
        <w:rPr>
          <w:sz w:val="24"/>
        </w:rPr>
        <w:t xml:space="preserve"> </w:t>
      </w:r>
      <w:r w:rsidR="0026067B" w:rsidRPr="00016FF9">
        <w:rPr>
          <w:color w:val="0070C0"/>
          <w:sz w:val="24"/>
        </w:rPr>
        <w:t>(</w:t>
      </w:r>
      <w:proofErr w:type="spellStart"/>
      <w:r w:rsidR="0026067B" w:rsidRPr="00016FF9">
        <w:rPr>
          <w:color w:val="0070C0"/>
          <w:sz w:val="24"/>
        </w:rPr>
        <w:t>Balota</w:t>
      </w:r>
      <w:proofErr w:type="spellEnd"/>
      <w:r w:rsidR="0026067B" w:rsidRPr="00016FF9">
        <w:rPr>
          <w:color w:val="0070C0"/>
          <w:sz w:val="24"/>
        </w:rPr>
        <w:t xml:space="preserve"> &amp; Yap, 2011</w:t>
      </w:r>
      <w:r w:rsidR="00476FA8" w:rsidRPr="00016FF9">
        <w:rPr>
          <w:color w:val="0070C0"/>
          <w:sz w:val="24"/>
        </w:rPr>
        <w:t>,</w:t>
      </w:r>
      <w:r w:rsidR="0026067B" w:rsidRPr="00016FF9">
        <w:rPr>
          <w:color w:val="0070C0"/>
          <w:sz w:val="24"/>
        </w:rPr>
        <w:t xml:space="preserve"> </w:t>
      </w:r>
      <w:r w:rsidR="00A16E2A">
        <w:rPr>
          <w:color w:val="0070C0"/>
          <w:sz w:val="24"/>
        </w:rPr>
        <w:t>see</w:t>
      </w:r>
      <w:r w:rsidR="00016FF9" w:rsidRPr="00016FF9">
        <w:rPr>
          <w:color w:val="0070C0"/>
          <w:sz w:val="24"/>
        </w:rPr>
        <w:t xml:space="preserve"> De Jong, 2000, for a review within the context of task-switching</w:t>
      </w:r>
      <w:r w:rsidR="0026067B" w:rsidRPr="00016FF9">
        <w:rPr>
          <w:color w:val="0070C0"/>
          <w:sz w:val="24"/>
        </w:rPr>
        <w:t>)</w:t>
      </w:r>
      <w:r w:rsidR="0026067B">
        <w:rPr>
          <w:sz w:val="24"/>
        </w:rPr>
        <w:t xml:space="preserve">. </w:t>
      </w:r>
      <w:r w:rsidR="007B26E2">
        <w:rPr>
          <w:sz w:val="24"/>
        </w:rPr>
        <w:t xml:space="preserve">To </w:t>
      </w:r>
      <w:r w:rsidR="00CD6E06">
        <w:rPr>
          <w:sz w:val="24"/>
        </w:rPr>
        <w:t xml:space="preserve">account for </w:t>
      </w:r>
      <w:r w:rsidR="00272120">
        <w:rPr>
          <w:sz w:val="24"/>
        </w:rPr>
        <w:t xml:space="preserve">and evaluate </w:t>
      </w:r>
      <w:r w:rsidR="00CD6E06">
        <w:rPr>
          <w:sz w:val="24"/>
        </w:rPr>
        <w:t>skewness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476FA8">
        <w:rPr>
          <w:sz w:val="24"/>
        </w:rPr>
        <w:t>standard</w:t>
      </w:r>
      <w:r w:rsidR="00107BB8">
        <w:rPr>
          <w:sz w:val="24"/>
        </w:rPr>
        <w:t xml:space="preserve"> measures of central tendency </w:t>
      </w:r>
      <w:r w:rsidR="00C65467">
        <w:rPr>
          <w:sz w:val="24"/>
        </w:rPr>
        <w:t xml:space="preserve">and </w:t>
      </w:r>
      <w:r w:rsidR="009D16BD">
        <w:rPr>
          <w:sz w:val="24"/>
        </w:rPr>
        <w:t>instead</w:t>
      </w:r>
      <w:r w:rsidR="00C65467">
        <w:rPr>
          <w:sz w:val="24"/>
        </w:rPr>
        <w:t xml:space="preserve"> </w:t>
      </w:r>
      <w:r w:rsidR="0039633A">
        <w:rPr>
          <w:sz w:val="24"/>
        </w:rPr>
        <w:t>towards</w:t>
      </w:r>
      <w:r w:rsidR="00FC4455">
        <w:rPr>
          <w:sz w:val="24"/>
        </w:rPr>
        <w:t xml:space="preserve"> analyses of</w:t>
      </w:r>
      <w:r w:rsidR="009D16BD">
        <w:rPr>
          <w:sz w:val="24"/>
        </w:rPr>
        <w:t xml:space="preserve"> RT distribution</w:t>
      </w:r>
      <w:r w:rsidR="00C65467">
        <w:rPr>
          <w:sz w:val="24"/>
        </w:rPr>
        <w:t>s</w:t>
      </w:r>
      <w:r w:rsidR="003F1FE2">
        <w:rPr>
          <w:sz w:val="24"/>
        </w:rPr>
        <w:t xml:space="preserve">. </w:t>
      </w:r>
      <w:r w:rsidR="00272120">
        <w:rPr>
          <w:sz w:val="24"/>
        </w:rPr>
        <w:t>T</w:t>
      </w:r>
      <w:r w:rsidR="00EB2704">
        <w:rPr>
          <w:sz w:val="24"/>
        </w:rPr>
        <w:t xml:space="preserve">he characteristics of </w:t>
      </w:r>
      <w:r w:rsidR="00FC4455">
        <w:rPr>
          <w:sz w:val="24"/>
        </w:rPr>
        <w:t>these</w:t>
      </w:r>
      <w:r w:rsidR="00EB2704">
        <w:rPr>
          <w:sz w:val="24"/>
        </w:rPr>
        <w:t xml:space="preserve"> distributions can </w:t>
      </w:r>
      <w:r w:rsidR="00541114">
        <w:rPr>
          <w:sz w:val="24"/>
        </w:rPr>
        <w:t xml:space="preserve">successfully </w:t>
      </w:r>
      <w:r w:rsidR="00EB2704">
        <w:rPr>
          <w:sz w:val="24"/>
        </w:rPr>
        <w:t>capture important aspects of human cognition</w:t>
      </w:r>
      <w:r w:rsidR="00AB32E8">
        <w:rPr>
          <w:sz w:val="24"/>
        </w:rPr>
        <w:t xml:space="preserve">, </w:t>
      </w:r>
      <w:r w:rsidR="00EB2704">
        <w:rPr>
          <w:sz w:val="24"/>
        </w:rPr>
        <w:t xml:space="preserve">including word recognition (e.g., </w:t>
      </w:r>
      <w:r w:rsidR="00EB2704" w:rsidRPr="00AB32E8">
        <w:rPr>
          <w:sz w:val="24"/>
        </w:rPr>
        <w:t>Andrews &amp; Heathcote, 2001</w:t>
      </w:r>
      <w:r w:rsidR="00EB2704">
        <w:rPr>
          <w:sz w:val="24"/>
        </w:rPr>
        <w:t xml:space="preserve">; </w:t>
      </w:r>
      <w:proofErr w:type="spellStart"/>
      <w:r w:rsidR="00541114">
        <w:rPr>
          <w:sz w:val="24"/>
        </w:rPr>
        <w:t>Balota</w:t>
      </w:r>
      <w:proofErr w:type="spellEnd"/>
      <w:r w:rsidR="00541114">
        <w:rPr>
          <w:sz w:val="24"/>
        </w:rPr>
        <w:t xml:space="preserve"> &amp; </w:t>
      </w:r>
      <w:proofErr w:type="spellStart"/>
      <w:r w:rsidR="00541114">
        <w:rPr>
          <w:sz w:val="24"/>
        </w:rPr>
        <w:t>Spieler</w:t>
      </w:r>
      <w:proofErr w:type="spellEnd"/>
      <w:r w:rsidR="00541114">
        <w:rPr>
          <w:sz w:val="24"/>
        </w:rPr>
        <w:t>, 1999</w:t>
      </w:r>
      <w:r w:rsidR="00EB2704">
        <w:rPr>
          <w:sz w:val="24"/>
        </w:rPr>
        <w:t xml:space="preserve">), semantic priming (e.g., </w:t>
      </w:r>
      <w:proofErr w:type="spellStart"/>
      <w:r w:rsidR="00EB2704" w:rsidRPr="00854C0B">
        <w:rPr>
          <w:sz w:val="24"/>
        </w:rPr>
        <w:t>Balota</w:t>
      </w:r>
      <w:proofErr w:type="spellEnd"/>
      <w:r w:rsidR="00EB2704" w:rsidRPr="00854C0B">
        <w:rPr>
          <w:sz w:val="24"/>
        </w:rPr>
        <w:t>, Yap, Cortese, &amp; Watson, 2008</w:t>
      </w:r>
      <w:r w:rsidR="00EB2704">
        <w:rPr>
          <w:sz w:val="24"/>
        </w:rPr>
        <w:t xml:space="preserve">), </w:t>
      </w:r>
      <w:r w:rsidR="00E475A1">
        <w:rPr>
          <w:sz w:val="24"/>
        </w:rPr>
        <w:t xml:space="preserve">selective </w:t>
      </w:r>
      <w:r w:rsidR="00EB2704">
        <w:rPr>
          <w:sz w:val="24"/>
        </w:rPr>
        <w:t>attention</w:t>
      </w:r>
      <w:r w:rsidR="00F52D42">
        <w:rPr>
          <w:sz w:val="24"/>
        </w:rPr>
        <w:t xml:space="preserve"> (</w:t>
      </w:r>
      <w:proofErr w:type="spellStart"/>
      <w:r w:rsidR="00E20980">
        <w:rPr>
          <w:sz w:val="24"/>
        </w:rPr>
        <w:t>Lamers</w:t>
      </w:r>
      <w:proofErr w:type="spellEnd"/>
      <w:r w:rsidR="00E20980">
        <w:rPr>
          <w:sz w:val="24"/>
        </w:rPr>
        <w:t xml:space="preserve">, </w:t>
      </w:r>
      <w:proofErr w:type="spellStart"/>
      <w:r w:rsidR="00E20980">
        <w:rPr>
          <w:sz w:val="24"/>
        </w:rPr>
        <w:t>Roelofs</w:t>
      </w:r>
      <w:proofErr w:type="spellEnd"/>
      <w:r w:rsidR="00E20980">
        <w:rPr>
          <w:sz w:val="24"/>
        </w:rPr>
        <w:t xml:space="preserve">, &amp; </w:t>
      </w:r>
      <w:proofErr w:type="spellStart"/>
      <w:r w:rsidR="00E20980">
        <w:rPr>
          <w:sz w:val="24"/>
        </w:rPr>
        <w:t>Rabeling-Keus</w:t>
      </w:r>
      <w:proofErr w:type="spellEnd"/>
      <w:r w:rsidR="00E20980">
        <w:rPr>
          <w:sz w:val="24"/>
        </w:rPr>
        <w:t xml:space="preserve">, 2010; </w:t>
      </w:r>
      <w:proofErr w:type="spellStart"/>
      <w:r w:rsidR="00F52D42">
        <w:rPr>
          <w:sz w:val="24"/>
        </w:rPr>
        <w:t>Spieler</w:t>
      </w:r>
      <w:proofErr w:type="spellEnd"/>
      <w:r w:rsidR="00F52D42">
        <w:rPr>
          <w:sz w:val="24"/>
        </w:rPr>
        <w:t xml:space="preserve">, </w:t>
      </w:r>
      <w:proofErr w:type="spellStart"/>
      <w:r w:rsidR="00F52D42">
        <w:rPr>
          <w:sz w:val="24"/>
        </w:rPr>
        <w:t>Balota</w:t>
      </w:r>
      <w:proofErr w:type="spellEnd"/>
      <w:r w:rsidR="00F52D42">
        <w:rPr>
          <w:sz w:val="24"/>
        </w:rPr>
        <w:t>, &amp; Faust, 2000)</w:t>
      </w:r>
      <w:r w:rsidR="00E475A1">
        <w:rPr>
          <w:sz w:val="24"/>
        </w:rPr>
        <w:t>, and, importantly,</w:t>
      </w:r>
      <w:r w:rsidR="00061C7B">
        <w:rPr>
          <w:sz w:val="24"/>
        </w:rPr>
        <w:t xml:space="preserve"> </w:t>
      </w:r>
      <w:r w:rsidR="00061C7B" w:rsidRPr="00061C7B">
        <w:rPr>
          <w:color w:val="0070C0"/>
          <w:sz w:val="24"/>
        </w:rPr>
        <w:t>working memory and</w:t>
      </w:r>
      <w:r w:rsidR="00E475A1" w:rsidRPr="00061C7B">
        <w:rPr>
          <w:color w:val="0070C0"/>
          <w:sz w:val="24"/>
        </w:rPr>
        <w:t xml:space="preserve"> attentional control</w:t>
      </w:r>
      <w:r w:rsidR="00771C2B" w:rsidRPr="00061C7B">
        <w:rPr>
          <w:color w:val="0070C0"/>
          <w:sz w:val="24"/>
        </w:rPr>
        <w:t xml:space="preserve"> </w:t>
      </w:r>
      <w:r w:rsidR="00061C7B" w:rsidRPr="00061C7B">
        <w:rPr>
          <w:color w:val="0070C0"/>
          <w:sz w:val="24"/>
        </w:rPr>
        <w:t xml:space="preserve">processes </w:t>
      </w:r>
      <w:r w:rsidR="00771C2B" w:rsidRPr="00061C7B">
        <w:rPr>
          <w:color w:val="0070C0"/>
          <w:sz w:val="24"/>
        </w:rPr>
        <w:t>assessed via task-switching</w:t>
      </w:r>
      <w:r w:rsidR="00E475A1">
        <w:rPr>
          <w:sz w:val="24"/>
        </w:rPr>
        <w:t xml:space="preserve"> </w:t>
      </w:r>
      <w:r w:rsidR="009069FB">
        <w:rPr>
          <w:sz w:val="24"/>
        </w:rPr>
        <w:t xml:space="preserve">(Huff et al., 2015; </w:t>
      </w:r>
      <w:proofErr w:type="spellStart"/>
      <w:r w:rsidR="009069FB">
        <w:rPr>
          <w:sz w:val="24"/>
        </w:rPr>
        <w:t>Tse</w:t>
      </w:r>
      <w:proofErr w:type="spellEnd"/>
      <w:r w:rsidR="009069FB">
        <w:rPr>
          <w:sz w:val="24"/>
        </w:rPr>
        <w:t xml:space="preserve"> et al., 2010)</w:t>
      </w:r>
      <w:r w:rsidR="00E475A1">
        <w:rPr>
          <w:sz w:val="24"/>
        </w:rPr>
        <w:t>.</w:t>
      </w:r>
      <w:r w:rsidR="007134C1">
        <w:rPr>
          <w:sz w:val="24"/>
        </w:rPr>
        <w:t xml:space="preserve"> </w:t>
      </w:r>
    </w:p>
    <w:p w14:paraId="3C582889" w14:textId="6CA81BD6" w:rsidR="00276C08" w:rsidRDefault="002D6985" w:rsidP="00776E7E">
      <w:pPr>
        <w:spacing w:line="480" w:lineRule="auto"/>
        <w:ind w:firstLine="720"/>
        <w:rPr>
          <w:sz w:val="24"/>
        </w:rPr>
      </w:pPr>
      <w:r>
        <w:rPr>
          <w:sz w:val="24"/>
        </w:rPr>
        <w:t xml:space="preserve">Given the increased focus </w:t>
      </w:r>
      <w:r w:rsidR="00667495">
        <w:rPr>
          <w:sz w:val="24"/>
        </w:rPr>
        <w:t>o</w:t>
      </w:r>
      <w:r>
        <w:rPr>
          <w:sz w:val="24"/>
        </w:rPr>
        <w:t xml:space="preserve">n RT distributions, </w:t>
      </w:r>
      <w:r w:rsidR="00D81B5A">
        <w:rPr>
          <w:sz w:val="24"/>
        </w:rPr>
        <w:t xml:space="preserve">in </w:t>
      </w:r>
      <w:r>
        <w:rPr>
          <w:sz w:val="24"/>
        </w:rPr>
        <w:t>the present study</w:t>
      </w:r>
      <w:r w:rsidR="00D81B5A">
        <w:rPr>
          <w:sz w:val="24"/>
        </w:rPr>
        <w:t>, we</w:t>
      </w:r>
      <w:r>
        <w:rPr>
          <w:sz w:val="24"/>
        </w:rPr>
        <w:t xml:space="preserve"> </w:t>
      </w:r>
      <w:r w:rsidR="00667495">
        <w:rPr>
          <w:sz w:val="24"/>
        </w:rPr>
        <w:t xml:space="preserve">further analyzed </w:t>
      </w:r>
      <w:r w:rsidR="00C43F7C">
        <w:rPr>
          <w:sz w:val="24"/>
        </w:rPr>
        <w:t>RT</w:t>
      </w:r>
      <w:r w:rsidR="00D81B5A">
        <w:rPr>
          <w:sz w:val="24"/>
        </w:rPr>
        <w:t xml:space="preserve"> data</w:t>
      </w:r>
      <w:r w:rsidR="00E97CDD">
        <w:rPr>
          <w:sz w:val="24"/>
        </w:rPr>
        <w:t xml:space="preserve"> </w:t>
      </w:r>
      <w:r w:rsidR="00BB1EE3">
        <w:rPr>
          <w:sz w:val="24"/>
        </w:rPr>
        <w:t>via</w:t>
      </w:r>
      <w:r w:rsidR="00E97CDD">
        <w:rPr>
          <w:sz w:val="24"/>
        </w:rPr>
        <w:t xml:space="preserve"> </w:t>
      </w:r>
      <w:r w:rsidR="00C43F7C">
        <w:rPr>
          <w:sz w:val="24"/>
        </w:rPr>
        <w:t xml:space="preserve">two types of distributional analyses: </w:t>
      </w:r>
      <w:proofErr w:type="spellStart"/>
      <w:r w:rsidR="00C43F7C">
        <w:rPr>
          <w:sz w:val="24"/>
        </w:rPr>
        <w:t>Vincentile</w:t>
      </w:r>
      <w:proofErr w:type="spellEnd"/>
      <w:r w:rsidR="00C43F7C">
        <w:rPr>
          <w:sz w:val="24"/>
        </w:rPr>
        <w:t xml:space="preserve"> </w:t>
      </w:r>
      <w:r w:rsidR="00F008DA">
        <w:rPr>
          <w:sz w:val="24"/>
        </w:rPr>
        <w:t xml:space="preserve">plots </w:t>
      </w:r>
      <w:r w:rsidR="007134C1">
        <w:rPr>
          <w:sz w:val="24"/>
        </w:rPr>
        <w:t xml:space="preserve">and </w:t>
      </w:r>
      <w:r w:rsidR="002E2649">
        <w:rPr>
          <w:sz w:val="24"/>
        </w:rPr>
        <w:t>e</w:t>
      </w:r>
      <w:r w:rsidR="007134C1">
        <w:rPr>
          <w:sz w:val="24"/>
        </w:rPr>
        <w:t>x-</w:t>
      </w:r>
      <w:r w:rsidR="002E2649">
        <w:rPr>
          <w:sz w:val="24"/>
        </w:rPr>
        <w:t>G</w:t>
      </w:r>
      <w:r w:rsidR="007134C1">
        <w:rPr>
          <w:sz w:val="24"/>
        </w:rPr>
        <w:t>aussian analyses</w:t>
      </w:r>
      <w:r w:rsidR="00C43F7C">
        <w:rPr>
          <w:sz w:val="24"/>
        </w:rPr>
        <w:t>.</w:t>
      </w:r>
      <w:r w:rsidR="006F5C42">
        <w:rPr>
          <w:sz w:val="24"/>
        </w:rPr>
        <w:t xml:space="preserve"> </w:t>
      </w:r>
      <w:r w:rsidR="00692C50">
        <w:rPr>
          <w:sz w:val="24"/>
        </w:rPr>
        <w:t xml:space="preserve">First, the </w:t>
      </w:r>
      <w:proofErr w:type="spellStart"/>
      <w:r w:rsidR="00692C50">
        <w:rPr>
          <w:sz w:val="24"/>
        </w:rPr>
        <w:t>Vincentile</w:t>
      </w:r>
      <w:proofErr w:type="spellEnd"/>
      <w:r w:rsidR="00692C50">
        <w:rPr>
          <w:sz w:val="24"/>
        </w:rPr>
        <w:t xml:space="preserve"> </w:t>
      </w:r>
      <w:r w:rsidR="00F008DA">
        <w:rPr>
          <w:sz w:val="24"/>
        </w:rPr>
        <w:t xml:space="preserve">plots </w:t>
      </w:r>
      <w:r w:rsidR="00692C50">
        <w:rPr>
          <w:sz w:val="24"/>
        </w:rPr>
        <w:t>orders all RTs for each trial type</w:t>
      </w:r>
      <w:r w:rsidR="00F008DA">
        <w:rPr>
          <w:sz w:val="24"/>
        </w:rPr>
        <w:t xml:space="preserve"> from the fastest responses to the slowest responses</w:t>
      </w:r>
      <w:r w:rsidR="00692C50">
        <w:rPr>
          <w:sz w:val="24"/>
        </w:rPr>
        <w:t xml:space="preserve"> at the participant level and </w:t>
      </w:r>
      <w:r w:rsidR="000C6DCE">
        <w:rPr>
          <w:sz w:val="24"/>
        </w:rPr>
        <w:t xml:space="preserve">then </w:t>
      </w:r>
      <w:r w:rsidR="00692C50">
        <w:rPr>
          <w:sz w:val="24"/>
        </w:rPr>
        <w:t xml:space="preserve">bins the ordered data into groups of equal size. For example, a </w:t>
      </w:r>
      <w:proofErr w:type="spellStart"/>
      <w:r w:rsidR="00441D7D">
        <w:rPr>
          <w:sz w:val="24"/>
        </w:rPr>
        <w:t>V</w:t>
      </w:r>
      <w:r w:rsidR="00692C50">
        <w:rPr>
          <w:sz w:val="24"/>
        </w:rPr>
        <w:t>incentile</w:t>
      </w:r>
      <w:proofErr w:type="spellEnd"/>
      <w:r w:rsidR="00692C50">
        <w:rPr>
          <w:sz w:val="24"/>
        </w:rPr>
        <w:t xml:space="preserve"> </w:t>
      </w:r>
      <w:r w:rsidR="00F008DA">
        <w:rPr>
          <w:sz w:val="24"/>
        </w:rPr>
        <w:t xml:space="preserve">plot </w:t>
      </w:r>
      <w:r w:rsidR="00692C50">
        <w:rPr>
          <w:sz w:val="24"/>
        </w:rPr>
        <w:t xml:space="preserve">using four bins </w:t>
      </w:r>
      <w:r w:rsidR="00834A60">
        <w:rPr>
          <w:sz w:val="24"/>
        </w:rPr>
        <w:t>would first</w:t>
      </w:r>
      <w:r w:rsidR="006F4F05">
        <w:rPr>
          <w:sz w:val="24"/>
        </w:rPr>
        <w:t xml:space="preserve"> rank</w:t>
      </w:r>
      <w:r w:rsidR="00834A60">
        <w:rPr>
          <w:sz w:val="24"/>
        </w:rPr>
        <w:t xml:space="preserve"> </w:t>
      </w:r>
      <w:r w:rsidR="006F4F05">
        <w:rPr>
          <w:sz w:val="24"/>
        </w:rPr>
        <w:t>the RTs from each participant</w:t>
      </w:r>
      <w:r w:rsidR="00834A60">
        <w:rPr>
          <w:sz w:val="24"/>
        </w:rPr>
        <w:t xml:space="preserve"> from fastest to slowest. Next,</w:t>
      </w:r>
      <w:r w:rsidR="00ED5062">
        <w:rPr>
          <w:sz w:val="24"/>
        </w:rPr>
        <w:t xml:space="preserve"> for each participant,</w:t>
      </w:r>
      <w:r w:rsidR="00834A60">
        <w:rPr>
          <w:sz w:val="24"/>
        </w:rPr>
        <w:t xml:space="preserve"> </w:t>
      </w:r>
      <w:r w:rsidR="006F4F05">
        <w:rPr>
          <w:sz w:val="24"/>
        </w:rPr>
        <w:t xml:space="preserve">the fastest 25% of the RTs would be binned and averaged, followed by the second fastest 25%, the third fastest 25% of RTs, and then the </w:t>
      </w:r>
      <w:r w:rsidR="006F4F05">
        <w:rPr>
          <w:sz w:val="24"/>
        </w:rPr>
        <w:lastRenderedPageBreak/>
        <w:t>final 25% of RTs. These fo</w:t>
      </w:r>
      <w:r w:rsidR="002326B8">
        <w:rPr>
          <w:sz w:val="24"/>
        </w:rPr>
        <w:t>u</w:t>
      </w:r>
      <w:r w:rsidR="006F4F05">
        <w:rPr>
          <w:sz w:val="24"/>
        </w:rPr>
        <w:t>r bins (termed</w:t>
      </w:r>
      <w:r w:rsidR="00ED5062">
        <w:rPr>
          <w:sz w:val="24"/>
        </w:rPr>
        <w:t xml:space="preserve"> </w:t>
      </w:r>
      <w:proofErr w:type="spellStart"/>
      <w:r w:rsidR="00441D7D">
        <w:rPr>
          <w:sz w:val="24"/>
        </w:rPr>
        <w:t>V</w:t>
      </w:r>
      <w:r w:rsidR="00834A60">
        <w:rPr>
          <w:sz w:val="24"/>
        </w:rPr>
        <w:t>incentiles</w:t>
      </w:r>
      <w:proofErr w:type="spellEnd"/>
      <w:r w:rsidR="006F4F05">
        <w:rPr>
          <w:sz w:val="24"/>
        </w:rPr>
        <w:t>) are then averaged across participants and plotted</w:t>
      </w:r>
      <w:r w:rsidR="006F6835">
        <w:rPr>
          <w:sz w:val="24"/>
        </w:rPr>
        <w:t>,</w:t>
      </w:r>
      <w:r w:rsidR="006F4F05">
        <w:rPr>
          <w:sz w:val="24"/>
        </w:rPr>
        <w:t xml:space="preserve"> which provide</w:t>
      </w:r>
      <w:r w:rsidR="006F6835">
        <w:rPr>
          <w:sz w:val="24"/>
        </w:rPr>
        <w:t>s</w:t>
      </w:r>
      <w:r w:rsidR="006F4F05">
        <w:rPr>
          <w:sz w:val="24"/>
        </w:rPr>
        <w:t xml:space="preserve"> information regarding </w:t>
      </w:r>
      <w:r w:rsidR="009D7BBB">
        <w:rPr>
          <w:sz w:val="24"/>
        </w:rPr>
        <w:t>the average shape of the RT distribution</w:t>
      </w:r>
      <w:r w:rsidR="00F008DA">
        <w:rPr>
          <w:sz w:val="24"/>
        </w:rPr>
        <w:t xml:space="preserve"> as a function of trial-ordered bin</w:t>
      </w:r>
      <w:r w:rsidR="009D7BBB">
        <w:rPr>
          <w:sz w:val="24"/>
        </w:rPr>
        <w:t>.</w:t>
      </w:r>
      <w:r w:rsidR="00776E7E">
        <w:rPr>
          <w:sz w:val="24"/>
        </w:rPr>
        <w:t xml:space="preserve"> </w:t>
      </w:r>
      <w:r w:rsidR="00382156">
        <w:rPr>
          <w:sz w:val="24"/>
        </w:rPr>
        <w:t>Separately, f</w:t>
      </w:r>
      <w:r w:rsidR="00F008DA">
        <w:rPr>
          <w:sz w:val="24"/>
        </w:rPr>
        <w:t xml:space="preserve">or </w:t>
      </w:r>
      <w:r w:rsidR="002E2649">
        <w:rPr>
          <w:sz w:val="24"/>
        </w:rPr>
        <w:t>t</w:t>
      </w:r>
      <w:r w:rsidR="00F04662">
        <w:rPr>
          <w:sz w:val="24"/>
        </w:rPr>
        <w:t>he ex-Gaussian analysis</w:t>
      </w:r>
      <w:r w:rsidR="002E2649">
        <w:rPr>
          <w:sz w:val="24"/>
        </w:rPr>
        <w:t>, participants’ raw RT</w:t>
      </w:r>
      <w:r w:rsidR="00382156">
        <w:rPr>
          <w:sz w:val="24"/>
        </w:rPr>
        <w:t xml:space="preserve">s </w:t>
      </w:r>
      <w:r w:rsidR="002E2649">
        <w:rPr>
          <w:sz w:val="24"/>
        </w:rPr>
        <w:t>are fit to a theoretical ex</w:t>
      </w:r>
      <w:r w:rsidR="00F008DA">
        <w:rPr>
          <w:sz w:val="24"/>
        </w:rPr>
        <w:t>ponential</w:t>
      </w:r>
      <w:r w:rsidR="00382156">
        <w:rPr>
          <w:sz w:val="24"/>
        </w:rPr>
        <w:t>-</w:t>
      </w:r>
      <w:r w:rsidR="002E2649">
        <w:rPr>
          <w:sz w:val="24"/>
        </w:rPr>
        <w:t xml:space="preserve">Gaussian distribution, which provides a close approximation of the empirical RT distribution (Ratcliff, 1979). </w:t>
      </w:r>
      <w:r w:rsidR="00C77B26">
        <w:rPr>
          <w:sz w:val="24"/>
        </w:rPr>
        <w:t xml:space="preserve">Three parameters define this distribution. First, the </w:t>
      </w:r>
      <w:r w:rsidR="00F008DA">
        <w:rPr>
          <w:sz w:val="24"/>
        </w:rPr>
        <w:t>m</w:t>
      </w:r>
      <w:r w:rsidR="00C77B26">
        <w:rPr>
          <w:sz w:val="24"/>
        </w:rPr>
        <w:t xml:space="preserve">u and </w:t>
      </w:r>
      <w:r w:rsidR="00F008DA">
        <w:rPr>
          <w:sz w:val="24"/>
        </w:rPr>
        <w:t>s</w:t>
      </w:r>
      <w:r w:rsidR="00C77B26">
        <w:rPr>
          <w:sz w:val="24"/>
        </w:rPr>
        <w:t xml:space="preserve">igma parameters represent the mean and standard deviation, respectively. The third parameter, </w:t>
      </w:r>
      <w:r w:rsidR="00F008DA">
        <w:rPr>
          <w:sz w:val="24"/>
        </w:rPr>
        <w:t>t</w:t>
      </w:r>
      <w:r w:rsidR="00C77B26">
        <w:rPr>
          <w:sz w:val="24"/>
        </w:rPr>
        <w:t xml:space="preserve">au, represents </w:t>
      </w:r>
      <w:r w:rsidR="000C33E3">
        <w:rPr>
          <w:sz w:val="24"/>
        </w:rPr>
        <w:t>the tail of the distribution</w:t>
      </w:r>
      <w:r w:rsidR="00F008DA">
        <w:rPr>
          <w:sz w:val="24"/>
        </w:rPr>
        <w:t xml:space="preserve"> which includes the slowest responses</w:t>
      </w:r>
      <w:r w:rsidR="000C33E3">
        <w:rPr>
          <w:sz w:val="24"/>
        </w:rPr>
        <w:t>. Thus, c</w:t>
      </w:r>
      <w:r w:rsidR="00C77B26">
        <w:rPr>
          <w:sz w:val="24"/>
        </w:rPr>
        <w:t xml:space="preserve">hanges in </w:t>
      </w:r>
      <w:r w:rsidR="00502345">
        <w:rPr>
          <w:sz w:val="24"/>
        </w:rPr>
        <w:t>m</w:t>
      </w:r>
      <w:r w:rsidR="00C77B26">
        <w:rPr>
          <w:sz w:val="24"/>
        </w:rPr>
        <w:t xml:space="preserve">u reflect a shift </w:t>
      </w:r>
      <w:r w:rsidR="00970C33">
        <w:rPr>
          <w:sz w:val="24"/>
        </w:rPr>
        <w:t>in</w:t>
      </w:r>
      <w:r w:rsidR="00C77B26">
        <w:rPr>
          <w:sz w:val="24"/>
        </w:rPr>
        <w:t xml:space="preserve"> the overall RT distribution, while changes in </w:t>
      </w:r>
      <w:r w:rsidR="00FE1C50">
        <w:rPr>
          <w:sz w:val="24"/>
        </w:rPr>
        <w:t>t</w:t>
      </w:r>
      <w:r w:rsidR="00C77B26">
        <w:rPr>
          <w:sz w:val="24"/>
        </w:rPr>
        <w:t xml:space="preserve">au represent </w:t>
      </w:r>
      <w:r w:rsidR="000C33E3">
        <w:rPr>
          <w:sz w:val="24"/>
        </w:rPr>
        <w:t xml:space="preserve">changes </w:t>
      </w:r>
      <w:r w:rsidR="00970C33">
        <w:rPr>
          <w:sz w:val="24"/>
        </w:rPr>
        <w:t>to the tail</w:t>
      </w:r>
      <w:r w:rsidR="00272120">
        <w:rPr>
          <w:sz w:val="24"/>
        </w:rPr>
        <w:t xml:space="preserve"> which are more likely to be the more difficult trials</w:t>
      </w:r>
      <w:r w:rsidR="00C77B26">
        <w:rPr>
          <w:sz w:val="24"/>
        </w:rPr>
        <w:t>.</w:t>
      </w:r>
      <w:r w:rsidR="00C76B3F">
        <w:rPr>
          <w:sz w:val="24"/>
        </w:rPr>
        <w:t xml:space="preserve"> </w:t>
      </w:r>
      <w:r w:rsidR="00276C08">
        <w:rPr>
          <w:sz w:val="24"/>
        </w:rPr>
        <w:t xml:space="preserve">Regarding </w:t>
      </w:r>
      <w:r w:rsidR="00272120">
        <w:rPr>
          <w:sz w:val="24"/>
        </w:rPr>
        <w:t>task performance</w:t>
      </w:r>
      <w:r w:rsidR="00276C08">
        <w:rPr>
          <w:sz w:val="24"/>
        </w:rPr>
        <w:t xml:space="preserve">, individuals with </w:t>
      </w:r>
      <w:r w:rsidR="00272120">
        <w:rPr>
          <w:sz w:val="24"/>
        </w:rPr>
        <w:t>compromised</w:t>
      </w:r>
      <w:r w:rsidR="00276C08">
        <w:rPr>
          <w:sz w:val="24"/>
        </w:rPr>
        <w:t xml:space="preserve"> attentional control </w:t>
      </w:r>
      <w:r w:rsidR="00382156">
        <w:rPr>
          <w:sz w:val="24"/>
        </w:rPr>
        <w:t xml:space="preserve">abilities may </w:t>
      </w:r>
      <w:r w:rsidR="00276C08">
        <w:rPr>
          <w:sz w:val="24"/>
        </w:rPr>
        <w:t xml:space="preserve">be less likely to consistently maintain the task goal while suppressing irrelevant information, leading to slower RTs </w:t>
      </w:r>
      <w:r w:rsidR="00382156">
        <w:rPr>
          <w:sz w:val="24"/>
        </w:rPr>
        <w:t>than</w:t>
      </w:r>
      <w:r w:rsidR="00276C08">
        <w:rPr>
          <w:sz w:val="24"/>
        </w:rPr>
        <w:t xml:space="preserve"> individuals with </w:t>
      </w:r>
      <w:r w:rsidR="00272120">
        <w:rPr>
          <w:sz w:val="24"/>
        </w:rPr>
        <w:t>more intact attentional control abilities</w:t>
      </w:r>
      <w:r w:rsidR="00276C08">
        <w:rPr>
          <w:sz w:val="24"/>
        </w:rPr>
        <w:t>. This would result in RT distributions with</w:t>
      </w:r>
      <w:r w:rsidR="00382156">
        <w:rPr>
          <w:sz w:val="24"/>
        </w:rPr>
        <w:t xml:space="preserve"> greater skew in the tail of the distribution. This skewness would be captured by the tau parameter</w:t>
      </w:r>
      <w:r w:rsidR="00276C08">
        <w:rPr>
          <w:sz w:val="24"/>
        </w:rPr>
        <w:t xml:space="preserve">. </w:t>
      </w:r>
      <w:r w:rsidR="00970C33">
        <w:rPr>
          <w:sz w:val="24"/>
        </w:rPr>
        <w:t>Furthermore, when</w:t>
      </w:r>
      <w:r w:rsidR="00276C08">
        <w:rPr>
          <w:sz w:val="24"/>
        </w:rPr>
        <w:t xml:space="preserve"> task-switching</w:t>
      </w:r>
      <w:r w:rsidR="00970C33">
        <w:rPr>
          <w:sz w:val="24"/>
        </w:rPr>
        <w:t>,</w:t>
      </w:r>
      <w:r w:rsidR="00276C08">
        <w:rPr>
          <w:sz w:val="24"/>
        </w:rPr>
        <w:t xml:space="preserve"> </w:t>
      </w:r>
      <w:r w:rsidR="00F008DA">
        <w:rPr>
          <w:sz w:val="24"/>
        </w:rPr>
        <w:t>t</w:t>
      </w:r>
      <w:r w:rsidR="00276C08">
        <w:rPr>
          <w:sz w:val="24"/>
        </w:rPr>
        <w:t>au would be expected to increase when</w:t>
      </w:r>
      <w:r w:rsidR="00970C33">
        <w:rPr>
          <w:sz w:val="24"/>
        </w:rPr>
        <w:t>ever</w:t>
      </w:r>
      <w:r w:rsidR="00276C08">
        <w:rPr>
          <w:sz w:val="24"/>
        </w:rPr>
        <w:t xml:space="preserve"> </w:t>
      </w:r>
      <w:r w:rsidR="00272120">
        <w:rPr>
          <w:sz w:val="24"/>
        </w:rPr>
        <w:t>switching</w:t>
      </w:r>
      <w:r w:rsidR="00276C08">
        <w:rPr>
          <w:sz w:val="24"/>
        </w:rPr>
        <w:t xml:space="preserve"> </w:t>
      </w:r>
      <w:r>
        <w:rPr>
          <w:sz w:val="24"/>
        </w:rPr>
        <w:t>place</w:t>
      </w:r>
      <w:r w:rsidR="00970C33">
        <w:rPr>
          <w:sz w:val="24"/>
        </w:rPr>
        <w:t>s</w:t>
      </w:r>
      <w:r>
        <w:rPr>
          <w:sz w:val="24"/>
        </w:rPr>
        <w:t xml:space="preserve"> additional strain on attentional control systems.</w:t>
      </w:r>
      <w:r w:rsidR="00F555C7">
        <w:rPr>
          <w:sz w:val="24"/>
        </w:rPr>
        <w:t xml:space="preserve"> Thus, </w:t>
      </w:r>
      <w:r w:rsidR="00FE1C50">
        <w:rPr>
          <w:sz w:val="24"/>
        </w:rPr>
        <w:t>t</w:t>
      </w:r>
      <w:r w:rsidR="00F555C7">
        <w:rPr>
          <w:sz w:val="24"/>
        </w:rPr>
        <w:t xml:space="preserve">au would be expected to show an increase for random </w:t>
      </w:r>
      <w:r w:rsidR="00382156">
        <w:rPr>
          <w:sz w:val="24"/>
        </w:rPr>
        <w:t>than</w:t>
      </w:r>
      <w:r w:rsidR="00F555C7">
        <w:rPr>
          <w:sz w:val="24"/>
        </w:rPr>
        <w:t xml:space="preserve"> predictive switching.</w:t>
      </w:r>
    </w:p>
    <w:p w14:paraId="6F09EAA3" w14:textId="34DA9254" w:rsidR="00692C50" w:rsidRDefault="002D6985" w:rsidP="00776E7E">
      <w:pPr>
        <w:spacing w:line="480" w:lineRule="auto"/>
        <w:ind w:firstLine="720"/>
        <w:rPr>
          <w:sz w:val="24"/>
        </w:rPr>
      </w:pPr>
      <w:r>
        <w:rPr>
          <w:sz w:val="24"/>
        </w:rPr>
        <w:t>Finally, a</w:t>
      </w:r>
      <w:r w:rsidR="00C76B3F">
        <w:rPr>
          <w:sz w:val="24"/>
        </w:rPr>
        <w:t xml:space="preserve">s noted by </w:t>
      </w:r>
      <w:proofErr w:type="spellStart"/>
      <w:r w:rsidR="00C76B3F">
        <w:rPr>
          <w:sz w:val="24"/>
        </w:rPr>
        <w:t>Tse</w:t>
      </w:r>
      <w:proofErr w:type="spellEnd"/>
      <w:r w:rsidR="00C76B3F">
        <w:rPr>
          <w:sz w:val="24"/>
        </w:rPr>
        <w:t xml:space="preserve"> et al. (2010), conditions</w:t>
      </w:r>
      <w:r w:rsidR="002F401C">
        <w:rPr>
          <w:sz w:val="24"/>
        </w:rPr>
        <w:t xml:space="preserve"> that</w:t>
      </w:r>
      <w:r w:rsidR="00C76B3F">
        <w:rPr>
          <w:sz w:val="24"/>
        </w:rPr>
        <w:t xml:space="preserve"> produc</w:t>
      </w:r>
      <w:r w:rsidR="002F401C">
        <w:rPr>
          <w:sz w:val="24"/>
        </w:rPr>
        <w:t>e</w:t>
      </w:r>
      <w:r w:rsidR="00C76B3F">
        <w:rPr>
          <w:sz w:val="24"/>
        </w:rPr>
        <w:t xml:space="preserve"> </w:t>
      </w:r>
      <w:r w:rsidR="00F008DA">
        <w:rPr>
          <w:sz w:val="24"/>
        </w:rPr>
        <w:t>similar</w:t>
      </w:r>
      <w:r w:rsidR="00C76B3F">
        <w:rPr>
          <w:sz w:val="24"/>
        </w:rPr>
        <w:t xml:space="preserve"> mean RT</w:t>
      </w:r>
      <w:r w:rsidR="00970C33">
        <w:rPr>
          <w:sz w:val="24"/>
        </w:rPr>
        <w:t>s</w:t>
      </w:r>
      <w:r w:rsidR="00C76B3F">
        <w:rPr>
          <w:sz w:val="24"/>
        </w:rPr>
        <w:t xml:space="preserve"> </w:t>
      </w:r>
      <w:r w:rsidR="00970C33">
        <w:rPr>
          <w:sz w:val="24"/>
        </w:rPr>
        <w:t xml:space="preserve">could </w:t>
      </w:r>
      <w:r w:rsidR="00F008DA">
        <w:rPr>
          <w:sz w:val="24"/>
        </w:rPr>
        <w:t>produce</w:t>
      </w:r>
      <w:r w:rsidR="00C76B3F">
        <w:rPr>
          <w:sz w:val="24"/>
        </w:rPr>
        <w:t xml:space="preserve"> different underlying RT distributions</w:t>
      </w:r>
      <w:r w:rsidR="00970C33">
        <w:rPr>
          <w:sz w:val="24"/>
        </w:rPr>
        <w:t>. T</w:t>
      </w:r>
      <w:r w:rsidR="0043356D">
        <w:rPr>
          <w:sz w:val="24"/>
        </w:rPr>
        <w:t>hus</w:t>
      </w:r>
      <w:r w:rsidR="00970C33">
        <w:rPr>
          <w:sz w:val="24"/>
        </w:rPr>
        <w:t>,</w:t>
      </w:r>
      <w:r w:rsidR="0043356D">
        <w:rPr>
          <w:sz w:val="24"/>
        </w:rPr>
        <w:t xml:space="preserve"> distributional analyses provide a</w:t>
      </w:r>
      <w:r w:rsidR="00DB1A27">
        <w:rPr>
          <w:sz w:val="24"/>
        </w:rPr>
        <w:t xml:space="preserve"> more</w:t>
      </w:r>
      <w:r w:rsidR="0043356D">
        <w:rPr>
          <w:sz w:val="24"/>
        </w:rPr>
        <w:t xml:space="preserve"> fine-grained </w:t>
      </w:r>
      <w:r w:rsidR="00DB1A27">
        <w:rPr>
          <w:sz w:val="24"/>
        </w:rPr>
        <w:t>approach</w:t>
      </w:r>
      <w:r w:rsidR="0043356D">
        <w:rPr>
          <w:sz w:val="24"/>
        </w:rPr>
        <w:t xml:space="preserve"> </w:t>
      </w:r>
      <w:r w:rsidR="004F4882">
        <w:rPr>
          <w:sz w:val="24"/>
        </w:rPr>
        <w:t xml:space="preserve">relative to </w:t>
      </w:r>
      <w:r w:rsidR="00970C33">
        <w:rPr>
          <w:sz w:val="24"/>
        </w:rPr>
        <w:t xml:space="preserve">relying on </w:t>
      </w:r>
      <w:r w:rsidR="004F4882">
        <w:rPr>
          <w:sz w:val="24"/>
        </w:rPr>
        <w:t>mean</w:t>
      </w:r>
      <w:r w:rsidR="00970C33">
        <w:rPr>
          <w:sz w:val="24"/>
        </w:rPr>
        <w:t>s</w:t>
      </w:r>
      <w:r w:rsidR="00F008DA">
        <w:rPr>
          <w:sz w:val="24"/>
        </w:rPr>
        <w:t xml:space="preserve"> alone</w:t>
      </w:r>
      <w:r w:rsidR="00970C33">
        <w:rPr>
          <w:sz w:val="24"/>
        </w:rPr>
        <w:t xml:space="preserve"> </w:t>
      </w:r>
      <w:r w:rsidR="0043356D">
        <w:rPr>
          <w:sz w:val="24"/>
        </w:rPr>
        <w:t xml:space="preserve">(see </w:t>
      </w:r>
      <w:proofErr w:type="spellStart"/>
      <w:r w:rsidR="0043356D">
        <w:rPr>
          <w:sz w:val="24"/>
        </w:rPr>
        <w:t>Balota</w:t>
      </w:r>
      <w:proofErr w:type="spellEnd"/>
      <w:r w:rsidR="0043356D">
        <w:rPr>
          <w:sz w:val="24"/>
        </w:rPr>
        <w:t xml:space="preserve"> et al., 2008).</w:t>
      </w:r>
      <w:r w:rsidR="0099769C">
        <w:rPr>
          <w:sz w:val="24"/>
        </w:rPr>
        <w:t xml:space="preserve"> Given the benefits of </w:t>
      </w:r>
      <w:r w:rsidR="00970C33">
        <w:rPr>
          <w:sz w:val="24"/>
        </w:rPr>
        <w:t>using these analyses</w:t>
      </w:r>
      <w:r w:rsidR="0099769C">
        <w:rPr>
          <w:sz w:val="24"/>
        </w:rPr>
        <w:t xml:space="preserve"> when </w:t>
      </w:r>
      <w:r w:rsidR="009C3A70">
        <w:rPr>
          <w:sz w:val="24"/>
        </w:rPr>
        <w:t xml:space="preserve">investigating </w:t>
      </w:r>
      <w:r w:rsidR="0099769C">
        <w:rPr>
          <w:sz w:val="24"/>
        </w:rPr>
        <w:t xml:space="preserve">attentional control processes, the present study incorporates these distributional analyses </w:t>
      </w:r>
      <w:r w:rsidR="009C3A70">
        <w:rPr>
          <w:sz w:val="24"/>
        </w:rPr>
        <w:t xml:space="preserve">to complement </w:t>
      </w:r>
      <w:r w:rsidR="0099769C">
        <w:rPr>
          <w:sz w:val="24"/>
        </w:rPr>
        <w:t>traditional mean analyses.</w:t>
      </w:r>
    </w:p>
    <w:p w14:paraId="37C7BD66" w14:textId="1DA6AB5B" w:rsidR="000337EE" w:rsidRDefault="00080800" w:rsidP="00A879AB">
      <w:pPr>
        <w:spacing w:line="480" w:lineRule="auto"/>
        <w:rPr>
          <w:b/>
          <w:bCs/>
          <w:sz w:val="24"/>
        </w:rPr>
      </w:pPr>
      <w:r>
        <w:rPr>
          <w:b/>
          <w:bCs/>
          <w:sz w:val="24"/>
        </w:rPr>
        <w:t>The Present Study</w:t>
      </w:r>
    </w:p>
    <w:p w14:paraId="5ACCC727" w14:textId="4855947D" w:rsidR="003120BE" w:rsidRDefault="00055BC3" w:rsidP="003120BE">
      <w:pPr>
        <w:spacing w:line="480" w:lineRule="auto"/>
        <w:ind w:firstLine="720"/>
        <w:rPr>
          <w:sz w:val="24"/>
        </w:rPr>
      </w:pPr>
      <w:r>
        <w:rPr>
          <w:color w:val="0070C0"/>
          <w:sz w:val="24"/>
        </w:rPr>
        <w:lastRenderedPageBreak/>
        <w:t>Given the relationship between working memory and task-switching, t</w:t>
      </w:r>
      <w:r w:rsidR="006A2E1D" w:rsidRPr="00AA51C0">
        <w:rPr>
          <w:color w:val="0070C0"/>
          <w:sz w:val="24"/>
        </w:rPr>
        <w:t xml:space="preserve">he </w:t>
      </w:r>
      <w:r w:rsidR="00A44406" w:rsidRPr="00AA51C0">
        <w:rPr>
          <w:color w:val="0070C0"/>
          <w:sz w:val="24"/>
        </w:rPr>
        <w:t xml:space="preserve">goal of the </w:t>
      </w:r>
      <w:r w:rsidR="006A2E1D" w:rsidRPr="00AA51C0">
        <w:rPr>
          <w:color w:val="0070C0"/>
          <w:sz w:val="24"/>
        </w:rPr>
        <w:t xml:space="preserve">present study </w:t>
      </w:r>
      <w:r w:rsidR="00A44406" w:rsidRPr="00AA51C0">
        <w:rPr>
          <w:color w:val="0070C0"/>
          <w:sz w:val="24"/>
        </w:rPr>
        <w:t xml:space="preserve">was </w:t>
      </w:r>
      <w:r w:rsidR="00D17337" w:rsidRPr="00AA51C0">
        <w:rPr>
          <w:color w:val="0070C0"/>
          <w:sz w:val="24"/>
        </w:rPr>
        <w:t xml:space="preserve">to </w:t>
      </w:r>
      <w:r w:rsidR="00AA51C0" w:rsidRPr="00AA51C0">
        <w:rPr>
          <w:color w:val="0070C0"/>
          <w:sz w:val="24"/>
        </w:rPr>
        <w:t>investigate how different task-switching contexts</w:t>
      </w:r>
      <w:r w:rsidR="00CE16A3">
        <w:rPr>
          <w:color w:val="0070C0"/>
          <w:sz w:val="24"/>
        </w:rPr>
        <w:t xml:space="preserve"> would affect working memory processes</w:t>
      </w:r>
      <w:r w:rsidR="00AA51C0" w:rsidRPr="00AA51C0">
        <w:rPr>
          <w:color w:val="0070C0"/>
          <w:sz w:val="24"/>
        </w:rPr>
        <w:t>.</w:t>
      </w:r>
      <w:r w:rsidR="00C6031A">
        <w:rPr>
          <w:sz w:val="24"/>
        </w:rPr>
        <w:t xml:space="preserve"> </w:t>
      </w:r>
      <w:r w:rsidR="0050285E">
        <w:rPr>
          <w:sz w:val="24"/>
        </w:rPr>
        <w:t>In doing so, we compared</w:t>
      </w:r>
      <w:r w:rsidR="00551D45">
        <w:rPr>
          <w:sz w:val="24"/>
        </w:rPr>
        <w:t xml:space="preserve"> error rates and RTs</w:t>
      </w:r>
      <w:r w:rsidR="00933C5D">
        <w:rPr>
          <w:sz w:val="24"/>
        </w:rPr>
        <w:t xml:space="preserve"> for predictive</w:t>
      </w:r>
      <w:r w:rsidR="0086274E">
        <w:rPr>
          <w:sz w:val="24"/>
        </w:rPr>
        <w:t xml:space="preserve"> trial sequencing via alternating runs</w:t>
      </w:r>
      <w:r w:rsidR="00933C5D">
        <w:rPr>
          <w:sz w:val="24"/>
        </w:rPr>
        <w:t xml:space="preserve"> </w:t>
      </w:r>
      <w:r w:rsidR="00551D45">
        <w:rPr>
          <w:sz w:val="24"/>
        </w:rPr>
        <w:t>(</w:t>
      </w:r>
      <w:r w:rsidR="00933C5D">
        <w:rPr>
          <w:sz w:val="24"/>
        </w:rPr>
        <w:t>e.g.,</w:t>
      </w:r>
      <w:r w:rsidR="00551D45">
        <w:rPr>
          <w:sz w:val="24"/>
        </w:rPr>
        <w:t xml:space="preserve"> CV-CV-OE-OE-CV-CV)</w:t>
      </w:r>
      <w:r w:rsidR="006A2E1D" w:rsidRPr="00D0742A">
        <w:rPr>
          <w:sz w:val="24"/>
        </w:rPr>
        <w:t xml:space="preserve"> </w:t>
      </w:r>
      <w:r w:rsidR="0086274E">
        <w:rPr>
          <w:sz w:val="24"/>
        </w:rPr>
        <w:t xml:space="preserve">to </w:t>
      </w:r>
      <w:r w:rsidR="00933C5D">
        <w:rPr>
          <w:sz w:val="24"/>
        </w:rPr>
        <w:t>random</w:t>
      </w:r>
      <w:r w:rsidR="0086274E">
        <w:rPr>
          <w:sz w:val="24"/>
        </w:rPr>
        <w:t xml:space="preserve"> task</w:t>
      </w:r>
      <w:r w:rsidR="00933C5D">
        <w:rPr>
          <w:sz w:val="24"/>
        </w:rPr>
        <w:t xml:space="preserve"> switching</w:t>
      </w:r>
      <w:r w:rsidR="00551D45">
        <w:rPr>
          <w:sz w:val="24"/>
        </w:rPr>
        <w:t xml:space="preserve"> </w:t>
      </w:r>
      <w:r w:rsidR="006A2E1D" w:rsidRPr="00D0742A">
        <w:rPr>
          <w:sz w:val="24"/>
        </w:rPr>
        <w:t>(</w:t>
      </w:r>
      <w:r w:rsidR="00551D45">
        <w:rPr>
          <w:sz w:val="24"/>
        </w:rPr>
        <w:t>e.g</w:t>
      </w:r>
      <w:r w:rsidR="006A2E1D" w:rsidRPr="00D0742A">
        <w:rPr>
          <w:sz w:val="24"/>
        </w:rPr>
        <w:t>., CV</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CV</w:t>
      </w:r>
      <w:r w:rsidR="00117E0C">
        <w:rPr>
          <w:sz w:val="24"/>
        </w:rPr>
        <w:t>-</w:t>
      </w:r>
      <w:r w:rsidR="006A2E1D" w:rsidRPr="00D0742A">
        <w:rPr>
          <w:sz w:val="24"/>
        </w:rPr>
        <w:t>OE)</w:t>
      </w:r>
      <w:r w:rsidR="00551D45">
        <w:rPr>
          <w:sz w:val="24"/>
        </w:rPr>
        <w:t xml:space="preserve">. </w:t>
      </w:r>
      <w:r w:rsidR="00F02CC9" w:rsidRPr="00D0742A">
        <w:rPr>
          <w:sz w:val="24"/>
        </w:rPr>
        <w:t xml:space="preserve">Overall,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a single task-set.</w:t>
      </w:r>
      <w:r w:rsidR="00A84B48">
        <w:rPr>
          <w:sz w:val="24"/>
        </w:rPr>
        <w:t xml:space="preserve"> </w:t>
      </w:r>
      <w:r w:rsidR="00E81583">
        <w:rPr>
          <w:sz w:val="24"/>
        </w:rPr>
        <w:t>W</w:t>
      </w:r>
      <w:r w:rsidR="00117E0C">
        <w:rPr>
          <w:sz w:val="24"/>
        </w:rPr>
        <w:t>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w:t>
      </w:r>
      <w:r w:rsidR="00FB580E">
        <w:rPr>
          <w:sz w:val="24"/>
        </w:rPr>
        <w:t xml:space="preserve">be </w:t>
      </w:r>
      <w:r w:rsidR="00A84B48">
        <w:rPr>
          <w:sz w:val="24"/>
        </w:rPr>
        <w:t>particularly</w:t>
      </w:r>
      <w:r w:rsidR="00FA10D4">
        <w:rPr>
          <w:sz w:val="24"/>
        </w:rPr>
        <w:t xml:space="preserve"> </w:t>
      </w:r>
      <w:r w:rsidR="0086274E">
        <w:rPr>
          <w:sz w:val="24"/>
        </w:rPr>
        <w:t xml:space="preserve">impacted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E81583">
        <w:rPr>
          <w:sz w:val="24"/>
        </w:rPr>
        <w:t xml:space="preserve"> that prevents expectancies of upcoming trials</w:t>
      </w:r>
      <w:r w:rsidR="00A84B48">
        <w:rPr>
          <w:sz w:val="24"/>
        </w:rPr>
        <w:t xml:space="preserve">. </w:t>
      </w:r>
      <w:r w:rsidR="00E81583">
        <w:rPr>
          <w:sz w:val="24"/>
        </w:rPr>
        <w:t>G</w:t>
      </w:r>
      <w:r w:rsidR="00C3221C">
        <w:rPr>
          <w:sz w:val="24"/>
        </w:rPr>
        <w:t>iven the increased difficulty of random switching,</w:t>
      </w:r>
      <w:r w:rsidR="00117E0C">
        <w:rPr>
          <w:sz w:val="24"/>
        </w:rPr>
        <w:t xml:space="preserve"> </w:t>
      </w:r>
      <w:r w:rsidR="00C3221C">
        <w:rPr>
          <w:sz w:val="24"/>
        </w:rPr>
        <w:t>we</w:t>
      </w:r>
      <w:r w:rsidR="00117E0C">
        <w:rPr>
          <w:sz w:val="24"/>
        </w:rPr>
        <w:t xml:space="preserve"> anticipated that </w:t>
      </w:r>
      <w:r w:rsidR="00C3221C">
        <w:rPr>
          <w:sz w:val="24"/>
        </w:rPr>
        <w:t xml:space="preserve">participants would produce </w:t>
      </w:r>
      <w:r w:rsidR="00E81583">
        <w:rPr>
          <w:sz w:val="24"/>
        </w:rPr>
        <w:t>greater</w:t>
      </w:r>
      <w:r w:rsidR="00C3221C">
        <w:rPr>
          <w:sz w:val="24"/>
        </w:rPr>
        <w:t xml:space="preserve"> </w:t>
      </w:r>
      <w:r w:rsidR="00E81583">
        <w:rPr>
          <w:sz w:val="24"/>
        </w:rPr>
        <w:t xml:space="preserve">error rates </w:t>
      </w:r>
      <w:r w:rsidR="00C3221C">
        <w:rPr>
          <w:sz w:val="24"/>
        </w:rPr>
        <w:t xml:space="preserve">and have slower RTs when switching was random </w:t>
      </w:r>
      <w:r w:rsidR="00E81583">
        <w:rPr>
          <w:sz w:val="24"/>
        </w:rPr>
        <w:t>than</w:t>
      </w:r>
      <w:r w:rsidR="00092E75">
        <w:rPr>
          <w:sz w:val="24"/>
        </w:rPr>
        <w:t xml:space="preserve"> predictive</w:t>
      </w:r>
      <w:r w:rsidR="00C3221C">
        <w:rPr>
          <w:sz w:val="24"/>
        </w:rPr>
        <w:t xml:space="preserve">. </w:t>
      </w:r>
    </w:p>
    <w:p w14:paraId="5CB523CA" w14:textId="3220808B" w:rsidR="00F02CC9" w:rsidRPr="00F02CC9" w:rsidRDefault="00502345" w:rsidP="003120BE">
      <w:pPr>
        <w:spacing w:line="480" w:lineRule="auto"/>
        <w:ind w:firstLine="720"/>
        <w:rPr>
          <w:sz w:val="24"/>
        </w:rPr>
      </w:pPr>
      <w:r w:rsidRPr="003120BE">
        <w:rPr>
          <w:color w:val="0070C0"/>
          <w:sz w:val="24"/>
        </w:rPr>
        <w:t>Regarding switch costs</w:t>
      </w:r>
      <w:r w:rsidR="00391FF8" w:rsidRPr="003120BE">
        <w:rPr>
          <w:color w:val="0070C0"/>
          <w:sz w:val="24"/>
        </w:rPr>
        <w:t xml:space="preserve">, </w:t>
      </w:r>
      <w:proofErr w:type="spellStart"/>
      <w:r w:rsidR="003120BE" w:rsidRPr="003120BE">
        <w:rPr>
          <w:color w:val="0070C0"/>
          <w:sz w:val="24"/>
        </w:rPr>
        <w:t>Minear</w:t>
      </w:r>
      <w:proofErr w:type="spellEnd"/>
      <w:r w:rsidR="003120BE" w:rsidRPr="003120BE">
        <w:rPr>
          <w:color w:val="0070C0"/>
          <w:sz w:val="24"/>
        </w:rPr>
        <w:t xml:space="preserve"> &amp; Shah (2008) reported higher local switch costs on predictive versus random switching but higher global costs when switching was random </w:t>
      </w:r>
      <w:del w:id="76" w:author="Mark Huff" w:date="2022-10-17T14:47:00Z">
        <w:r w:rsidR="003120BE" w:rsidRPr="003120BE" w:rsidDel="00B011D8">
          <w:rPr>
            <w:color w:val="0070C0"/>
            <w:sz w:val="24"/>
          </w:rPr>
          <w:delText>vs.</w:delText>
        </w:r>
      </w:del>
      <w:ins w:id="77" w:author="Mark Huff" w:date="2022-10-17T14:47:00Z">
        <w:r w:rsidR="00B011D8">
          <w:rPr>
            <w:color w:val="0070C0"/>
            <w:sz w:val="24"/>
          </w:rPr>
          <w:t>versus</w:t>
        </w:r>
      </w:ins>
      <w:r w:rsidR="003120BE" w:rsidRPr="003120BE">
        <w:rPr>
          <w:color w:val="0070C0"/>
          <w:sz w:val="24"/>
        </w:rPr>
        <w:t xml:space="preserve"> predictive. However, given that local switch costs reflect reconfiguration process,</w:t>
      </w:r>
      <w:del w:id="78" w:author="Mark Huff" w:date="2022-10-17T14:48:00Z">
        <w:r w:rsidR="003120BE" w:rsidRPr="003120BE" w:rsidDel="002C5AA5">
          <w:rPr>
            <w:color w:val="0070C0"/>
            <w:sz w:val="24"/>
          </w:rPr>
          <w:delText xml:space="preserve"> it is likely</w:delText>
        </w:r>
      </w:del>
      <w:ins w:id="79" w:author="Mark Huff" w:date="2022-10-17T14:48:00Z">
        <w:r w:rsidR="002C5AA5">
          <w:rPr>
            <w:color w:val="0070C0"/>
            <w:sz w:val="24"/>
          </w:rPr>
          <w:t xml:space="preserve"> we suggest</w:t>
        </w:r>
      </w:ins>
      <w:r w:rsidR="003120BE" w:rsidRPr="003120BE">
        <w:rPr>
          <w:color w:val="0070C0"/>
          <w:sz w:val="24"/>
        </w:rPr>
        <w:t xml:space="preserve"> that </w:t>
      </w:r>
      <w:r w:rsidRPr="003120BE">
        <w:rPr>
          <w:color w:val="0070C0"/>
          <w:sz w:val="24"/>
        </w:rPr>
        <w:t xml:space="preserve">random switching </w:t>
      </w:r>
      <w:r w:rsidR="003120BE" w:rsidRPr="003120BE">
        <w:rPr>
          <w:color w:val="0070C0"/>
          <w:sz w:val="24"/>
        </w:rPr>
        <w:t xml:space="preserve">would </w:t>
      </w:r>
      <w:ins w:id="80" w:author="Mark Huff" w:date="2022-10-17T14:48:00Z">
        <w:r w:rsidR="002C5AA5">
          <w:rPr>
            <w:color w:val="0070C0"/>
            <w:sz w:val="24"/>
          </w:rPr>
          <w:t>in</w:t>
        </w:r>
      </w:ins>
      <w:ins w:id="81" w:author="Mark Huff" w:date="2022-10-17T14:49:00Z">
        <w:r w:rsidR="002C5AA5">
          <w:rPr>
            <w:color w:val="0070C0"/>
            <w:sz w:val="24"/>
          </w:rPr>
          <w:t xml:space="preserve">stead produce an </w:t>
        </w:r>
      </w:ins>
      <w:r w:rsidR="003120BE" w:rsidRPr="003120BE">
        <w:rPr>
          <w:color w:val="0070C0"/>
          <w:sz w:val="24"/>
        </w:rPr>
        <w:t xml:space="preserve">increase </w:t>
      </w:r>
      <w:del w:id="82" w:author="Mark Huff" w:date="2022-10-17T14:49:00Z">
        <w:r w:rsidR="003120BE" w:rsidRPr="003120BE" w:rsidDel="002C5AA5">
          <w:rPr>
            <w:color w:val="0070C0"/>
            <w:sz w:val="24"/>
          </w:rPr>
          <w:delText xml:space="preserve">these </w:delText>
        </w:r>
      </w:del>
      <w:ins w:id="83" w:author="Mark Huff" w:date="2022-10-17T14:49:00Z">
        <w:r w:rsidR="002C5AA5">
          <w:rPr>
            <w:color w:val="0070C0"/>
            <w:sz w:val="24"/>
          </w:rPr>
          <w:t>in local</w:t>
        </w:r>
        <w:r w:rsidR="002C5AA5" w:rsidRPr="003120BE">
          <w:rPr>
            <w:color w:val="0070C0"/>
            <w:sz w:val="24"/>
          </w:rPr>
          <w:t xml:space="preserve"> </w:t>
        </w:r>
      </w:ins>
      <w:r w:rsidRPr="003120BE">
        <w:rPr>
          <w:color w:val="0070C0"/>
          <w:sz w:val="24"/>
        </w:rPr>
        <w:t xml:space="preserve">switch costs, as the unpredictable nature of </w:t>
      </w:r>
      <w:del w:id="84" w:author="Mark Huff" w:date="2022-10-17T14:49:00Z">
        <w:r w:rsidR="00092E75" w:rsidRPr="003120BE" w:rsidDel="006E7DF4">
          <w:rPr>
            <w:color w:val="0070C0"/>
            <w:sz w:val="24"/>
          </w:rPr>
          <w:delText>this</w:delText>
        </w:r>
        <w:r w:rsidRPr="003120BE" w:rsidDel="006E7DF4">
          <w:rPr>
            <w:color w:val="0070C0"/>
            <w:sz w:val="24"/>
          </w:rPr>
          <w:delText xml:space="preserve"> task</w:delText>
        </w:r>
      </w:del>
      <w:ins w:id="85" w:author="Mark Huff" w:date="2022-10-17T14:49:00Z">
        <w:r w:rsidR="006E7DF4">
          <w:rPr>
            <w:color w:val="0070C0"/>
            <w:sz w:val="24"/>
          </w:rPr>
          <w:t>random sequencing</w:t>
        </w:r>
      </w:ins>
      <w:r w:rsidRPr="003120BE">
        <w:rPr>
          <w:color w:val="0070C0"/>
          <w:sz w:val="24"/>
        </w:rPr>
        <w:t xml:space="preserve"> </w:t>
      </w:r>
      <w:r w:rsidR="003120BE" w:rsidRPr="003120BE">
        <w:rPr>
          <w:color w:val="0070C0"/>
          <w:sz w:val="24"/>
        </w:rPr>
        <w:t xml:space="preserve">should </w:t>
      </w:r>
      <w:r w:rsidR="00092E75" w:rsidRPr="003120BE">
        <w:rPr>
          <w:color w:val="0070C0"/>
          <w:sz w:val="24"/>
        </w:rPr>
        <w:t xml:space="preserve">be particularly taxing </w:t>
      </w:r>
      <w:ins w:id="86" w:author="Mark Huff" w:date="2022-10-17T14:49:00Z">
        <w:r w:rsidR="006E7DF4">
          <w:rPr>
            <w:color w:val="0070C0"/>
            <w:sz w:val="24"/>
          </w:rPr>
          <w:t xml:space="preserve">for working memory processes relative to predictive alternating runs. </w:t>
        </w:r>
      </w:ins>
      <w:del w:id="87" w:author="Mark Huff" w:date="2022-10-17T14:49:00Z">
        <w:r w:rsidR="003120BE" w:rsidRPr="003120BE" w:rsidDel="006E7DF4">
          <w:rPr>
            <w:color w:val="0070C0"/>
            <w:sz w:val="24"/>
          </w:rPr>
          <w:delText xml:space="preserve">these </w:delText>
        </w:r>
        <w:r w:rsidR="00092E75" w:rsidRPr="003120BE" w:rsidDel="006E7DF4">
          <w:rPr>
            <w:color w:val="0070C0"/>
            <w:sz w:val="24"/>
          </w:rPr>
          <w:delText>reconfiguration</w:delText>
        </w:r>
        <w:r w:rsidR="002C250C" w:rsidRPr="003120BE" w:rsidDel="006E7DF4">
          <w:rPr>
            <w:color w:val="0070C0"/>
            <w:sz w:val="24"/>
          </w:rPr>
          <w:delText xml:space="preserve"> processes</w:delText>
        </w:r>
        <w:r w:rsidRPr="003120BE" w:rsidDel="006E7DF4">
          <w:rPr>
            <w:color w:val="0070C0"/>
            <w:sz w:val="24"/>
          </w:rPr>
          <w:delText xml:space="preserve">. </w:delText>
        </w:r>
      </w:del>
      <w:r w:rsidR="003120BE">
        <w:rPr>
          <w:sz w:val="24"/>
        </w:rPr>
        <w:t>F</w:t>
      </w:r>
      <w:r>
        <w:rPr>
          <w:sz w:val="24"/>
        </w:rPr>
        <w:t xml:space="preserve">or global switch costs, </w:t>
      </w:r>
      <w:r w:rsidR="003120BE">
        <w:rPr>
          <w:sz w:val="24"/>
        </w:rPr>
        <w:t xml:space="preserve">however, </w:t>
      </w:r>
      <w:r>
        <w:rPr>
          <w:sz w:val="24"/>
        </w:rPr>
        <w:t xml:space="preserve">we </w:t>
      </w:r>
      <w:r w:rsidR="00092E75">
        <w:rPr>
          <w:sz w:val="24"/>
        </w:rPr>
        <w:t xml:space="preserve">expected </w:t>
      </w:r>
      <w:r w:rsidR="003120BE">
        <w:rPr>
          <w:sz w:val="24"/>
        </w:rPr>
        <w:t>an increase when switching followed the predictable,</w:t>
      </w:r>
      <w:r w:rsidR="00092E75">
        <w:rPr>
          <w:sz w:val="24"/>
        </w:rPr>
        <w:t xml:space="preserve"> alternating</w:t>
      </w:r>
      <w:r w:rsidR="002C250C">
        <w:rPr>
          <w:sz w:val="24"/>
        </w:rPr>
        <w:t>-</w:t>
      </w:r>
      <w:r w:rsidR="00092E75">
        <w:rPr>
          <w:sz w:val="24"/>
        </w:rPr>
        <w:t xml:space="preserve">runs </w:t>
      </w:r>
      <w:r w:rsidR="002C250C">
        <w:rPr>
          <w:sz w:val="24"/>
        </w:rPr>
        <w:t>sequencing</w:t>
      </w:r>
      <w:r w:rsidR="00656031">
        <w:rPr>
          <w:sz w:val="24"/>
        </w:rPr>
        <w:t>. This is because</w:t>
      </w:r>
      <w:r w:rsidR="00092E75">
        <w:rPr>
          <w:sz w:val="24"/>
        </w:rPr>
        <w:t>, in addition to maintaining multiple task-sets, the alternating</w:t>
      </w:r>
      <w:r w:rsidR="002C250C">
        <w:rPr>
          <w:sz w:val="24"/>
        </w:rPr>
        <w:t>-</w:t>
      </w:r>
      <w:r w:rsidR="00092E75">
        <w:rPr>
          <w:sz w:val="24"/>
        </w:rPr>
        <w:t xml:space="preserve">runs </w:t>
      </w:r>
      <w:r w:rsidR="00656031">
        <w:rPr>
          <w:sz w:val="24"/>
        </w:rPr>
        <w:t>sequencing</w:t>
      </w:r>
      <w:r w:rsidR="00092E75">
        <w:rPr>
          <w:sz w:val="24"/>
        </w:rPr>
        <w:t xml:space="preserve"> also requires participants to attend to the position </w:t>
      </w:r>
      <w:r w:rsidR="002C250C">
        <w:rPr>
          <w:sz w:val="24"/>
        </w:rPr>
        <w:t xml:space="preserve">of </w:t>
      </w:r>
      <w:r w:rsidR="00092E75">
        <w:rPr>
          <w:sz w:val="24"/>
        </w:rPr>
        <w:t>each trial</w:t>
      </w:r>
      <w:r w:rsidR="00656031">
        <w:rPr>
          <w:sz w:val="24"/>
        </w:rPr>
        <w:t xml:space="preserve"> and update the position as the sequence advances. This additional monitoring is more likely to tax attention and working memory processes due to continuous updating </w:t>
      </w:r>
      <w:r w:rsidR="007331B4">
        <w:rPr>
          <w:sz w:val="24"/>
        </w:rPr>
        <w:t xml:space="preserve">as the </w:t>
      </w:r>
      <w:r w:rsidR="003120BE">
        <w:rPr>
          <w:sz w:val="24"/>
        </w:rPr>
        <w:t xml:space="preserve">trial </w:t>
      </w:r>
      <w:r w:rsidR="007331B4">
        <w:rPr>
          <w:sz w:val="24"/>
        </w:rPr>
        <w:t>sequence progresses</w:t>
      </w:r>
      <w:r w:rsidR="00656031">
        <w:rPr>
          <w:sz w:val="24"/>
        </w:rPr>
        <w:t>.</w:t>
      </w:r>
      <w:r w:rsidR="00092E75">
        <w:rPr>
          <w:sz w:val="24"/>
        </w:rPr>
        <w:t xml:space="preserve"> </w:t>
      </w:r>
      <w:r w:rsidR="003120BE" w:rsidRPr="003120BE">
        <w:rPr>
          <w:color w:val="0070C0"/>
          <w:sz w:val="24"/>
        </w:rPr>
        <w:t xml:space="preserve">Thus, we anticipated a dissociation between local and global switch costs for each trial sequencing. </w:t>
      </w:r>
      <w:r>
        <w:rPr>
          <w:sz w:val="24"/>
        </w:rPr>
        <w:t>Finally, any</w:t>
      </w:r>
      <w:r w:rsidR="0086274E">
        <w:rPr>
          <w:sz w:val="24"/>
        </w:rPr>
        <w:t xml:space="preserve"> </w:t>
      </w:r>
      <w:r w:rsidR="0086274E">
        <w:rPr>
          <w:sz w:val="24"/>
        </w:rPr>
        <w:lastRenderedPageBreak/>
        <w:t>increase</w:t>
      </w:r>
      <w:r>
        <w:rPr>
          <w:sz w:val="24"/>
        </w:rPr>
        <w:t>s</w:t>
      </w:r>
      <w:r w:rsidR="0086274E">
        <w:rPr>
          <w:sz w:val="24"/>
        </w:rPr>
        <w:t xml:space="preserve"> in RTs </w:t>
      </w:r>
      <w:r w:rsidR="00A75096">
        <w:rPr>
          <w:sz w:val="24"/>
        </w:rPr>
        <w:t>followin</w:t>
      </w:r>
      <w:r w:rsidR="0086274E">
        <w:rPr>
          <w:sz w:val="24"/>
        </w:rPr>
        <w:t xml:space="preserve">g random switching </w:t>
      </w:r>
      <w:r w:rsidR="00092E75">
        <w:rPr>
          <w:sz w:val="24"/>
        </w:rPr>
        <w:t>were</w:t>
      </w:r>
      <w:r w:rsidR="0086274E">
        <w:rPr>
          <w:sz w:val="24"/>
        </w:rPr>
        <w:t xml:space="preserve"> also expected to occur in the tail of the distribution</w:t>
      </w:r>
      <w:r w:rsidR="00115D19">
        <w:rPr>
          <w:sz w:val="24"/>
        </w:rPr>
        <w:t>,</w:t>
      </w:r>
      <w:r w:rsidR="0086274E">
        <w:rPr>
          <w:sz w:val="24"/>
        </w:rPr>
        <w:t xml:space="preserve"> as these trials are likely to be the most impacted by attentional lapses. Therefore, random switching was expected to produce exaggerated responses in the slowest bins in the </w:t>
      </w:r>
      <w:proofErr w:type="spellStart"/>
      <w:r w:rsidR="0086274E">
        <w:rPr>
          <w:sz w:val="24"/>
        </w:rPr>
        <w:t>Vincentile</w:t>
      </w:r>
      <w:proofErr w:type="spellEnd"/>
      <w:r w:rsidR="0086274E">
        <w:rPr>
          <w:sz w:val="24"/>
        </w:rPr>
        <w:t xml:space="preserve"> plots and tau in the ex-</w:t>
      </w:r>
      <w:r w:rsidR="00EC1B35">
        <w:rPr>
          <w:sz w:val="24"/>
        </w:rPr>
        <w:t>gaussian</w:t>
      </w:r>
      <w:r w:rsidR="0086274E">
        <w:rPr>
          <w:sz w:val="24"/>
        </w:rPr>
        <w:t xml:space="preserve"> analysis.</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3B184ECB"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w:t>
      </w:r>
      <w:r w:rsidR="0086274E">
        <w:rPr>
          <w:sz w:val="24"/>
        </w:rPr>
        <w:t>T</w:t>
      </w:r>
      <w:r>
        <w:rPr>
          <w:sz w:val="24"/>
        </w:rPr>
        <w:t xml:space="preserve">he University of Southern Mississippi’s undergraduate </w:t>
      </w:r>
      <w:del w:id="88" w:author="Mark Huff" w:date="2022-10-17T14:50:00Z">
        <w:r w:rsidDel="00570618">
          <w:rPr>
            <w:sz w:val="24"/>
          </w:rPr>
          <w:delText xml:space="preserve">research </w:delText>
        </w:r>
      </w:del>
      <w:ins w:id="89" w:author="Mark Huff" w:date="2022-10-17T14:50:00Z">
        <w:r w:rsidR="00570618">
          <w:rPr>
            <w:sz w:val="24"/>
          </w:rPr>
          <w:t xml:space="preserve">participant </w:t>
        </w:r>
      </w:ins>
      <w:r>
        <w:rPr>
          <w:sz w:val="24"/>
        </w:rPr>
        <w:t>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del w:id="90" w:author="Mark Huff" w:date="2022-10-17T14:50:00Z">
        <w:r w:rsidR="005F2B3A" w:rsidDel="00570618">
          <w:rPr>
            <w:sz w:val="24"/>
          </w:rPr>
          <w:delText xml:space="preserve">&gt; </w:delText>
        </w:r>
      </w:del>
      <w:ins w:id="91" w:author="Mark Huff" w:date="2022-10-17T14:50:00Z">
        <w:r w:rsidR="00570618">
          <w:rPr>
            <w:sz w:val="24"/>
          </w:rPr>
          <w:t xml:space="preserve">greater than </w:t>
        </w:r>
      </w:ins>
      <w:r w:rsidR="005F2B3A">
        <w:rPr>
          <w:sz w:val="24"/>
        </w:rPr>
        <w:t xml:space="preserve">3 </w:t>
      </w:r>
      <w:r w:rsidR="00B611B2" w:rsidRPr="00B611B2">
        <w:rPr>
          <w:sz w:val="24"/>
        </w:rPr>
        <w:t>standard deviations</w:t>
      </w:r>
      <w:r w:rsidR="005F2B3A">
        <w:rPr>
          <w:sz w:val="24"/>
        </w:rPr>
        <w:t xml:space="preserve"> above the mean), which </w:t>
      </w:r>
      <w:r w:rsidR="00D71AE4">
        <w:rPr>
          <w:sz w:val="24"/>
        </w:rPr>
        <w:t xml:space="preserve">suggested </w:t>
      </w:r>
      <w:r w:rsidR="005F2B3A">
        <w:rPr>
          <w:sz w:val="24"/>
        </w:rPr>
        <w:t xml:space="preserve">that participants did not correctly follow task instructions. </w:t>
      </w:r>
      <w:r w:rsidR="009D1586">
        <w:rPr>
          <w:sz w:val="24"/>
        </w:rPr>
        <w:t>Additionally, data for two participants were removed due to a</w:t>
      </w:r>
      <w:r w:rsidR="00ED44FE">
        <w:rPr>
          <w:sz w:val="24"/>
        </w:rPr>
        <w:t>n experimenter programming</w:t>
      </w:r>
      <w:r w:rsidR="009D1586">
        <w:rPr>
          <w:sz w:val="24"/>
        </w:rPr>
        <w:t xml:space="preserve"> error. </w:t>
      </w:r>
      <w:r w:rsidR="005F2B3A">
        <w:rPr>
          <w:sz w:val="24"/>
        </w:rPr>
        <w:t xml:space="preserve">A sensitivity analysis conducted with </w:t>
      </w:r>
      <w:r w:rsidR="005F2B3A" w:rsidRPr="005F2B3A">
        <w:rPr>
          <w:i/>
          <w:iCs/>
          <w:sz w:val="24"/>
        </w:rPr>
        <w:t>G*Power</w:t>
      </w:r>
      <w:r w:rsidR="005F2B3A">
        <w:rPr>
          <w:sz w:val="24"/>
        </w:rPr>
        <w:t xml:space="preserve"> </w:t>
      </w:r>
      <w:r w:rsidR="002E0110">
        <w:rPr>
          <w:sz w:val="24"/>
        </w:rPr>
        <w:t>(</w:t>
      </w:r>
      <w:proofErr w:type="spellStart"/>
      <w:r w:rsidR="002E0110">
        <w:rPr>
          <w:sz w:val="24"/>
        </w:rPr>
        <w:t>Faul</w:t>
      </w:r>
      <w:proofErr w:type="spellEnd"/>
      <w:r w:rsidR="002E0110">
        <w:rPr>
          <w:sz w:val="24"/>
        </w:rPr>
        <w:t xml:space="preserve">, </w:t>
      </w:r>
      <w:proofErr w:type="spellStart"/>
      <w:r w:rsidR="002E0110">
        <w:rPr>
          <w:sz w:val="24"/>
        </w:rPr>
        <w:t>Erdfelder</w:t>
      </w:r>
      <w:proofErr w:type="spellEnd"/>
      <w:r w:rsidR="002E0110">
        <w:rPr>
          <w:sz w:val="24"/>
        </w:rPr>
        <w:t>, Lang, &amp; Buchner, 2007)</w:t>
      </w:r>
      <w:r w:rsidR="005F2B3A">
        <w:rPr>
          <w:sz w:val="24"/>
        </w:rPr>
        <w:t xml:space="preserve"> indicated that our final sample of </w:t>
      </w:r>
      <w:r w:rsidR="00AD207B">
        <w:rPr>
          <w:sz w:val="24"/>
        </w:rPr>
        <w:t>89</w:t>
      </w:r>
      <w:r w:rsidR="005F2B3A">
        <w:rPr>
          <w:sz w:val="24"/>
        </w:rPr>
        <w:t xml:space="preserve"> participants was sufficient to detect</w:t>
      </w:r>
      <w:r w:rsidR="00CB351A">
        <w:rPr>
          <w:sz w:val="24"/>
        </w:rPr>
        <w:t xml:space="preserve"> small effect</w:t>
      </w:r>
      <w:r w:rsidR="00D71AE4">
        <w:rPr>
          <w:sz w:val="24"/>
        </w:rPr>
        <w:t>s or larger</w:t>
      </w:r>
      <w:r w:rsidR="00CB351A">
        <w:rPr>
          <w:sz w:val="24"/>
        </w:rPr>
        <w:t xml:space="preserve"> </w:t>
      </w:r>
      <w:r w:rsidR="00256B7D" w:rsidRPr="00256B7D">
        <w:rPr>
          <w:color w:val="0070C0"/>
          <w:sz w:val="24"/>
        </w:rPr>
        <w:t>main</w:t>
      </w:r>
      <w:r w:rsidR="00256B7D">
        <w:rPr>
          <w:sz w:val="24"/>
        </w:rPr>
        <w:t xml:space="preserve"> effects </w:t>
      </w:r>
      <w:r w:rsidR="00CB351A">
        <w:rPr>
          <w:sz w:val="24"/>
        </w:rPr>
        <w:t>(</w:t>
      </w:r>
      <w:r w:rsidR="00D71AE4">
        <w:rPr>
          <w:sz w:val="24"/>
        </w:rPr>
        <w:t xml:space="preserve">Cohen’s </w:t>
      </w:r>
      <w:r w:rsidR="00CB351A" w:rsidRPr="00CB351A">
        <w:rPr>
          <w:i/>
          <w:iCs/>
          <w:sz w:val="24"/>
        </w:rPr>
        <w:t>d</w:t>
      </w:r>
      <w:r w:rsidR="00CB351A">
        <w:rPr>
          <w:sz w:val="24"/>
        </w:rPr>
        <w:t xml:space="preserve"> ≥ 0.2</w:t>
      </w:r>
      <w:r w:rsidR="000F3F2D">
        <w:rPr>
          <w:sz w:val="24"/>
        </w:rPr>
        <w:t>0</w:t>
      </w:r>
      <w:r w:rsidR="004870FC" w:rsidRPr="00F74393">
        <w:rPr>
          <w:color w:val="0070C0"/>
          <w:sz w:val="24"/>
        </w:rPr>
        <w:t>;</w:t>
      </w:r>
      <w:r w:rsidR="004870FC">
        <w:rPr>
          <w:sz w:val="24"/>
        </w:rPr>
        <w:t xml:space="preserve"> </w:t>
      </w:r>
      <w:r w:rsidR="00126829" w:rsidRPr="00F74393">
        <w:rPr>
          <w:i/>
          <w:iCs/>
          <w:color w:val="0070C0"/>
          <w:sz w:val="24"/>
        </w:rPr>
        <w:t>α</w:t>
      </w:r>
      <w:r w:rsidR="004870FC" w:rsidRPr="00F74393">
        <w:rPr>
          <w:color w:val="0070C0"/>
          <w:sz w:val="24"/>
        </w:rPr>
        <w:t xml:space="preserve"> = .05</w:t>
      </w:r>
      <w:commentRangeStart w:id="92"/>
      <w:del w:id="93" w:author="Mark Huff" w:date="2022-10-17T14:50:00Z">
        <w:r w:rsidR="00F74393" w:rsidRPr="00F74393" w:rsidDel="00570618">
          <w:rPr>
            <w:color w:val="0070C0"/>
            <w:sz w:val="24"/>
          </w:rPr>
          <w:delText>;</w:delText>
        </w:r>
        <w:r w:rsidR="004870FC" w:rsidRPr="00F74393" w:rsidDel="00570618">
          <w:rPr>
            <w:color w:val="0070C0"/>
            <w:sz w:val="24"/>
          </w:rPr>
          <w:delText xml:space="preserve"> </w:delText>
        </w:r>
        <w:r w:rsidR="00F74393" w:rsidRPr="00F74393" w:rsidDel="00570618">
          <w:rPr>
            <w:i/>
            <w:iCs/>
            <w:color w:val="0070C0"/>
            <w:sz w:val="24"/>
          </w:rPr>
          <w:delText>β</w:delText>
        </w:r>
        <w:r w:rsidR="004870FC" w:rsidRPr="00F74393" w:rsidDel="00570618">
          <w:rPr>
            <w:i/>
            <w:iCs/>
            <w:color w:val="0070C0"/>
            <w:sz w:val="24"/>
          </w:rPr>
          <w:delText xml:space="preserve"> </w:delText>
        </w:r>
        <w:r w:rsidR="004870FC" w:rsidRPr="00F74393" w:rsidDel="00570618">
          <w:rPr>
            <w:color w:val="0070C0"/>
            <w:sz w:val="24"/>
          </w:rPr>
          <w:delText>= .20</w:delText>
        </w:r>
      </w:del>
      <w:commentRangeEnd w:id="92"/>
      <w:r w:rsidR="00C03FA8">
        <w:rPr>
          <w:rStyle w:val="CommentReference"/>
        </w:rPr>
        <w:commentReference w:id="92"/>
      </w:r>
      <w:r w:rsidR="00CB351A">
        <w:rPr>
          <w:sz w:val="24"/>
        </w:rPr>
        <w:t>)</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w:t>
      </w:r>
      <w:r w:rsidR="00ED44FE">
        <w:rPr>
          <w:sz w:val="24"/>
        </w:rPr>
        <w:t>-</w:t>
      </w:r>
      <w:r w:rsidR="00FA164D">
        <w:rPr>
          <w:sz w:val="24"/>
        </w:rPr>
        <w:t>to</w:t>
      </w:r>
      <w:r w:rsidR="00ED44FE">
        <w:rPr>
          <w:sz w:val="24"/>
        </w:rPr>
        <w:t>-</w:t>
      </w:r>
      <w:r w:rsidR="00FA164D">
        <w:rPr>
          <w:sz w:val="24"/>
        </w:rPr>
        <w:t>normal vision.</w:t>
      </w:r>
    </w:p>
    <w:p w14:paraId="78CFD9D5" w14:textId="326BD184" w:rsidR="00F02CC9" w:rsidRDefault="00F02CC9" w:rsidP="00F02CC9">
      <w:pPr>
        <w:spacing w:line="480" w:lineRule="auto"/>
        <w:rPr>
          <w:b/>
          <w:bCs/>
          <w:sz w:val="24"/>
        </w:rPr>
      </w:pPr>
      <w:r>
        <w:rPr>
          <w:b/>
          <w:bCs/>
          <w:sz w:val="24"/>
        </w:rPr>
        <w:t>Materials</w:t>
      </w:r>
    </w:p>
    <w:p w14:paraId="6D518D97" w14:textId="59C78B16"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 xml:space="preserve">using the following </w:t>
      </w:r>
      <w:r w:rsidR="004353D7">
        <w:rPr>
          <w:sz w:val="24"/>
        </w:rPr>
        <w:t xml:space="preserve">process, which was modeled after Huff et al. (2015).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even</w:t>
      </w:r>
      <w:r w:rsidR="00D67620">
        <w:rPr>
          <w:sz w:val="24"/>
        </w:rPr>
        <w:t xml:space="preserve">. To create the pairs, half of the consonants were paired with an odd number, while the remaining half were paired with even numbers. This </w:t>
      </w:r>
      <w:r w:rsidR="00D67620">
        <w:rPr>
          <w:sz w:val="24"/>
        </w:rPr>
        <w:lastRenderedPageBreak/>
        <w:t xml:space="preserve">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r>
        <w:rPr>
          <w:b/>
          <w:bCs/>
          <w:sz w:val="24"/>
        </w:rPr>
        <w:t>Procedure</w:t>
      </w:r>
    </w:p>
    <w:p w14:paraId="2C7CBD0F" w14:textId="74AE4B95" w:rsidR="00AE0291" w:rsidRDefault="00094E7B" w:rsidP="00094E7B">
      <w:pPr>
        <w:spacing w:line="480" w:lineRule="auto"/>
        <w:ind w:firstLine="720"/>
        <w:rPr>
          <w:sz w:val="24"/>
        </w:rPr>
      </w:pPr>
      <w:r>
        <w:rPr>
          <w:sz w:val="24"/>
        </w:rPr>
        <w:t>The CVOE task presented participants with two sets of instructions</w:t>
      </w:r>
      <w:r w:rsidR="00423011">
        <w:rPr>
          <w:sz w:val="24"/>
        </w:rPr>
        <w:t xml:space="preserve">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7331B4">
        <w:rPr>
          <w:sz w:val="24"/>
        </w:rPr>
        <w:t>varied across</w:t>
      </w:r>
      <w:r w:rsidR="00610945">
        <w:rPr>
          <w:sz w:val="24"/>
        </w:rPr>
        <w:t xml:space="preserve"> </w:t>
      </w:r>
      <w:r w:rsidR="00423011">
        <w:rPr>
          <w:sz w:val="24"/>
        </w:rPr>
        <w:t>trial</w:t>
      </w:r>
      <w:r w:rsidR="007331B4">
        <w:rPr>
          <w:sz w:val="24"/>
        </w:rPr>
        <w:t>s</w:t>
      </w:r>
      <w:r w:rsidR="00423011">
        <w:rPr>
          <w:sz w:val="24"/>
        </w:rPr>
        <w:t xml:space="preserve">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w:t>
      </w:r>
      <w:r w:rsidR="00ED44FE">
        <w:rPr>
          <w:sz w:val="24"/>
        </w:rPr>
        <w:t xml:space="preserve"> whether the number was</w:t>
      </w:r>
      <w:r w:rsidR="000F1660">
        <w:rPr>
          <w:sz w:val="24"/>
        </w:rPr>
        <w:t xml:space="preserve"> odd</w:t>
      </w:r>
      <w:r w:rsidR="00A61677">
        <w:rPr>
          <w:sz w:val="24"/>
        </w:rPr>
        <w:t>/</w:t>
      </w:r>
      <w:r w:rsidR="000F1660">
        <w:rPr>
          <w:sz w:val="24"/>
        </w:rPr>
        <w:t xml:space="preserve">even (OE trials). </w:t>
      </w:r>
      <w:r w:rsidR="00D6443E">
        <w:rPr>
          <w:sz w:val="24"/>
        </w:rPr>
        <w:t xml:space="preserve">Participants were instructed to press the </w:t>
      </w:r>
      <w:r w:rsidR="00D6443E">
        <w:rPr>
          <w:i/>
          <w:iCs/>
          <w:sz w:val="24"/>
        </w:rPr>
        <w:t xml:space="preserve">q </w:t>
      </w:r>
      <w:r w:rsidR="00D6443E">
        <w:rPr>
          <w:sz w:val="24"/>
        </w:rPr>
        <w:t xml:space="preserve">key for consonants/odd numbers or the </w:t>
      </w:r>
      <w:r w:rsidR="00D6443E">
        <w:rPr>
          <w:i/>
          <w:iCs/>
          <w:sz w:val="24"/>
        </w:rPr>
        <w:t xml:space="preserve">p </w:t>
      </w:r>
      <w:r w:rsidR="00D6443E">
        <w:rPr>
          <w:sz w:val="24"/>
        </w:rPr>
        <w:t>key for vowels/even numbers. These keys were selected given that they are on opposites sides of a standard QWERTY keyboard.</w:t>
      </w:r>
      <w:r w:rsidR="00D6443E" w:rsidRPr="00046446">
        <w:rPr>
          <w:sz w:val="23"/>
          <w:szCs w:val="23"/>
        </w:rPr>
        <w:t xml:space="preserve"> </w:t>
      </w:r>
      <w:r w:rsidR="00D00B0B" w:rsidRPr="00D6443E">
        <w:rPr>
          <w:color w:val="0070C0"/>
          <w:sz w:val="24"/>
        </w:rPr>
        <w:t xml:space="preserve">Depending on </w:t>
      </w:r>
      <w:r w:rsidR="00A73AC0">
        <w:rPr>
          <w:color w:val="0070C0"/>
          <w:sz w:val="24"/>
        </w:rPr>
        <w:t>a</w:t>
      </w:r>
      <w:r w:rsidR="00463D1F">
        <w:rPr>
          <w:color w:val="0070C0"/>
          <w:sz w:val="24"/>
        </w:rPr>
        <w:t xml:space="preserve"> trial</w:t>
      </w:r>
      <w:r w:rsidR="00A73AC0">
        <w:rPr>
          <w:color w:val="0070C0"/>
          <w:sz w:val="24"/>
        </w:rPr>
        <w:t>’</w:t>
      </w:r>
      <w:r w:rsidR="00463D1F">
        <w:rPr>
          <w:color w:val="0070C0"/>
          <w:sz w:val="24"/>
        </w:rPr>
        <w:t>s task-set</w:t>
      </w:r>
      <w:r w:rsidR="00D00B0B" w:rsidRPr="00D6443E">
        <w:rPr>
          <w:color w:val="0070C0"/>
          <w:sz w:val="24"/>
        </w:rPr>
        <w:t>, the words consonant</w:t>
      </w:r>
      <w:r w:rsidR="00D06940">
        <w:rPr>
          <w:color w:val="0070C0"/>
          <w:sz w:val="24"/>
        </w:rPr>
        <w:t xml:space="preserve"> or </w:t>
      </w:r>
      <w:r w:rsidR="00D00B0B" w:rsidRPr="00D6443E">
        <w:rPr>
          <w:color w:val="0070C0"/>
          <w:sz w:val="24"/>
        </w:rPr>
        <w:t xml:space="preserve">vowel </w:t>
      </w:r>
      <w:r w:rsidR="00D06940">
        <w:rPr>
          <w:color w:val="0070C0"/>
          <w:sz w:val="24"/>
        </w:rPr>
        <w:t>and</w:t>
      </w:r>
      <w:r w:rsidR="00D00B0B" w:rsidRPr="00D6443E">
        <w:rPr>
          <w:color w:val="0070C0"/>
          <w:sz w:val="24"/>
        </w:rPr>
        <w:t xml:space="preserve"> odd</w:t>
      </w:r>
      <w:r w:rsidR="00D06940">
        <w:rPr>
          <w:color w:val="0070C0"/>
          <w:sz w:val="24"/>
        </w:rPr>
        <w:t xml:space="preserve"> or </w:t>
      </w:r>
      <w:r w:rsidR="00D00B0B" w:rsidRPr="00D6443E">
        <w:rPr>
          <w:color w:val="0070C0"/>
          <w:sz w:val="24"/>
        </w:rPr>
        <w:t>even were presented at the top of the screen in the left and right corner</w:t>
      </w:r>
      <w:r w:rsidR="003733ED" w:rsidRPr="00D6443E">
        <w:rPr>
          <w:color w:val="0070C0"/>
          <w:sz w:val="24"/>
        </w:rPr>
        <w:t xml:space="preserve">s, </w:t>
      </w:r>
      <w:r w:rsidR="00D06940">
        <w:rPr>
          <w:color w:val="0070C0"/>
          <w:sz w:val="24"/>
        </w:rPr>
        <w:t>respectively</w:t>
      </w:r>
      <w:r w:rsidR="0064056C">
        <w:rPr>
          <w:color w:val="0070C0"/>
          <w:sz w:val="24"/>
        </w:rPr>
        <w:t>. This was provided as a</w:t>
      </w:r>
      <w:r w:rsidR="002C268B">
        <w:rPr>
          <w:color w:val="0070C0"/>
          <w:sz w:val="24"/>
        </w:rPr>
        <w:t xml:space="preserve"> remind</w:t>
      </w:r>
      <w:r w:rsidR="0064056C">
        <w:rPr>
          <w:color w:val="0070C0"/>
          <w:sz w:val="24"/>
        </w:rPr>
        <w:t>er to</w:t>
      </w:r>
      <w:r w:rsidR="002C268B">
        <w:rPr>
          <w:color w:val="0070C0"/>
          <w:sz w:val="24"/>
        </w:rPr>
        <w:t xml:space="preserve"> participants of the key mappings for </w:t>
      </w:r>
      <w:r w:rsidR="0064056C">
        <w:rPr>
          <w:color w:val="0070C0"/>
          <w:sz w:val="24"/>
        </w:rPr>
        <w:t>response type</w:t>
      </w:r>
      <w:r w:rsidR="00D00B0B" w:rsidRPr="00D6443E">
        <w:rPr>
          <w:color w:val="0070C0"/>
          <w:sz w:val="24"/>
        </w:rPr>
        <w:t xml:space="preserve">. </w:t>
      </w:r>
      <w:r w:rsidR="0004237D" w:rsidRPr="0004237D">
        <w:rPr>
          <w:color w:val="0070C0"/>
          <w:sz w:val="23"/>
          <w:szCs w:val="23"/>
        </w:rPr>
        <w:t>Individual trials were self-paced, and participants were instructed to respond as quickly as possible while maintaining accuracy.</w:t>
      </w:r>
      <w:r w:rsidR="0004237D">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175CDF">
        <w:rPr>
          <w:sz w:val="23"/>
          <w:szCs w:val="23"/>
        </w:rPr>
        <w:t>500</w:t>
      </w:r>
      <w:r w:rsidR="00046446">
        <w:rPr>
          <w:sz w:val="23"/>
          <w:szCs w:val="23"/>
        </w:rPr>
        <w:t xml:space="preserve"> </w:t>
      </w:r>
      <w:proofErr w:type="spellStart"/>
      <w:r w:rsidR="00046446">
        <w:rPr>
          <w:sz w:val="23"/>
          <w:szCs w:val="23"/>
        </w:rPr>
        <w:t>ms</w:t>
      </w:r>
      <w:proofErr w:type="spellEnd"/>
      <w:r w:rsidR="00046446">
        <w:rPr>
          <w:sz w:val="23"/>
          <w:szCs w:val="23"/>
        </w:rPr>
        <w:t xml:space="preserve"> intertrial delay</w:t>
      </w:r>
      <w:r w:rsidR="009F0399">
        <w:rPr>
          <w:sz w:val="23"/>
          <w:szCs w:val="23"/>
        </w:rPr>
        <w:t>.</w:t>
      </w:r>
    </w:p>
    <w:p w14:paraId="1C186327" w14:textId="798CE034"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w:t>
      </w:r>
      <w:r w:rsidR="00BE283E">
        <w:rPr>
          <w:sz w:val="24"/>
        </w:rPr>
        <w:t>sequencing</w:t>
      </w:r>
      <w:r w:rsidR="00C4774E">
        <w:rPr>
          <w:sz w:val="24"/>
        </w:rPr>
        <w:t>).</w:t>
      </w:r>
      <w:r w:rsidR="00FE1C50">
        <w:rPr>
          <w:sz w:val="24"/>
        </w:rPr>
        <w:t xml:space="preserve"> </w:t>
      </w:r>
      <w:r w:rsidR="00C4774E">
        <w:rPr>
          <w:sz w:val="24"/>
        </w:rPr>
        <w:t xml:space="preserve">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w:t>
      </w:r>
      <w:r>
        <w:rPr>
          <w:sz w:val="24"/>
        </w:rPr>
        <w:lastRenderedPageBreak/>
        <w:t xml:space="preserve">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50B09E9F"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 xml:space="preserve">n the switch blocks, the task change occurred at the trial level rather than the block level. For each trial, participants were prompted with the word “letter” or “number”, which corresponded to the CV or OE task, respectively. This prompt was located </w:t>
      </w:r>
      <w:r w:rsidR="00F44B54">
        <w:rPr>
          <w:sz w:val="24"/>
        </w:rPr>
        <w:t xml:space="preserve">directly </w:t>
      </w:r>
      <w:r w:rsidR="00162266">
        <w:rPr>
          <w:sz w:val="24"/>
        </w:rPr>
        <w:t>above the stimulus pair</w:t>
      </w:r>
      <w:r w:rsidR="00F44B54">
        <w:rPr>
          <w:sz w:val="24"/>
        </w:rPr>
        <w:t xml:space="preserve"> </w:t>
      </w:r>
      <w:r w:rsidR="00F44B54" w:rsidRPr="00F44B54">
        <w:rPr>
          <w:color w:val="0070C0"/>
          <w:sz w:val="24"/>
        </w:rPr>
        <w:t>and was displayed concurrently with the stimulus.</w:t>
      </w:r>
      <w:r w:rsidR="00F44B54">
        <w:rPr>
          <w:sz w:val="24"/>
        </w:rPr>
        <w:t xml:space="preserve"> P</w:t>
      </w:r>
      <w:r w:rsidR="00162266">
        <w:rPr>
          <w:sz w:val="24"/>
        </w:rPr>
        <w:t>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w:t>
      </w:r>
      <w:r w:rsidR="00BE283E">
        <w:rPr>
          <w:sz w:val="24"/>
        </w:rPr>
        <w:t>-</w:t>
      </w:r>
      <w:r w:rsidR="00162266">
        <w:rPr>
          <w:sz w:val="24"/>
        </w:rPr>
        <w:t>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w:t>
      </w:r>
      <w:r w:rsidR="005A30CD">
        <w:rPr>
          <w:sz w:val="24"/>
        </w:rPr>
        <w:t>sequence</w:t>
      </w:r>
      <w:r w:rsidR="00162266">
        <w:rPr>
          <w:sz w:val="24"/>
        </w:rPr>
        <w:t xml:space="preserve"> (e.g., CV, OE, OE, OE, CV, OE, etc.). Each switch block </w:t>
      </w:r>
      <w:r w:rsidR="00FD677F">
        <w:rPr>
          <w:sz w:val="24"/>
        </w:rPr>
        <w:t>contained</w:t>
      </w:r>
      <w:r w:rsidR="00162266">
        <w:rPr>
          <w:sz w:val="24"/>
        </w:rPr>
        <w:t xml:space="preserve"> 120 trials, </w:t>
      </w:r>
      <w:r w:rsidR="00701580">
        <w:rPr>
          <w:sz w:val="24"/>
        </w:rPr>
        <w:t xml:space="preserve">which consisted of </w:t>
      </w:r>
      <w:r w:rsidR="00221F18" w:rsidRPr="00497D26">
        <w:rPr>
          <w:sz w:val="24"/>
        </w:rPr>
        <w:t>59</w:t>
      </w:r>
      <w:r w:rsidR="00162266">
        <w:rPr>
          <w:sz w:val="24"/>
        </w:rPr>
        <w:t xml:space="preserve"> switch trials (i.e., a CV trial followed by an OE trial) and </w:t>
      </w:r>
      <w:r w:rsidR="00221F18" w:rsidRPr="00497D26">
        <w:rPr>
          <w:sz w:val="24"/>
        </w:rPr>
        <w:t>61</w:t>
      </w:r>
      <w:r w:rsidR="00162266">
        <w:rPr>
          <w:sz w:val="24"/>
        </w:rPr>
        <w:t xml:space="preserve"> nonswitch trials (i.e., two consecutive OE trials). </w:t>
      </w:r>
      <w:r w:rsidR="00092C23">
        <w:rPr>
          <w:sz w:val="24"/>
        </w:rPr>
        <w:t>Like</w:t>
      </w:r>
      <w:r w:rsidR="00162266">
        <w:rPr>
          <w:sz w:val="24"/>
        </w:rPr>
        <w:t xml:space="preserv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Minear &amp; Shah, 2008)</w:t>
      </w:r>
      <w:r w:rsidR="00037E56">
        <w:rPr>
          <w:sz w:val="24"/>
        </w:rPr>
        <w:t>.</w:t>
      </w:r>
    </w:p>
    <w:p w14:paraId="7D57EB28" w14:textId="6E2DFB95" w:rsidR="00F02CC9" w:rsidRDefault="00162266" w:rsidP="00094E7B">
      <w:pPr>
        <w:spacing w:line="480" w:lineRule="auto"/>
        <w:ind w:firstLine="720"/>
        <w:rPr>
          <w:sz w:val="24"/>
        </w:rPr>
      </w:pPr>
      <w:r>
        <w:rPr>
          <w:sz w:val="24"/>
        </w:rPr>
        <w:t>Across blocks, participants were instructed to respond to each trial as quickly as possible without compromising accuracy</w:t>
      </w:r>
      <w:r w:rsidR="007459B5">
        <w:rPr>
          <w:sz w:val="24"/>
        </w:rPr>
        <w:t xml:space="preserve"> </w:t>
      </w:r>
      <w:r w:rsidR="007459B5" w:rsidRPr="00551675">
        <w:rPr>
          <w:color w:val="0070C0"/>
          <w:sz w:val="24"/>
        </w:rPr>
        <w:t>(Figure 1 illustrates</w:t>
      </w:r>
      <w:r w:rsidR="00551675" w:rsidRPr="00551675">
        <w:rPr>
          <w:color w:val="0070C0"/>
          <w:sz w:val="24"/>
        </w:rPr>
        <w:t xml:space="preserve"> the time course of each trial)</w:t>
      </w:r>
      <w:r w:rsidR="00646A99">
        <w:rPr>
          <w:sz w:val="24"/>
        </w:rPr>
        <w:t>.</w:t>
      </w:r>
      <w:r>
        <w:rPr>
          <w:sz w:val="24"/>
        </w:rPr>
        <w:t xml:space="preserve"> </w:t>
      </w:r>
      <w:r w:rsidR="00ED44FE">
        <w:rPr>
          <w:sz w:val="24"/>
        </w:rPr>
        <w:t xml:space="preserve">Participants </w:t>
      </w:r>
      <w:r w:rsidR="00ED44FE">
        <w:rPr>
          <w:sz w:val="24"/>
        </w:rPr>
        <w:lastRenderedPageBreak/>
        <w:t xml:space="preserve">were instructed to place their index fingers on the two keys throughout the duration of the </w:t>
      </w:r>
      <w:r w:rsidR="00BE283E">
        <w:rPr>
          <w:sz w:val="24"/>
        </w:rPr>
        <w:t>trials</w:t>
      </w:r>
      <w:r w:rsidR="00ED44FE">
        <w:rPr>
          <w:sz w:val="24"/>
        </w:rPr>
        <w:t xml:space="preserve"> to ensure accurate response latencies.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217F45">
        <w:rPr>
          <w:sz w:val="24"/>
        </w:rPr>
        <w:t>(</w:t>
      </w:r>
      <w:r w:rsidR="00217F45" w:rsidRPr="009861B5">
        <w:rPr>
          <w:rFonts w:eastAsia="Arial"/>
          <w:sz w:val="24"/>
          <w:szCs w:val="24"/>
        </w:rPr>
        <w:t xml:space="preserve">Psychology Software Tools, </w:t>
      </w:r>
      <w:r w:rsidR="00C456A5" w:rsidRPr="001C0B71">
        <w:t>2016</w:t>
      </w:r>
      <w:r w:rsidR="00217F45">
        <w:rPr>
          <w:rFonts w:eastAsia="Arial"/>
          <w:sz w:val="24"/>
          <w:szCs w:val="24"/>
        </w:rPr>
        <w:t>)</w:t>
      </w:r>
      <w:r w:rsidR="00046446">
        <w:rPr>
          <w:sz w:val="24"/>
        </w:rPr>
        <w:t>, and a</w:t>
      </w:r>
      <w:r w:rsidR="00501B19">
        <w:rPr>
          <w:sz w:val="24"/>
        </w:rPr>
        <w:t xml:space="preserve">ll </w:t>
      </w:r>
      <w:r w:rsidR="00745276">
        <w:rPr>
          <w:sz w:val="24"/>
        </w:rPr>
        <w:t>participants were tested individually in a laboratory setting</w:t>
      </w:r>
      <w:r w:rsidR="00E60767">
        <w:rPr>
          <w:sz w:val="24"/>
        </w:rPr>
        <w:t xml:space="preserve"> with an experimenter present</w:t>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w:t>
      </w:r>
      <w:r w:rsidR="00A85EBE">
        <w:rPr>
          <w:sz w:val="24"/>
        </w:rPr>
        <w:t>took approximately</w:t>
      </w:r>
      <w:r w:rsidR="00374DCC">
        <w:rPr>
          <w:sz w:val="24"/>
        </w:rPr>
        <w:t xml:space="preserve"> </w:t>
      </w:r>
      <w:r w:rsidR="00501B19">
        <w:rPr>
          <w:sz w:val="24"/>
        </w:rPr>
        <w:t>2</w:t>
      </w:r>
      <w:r w:rsidR="00374DCC">
        <w:rPr>
          <w:sz w:val="24"/>
        </w:rPr>
        <w:t>0 minute</w:t>
      </w:r>
      <w:r w:rsidR="00E7525E">
        <w:rPr>
          <w:sz w:val="24"/>
        </w:rPr>
        <w:t>s</w:t>
      </w:r>
      <w:r w:rsidR="00A85EBE">
        <w:rPr>
          <w:sz w:val="24"/>
        </w:rPr>
        <w:t xml:space="preserve"> to complete</w:t>
      </w:r>
      <w:r w:rsidR="00374DCC">
        <w:rPr>
          <w:sz w:val="24"/>
        </w:rPr>
        <w:t>.</w:t>
      </w:r>
    </w:p>
    <w:p w14:paraId="26609B76" w14:textId="79277C2E" w:rsidR="00F02CC9" w:rsidRDefault="00F02CC9" w:rsidP="00F02CC9">
      <w:pPr>
        <w:spacing w:line="480" w:lineRule="auto"/>
        <w:jc w:val="center"/>
        <w:rPr>
          <w:b/>
          <w:bCs/>
          <w:sz w:val="24"/>
        </w:rPr>
      </w:pPr>
      <w:r>
        <w:rPr>
          <w:b/>
          <w:bCs/>
          <w:sz w:val="24"/>
        </w:rPr>
        <w:t>Results</w:t>
      </w:r>
    </w:p>
    <w:p w14:paraId="1AA4819A" w14:textId="6F488F6C"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all </w:t>
      </w:r>
      <w:r w:rsidR="00BD30B1" w:rsidRPr="00BD30B1">
        <w:rPr>
          <w:sz w:val="24"/>
        </w:rPr>
        <w:t>standard null-hypothesis testing</w:t>
      </w:r>
      <w:r>
        <w:rPr>
          <w:sz w:val="24"/>
        </w:rPr>
        <w:t xml:space="preserve"> </w:t>
      </w:r>
      <w:r w:rsidR="004A53E8">
        <w:rPr>
          <w:sz w:val="24"/>
        </w:rPr>
        <w:t xml:space="preserve">was supplemented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2E0110">
        <w:rPr>
          <w:sz w:val="24"/>
        </w:rPr>
        <w:t xml:space="preserve">Masson, 2011; </w:t>
      </w:r>
      <w:proofErr w:type="spellStart"/>
      <w:r w:rsidR="006709FD" w:rsidRPr="002E0110">
        <w:rPr>
          <w:sz w:val="24"/>
        </w:rPr>
        <w:t>Wagenmakers</w:t>
      </w:r>
      <w:proofErr w:type="spellEnd"/>
      <w:r w:rsidR="006709FD" w:rsidRPr="002E0110">
        <w:rPr>
          <w:sz w:val="24"/>
        </w:rPr>
        <w:t>, 2007)</w:t>
      </w:r>
      <w:r w:rsidR="00BD30B1" w:rsidRPr="002E0110">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w:t>
      </w:r>
      <w:r w:rsidR="00D242C4">
        <w:rPr>
          <w:sz w:val="24"/>
        </w:rPr>
        <w:t>a</w:t>
      </w:r>
      <w:r w:rsidR="00BD30B1" w:rsidRPr="00BD30B1">
        <w:rPr>
          <w:sz w:val="24"/>
        </w:rPr>
        <w:t xml:space="preserve"> </w:t>
      </w:r>
      <w:r w:rsidR="00293435">
        <w:rPr>
          <w:sz w:val="24"/>
        </w:rPr>
        <w:t>probability</w:t>
      </w:r>
      <w:r w:rsidR="00D242C4">
        <w:rPr>
          <w:sz w:val="24"/>
        </w:rPr>
        <w:t xml:space="preserve"> estimate</w:t>
      </w:r>
      <w:r w:rsidR="00293435" w:rsidRPr="00BD30B1">
        <w:rPr>
          <w:sz w:val="24"/>
        </w:rPr>
        <w:t xml:space="preserve"> </w:t>
      </w:r>
      <w:r w:rsidR="00BD30B1" w:rsidRPr="00BD30B1">
        <w:rPr>
          <w:sz w:val="24"/>
        </w:rPr>
        <w:t>that the</w:t>
      </w:r>
      <w:r w:rsidR="006709FD">
        <w:rPr>
          <w:sz w:val="24"/>
        </w:rPr>
        <w:t xml:space="preserve"> </w:t>
      </w:r>
      <w:r w:rsidR="00BD30B1" w:rsidRPr="00BD30B1">
        <w:rPr>
          <w:sz w:val="24"/>
        </w:rPr>
        <w:t xml:space="preserve">null hypothesis is retained. </w:t>
      </w:r>
      <w:r w:rsidR="00793A3D" w:rsidRPr="00E110BC">
        <w:rPr>
          <w:color w:val="0070C0"/>
          <w:sz w:val="24"/>
        </w:rPr>
        <w:t xml:space="preserve">Unlike </w:t>
      </w:r>
      <w:r w:rsidR="00E110BC" w:rsidRPr="00E110BC">
        <w:rPr>
          <w:color w:val="0070C0"/>
          <w:sz w:val="24"/>
        </w:rPr>
        <w:t xml:space="preserve">other commonly used estimates (e.g., </w:t>
      </w:r>
      <w:r w:rsidR="00793A3D" w:rsidRPr="00E110BC">
        <w:rPr>
          <w:color w:val="0070C0"/>
          <w:sz w:val="24"/>
        </w:rPr>
        <w:t xml:space="preserve">Bayes </w:t>
      </w:r>
      <w:r w:rsidR="00562E31" w:rsidRPr="00E110BC">
        <w:rPr>
          <w:color w:val="0070C0"/>
          <w:sz w:val="24"/>
        </w:rPr>
        <w:t>factors</w:t>
      </w:r>
      <w:r w:rsidR="00E110BC" w:rsidRPr="00E110BC">
        <w:rPr>
          <w:color w:val="0070C0"/>
          <w:sz w:val="24"/>
        </w:rPr>
        <w:t xml:space="preserve">; </w:t>
      </w:r>
      <w:r w:rsidR="00084871">
        <w:rPr>
          <w:color w:val="0070C0"/>
          <w:sz w:val="24"/>
        </w:rPr>
        <w:t xml:space="preserve">Kass &amp; </w:t>
      </w:r>
      <w:r w:rsidR="00562E31" w:rsidRPr="00E110BC">
        <w:rPr>
          <w:color w:val="0070C0"/>
          <w:sz w:val="24"/>
        </w:rPr>
        <w:t xml:space="preserve">Rafferty, 1995), </w:t>
      </w:r>
      <w:r w:rsidR="00562E31" w:rsidRPr="00E110BC">
        <w:rPr>
          <w:i/>
          <w:iCs/>
          <w:color w:val="0070C0"/>
          <w:sz w:val="24"/>
        </w:rPr>
        <w:t>p</w:t>
      </w:r>
      <w:r w:rsidR="00562E31" w:rsidRPr="00E110BC">
        <w:rPr>
          <w:caps/>
          <w:color w:val="0070C0"/>
          <w:sz w:val="24"/>
          <w:vertAlign w:val="subscript"/>
        </w:rPr>
        <w:t xml:space="preserve">bic </w:t>
      </w:r>
      <w:r w:rsidR="00562E31" w:rsidRPr="00E110BC">
        <w:rPr>
          <w:color w:val="0070C0"/>
          <w:sz w:val="24"/>
        </w:rPr>
        <w:t xml:space="preserve">does not </w:t>
      </w:r>
      <w:r w:rsidR="00C76500" w:rsidRPr="00E110BC">
        <w:rPr>
          <w:color w:val="0070C0"/>
          <w:sz w:val="24"/>
        </w:rPr>
        <w:t>make use of arbitrary cut off scores</w:t>
      </w:r>
      <w:r w:rsidR="00E110BC">
        <w:rPr>
          <w:color w:val="0070C0"/>
          <w:sz w:val="24"/>
        </w:rPr>
        <w:t xml:space="preserve"> </w:t>
      </w:r>
      <w:r w:rsidR="00C63D11">
        <w:rPr>
          <w:color w:val="0070C0"/>
          <w:sz w:val="24"/>
        </w:rPr>
        <w:t xml:space="preserve">to determine magnitude </w:t>
      </w:r>
      <w:r w:rsidR="009D1491">
        <w:rPr>
          <w:color w:val="0070C0"/>
          <w:sz w:val="24"/>
        </w:rPr>
        <w:t>or strength</w:t>
      </w:r>
      <w:ins w:id="94" w:author="Mark Huff" w:date="2022-10-17T14:51:00Z">
        <w:r w:rsidR="00420863">
          <w:rPr>
            <w:color w:val="0070C0"/>
            <w:sz w:val="24"/>
          </w:rPr>
          <w:t xml:space="preserve"> of evidence for/against the null</w:t>
        </w:r>
      </w:ins>
      <w:r w:rsidR="009D1491">
        <w:rPr>
          <w:color w:val="0070C0"/>
          <w:sz w:val="24"/>
        </w:rPr>
        <w:t xml:space="preserve"> </w:t>
      </w:r>
      <w:r w:rsidR="00C76500" w:rsidRPr="00E110BC">
        <w:rPr>
          <w:color w:val="0070C0"/>
          <w:sz w:val="24"/>
        </w:rPr>
        <w:t>and</w:t>
      </w:r>
      <w:del w:id="95" w:author="Mark Huff" w:date="2022-10-17T14:51:00Z">
        <w:r w:rsidR="00E110BC" w:rsidDel="00420863">
          <w:rPr>
            <w:color w:val="0070C0"/>
            <w:sz w:val="24"/>
          </w:rPr>
          <w:delText>,</w:delText>
        </w:r>
      </w:del>
      <w:r w:rsidR="00C76500" w:rsidRPr="00E110BC">
        <w:rPr>
          <w:color w:val="0070C0"/>
          <w:sz w:val="24"/>
        </w:rPr>
        <w:t xml:space="preserve"> instead</w:t>
      </w:r>
      <w:r w:rsidR="00E110BC">
        <w:rPr>
          <w:color w:val="0070C0"/>
          <w:sz w:val="24"/>
        </w:rPr>
        <w:t>, simply</w:t>
      </w:r>
      <w:r w:rsidR="00C76500" w:rsidRPr="00E110BC">
        <w:rPr>
          <w:color w:val="0070C0"/>
          <w:sz w:val="24"/>
        </w:rPr>
        <w:t xml:space="preserve"> provides a probability estimate regarding the reliability reported null effects. </w:t>
      </w:r>
      <w:r w:rsidR="00ED2719" w:rsidRPr="00E110BC">
        <w:rPr>
          <w:sz w:val="24"/>
        </w:rPr>
        <w:t>T</w:t>
      </w:r>
      <w:r w:rsidR="00ED2719">
        <w:rPr>
          <w:sz w:val="24"/>
        </w:rPr>
        <w:t>herefore</w:t>
      </w:r>
      <w:r w:rsidR="00793A3D">
        <w:rPr>
          <w:sz w:val="24"/>
        </w:rPr>
        <w:t>,</w:t>
      </w:r>
      <w:r w:rsidR="00ED2719">
        <w:rPr>
          <w:sz w:val="24"/>
        </w:rPr>
        <w:t xml:space="preserve"> all </w:t>
      </w:r>
      <w:r w:rsidR="00BD30B1" w:rsidRPr="00BD30B1">
        <w:rPr>
          <w:sz w:val="24"/>
        </w:rPr>
        <w:t>null effects</w:t>
      </w:r>
      <w:r w:rsidR="00293435">
        <w:rPr>
          <w:sz w:val="24"/>
        </w:rPr>
        <w:t xml:space="preserve"> found using standard null-hypothesis significance testing are accompanied by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7241C6E6" w:rsidR="00587B5C" w:rsidRPr="000F2FB0" w:rsidRDefault="00587B5C" w:rsidP="000F2FB0">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w:t>
      </w:r>
      <w:r w:rsidR="004A53E8">
        <w:rPr>
          <w:sz w:val="24"/>
          <w:szCs w:val="24"/>
        </w:rPr>
        <w:t>s</w:t>
      </w:r>
      <w:r w:rsidR="00FD14A8">
        <w:rPr>
          <w:sz w:val="24"/>
          <w:szCs w:val="24"/>
        </w:rPr>
        <w:t xml:space="preserve"> (local vs</w:t>
      </w:r>
      <w:r w:rsidR="00293435">
        <w:rPr>
          <w:sz w:val="24"/>
          <w:szCs w:val="24"/>
        </w:rPr>
        <w:t>.</w:t>
      </w:r>
      <w:r w:rsidR="00FD14A8">
        <w:rPr>
          <w:sz w:val="24"/>
          <w:szCs w:val="24"/>
        </w:rPr>
        <w:t xml:space="preserve">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6B476C" w:rsidRPr="006B476C">
        <w:rPr>
          <w:sz w:val="24"/>
          <w:szCs w:val="24"/>
        </w:rPr>
        <w:t xml:space="preserve">Following the design of Huff et al. (2015), all RT analyses only included correct trials. </w:t>
      </w:r>
      <w:r w:rsidR="006B476C">
        <w:rPr>
          <w:sz w:val="24"/>
          <w:szCs w:val="24"/>
        </w:rPr>
        <w:t xml:space="preserve">Additionally, </w:t>
      </w:r>
      <w:r w:rsidR="000168B8">
        <w:rPr>
          <w:sz w:val="24"/>
          <w:szCs w:val="24"/>
        </w:rPr>
        <w:t xml:space="preserve">we employed a </w:t>
      </w:r>
      <w:r w:rsidR="006B476C">
        <w:rPr>
          <w:sz w:val="24"/>
          <w:szCs w:val="24"/>
        </w:rPr>
        <w:t>pre-analysis</w:t>
      </w:r>
      <w:r w:rsidR="004A53E8">
        <w:rPr>
          <w:sz w:val="24"/>
          <w:szCs w:val="24"/>
        </w:rPr>
        <w:t xml:space="preserve"> </w:t>
      </w:r>
      <w:r w:rsidR="006B476C">
        <w:rPr>
          <w:sz w:val="24"/>
          <w:szCs w:val="24"/>
        </w:rPr>
        <w:t>trimming procedure to</w:t>
      </w:r>
      <w:r w:rsidR="009C0A59" w:rsidRPr="009C0A59">
        <w:rPr>
          <w:sz w:val="24"/>
          <w:szCs w:val="24"/>
        </w:rPr>
        <w:t xml:space="preserve"> reduce the likelihood of RT </w:t>
      </w:r>
      <w:r w:rsidR="009C0A59" w:rsidRPr="009C0A59">
        <w:rPr>
          <w:sz w:val="24"/>
          <w:szCs w:val="24"/>
        </w:rPr>
        <w:lastRenderedPageBreak/>
        <w:t>analyses being disproportionately influenced by extreme scores</w:t>
      </w:r>
      <w:r w:rsidR="00293435">
        <w:rPr>
          <w:sz w:val="24"/>
          <w:szCs w:val="24"/>
        </w:rPr>
        <w:t>, which likely reflect a lack of task engagement</w:t>
      </w:r>
      <w:r w:rsidR="009C0A59" w:rsidRPr="009C0A59">
        <w:rPr>
          <w:sz w:val="24"/>
          <w:szCs w:val="24"/>
        </w:rPr>
        <w:t xml:space="preserve">. </w:t>
      </w:r>
      <w:r w:rsidR="000168B8" w:rsidRPr="000168B8">
        <w:rPr>
          <w:color w:val="0070C0"/>
          <w:sz w:val="24"/>
          <w:szCs w:val="24"/>
        </w:rPr>
        <w:t xml:space="preserve">RT outliers were computed at the participant level and </w:t>
      </w:r>
      <w:r w:rsidR="000168B8">
        <w:rPr>
          <w:sz w:val="24"/>
          <w:szCs w:val="24"/>
        </w:rPr>
        <w:t>were defined</w:t>
      </w:r>
      <w:r w:rsidR="00684A0B">
        <w:rPr>
          <w:sz w:val="24"/>
          <w:szCs w:val="24"/>
        </w:rPr>
        <w:t xml:space="preserve"> </w:t>
      </w:r>
      <w:r w:rsidR="009C0A59" w:rsidRPr="009C0A59">
        <w:rPr>
          <w:sz w:val="24"/>
          <w:szCs w:val="24"/>
        </w:rPr>
        <w:t xml:space="preserve">as any responses </w:t>
      </w:r>
      <w:r w:rsidR="00684A0B">
        <w:rPr>
          <w:sz w:val="24"/>
          <w:szCs w:val="24"/>
        </w:rPr>
        <w:t xml:space="preserve">occurring </w:t>
      </w:r>
      <w:r w:rsidR="009C0A59" w:rsidRPr="009C0A59">
        <w:rPr>
          <w:sz w:val="24"/>
          <w:szCs w:val="24"/>
        </w:rPr>
        <w:t xml:space="preserve">three standard deviations above or below of each participant’s respective mean. </w:t>
      </w:r>
      <w:r w:rsidR="000168B8" w:rsidRPr="000168B8">
        <w:rPr>
          <w:color w:val="0070C0"/>
          <w:sz w:val="24"/>
          <w:szCs w:val="24"/>
        </w:rPr>
        <w:t>Across participants and block types,</w:t>
      </w:r>
      <w:r w:rsidR="000168B8">
        <w:rPr>
          <w:sz w:val="24"/>
          <w:szCs w:val="24"/>
        </w:rPr>
        <w:t xml:space="preserve"> t</w:t>
      </w:r>
      <w:r w:rsidR="00D32294">
        <w:rPr>
          <w:sz w:val="24"/>
          <w:szCs w:val="24"/>
        </w:rPr>
        <w:t xml:space="preserve">his process removed </w:t>
      </w:r>
      <w:ins w:id="96" w:author="Mark Huff" w:date="2022-10-17T14:51:00Z">
        <w:r w:rsidR="00C143CA">
          <w:rPr>
            <w:sz w:val="24"/>
            <w:szCs w:val="24"/>
          </w:rPr>
          <w:t>fewer than</w:t>
        </w:r>
      </w:ins>
      <w:del w:id="97" w:author="Mark Huff" w:date="2022-10-17T14:51:00Z">
        <w:r w:rsidR="006B476C" w:rsidDel="00C143CA">
          <w:rPr>
            <w:sz w:val="24"/>
            <w:szCs w:val="24"/>
          </w:rPr>
          <w:delText>&lt;</w:delText>
        </w:r>
      </w:del>
      <w:r w:rsidR="006B476C">
        <w:rPr>
          <w:sz w:val="24"/>
          <w:szCs w:val="24"/>
        </w:rPr>
        <w:t xml:space="preserve"> 2% of all total trials. </w:t>
      </w:r>
      <w:r w:rsidR="000254E3">
        <w:rPr>
          <w:sz w:val="24"/>
          <w:szCs w:val="24"/>
        </w:rPr>
        <w:t>Next, m</w:t>
      </w:r>
      <w:r w:rsidR="00441D7D">
        <w:rPr>
          <w:sz w:val="24"/>
          <w:szCs w:val="24"/>
        </w:rPr>
        <w:t xml:space="preserve">ean </w:t>
      </w:r>
      <w:proofErr w:type="spellStart"/>
      <w:r w:rsidR="00441D7D">
        <w:rPr>
          <w:sz w:val="24"/>
          <w:szCs w:val="24"/>
        </w:rPr>
        <w:t>Vincentiles</w:t>
      </w:r>
      <w:proofErr w:type="spellEnd"/>
      <w:r w:rsidR="00441D7D">
        <w:rPr>
          <w:sz w:val="24"/>
          <w:szCs w:val="24"/>
        </w:rPr>
        <w:t xml:space="preserve"> were plotted for each trial type </w:t>
      </w:r>
      <w:r w:rsidR="000168B8" w:rsidRPr="000168B8">
        <w:rPr>
          <w:color w:val="0070C0"/>
          <w:sz w:val="24"/>
          <w:szCs w:val="24"/>
        </w:rPr>
        <w:t>and switch cost type</w:t>
      </w:r>
      <w:r w:rsidR="000168B8">
        <w:rPr>
          <w:sz w:val="24"/>
          <w:szCs w:val="24"/>
        </w:rPr>
        <w:t xml:space="preserve"> </w:t>
      </w:r>
      <w:r w:rsidR="00441D7D">
        <w:rPr>
          <w:sz w:val="24"/>
          <w:szCs w:val="24"/>
        </w:rPr>
        <w:t>to produce the RT distribution profile. Finally,</w:t>
      </w:r>
      <w:r w:rsidR="00015BC7">
        <w:rPr>
          <w:sz w:val="24"/>
          <w:szCs w:val="24"/>
        </w:rPr>
        <w:t xml:space="preserve"> both</w:t>
      </w:r>
      <w:r w:rsidR="00751DC7">
        <w:rPr>
          <w:sz w:val="24"/>
          <w:szCs w:val="24"/>
        </w:rPr>
        <w:t xml:space="preserve"> </w:t>
      </w:r>
      <w:r w:rsidR="000168B8">
        <w:rPr>
          <w:sz w:val="24"/>
          <w:szCs w:val="24"/>
        </w:rPr>
        <w:t xml:space="preserve">mean </w:t>
      </w:r>
      <w:r w:rsidR="00751DC7">
        <w:rPr>
          <w:sz w:val="24"/>
          <w:szCs w:val="24"/>
        </w:rPr>
        <w:t xml:space="preserve">RTs </w:t>
      </w:r>
      <w:r w:rsidR="000168B8" w:rsidRPr="000168B8">
        <w:rPr>
          <w:color w:val="0070C0"/>
          <w:sz w:val="24"/>
          <w:szCs w:val="24"/>
        </w:rPr>
        <w:t xml:space="preserve">and RT switch costs </w:t>
      </w:r>
      <w:r w:rsidR="00751DC7">
        <w:rPr>
          <w:sz w:val="24"/>
          <w:szCs w:val="24"/>
        </w:rPr>
        <w:t xml:space="preserve">were fit to an ex-gaussian distribution to assess </w:t>
      </w:r>
      <w:r w:rsidR="00DD4B3D">
        <w:rPr>
          <w:sz w:val="24"/>
          <w:szCs w:val="24"/>
        </w:rPr>
        <w:t xml:space="preserve">tau </w:t>
      </w:r>
      <w:r w:rsidR="00751DC7">
        <w:rPr>
          <w:sz w:val="24"/>
          <w:szCs w:val="24"/>
        </w:rPr>
        <w:t xml:space="preserve">parameter changes as a function of trial type. </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624332ED" w:rsidR="0036342F" w:rsidRDefault="0036342F" w:rsidP="0036342F">
      <w:pPr>
        <w:spacing w:line="480" w:lineRule="auto"/>
        <w:ind w:firstLine="720"/>
        <w:rPr>
          <w:sz w:val="24"/>
        </w:rPr>
      </w:pPr>
      <w:r>
        <w:rPr>
          <w:sz w:val="24"/>
        </w:rPr>
        <w:t xml:space="preserve">Mean error rates as a function of trial type </w:t>
      </w:r>
      <w:r w:rsidR="00B90B5F">
        <w:rPr>
          <w:sz w:val="24"/>
        </w:rPr>
        <w:t xml:space="preserve">are reported </w:t>
      </w:r>
      <w:r>
        <w:rPr>
          <w:sz w:val="24"/>
        </w:rPr>
        <w:t xml:space="preserve">in </w:t>
      </w:r>
      <w:r w:rsidR="00B90B5F">
        <w:rPr>
          <w:sz w:val="24"/>
        </w:rPr>
        <w:t>Table 1</w:t>
      </w:r>
      <w:r>
        <w:rPr>
          <w:sz w:val="24"/>
        </w:rPr>
        <w:t>. Overall, participants committed the most errors on alternating</w:t>
      </w:r>
      <w:r w:rsidR="00AD69E9">
        <w:rPr>
          <w:sz w:val="24"/>
        </w:rPr>
        <w:t>-</w:t>
      </w:r>
      <w:r>
        <w:rPr>
          <w:sz w:val="24"/>
        </w:rPr>
        <w:t xml:space="preserve">runs switch trials (6.12%), followed by random switch </w:t>
      </w:r>
      <w:r w:rsidRPr="00877635">
        <w:rPr>
          <w:sz w:val="24"/>
        </w:rPr>
        <w:t>trials (5.</w:t>
      </w:r>
      <w:r w:rsidRPr="00767D39">
        <w:rPr>
          <w:sz w:val="24"/>
        </w:rPr>
        <w:t>17%), alternating</w:t>
      </w:r>
      <w:r w:rsidR="00AD69E9">
        <w:rPr>
          <w:sz w:val="24"/>
        </w:rPr>
        <w:t>-</w:t>
      </w:r>
      <w:r w:rsidRPr="00767D39">
        <w:rPr>
          <w:sz w:val="24"/>
        </w:rPr>
        <w:t>runs non</w:t>
      </w:r>
      <w:r w:rsidR="003011BB">
        <w:rPr>
          <w:sz w:val="24"/>
        </w:rPr>
        <w:t>-</w:t>
      </w:r>
      <w:r w:rsidRPr="00767D39">
        <w:rPr>
          <w:sz w:val="24"/>
        </w:rPr>
        <w:t>switch trials (3.49%), pure trials (3.25%), and random non</w:t>
      </w:r>
      <w:r w:rsidR="003011BB">
        <w:rPr>
          <w:sz w:val="24"/>
        </w:rPr>
        <w:t>-</w:t>
      </w:r>
      <w:r w:rsidRPr="00767D39">
        <w:rPr>
          <w:sz w:val="24"/>
        </w:rPr>
        <w:t>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98"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98"/>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w:t>
      </w:r>
      <w:r w:rsidR="004A53E8">
        <w:rPr>
          <w:sz w:val="24"/>
          <w:szCs w:val="24"/>
        </w:rPr>
        <w:t xml:space="preserve">, </w:t>
      </w:r>
      <w:r>
        <w:rPr>
          <w:sz w:val="24"/>
          <w:szCs w:val="24"/>
        </w:rPr>
        <w:t>revealed that</w:t>
      </w:r>
      <w:r>
        <w:rPr>
          <w:sz w:val="24"/>
        </w:rPr>
        <w:t xml:space="preserve"> this effect was driven</w:t>
      </w:r>
      <w:r w:rsidR="00CF36A9">
        <w:rPr>
          <w:sz w:val="24"/>
        </w:rPr>
        <w:t xml:space="preserve"> </w:t>
      </w:r>
      <w:r>
        <w:rPr>
          <w:sz w:val="24"/>
        </w:rPr>
        <w:t xml:space="preserve">by increased errors for switch trials relative </w:t>
      </w:r>
      <w:r w:rsidR="00CF36A9">
        <w:rPr>
          <w:sz w:val="24"/>
        </w:rPr>
        <w:t xml:space="preserve">to </w:t>
      </w:r>
      <w:r>
        <w:rPr>
          <w:sz w:val="24"/>
        </w:rPr>
        <w:t xml:space="preserve">nonswitch and pure trials, </w:t>
      </w:r>
      <w:proofErr w:type="spellStart"/>
      <w:r w:rsidRPr="00F619B0">
        <w:rPr>
          <w:i/>
          <w:iCs/>
          <w:sz w:val="24"/>
        </w:rPr>
        <w:t>t</w:t>
      </w:r>
      <w:r>
        <w:rPr>
          <w:sz w:val="24"/>
        </w:rPr>
        <w:t>s</w:t>
      </w:r>
      <w:proofErr w:type="spellEnd"/>
      <w:r>
        <w:rPr>
          <w:sz w:val="24"/>
        </w:rPr>
        <w:t xml:space="preserve">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w:t>
      </w:r>
      <w:del w:id="99" w:author="Mark Huff" w:date="2022-10-17T14:52:00Z">
        <w:r w:rsidDel="00C143CA">
          <w:rPr>
            <w:sz w:val="24"/>
          </w:rPr>
          <w:delText>compared to</w:delText>
        </w:r>
      </w:del>
      <w:ins w:id="100" w:author="Mark Huff" w:date="2022-10-17T14:52:00Z">
        <w:r w:rsidR="00C143CA">
          <w:rPr>
            <w:sz w:val="24"/>
          </w:rPr>
          <w:t>than</w:t>
        </w:r>
      </w:ins>
      <w:r>
        <w:rPr>
          <w:sz w:val="24"/>
        </w:rPr>
        <w:t xml:space="preserve"> random </w:t>
      </w:r>
      <w:del w:id="101" w:author="Mark Huff" w:date="2022-10-17T14:52:00Z">
        <w:r w:rsidR="006A412A" w:rsidDel="00C143CA">
          <w:rPr>
            <w:sz w:val="24"/>
          </w:rPr>
          <w:delText>presentation</w:delText>
        </w:r>
      </w:del>
      <w:ins w:id="102" w:author="Mark Huff" w:date="2022-10-17T14:52:00Z">
        <w:r w:rsidR="00C143CA">
          <w:rPr>
            <w:sz w:val="24"/>
          </w:rPr>
          <w:t>sequencing</w:t>
        </w:r>
      </w:ins>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 xml:space="preserve">switch </w:t>
      </w:r>
      <w:r w:rsidR="004A53E8">
        <w:rPr>
          <w:sz w:val="24"/>
        </w:rPr>
        <w:t xml:space="preserve">trial </w:t>
      </w:r>
      <w:r w:rsidR="00AD69E9">
        <w:rPr>
          <w:sz w:val="24"/>
        </w:rPr>
        <w:t>sequencing</w:t>
      </w:r>
      <w:r>
        <w:rPr>
          <w:sz w:val="24"/>
        </w:rPr>
        <w:t xml:space="preserve">, </w:t>
      </w:r>
      <w:proofErr w:type="spellStart"/>
      <w:r w:rsidRPr="00B72B7E">
        <w:rPr>
          <w:i/>
          <w:iCs/>
          <w:sz w:val="24"/>
        </w:rPr>
        <w:t>t</w:t>
      </w:r>
      <w:r>
        <w:rPr>
          <w:sz w:val="24"/>
        </w:rPr>
        <w:t>s</w:t>
      </w:r>
      <w:proofErr w:type="spellEnd"/>
      <w:r>
        <w:rPr>
          <w:sz w:val="24"/>
        </w:rPr>
        <w:t xml:space="preserve"> &lt; </w:t>
      </w:r>
      <w:r w:rsidR="00B269E9">
        <w:rPr>
          <w:sz w:val="24"/>
        </w:rPr>
        <w:t>1</w:t>
      </w:r>
      <w:r>
        <w:rPr>
          <w:sz w:val="24"/>
        </w:rPr>
        <w:t xml:space="preserve">, </w:t>
      </w:r>
      <w:proofErr w:type="spellStart"/>
      <w:r w:rsidRPr="00B72B7E">
        <w:rPr>
          <w:i/>
          <w:iCs/>
          <w:sz w:val="24"/>
        </w:rPr>
        <w:t>p</w:t>
      </w:r>
      <w:r>
        <w:rPr>
          <w:sz w:val="24"/>
        </w:rPr>
        <w:t>s</w:t>
      </w:r>
      <w:proofErr w:type="spellEnd"/>
      <w:r>
        <w:rPr>
          <w:sz w:val="24"/>
        </w:rPr>
        <w:t xml:space="preserve"> ≥ </w:t>
      </w:r>
      <w:r w:rsidR="00B269E9">
        <w:rPr>
          <w:sz w:val="24"/>
        </w:rPr>
        <w:t>.48</w:t>
      </w:r>
      <w:r>
        <w:rPr>
          <w:sz w:val="24"/>
        </w:rPr>
        <w:t xml:space="preserve">, </w:t>
      </w:r>
      <w:bookmarkStart w:id="103" w:name="_Hlk90631982"/>
      <w:proofErr w:type="spellStart"/>
      <w:r w:rsidRPr="00B72B7E">
        <w:rPr>
          <w:i/>
          <w:iCs/>
          <w:sz w:val="24"/>
        </w:rPr>
        <w:t>p</w:t>
      </w:r>
      <w:r w:rsidRPr="00B72B7E">
        <w:rPr>
          <w:sz w:val="24"/>
          <w:vertAlign w:val="subscript"/>
        </w:rPr>
        <w:t>BIC</w:t>
      </w:r>
      <w:bookmarkEnd w:id="103"/>
      <w:r>
        <w:rPr>
          <w:sz w:val="24"/>
        </w:rPr>
        <w:t>s</w:t>
      </w:r>
      <w:proofErr w:type="spellEnd"/>
      <w:r>
        <w:rPr>
          <w:sz w:val="24"/>
        </w:rPr>
        <w:t xml:space="preserve"> ≥ </w:t>
      </w:r>
      <w:r w:rsidR="00B269E9">
        <w:rPr>
          <w:sz w:val="24"/>
        </w:rPr>
        <w:t>.88</w:t>
      </w:r>
      <w:r>
        <w:rPr>
          <w:sz w:val="24"/>
        </w:rPr>
        <w:t>.</w:t>
      </w:r>
    </w:p>
    <w:p w14:paraId="60E53E1F" w14:textId="57D36733"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w:t>
      </w:r>
      <w:r w:rsidR="00AD69E9">
        <w:rPr>
          <w:sz w:val="24"/>
        </w:rPr>
        <w:t xml:space="preserve"> percentage of</w:t>
      </w:r>
      <w:r w:rsidR="0036342F">
        <w:rPr>
          <w:sz w:val="24"/>
        </w:rPr>
        <w:t xml:space="preserve"> errors as a function of presentation and cost type</w:t>
      </w:r>
      <w:r w:rsidR="00740336">
        <w:rPr>
          <w:sz w:val="24"/>
        </w:rPr>
        <w:t xml:space="preserve"> (Table 2)</w:t>
      </w:r>
      <w:r w:rsidR="0036342F">
        <w:rPr>
          <w:sz w:val="24"/>
        </w:rPr>
        <w:t>. A 2 (Switch Cost: Local vs</w:t>
      </w:r>
      <w:r w:rsidR="008B7E00">
        <w:rPr>
          <w:sz w:val="24"/>
        </w:rPr>
        <w:t>.</w:t>
      </w:r>
      <w:r w:rsidR="0036342F">
        <w:rPr>
          <w:sz w:val="24"/>
        </w:rPr>
        <w:t xml:space="preserve"> Global) </w:t>
      </w:r>
      <w:r w:rsidR="0036342F" w:rsidRPr="00C02199">
        <w:rPr>
          <w:sz w:val="24"/>
          <w:szCs w:val="24"/>
        </w:rPr>
        <w:t>×</w:t>
      </w:r>
      <w:r w:rsidR="0036342F">
        <w:rPr>
          <w:sz w:val="24"/>
        </w:rPr>
        <w:t xml:space="preserve"> 2 (Presentation: Alternating Runs vs</w:t>
      </w:r>
      <w:r w:rsidR="008B7E00">
        <w:rPr>
          <w:sz w:val="24"/>
        </w:rPr>
        <w:t>.</w:t>
      </w:r>
      <w:r w:rsidR="0036342F">
        <w:rPr>
          <w:sz w:val="24"/>
        </w:rPr>
        <w:t xml:space="preserve"> Random)</w:t>
      </w:r>
      <w:r w:rsidR="00200FCC">
        <w:rPr>
          <w:sz w:val="24"/>
        </w:rPr>
        <w:t xml:space="preserve"> repeated measures ANOVA</w:t>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04"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04"/>
      <w:r w:rsidR="0036342F">
        <w:rPr>
          <w:sz w:val="24"/>
        </w:rPr>
        <w:t>, such that collapsed across presentation mode</w:t>
      </w:r>
      <w:r w:rsidR="00085717">
        <w:rPr>
          <w:sz w:val="24"/>
        </w:rPr>
        <w:t>s</w:t>
      </w:r>
      <w:r w:rsidR="0036342F">
        <w:rPr>
          <w:sz w:val="24"/>
        </w:rPr>
        <w:t xml:space="preserve">, </w:t>
      </w:r>
      <w:r w:rsidR="00791CEF">
        <w:rPr>
          <w:sz w:val="24"/>
        </w:rPr>
        <w:t>local switch costs exceeded global costs (2.39</w:t>
      </w:r>
      <w:r w:rsidR="00AD69E9">
        <w:rPr>
          <w:sz w:val="24"/>
        </w:rPr>
        <w:t>%</w:t>
      </w:r>
      <w:r w:rsidR="00791CEF">
        <w:rPr>
          <w:sz w:val="24"/>
        </w:rPr>
        <w:t xml:space="preserve"> vs. </w:t>
      </w:r>
      <w:r w:rsidR="00791CEF" w:rsidRPr="0008765C">
        <w:rPr>
          <w:sz w:val="24"/>
        </w:rPr>
        <w:t>0.0</w:t>
      </w:r>
      <w:r w:rsidR="0008765C" w:rsidRPr="0008765C">
        <w:rPr>
          <w:sz w:val="24"/>
        </w:rPr>
        <w:t>0</w:t>
      </w:r>
      <w:r w:rsidR="00AD69E9">
        <w:rPr>
          <w:sz w:val="24"/>
        </w:rPr>
        <w:t>%</w:t>
      </w:r>
      <w:r w:rsidR="00791CEF">
        <w:rPr>
          <w:sz w:val="24"/>
        </w:rPr>
        <w:t>)</w:t>
      </w:r>
      <w:r w:rsidR="0036342F">
        <w:rPr>
          <w:sz w:val="24"/>
        </w:rPr>
        <w:t>.</w:t>
      </w:r>
      <w:r w:rsidR="00241AD3">
        <w:rPr>
          <w:sz w:val="24"/>
        </w:rPr>
        <w:t xml:space="preserve"> Additionally, this analys</w:t>
      </w:r>
      <w:r w:rsidR="008B7E00">
        <w:rPr>
          <w:sz w:val="24"/>
        </w:rPr>
        <w:t>i</w:t>
      </w:r>
      <w:r w:rsidR="00241AD3">
        <w:rPr>
          <w:sz w:val="24"/>
        </w:rPr>
        <w:t xml:space="preserve">s </w:t>
      </w:r>
      <w:r w:rsidR="00241AD3">
        <w:rPr>
          <w:sz w:val="24"/>
        </w:rPr>
        <w:lastRenderedPageBreak/>
        <w:t>revealed a marginal effect</w:t>
      </w:r>
      <w:r w:rsidR="00085717">
        <w:rPr>
          <w:sz w:val="24"/>
        </w:rPr>
        <w:t xml:space="preserve"> </w:t>
      </w:r>
      <w:r w:rsidR="0008587D">
        <w:rPr>
          <w:sz w:val="24"/>
        </w:rPr>
        <w:t xml:space="preserve">of </w:t>
      </w:r>
      <w:r w:rsidR="00085717">
        <w:rPr>
          <w:sz w:val="24"/>
        </w:rPr>
        <w:t>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717201">
        <w:rPr>
          <w:rFonts w:eastAsia="Arial"/>
          <w:sz w:val="24"/>
          <w:szCs w:val="24"/>
        </w:rPr>
        <w:t>. C</w:t>
      </w:r>
      <w:r w:rsidR="00A30A81">
        <w:rPr>
          <w:rFonts w:eastAsia="Arial"/>
          <w:sz w:val="24"/>
          <w:szCs w:val="24"/>
        </w:rPr>
        <w:t>ollapsed across cost types, switch costs were greater for alternating runs (1.43</w:t>
      </w:r>
      <w:r w:rsidR="00AD69E9">
        <w:rPr>
          <w:rFonts w:eastAsia="Arial"/>
          <w:sz w:val="24"/>
          <w:szCs w:val="24"/>
        </w:rPr>
        <w:t>%</w:t>
      </w:r>
      <w:r w:rsidR="00A30A81">
        <w:rPr>
          <w:rFonts w:eastAsia="Arial"/>
          <w:sz w:val="24"/>
          <w:szCs w:val="24"/>
        </w:rPr>
        <w:t xml:space="preserve">) </w:t>
      </w:r>
      <w:del w:id="105" w:author="Mark Huff" w:date="2022-10-17T14:52:00Z">
        <w:r w:rsidR="00A30A81" w:rsidDel="00871944">
          <w:rPr>
            <w:rFonts w:eastAsia="Arial"/>
            <w:sz w:val="24"/>
            <w:szCs w:val="24"/>
          </w:rPr>
          <w:delText>compared to</w:delText>
        </w:r>
      </w:del>
      <w:ins w:id="106" w:author="Mark Huff" w:date="2022-10-17T14:52:00Z">
        <w:r w:rsidR="00871944">
          <w:rPr>
            <w:rFonts w:eastAsia="Arial"/>
            <w:sz w:val="24"/>
            <w:szCs w:val="24"/>
          </w:rPr>
          <w:t>than</w:t>
        </w:r>
      </w:ins>
      <w:r w:rsidR="00A30A81">
        <w:rPr>
          <w:rFonts w:eastAsia="Arial"/>
          <w:sz w:val="24"/>
          <w:szCs w:val="24"/>
        </w:rPr>
        <w:t xml:space="preserve"> random switching (0.96</w:t>
      </w:r>
      <w:r w:rsidR="00AD69E9">
        <w:rPr>
          <w:rFonts w:eastAsia="Arial"/>
          <w:sz w:val="24"/>
          <w:szCs w:val="24"/>
        </w:rPr>
        <w:t>%</w:t>
      </w:r>
      <w:r w:rsidR="00A30A81">
        <w:rPr>
          <w:rFonts w:eastAsia="Arial"/>
          <w:sz w:val="24"/>
          <w:szCs w:val="24"/>
        </w:rPr>
        <w:t xml:space="preserve">). </w:t>
      </w:r>
      <w:r w:rsidR="0036342F">
        <w:rPr>
          <w:sz w:val="24"/>
        </w:rPr>
        <w:t>The interaction</w:t>
      </w:r>
      <w:r w:rsidR="00241AD3">
        <w:rPr>
          <w:sz w:val="24"/>
        </w:rPr>
        <w:t xml:space="preserve"> between Switch Cost and Presentation</w:t>
      </w:r>
      <w:r w:rsidR="0036342F">
        <w:rPr>
          <w:sz w:val="24"/>
        </w:rPr>
        <w:t xml:space="preserve">, however, was </w:t>
      </w:r>
      <w:r w:rsidR="001F5E03">
        <w:rPr>
          <w:sz w:val="24"/>
        </w:rPr>
        <w:t>not reliable</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del w:id="107" w:author="Mark Huff" w:date="2022-10-17T14:52:00Z">
        <w:r w:rsidR="00085717" w:rsidRPr="002850F6" w:rsidDel="00871944">
          <w:rPr>
            <w:i/>
            <w:iCs/>
            <w:sz w:val="24"/>
            <w:szCs w:val="24"/>
          </w:rPr>
          <w:delText>p</w:delText>
        </w:r>
        <w:r w:rsidR="00085717" w:rsidDel="00871944">
          <w:rPr>
            <w:sz w:val="24"/>
            <w:szCs w:val="24"/>
          </w:rPr>
          <w:delText xml:space="preserve"> = .</w:delText>
        </w:r>
        <w:r w:rsidR="00292525" w:rsidDel="00871944">
          <w:rPr>
            <w:sz w:val="24"/>
            <w:szCs w:val="24"/>
          </w:rPr>
          <w:delText>99</w:delText>
        </w:r>
        <w:r w:rsidR="00085717" w:rsidDel="00871944">
          <w:rPr>
            <w:sz w:val="24"/>
            <w:szCs w:val="24"/>
          </w:rPr>
          <w:delText xml:space="preserve">, </w:delText>
        </w:r>
      </w:del>
      <w:proofErr w:type="spellStart"/>
      <w:r w:rsidR="00085717" w:rsidRPr="002850F6">
        <w:rPr>
          <w:i/>
          <w:iCs/>
          <w:sz w:val="24"/>
          <w:szCs w:val="24"/>
        </w:rPr>
        <w:t>p</w:t>
      </w:r>
      <w:r w:rsidR="00085717" w:rsidRPr="002850F6">
        <w:rPr>
          <w:sz w:val="24"/>
          <w:szCs w:val="24"/>
          <w:vertAlign w:val="subscript"/>
        </w:rPr>
        <w:t>BIC</w:t>
      </w:r>
      <w:proofErr w:type="spellEnd"/>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r w:rsidRPr="00C454D8">
        <w:rPr>
          <w:b/>
          <w:bCs/>
          <w:sz w:val="24"/>
        </w:rPr>
        <w:t>Mean RTs</w:t>
      </w:r>
    </w:p>
    <w:p w14:paraId="058D5DD9" w14:textId="44159829" w:rsidR="00391DBC" w:rsidRDefault="008B7E00" w:rsidP="006309C8">
      <w:pPr>
        <w:spacing w:line="480" w:lineRule="auto"/>
        <w:ind w:firstLine="720"/>
        <w:rPr>
          <w:sz w:val="24"/>
        </w:rPr>
      </w:pPr>
      <w:r>
        <w:rPr>
          <w:sz w:val="24"/>
        </w:rPr>
        <w:t xml:space="preserve">Next, we assessed </w:t>
      </w:r>
      <w:r w:rsidR="00201D0F">
        <w:rPr>
          <w:sz w:val="24"/>
        </w:rPr>
        <w:t>changes</w:t>
      </w:r>
      <w:r>
        <w:rPr>
          <w:sz w:val="24"/>
        </w:rPr>
        <w:t xml:space="preserve"> in mean RTs</w:t>
      </w:r>
      <w:r w:rsidR="00201D0F">
        <w:rPr>
          <w:sz w:val="24"/>
        </w:rPr>
        <w:t xml:space="preserve"> across trial types. </w:t>
      </w:r>
      <w:r w:rsidR="0021495D">
        <w:rPr>
          <w:sz w:val="24"/>
        </w:rPr>
        <w:t xml:space="preserve">As </w:t>
      </w:r>
      <w:r w:rsidR="00B90B5F">
        <w:rPr>
          <w:sz w:val="24"/>
        </w:rPr>
        <w:t xml:space="preserve">reported in Table </w:t>
      </w:r>
      <w:r w:rsidR="00740336">
        <w:rPr>
          <w:sz w:val="24"/>
        </w:rPr>
        <w:t>1</w:t>
      </w:r>
      <w:r w:rsidR="0021495D">
        <w:rPr>
          <w:sz w:val="24"/>
        </w:rPr>
        <w:t xml:space="preserve">, </w:t>
      </w:r>
      <w:r w:rsidR="00740336">
        <w:rPr>
          <w:sz w:val="24"/>
        </w:rPr>
        <w:t xml:space="preserve">mean </w:t>
      </w:r>
      <w:r w:rsidR="00333661">
        <w:rPr>
          <w:sz w:val="24"/>
        </w:rPr>
        <w:t xml:space="preserve">RTs were fastest </w:t>
      </w:r>
      <w:r w:rsidR="0021495D">
        <w:rPr>
          <w:sz w:val="24"/>
        </w:rPr>
        <w:t xml:space="preserve">when </w:t>
      </w:r>
      <w:r w:rsidR="00333661">
        <w:rPr>
          <w:sz w:val="24"/>
        </w:rPr>
        <w:t xml:space="preserve">participants responded </w:t>
      </w:r>
      <w:r w:rsidR="0021495D">
        <w:rPr>
          <w:sz w:val="24"/>
        </w:rPr>
        <w:t xml:space="preserve">to </w:t>
      </w:r>
      <w:r w:rsidR="00333661">
        <w:rPr>
          <w:sz w:val="24"/>
        </w:rPr>
        <w:t xml:space="preserve">pure block trials </w:t>
      </w:r>
      <w:r w:rsidR="00201D0F">
        <w:rPr>
          <w:sz w:val="24"/>
        </w:rPr>
        <w:t>(677</w:t>
      </w:r>
      <w:r w:rsidR="003011BB">
        <w:rPr>
          <w:sz w:val="24"/>
        </w:rPr>
        <w:t xml:space="preserve"> </w:t>
      </w:r>
      <w:proofErr w:type="spellStart"/>
      <w:r w:rsidR="003011BB">
        <w:rPr>
          <w:sz w:val="24"/>
        </w:rPr>
        <w:t>ms</w:t>
      </w:r>
      <w:proofErr w:type="spellEnd"/>
      <w:r w:rsidR="00201D0F">
        <w:rPr>
          <w:sz w:val="24"/>
        </w:rPr>
        <w:t xml:space="preserve">) followed by </w:t>
      </w:r>
      <w:r w:rsidR="003011BB">
        <w:rPr>
          <w:sz w:val="24"/>
        </w:rPr>
        <w:t>random non-switch trials (12</w:t>
      </w:r>
      <w:r w:rsidR="00FD445F">
        <w:rPr>
          <w:sz w:val="24"/>
        </w:rPr>
        <w:t xml:space="preserve">60 </w:t>
      </w:r>
      <w:proofErr w:type="spellStart"/>
      <w:r w:rsidR="003011BB">
        <w:rPr>
          <w:sz w:val="24"/>
        </w:rPr>
        <w:t>ms</w:t>
      </w:r>
      <w:proofErr w:type="spellEnd"/>
      <w:r w:rsidR="003011BB">
        <w:rPr>
          <w:sz w:val="24"/>
        </w:rPr>
        <w:t>), alternating</w:t>
      </w:r>
      <w:r w:rsidR="00AD69E9">
        <w:rPr>
          <w:sz w:val="24"/>
        </w:rPr>
        <w:t>-</w:t>
      </w:r>
      <w:r w:rsidR="003011BB">
        <w:rPr>
          <w:sz w:val="24"/>
        </w:rPr>
        <w:t xml:space="preserve">runs non-switch trials (1328 </w:t>
      </w:r>
      <w:proofErr w:type="spellStart"/>
      <w:r w:rsidR="003011BB">
        <w:rPr>
          <w:sz w:val="24"/>
        </w:rPr>
        <w:t>ms</w:t>
      </w:r>
      <w:proofErr w:type="spellEnd"/>
      <w:r w:rsidR="003011BB">
        <w:rPr>
          <w:sz w:val="24"/>
        </w:rPr>
        <w:t>), alternating</w:t>
      </w:r>
      <w:r w:rsidR="00AD69E9">
        <w:rPr>
          <w:sz w:val="24"/>
        </w:rPr>
        <w:t>-</w:t>
      </w:r>
      <w:r w:rsidR="003011BB">
        <w:rPr>
          <w:sz w:val="24"/>
        </w:rPr>
        <w:t xml:space="preserve">runs switch trials (1414 </w:t>
      </w:r>
      <w:proofErr w:type="spellStart"/>
      <w:r w:rsidR="003011BB">
        <w:rPr>
          <w:sz w:val="24"/>
        </w:rPr>
        <w:t>ms</w:t>
      </w:r>
      <w:proofErr w:type="spellEnd"/>
      <w:r w:rsidR="003011BB">
        <w:rPr>
          <w:sz w:val="24"/>
        </w:rPr>
        <w:t>), and random switch trials (145</w:t>
      </w:r>
      <w:r w:rsidR="00FD445F">
        <w:rPr>
          <w:sz w:val="24"/>
        </w:rPr>
        <w:t>1</w:t>
      </w:r>
      <w:r w:rsidR="003011BB">
        <w:rPr>
          <w:sz w:val="24"/>
        </w:rPr>
        <w:t xml:space="preserve"> </w:t>
      </w:r>
      <w:proofErr w:type="spellStart"/>
      <w:r w:rsidR="003011BB">
        <w:rPr>
          <w:sz w:val="24"/>
        </w:rPr>
        <w:t>ms</w:t>
      </w:r>
      <w:proofErr w:type="spellEnd"/>
      <w:r w:rsidR="003011BB">
        <w:rPr>
          <w:sz w:val="24"/>
        </w:rPr>
        <w:t xml:space="preserve">). </w:t>
      </w:r>
      <w:r w:rsidR="006309C8">
        <w:rPr>
          <w:sz w:val="24"/>
        </w:rPr>
        <w:t xml:space="preserve">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A0074F">
        <w:rPr>
          <w:sz w:val="24"/>
        </w:rPr>
        <w:t xml:space="preserve">Post-hoc testing, however, indicated that for switch trials, RTs did not differ between predictive </w:t>
      </w:r>
      <w:r w:rsidR="00AD69E9">
        <w:rPr>
          <w:sz w:val="24"/>
        </w:rPr>
        <w:t xml:space="preserve">alternating-runs </w:t>
      </w:r>
      <w:r w:rsidR="00A0074F">
        <w:rPr>
          <w:sz w:val="24"/>
        </w:rPr>
        <w:t>and random switching</w:t>
      </w:r>
      <w:r w:rsidR="001F07DA">
        <w:rPr>
          <w:sz w:val="24"/>
        </w:rPr>
        <w:t xml:space="preserve">, </w:t>
      </w:r>
      <w:r w:rsidR="001F07DA" w:rsidRPr="001F07DA">
        <w:rPr>
          <w:i/>
          <w:iCs/>
          <w:sz w:val="24"/>
        </w:rPr>
        <w:t>t</w:t>
      </w:r>
      <w:r w:rsidR="001F07DA">
        <w:rPr>
          <w:sz w:val="24"/>
        </w:rPr>
        <w:t xml:space="preserve">(88) = 1.69, </w:t>
      </w:r>
      <w:r w:rsidR="001F07DA" w:rsidRPr="001F07DA">
        <w:rPr>
          <w:i/>
          <w:iCs/>
          <w:sz w:val="24"/>
        </w:rPr>
        <w:t>SEM</w:t>
      </w:r>
      <w:r w:rsidR="001F07DA">
        <w:rPr>
          <w:sz w:val="24"/>
        </w:rPr>
        <w:t xml:space="preserve"> = 21.58, </w:t>
      </w:r>
      <w:r w:rsidR="001F07DA" w:rsidRPr="001F07DA">
        <w:rPr>
          <w:i/>
          <w:iCs/>
          <w:sz w:val="24"/>
        </w:rPr>
        <w:t>p</w:t>
      </w:r>
      <w:r w:rsidR="001F07DA">
        <w:rPr>
          <w:sz w:val="24"/>
        </w:rPr>
        <w:t xml:space="preserve"> = .09, </w:t>
      </w:r>
      <w:r w:rsidR="001F07DA" w:rsidRPr="001F07DA">
        <w:rPr>
          <w:i/>
          <w:iCs/>
          <w:sz w:val="24"/>
        </w:rPr>
        <w:t>p</w:t>
      </w:r>
      <w:r w:rsidR="001F07DA" w:rsidRPr="001F07DA">
        <w:rPr>
          <w:caps/>
          <w:sz w:val="24"/>
          <w:vertAlign w:val="subscript"/>
        </w:rPr>
        <w:t xml:space="preserve">bic </w:t>
      </w:r>
      <w:r w:rsidR="001F07DA">
        <w:rPr>
          <w:sz w:val="24"/>
        </w:rPr>
        <w:t xml:space="preserve">= .69. </w:t>
      </w:r>
      <w:r w:rsidR="00C078F2">
        <w:rPr>
          <w:sz w:val="24"/>
        </w:rPr>
        <w:t>All other comparisons were significant</w:t>
      </w:r>
      <w:r w:rsidR="001F07DA">
        <w:rPr>
          <w:sz w:val="24"/>
        </w:rPr>
        <w:t xml:space="preserve">, </w:t>
      </w:r>
      <w:proofErr w:type="spellStart"/>
      <w:r w:rsidR="001F07DA" w:rsidRPr="001F07DA">
        <w:rPr>
          <w:i/>
          <w:iCs/>
          <w:sz w:val="24"/>
        </w:rPr>
        <w:t>t</w:t>
      </w:r>
      <w:r w:rsidR="001F07DA">
        <w:rPr>
          <w:sz w:val="24"/>
        </w:rPr>
        <w:t>s</w:t>
      </w:r>
      <w:proofErr w:type="spellEnd"/>
      <w:r w:rsidR="001F07DA">
        <w:rPr>
          <w:sz w:val="24"/>
        </w:rPr>
        <w:t xml:space="preserve"> ≥ 3.56, </w:t>
      </w:r>
      <w:r w:rsidR="001F07DA" w:rsidRPr="001F07DA">
        <w:rPr>
          <w:i/>
          <w:iCs/>
          <w:sz w:val="24"/>
        </w:rPr>
        <w:t>d</w:t>
      </w:r>
      <w:r w:rsidR="001F07DA">
        <w:rPr>
          <w:sz w:val="24"/>
        </w:rPr>
        <w:t>s ≥ 0.</w:t>
      </w:r>
      <w:r w:rsidR="000F3F2D">
        <w:rPr>
          <w:sz w:val="24"/>
        </w:rPr>
        <w:t>20</w:t>
      </w:r>
      <w:r w:rsidR="00C078F2">
        <w:rPr>
          <w:sz w:val="24"/>
        </w:rPr>
        <w:t>.</w:t>
      </w:r>
    </w:p>
    <w:p w14:paraId="1EE6A50B" w14:textId="74536735" w:rsidR="00E3518A" w:rsidRPr="00391DBC" w:rsidRDefault="00E3518A" w:rsidP="006309C8">
      <w:pPr>
        <w:spacing w:line="480" w:lineRule="auto"/>
        <w:ind w:firstLine="720"/>
        <w:rPr>
          <w:sz w:val="24"/>
        </w:rPr>
      </w:pPr>
      <w:r>
        <w:rPr>
          <w:sz w:val="24"/>
        </w:rPr>
        <w:t xml:space="preserve">Regarding </w:t>
      </w:r>
      <w:r w:rsidR="001F5E03">
        <w:rPr>
          <w:sz w:val="24"/>
        </w:rPr>
        <w:t xml:space="preserve">RT </w:t>
      </w:r>
      <w:r>
        <w:rPr>
          <w:sz w:val="24"/>
        </w:rPr>
        <w:t>switch costs</w:t>
      </w:r>
      <w:r w:rsidR="00200FCC">
        <w:rPr>
          <w:sz w:val="24"/>
        </w:rPr>
        <w:t>, a</w:t>
      </w:r>
      <w:r w:rsidR="00200FCC" w:rsidRPr="00200FCC">
        <w:rPr>
          <w:sz w:val="24"/>
        </w:rPr>
        <w:t xml:space="preserve"> </w:t>
      </w:r>
      <w:bookmarkStart w:id="108" w:name="_Hlk98771117"/>
      <w:r w:rsidR="00200FCC" w:rsidRPr="00200FCC">
        <w:rPr>
          <w:sz w:val="24"/>
        </w:rPr>
        <w:t>2 (Switch Cost: Local vs. Global) × 2 (Presentation: Alternating Runs vs. Random)</w:t>
      </w:r>
      <w:r w:rsidR="00200FCC">
        <w:rPr>
          <w:sz w:val="24"/>
        </w:rPr>
        <w:t xml:space="preserve"> repeated measures ANOVA</w:t>
      </w:r>
      <w:bookmarkEnd w:id="108"/>
      <w:r w:rsidR="00200FCC">
        <w:rPr>
          <w:sz w:val="24"/>
        </w:rPr>
        <w:t xml:space="preserve"> </w:t>
      </w:r>
      <w:r w:rsidR="00341248">
        <w:rPr>
          <w:sz w:val="24"/>
        </w:rPr>
        <w:t xml:space="preserve">yielded a significant effect of Switch Cost, such that </w:t>
      </w:r>
      <w:r w:rsidR="00036FBA">
        <w:rPr>
          <w:sz w:val="24"/>
        </w:rPr>
        <w:t>global</w:t>
      </w:r>
      <w:r w:rsidR="00341248">
        <w:rPr>
          <w:sz w:val="24"/>
        </w:rPr>
        <w:t xml:space="preserve"> costs </w:t>
      </w:r>
      <w:r w:rsidR="00036FBA">
        <w:rPr>
          <w:sz w:val="24"/>
        </w:rPr>
        <w:t>(61</w:t>
      </w:r>
      <w:r w:rsidR="00FD445F">
        <w:rPr>
          <w:sz w:val="24"/>
        </w:rPr>
        <w:t xml:space="preserve">7 </w:t>
      </w:r>
      <w:proofErr w:type="spellStart"/>
      <w:r w:rsidR="00FD445F">
        <w:rPr>
          <w:sz w:val="24"/>
        </w:rPr>
        <w:t>ms</w:t>
      </w:r>
      <w:proofErr w:type="spellEnd"/>
      <w:r w:rsidR="00036FBA">
        <w:rPr>
          <w:sz w:val="24"/>
        </w:rPr>
        <w:t xml:space="preserve">) </w:t>
      </w:r>
      <w:r w:rsidR="00341248">
        <w:rPr>
          <w:sz w:val="24"/>
        </w:rPr>
        <w:t xml:space="preserve">were greater than </w:t>
      </w:r>
      <w:r w:rsidR="00036FBA">
        <w:rPr>
          <w:sz w:val="24"/>
        </w:rPr>
        <w:t>local</w:t>
      </w:r>
      <w:r w:rsidR="00341248">
        <w:rPr>
          <w:sz w:val="24"/>
        </w:rPr>
        <w:t xml:space="preserve"> costs</w:t>
      </w:r>
      <w:r w:rsidR="00036FBA">
        <w:rPr>
          <w:sz w:val="24"/>
        </w:rPr>
        <w:t xml:space="preserve"> (138</w:t>
      </w:r>
      <w:r w:rsidR="00FD445F">
        <w:rPr>
          <w:sz w:val="24"/>
        </w:rPr>
        <w:t xml:space="preserve"> </w:t>
      </w:r>
      <w:proofErr w:type="spellStart"/>
      <w:r w:rsidR="00FD445F">
        <w:rPr>
          <w:sz w:val="24"/>
        </w:rPr>
        <w:t>ms</w:t>
      </w:r>
      <w:proofErr w:type="spellEnd"/>
      <w:r w:rsidR="00036FBA">
        <w:rPr>
          <w:sz w:val="24"/>
        </w:rPr>
        <w:t>)</w:t>
      </w:r>
      <w:r w:rsidR="00341248">
        <w:rPr>
          <w:sz w:val="24"/>
        </w:rPr>
        <w:t>,</w:t>
      </w:r>
      <w:r w:rsidR="00036FBA">
        <w:rPr>
          <w:sz w:val="24"/>
        </w:rPr>
        <w:t xml:space="preserve"> </w:t>
      </w:r>
      <w:bookmarkStart w:id="109" w:name="_Hlk98767617"/>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271.36</w:t>
      </w:r>
      <w:r w:rsidR="00036FBA" w:rsidRPr="00C75F7A">
        <w:rPr>
          <w:sz w:val="24"/>
          <w:szCs w:val="24"/>
        </w:rPr>
        <w:t xml:space="preserve">, </w:t>
      </w:r>
      <w:r w:rsidR="00036FBA" w:rsidRPr="00C75F7A">
        <w:rPr>
          <w:i/>
          <w:iCs/>
          <w:sz w:val="24"/>
          <w:szCs w:val="24"/>
        </w:rPr>
        <w:t>MSE</w:t>
      </w:r>
      <w:r w:rsidR="00036FBA">
        <w:rPr>
          <w:sz w:val="24"/>
          <w:szCs w:val="24"/>
        </w:rPr>
        <w:t xml:space="preserve"> = 75069.95, </w:t>
      </w:r>
      <w:r w:rsidR="00036FBA">
        <w:rPr>
          <w:rFonts w:eastAsia="Arial"/>
          <w:i/>
          <w:iCs/>
          <w:sz w:val="24"/>
          <w:szCs w:val="24"/>
        </w:rPr>
        <w:t>η</w:t>
      </w:r>
      <w:r w:rsidR="00036FBA">
        <w:rPr>
          <w:rFonts w:eastAsia="Arial"/>
          <w:sz w:val="24"/>
          <w:szCs w:val="24"/>
          <w:vertAlign w:val="superscript"/>
        </w:rPr>
        <w:t>2</w:t>
      </w:r>
      <w:r w:rsidR="00036FBA" w:rsidRPr="00786B25">
        <w:rPr>
          <w:rFonts w:eastAsia="Arial"/>
          <w:sz w:val="24"/>
          <w:szCs w:val="24"/>
          <w:vertAlign w:val="subscript"/>
        </w:rPr>
        <w:t>G</w:t>
      </w:r>
      <w:r w:rsidR="00036FBA">
        <w:rPr>
          <w:rFonts w:eastAsia="Arial"/>
          <w:sz w:val="24"/>
          <w:szCs w:val="24"/>
        </w:rPr>
        <w:t xml:space="preserve"> = .56</w:t>
      </w:r>
      <w:r w:rsidR="00341248">
        <w:rPr>
          <w:sz w:val="24"/>
        </w:rPr>
        <w:t xml:space="preserve">. </w:t>
      </w:r>
      <w:bookmarkEnd w:id="109"/>
      <w:r w:rsidR="00341248">
        <w:rPr>
          <w:sz w:val="24"/>
        </w:rPr>
        <w:t>The main effect of Presentation</w:t>
      </w:r>
      <w:r w:rsidR="00036FBA">
        <w:rPr>
          <w:sz w:val="24"/>
        </w:rPr>
        <w:t xml:space="preserve"> </w:t>
      </w:r>
      <w:r w:rsidR="00341248">
        <w:rPr>
          <w:sz w:val="24"/>
        </w:rPr>
        <w:t xml:space="preserve">was </w:t>
      </w:r>
      <w:r w:rsidR="001F5E03">
        <w:rPr>
          <w:sz w:val="24"/>
        </w:rPr>
        <w:t>not reliable</w:t>
      </w:r>
      <w:r w:rsidR="00341248">
        <w:rPr>
          <w:sz w:val="24"/>
        </w:rPr>
        <w:t xml:space="preserve">, </w:t>
      </w:r>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2.87</w:t>
      </w:r>
      <w:r w:rsidR="00036FBA" w:rsidRPr="00C75F7A">
        <w:rPr>
          <w:sz w:val="24"/>
          <w:szCs w:val="24"/>
        </w:rPr>
        <w:t xml:space="preserve">, </w:t>
      </w:r>
      <w:r w:rsidR="00036FBA" w:rsidRPr="00C75F7A">
        <w:rPr>
          <w:i/>
          <w:iCs/>
          <w:sz w:val="24"/>
          <w:szCs w:val="24"/>
        </w:rPr>
        <w:t>MSE</w:t>
      </w:r>
      <w:r w:rsidR="00036FBA">
        <w:rPr>
          <w:sz w:val="24"/>
          <w:szCs w:val="24"/>
        </w:rPr>
        <w:t xml:space="preserve"> = 10075.84, </w:t>
      </w:r>
      <w:r w:rsidR="00036FBA" w:rsidRPr="003A67AF">
        <w:rPr>
          <w:i/>
          <w:iCs/>
          <w:sz w:val="24"/>
          <w:szCs w:val="24"/>
        </w:rPr>
        <w:t>p</w:t>
      </w:r>
      <w:r w:rsidR="00036FBA">
        <w:rPr>
          <w:sz w:val="24"/>
          <w:szCs w:val="24"/>
        </w:rPr>
        <w:t xml:space="preserve"> = .09, </w:t>
      </w:r>
      <w:r w:rsidR="00036FBA" w:rsidRPr="001F07DA">
        <w:rPr>
          <w:i/>
          <w:iCs/>
          <w:sz w:val="24"/>
        </w:rPr>
        <w:t>p</w:t>
      </w:r>
      <w:r w:rsidR="00036FBA" w:rsidRPr="001F07DA">
        <w:rPr>
          <w:caps/>
          <w:sz w:val="24"/>
          <w:vertAlign w:val="subscript"/>
        </w:rPr>
        <w:t>bic</w:t>
      </w:r>
      <w:r w:rsidR="00036FBA">
        <w:rPr>
          <w:sz w:val="24"/>
          <w:szCs w:val="24"/>
        </w:rPr>
        <w:t xml:space="preserve"> = </w:t>
      </w:r>
      <w:r w:rsidR="00DB768E">
        <w:rPr>
          <w:sz w:val="24"/>
          <w:szCs w:val="24"/>
        </w:rPr>
        <w:t>.69</w:t>
      </w:r>
      <w:r w:rsidR="001F5E03">
        <w:rPr>
          <w:sz w:val="24"/>
          <w:szCs w:val="24"/>
        </w:rPr>
        <w:t xml:space="preserve">, but a significant interaction was </w:t>
      </w:r>
      <w:r w:rsidR="007F68F5">
        <w:rPr>
          <w:sz w:val="24"/>
          <w:szCs w:val="24"/>
        </w:rPr>
        <w:t>detected</w:t>
      </w:r>
      <w:r w:rsidR="001F5E03">
        <w:rPr>
          <w:sz w:val="24"/>
          <w:szCs w:val="24"/>
        </w:rPr>
        <w:t xml:space="preserve">, </w:t>
      </w:r>
      <w:r w:rsidR="00DB768E" w:rsidRPr="00C75F7A">
        <w:rPr>
          <w:i/>
          <w:iCs/>
          <w:sz w:val="24"/>
          <w:szCs w:val="24"/>
        </w:rPr>
        <w:t>F</w:t>
      </w:r>
      <w:r w:rsidR="00DB768E" w:rsidRPr="00C75F7A">
        <w:rPr>
          <w:sz w:val="24"/>
          <w:szCs w:val="24"/>
        </w:rPr>
        <w:t>(</w:t>
      </w:r>
      <w:r w:rsidR="00DB768E">
        <w:rPr>
          <w:sz w:val="24"/>
          <w:szCs w:val="24"/>
        </w:rPr>
        <w:t>1</w:t>
      </w:r>
      <w:r w:rsidR="00DB768E" w:rsidRPr="00C75F7A">
        <w:rPr>
          <w:sz w:val="24"/>
          <w:szCs w:val="24"/>
        </w:rPr>
        <w:t xml:space="preserve">, </w:t>
      </w:r>
      <w:r w:rsidR="00DB768E">
        <w:rPr>
          <w:sz w:val="24"/>
          <w:szCs w:val="24"/>
        </w:rPr>
        <w:t>88</w:t>
      </w:r>
      <w:r w:rsidR="00DB768E" w:rsidRPr="00C75F7A">
        <w:rPr>
          <w:sz w:val="24"/>
          <w:szCs w:val="24"/>
        </w:rPr>
        <w:t xml:space="preserve">) = </w:t>
      </w:r>
      <w:r w:rsidR="00DB768E">
        <w:rPr>
          <w:sz w:val="24"/>
          <w:szCs w:val="24"/>
        </w:rPr>
        <w:t>26.87</w:t>
      </w:r>
      <w:r w:rsidR="00DB768E" w:rsidRPr="00C75F7A">
        <w:rPr>
          <w:sz w:val="24"/>
          <w:szCs w:val="24"/>
        </w:rPr>
        <w:t xml:space="preserve">, </w:t>
      </w:r>
      <w:r w:rsidR="00DB768E" w:rsidRPr="00C75F7A">
        <w:rPr>
          <w:i/>
          <w:iCs/>
          <w:sz w:val="24"/>
          <w:szCs w:val="24"/>
        </w:rPr>
        <w:t>MSE</w:t>
      </w:r>
      <w:r w:rsidR="00DB768E">
        <w:rPr>
          <w:sz w:val="24"/>
          <w:szCs w:val="24"/>
        </w:rPr>
        <w:t xml:space="preserve"> = 24744.18, </w:t>
      </w:r>
      <w:r w:rsidR="00DB768E">
        <w:rPr>
          <w:rFonts w:eastAsia="Arial"/>
          <w:i/>
          <w:iCs/>
          <w:sz w:val="24"/>
          <w:szCs w:val="24"/>
        </w:rPr>
        <w:t>η</w:t>
      </w:r>
      <w:r w:rsidR="00DB768E">
        <w:rPr>
          <w:rFonts w:eastAsia="Arial"/>
          <w:sz w:val="24"/>
          <w:szCs w:val="24"/>
          <w:vertAlign w:val="superscript"/>
        </w:rPr>
        <w:t>2</w:t>
      </w:r>
      <w:r w:rsidR="00DB768E" w:rsidRPr="00786B25">
        <w:rPr>
          <w:rFonts w:eastAsia="Arial"/>
          <w:sz w:val="24"/>
          <w:szCs w:val="24"/>
          <w:vertAlign w:val="subscript"/>
        </w:rPr>
        <w:t>G</w:t>
      </w:r>
      <w:r w:rsidR="00DB768E">
        <w:rPr>
          <w:rFonts w:eastAsia="Arial"/>
          <w:sz w:val="24"/>
          <w:szCs w:val="24"/>
        </w:rPr>
        <w:t xml:space="preserve"> = .04. For local costs, the switch </w:t>
      </w:r>
      <w:r w:rsidR="007F68F5">
        <w:rPr>
          <w:rFonts w:eastAsia="Arial"/>
          <w:sz w:val="24"/>
          <w:szCs w:val="24"/>
        </w:rPr>
        <w:t>costs were</w:t>
      </w:r>
      <w:r w:rsidR="00DB768E">
        <w:rPr>
          <w:rFonts w:eastAsia="Arial"/>
          <w:sz w:val="24"/>
          <w:szCs w:val="24"/>
        </w:rPr>
        <w:t xml:space="preserve"> greater when participants engaged </w:t>
      </w:r>
      <w:r w:rsidR="007F68F5">
        <w:rPr>
          <w:rFonts w:eastAsia="Arial"/>
          <w:sz w:val="24"/>
          <w:szCs w:val="24"/>
        </w:rPr>
        <w:t xml:space="preserve">when switching was random </w:t>
      </w:r>
      <w:r w:rsidR="00364FC2">
        <w:rPr>
          <w:rFonts w:eastAsia="Arial"/>
          <w:sz w:val="24"/>
          <w:szCs w:val="24"/>
        </w:rPr>
        <w:t>versus</w:t>
      </w:r>
      <w:r w:rsidR="007F68F5">
        <w:rPr>
          <w:rFonts w:eastAsia="Arial"/>
          <w:sz w:val="24"/>
          <w:szCs w:val="24"/>
        </w:rPr>
        <w:t xml:space="preserve"> predictive</w:t>
      </w:r>
      <w:r w:rsidR="00DB768E">
        <w:rPr>
          <w:rFonts w:eastAsia="Arial"/>
          <w:sz w:val="24"/>
          <w:szCs w:val="24"/>
        </w:rPr>
        <w:t xml:space="preserve"> (19</w:t>
      </w:r>
      <w:r w:rsidR="00FD445F">
        <w:rPr>
          <w:rFonts w:eastAsia="Arial"/>
          <w:sz w:val="24"/>
          <w:szCs w:val="24"/>
        </w:rPr>
        <w:t>1</w:t>
      </w:r>
      <w:r w:rsidR="00DB768E">
        <w:rPr>
          <w:rFonts w:eastAsia="Arial"/>
          <w:sz w:val="24"/>
          <w:szCs w:val="24"/>
        </w:rPr>
        <w:t xml:space="preserve"> </w:t>
      </w:r>
      <w:proofErr w:type="spellStart"/>
      <w:r w:rsidR="00FD445F">
        <w:rPr>
          <w:rFonts w:eastAsia="Arial"/>
          <w:sz w:val="24"/>
          <w:szCs w:val="24"/>
        </w:rPr>
        <w:t>ms</w:t>
      </w:r>
      <w:proofErr w:type="spellEnd"/>
      <w:r w:rsidR="00FD445F">
        <w:rPr>
          <w:rFonts w:eastAsia="Arial"/>
          <w:sz w:val="24"/>
          <w:szCs w:val="24"/>
        </w:rPr>
        <w:t xml:space="preserve"> </w:t>
      </w:r>
      <w:r w:rsidR="00DB768E">
        <w:rPr>
          <w:rFonts w:eastAsia="Arial"/>
          <w:sz w:val="24"/>
          <w:szCs w:val="24"/>
        </w:rPr>
        <w:t>vs. 86</w:t>
      </w:r>
      <w:r w:rsidR="00FD445F">
        <w:rPr>
          <w:rFonts w:eastAsia="Arial"/>
          <w:sz w:val="24"/>
          <w:szCs w:val="24"/>
        </w:rPr>
        <w:t xml:space="preserve"> </w:t>
      </w:r>
      <w:proofErr w:type="spellStart"/>
      <w:r w:rsidR="00FD445F">
        <w:rPr>
          <w:rFonts w:eastAsia="Arial"/>
          <w:sz w:val="24"/>
          <w:szCs w:val="24"/>
        </w:rPr>
        <w:t>ms</w:t>
      </w:r>
      <w:proofErr w:type="spellEnd"/>
      <w:r w:rsidR="00DB768E">
        <w:rPr>
          <w:rFonts w:eastAsia="Arial"/>
          <w:sz w:val="24"/>
          <w:szCs w:val="24"/>
        </w:rPr>
        <w:t xml:space="preserve">, respectively; </w:t>
      </w:r>
      <w:r w:rsidR="00630A28" w:rsidRPr="001F07DA">
        <w:rPr>
          <w:i/>
          <w:iCs/>
          <w:sz w:val="24"/>
        </w:rPr>
        <w:t>t</w:t>
      </w:r>
      <w:r w:rsidR="00630A28">
        <w:rPr>
          <w:sz w:val="24"/>
        </w:rPr>
        <w:t xml:space="preserve">(88) = 5.14, </w:t>
      </w:r>
      <w:r w:rsidR="00630A28" w:rsidRPr="001F07DA">
        <w:rPr>
          <w:i/>
          <w:iCs/>
          <w:sz w:val="24"/>
        </w:rPr>
        <w:t>SEM</w:t>
      </w:r>
      <w:r w:rsidR="00630A28">
        <w:rPr>
          <w:sz w:val="24"/>
        </w:rPr>
        <w:t xml:space="preserve"> = 19.50, </w:t>
      </w:r>
      <w:r w:rsidR="00630A28">
        <w:rPr>
          <w:i/>
          <w:iCs/>
          <w:sz w:val="24"/>
        </w:rPr>
        <w:t>d</w:t>
      </w:r>
      <w:r w:rsidR="00630A28">
        <w:rPr>
          <w:sz w:val="24"/>
        </w:rPr>
        <w:t xml:space="preserve"> = 0.27</w:t>
      </w:r>
      <w:r w:rsidR="00DB768E">
        <w:rPr>
          <w:rFonts w:eastAsia="Arial"/>
          <w:sz w:val="24"/>
          <w:szCs w:val="24"/>
        </w:rPr>
        <w:t>). However, th</w:t>
      </w:r>
      <w:r w:rsidR="000D0419">
        <w:rPr>
          <w:rFonts w:eastAsia="Arial"/>
          <w:sz w:val="24"/>
          <w:szCs w:val="24"/>
        </w:rPr>
        <w:t xml:space="preserve">is </w:t>
      </w:r>
      <w:r w:rsidR="00DB768E">
        <w:rPr>
          <w:rFonts w:eastAsia="Arial"/>
          <w:sz w:val="24"/>
          <w:szCs w:val="24"/>
        </w:rPr>
        <w:t xml:space="preserve">pattern </w:t>
      </w:r>
      <w:r w:rsidR="00FB49D8">
        <w:rPr>
          <w:rFonts w:eastAsia="Arial"/>
          <w:sz w:val="24"/>
          <w:szCs w:val="24"/>
        </w:rPr>
        <w:t>reversed</w:t>
      </w:r>
      <w:r w:rsidR="00DB768E">
        <w:rPr>
          <w:rFonts w:eastAsia="Arial"/>
          <w:sz w:val="24"/>
          <w:szCs w:val="24"/>
        </w:rPr>
        <w:t xml:space="preserve"> </w:t>
      </w:r>
      <w:r w:rsidR="005725DE">
        <w:rPr>
          <w:rFonts w:eastAsia="Arial"/>
          <w:sz w:val="24"/>
          <w:szCs w:val="24"/>
        </w:rPr>
        <w:t xml:space="preserve">for global costs, </w:t>
      </w:r>
      <w:r w:rsidR="00364FC2">
        <w:rPr>
          <w:rFonts w:eastAsia="Arial"/>
          <w:sz w:val="24"/>
          <w:szCs w:val="24"/>
        </w:rPr>
        <w:t xml:space="preserve">in which switch costs were greater when switching was predictive versus random </w:t>
      </w:r>
      <w:r w:rsidR="005725DE">
        <w:rPr>
          <w:rFonts w:eastAsia="Arial"/>
          <w:sz w:val="24"/>
          <w:szCs w:val="24"/>
        </w:rPr>
        <w:t>(651 vs. 58</w:t>
      </w:r>
      <w:r w:rsidR="00FD445F">
        <w:rPr>
          <w:rFonts w:eastAsia="Arial"/>
          <w:sz w:val="24"/>
          <w:szCs w:val="24"/>
        </w:rPr>
        <w:t>3</w:t>
      </w:r>
      <w:r w:rsidR="00630A28">
        <w:rPr>
          <w:rFonts w:eastAsia="Arial"/>
          <w:sz w:val="24"/>
          <w:szCs w:val="24"/>
        </w:rPr>
        <w:t>;</w:t>
      </w:r>
      <w:r w:rsidR="005725DE">
        <w:rPr>
          <w:rFonts w:eastAsia="Arial"/>
          <w:sz w:val="24"/>
          <w:szCs w:val="24"/>
        </w:rPr>
        <w:t xml:space="preserve"> </w:t>
      </w:r>
      <w:r w:rsidR="00630A28" w:rsidRPr="001F07DA">
        <w:rPr>
          <w:i/>
          <w:iCs/>
          <w:sz w:val="24"/>
        </w:rPr>
        <w:t>t</w:t>
      </w:r>
      <w:r w:rsidR="00630A28">
        <w:rPr>
          <w:sz w:val="24"/>
        </w:rPr>
        <w:t xml:space="preserve">(88) = 3.56, </w:t>
      </w:r>
      <w:r w:rsidR="00630A28" w:rsidRPr="001F07DA">
        <w:rPr>
          <w:i/>
          <w:iCs/>
          <w:sz w:val="24"/>
        </w:rPr>
        <w:t>SEM</w:t>
      </w:r>
      <w:r w:rsidR="00630A28">
        <w:rPr>
          <w:sz w:val="24"/>
        </w:rPr>
        <w:t xml:space="preserve"> = 20.60, </w:t>
      </w:r>
      <w:r w:rsidR="00630A28">
        <w:rPr>
          <w:i/>
          <w:iCs/>
          <w:sz w:val="24"/>
        </w:rPr>
        <w:t>d</w:t>
      </w:r>
      <w:r w:rsidR="00630A28">
        <w:rPr>
          <w:sz w:val="24"/>
        </w:rPr>
        <w:t xml:space="preserve"> = 0.64</w:t>
      </w:r>
      <w:r w:rsidR="00630A28">
        <w:rPr>
          <w:rFonts w:eastAsia="Arial"/>
          <w:sz w:val="24"/>
          <w:szCs w:val="24"/>
        </w:rPr>
        <w:t>)</w:t>
      </w:r>
      <w:r w:rsidR="005725DE">
        <w:rPr>
          <w:rFonts w:eastAsia="Arial"/>
          <w:sz w:val="24"/>
          <w:szCs w:val="24"/>
        </w:rPr>
        <w:t xml:space="preserve">. </w:t>
      </w:r>
    </w:p>
    <w:p w14:paraId="07120A4D" w14:textId="054E5E96" w:rsidR="00C454D8" w:rsidRDefault="00C454D8" w:rsidP="00F02CC9">
      <w:pPr>
        <w:spacing w:line="480" w:lineRule="auto"/>
        <w:rPr>
          <w:b/>
          <w:bCs/>
          <w:sz w:val="24"/>
        </w:rPr>
      </w:pPr>
      <w:proofErr w:type="spellStart"/>
      <w:r w:rsidRPr="00C454D8">
        <w:rPr>
          <w:b/>
          <w:bCs/>
          <w:sz w:val="24"/>
        </w:rPr>
        <w:lastRenderedPageBreak/>
        <w:t>Vincentile</w:t>
      </w:r>
      <w:proofErr w:type="spellEnd"/>
      <w:r w:rsidRPr="00C454D8">
        <w:rPr>
          <w:b/>
          <w:bCs/>
          <w:sz w:val="24"/>
        </w:rPr>
        <w:t xml:space="preserve"> Plots</w:t>
      </w:r>
    </w:p>
    <w:p w14:paraId="5C4FE925" w14:textId="41F4279A" w:rsidR="006B24C2" w:rsidRDefault="008E0BF9" w:rsidP="00F02CC9">
      <w:pPr>
        <w:spacing w:line="480" w:lineRule="auto"/>
        <w:rPr>
          <w:sz w:val="24"/>
        </w:rPr>
      </w:pPr>
      <w:r>
        <w:rPr>
          <w:b/>
          <w:bCs/>
          <w:sz w:val="24"/>
        </w:rPr>
        <w:tab/>
      </w:r>
      <w:r w:rsidRPr="008E0BF9">
        <w:rPr>
          <w:sz w:val="24"/>
        </w:rPr>
        <w:t xml:space="preserve">Figure </w:t>
      </w:r>
      <w:r w:rsidR="00551675">
        <w:rPr>
          <w:sz w:val="24"/>
        </w:rPr>
        <w:t>2</w:t>
      </w:r>
      <w:r w:rsidRPr="008E0BF9">
        <w:rPr>
          <w:sz w:val="24"/>
        </w:rPr>
        <w:t xml:space="preserve"> </w:t>
      </w:r>
      <w:r>
        <w:rPr>
          <w:sz w:val="24"/>
        </w:rPr>
        <w:t xml:space="preserve">reports </w:t>
      </w:r>
      <w:proofErr w:type="spellStart"/>
      <w:r>
        <w:rPr>
          <w:sz w:val="24"/>
        </w:rPr>
        <w:t>Vincentile</w:t>
      </w:r>
      <w:proofErr w:type="spellEnd"/>
      <w:r>
        <w:rPr>
          <w:sz w:val="24"/>
        </w:rPr>
        <w:t xml:space="preserve"> plots </w:t>
      </w:r>
      <w:r w:rsidR="0093451E">
        <w:rPr>
          <w:sz w:val="24"/>
        </w:rPr>
        <w:t>as a function of</w:t>
      </w:r>
      <w:r>
        <w:rPr>
          <w:sz w:val="24"/>
        </w:rPr>
        <w:t xml:space="preserve"> trial type. The RTs used to construct these plots </w:t>
      </w:r>
      <w:r w:rsidR="00463C44">
        <w:rPr>
          <w:sz w:val="24"/>
        </w:rPr>
        <w:t xml:space="preserve">are the same as </w:t>
      </w:r>
      <w:r w:rsidR="002454DC">
        <w:rPr>
          <w:sz w:val="24"/>
        </w:rPr>
        <w:t>those used</w:t>
      </w:r>
      <w:r w:rsidR="00463C44">
        <w:rPr>
          <w:sz w:val="24"/>
        </w:rPr>
        <w:t xml:space="preserve"> in</w:t>
      </w:r>
      <w:r>
        <w:rPr>
          <w:sz w:val="24"/>
        </w:rPr>
        <w:t xml:space="preserve"> the mean RT analyses </w:t>
      </w:r>
      <w:r w:rsidR="00463C44">
        <w:rPr>
          <w:sz w:val="24"/>
        </w:rPr>
        <w:t>above</w:t>
      </w:r>
      <w:r>
        <w:rPr>
          <w:sz w:val="24"/>
        </w:rPr>
        <w:t xml:space="preserve">. As illustrated in </w:t>
      </w:r>
      <w:r w:rsidR="00463C44">
        <w:rPr>
          <w:sz w:val="24"/>
        </w:rPr>
        <w:t xml:space="preserve">Figure </w:t>
      </w:r>
      <w:r w:rsidR="00551675">
        <w:rPr>
          <w:sz w:val="24"/>
        </w:rPr>
        <w:t>2</w:t>
      </w:r>
      <w:r w:rsidR="00371B37">
        <w:rPr>
          <w:sz w:val="24"/>
        </w:rPr>
        <w:t xml:space="preserve">, RTs increased across bins, regardless of trial type. Additionally, RTs were </w:t>
      </w:r>
      <w:r w:rsidR="005A096D">
        <w:rPr>
          <w:sz w:val="24"/>
        </w:rPr>
        <w:t xml:space="preserve">lowest for pure trials, followed by </w:t>
      </w:r>
      <w:r w:rsidR="00CF5EDD">
        <w:rPr>
          <w:sz w:val="24"/>
        </w:rPr>
        <w:t>random non-switch trials, alternating</w:t>
      </w:r>
      <w:r w:rsidR="002454DC">
        <w:rPr>
          <w:sz w:val="24"/>
        </w:rPr>
        <w:t>-</w:t>
      </w:r>
      <w:r w:rsidR="00CF5EDD">
        <w:rPr>
          <w:sz w:val="24"/>
        </w:rPr>
        <w:t>runs non-switch trials, alternating</w:t>
      </w:r>
      <w:r w:rsidR="002454DC">
        <w:rPr>
          <w:sz w:val="24"/>
        </w:rPr>
        <w:t>-</w:t>
      </w:r>
      <w:r w:rsidR="00CF5EDD">
        <w:rPr>
          <w:sz w:val="24"/>
        </w:rPr>
        <w:t>runs switch trials, and random switch trials. These patterns were confirmed by significant effects of Bin</w:t>
      </w:r>
      <w:r w:rsidR="00714A2B">
        <w:rPr>
          <w:sz w:val="24"/>
        </w:rPr>
        <w:t>,</w:t>
      </w:r>
      <w:r w:rsidR="00CF5EDD">
        <w:rPr>
          <w:sz w:val="24"/>
        </w:rPr>
        <w:t xml:space="preserve"> </w:t>
      </w:r>
      <w:bookmarkStart w:id="110" w:name="_Hlk98772332"/>
      <w:r w:rsidR="00714A2B" w:rsidRPr="00C75F7A">
        <w:rPr>
          <w:i/>
          <w:iCs/>
          <w:sz w:val="24"/>
          <w:szCs w:val="24"/>
        </w:rPr>
        <w:t>F</w:t>
      </w:r>
      <w:r w:rsidR="00714A2B" w:rsidRPr="00C75F7A">
        <w:rPr>
          <w:sz w:val="24"/>
          <w:szCs w:val="24"/>
        </w:rPr>
        <w:t>(</w:t>
      </w:r>
      <w:r w:rsidR="00714A2B">
        <w:rPr>
          <w:sz w:val="24"/>
          <w:szCs w:val="24"/>
        </w:rPr>
        <w:t>5</w:t>
      </w:r>
      <w:r w:rsidR="00714A2B" w:rsidRPr="00C75F7A">
        <w:rPr>
          <w:sz w:val="24"/>
          <w:szCs w:val="24"/>
        </w:rPr>
        <w:t xml:space="preserve">, </w:t>
      </w:r>
      <w:r w:rsidR="00714A2B">
        <w:rPr>
          <w:sz w:val="24"/>
          <w:szCs w:val="24"/>
        </w:rPr>
        <w:t>440</w:t>
      </w:r>
      <w:r w:rsidR="00714A2B" w:rsidRPr="00C75F7A">
        <w:rPr>
          <w:sz w:val="24"/>
          <w:szCs w:val="24"/>
        </w:rPr>
        <w:t xml:space="preserve">) = </w:t>
      </w:r>
      <w:r w:rsidR="00714A2B">
        <w:rPr>
          <w:sz w:val="24"/>
          <w:szCs w:val="24"/>
        </w:rPr>
        <w:t>370.58</w:t>
      </w:r>
      <w:r w:rsidR="00714A2B" w:rsidRPr="00C75F7A">
        <w:rPr>
          <w:sz w:val="24"/>
          <w:szCs w:val="24"/>
        </w:rPr>
        <w:t xml:space="preserve">, </w:t>
      </w:r>
      <w:r w:rsidR="00714A2B" w:rsidRPr="00C75F7A">
        <w:rPr>
          <w:i/>
          <w:iCs/>
          <w:sz w:val="24"/>
          <w:szCs w:val="24"/>
        </w:rPr>
        <w:t>MSE</w:t>
      </w:r>
      <w:r w:rsidR="00714A2B">
        <w:rPr>
          <w:sz w:val="24"/>
          <w:szCs w:val="24"/>
        </w:rPr>
        <w:t xml:space="preserve"> = 279313.51,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.54</w:t>
      </w:r>
      <w:bookmarkEnd w:id="110"/>
      <w:r w:rsidR="00714A2B">
        <w:rPr>
          <w:rFonts w:eastAsia="Arial"/>
          <w:sz w:val="24"/>
          <w:szCs w:val="24"/>
        </w:rPr>
        <w:t>,</w:t>
      </w:r>
      <w:r w:rsidR="00CF5EDD">
        <w:rPr>
          <w:sz w:val="24"/>
        </w:rPr>
        <w:t xml:space="preserve"> and Trial Type</w:t>
      </w:r>
      <w:r w:rsidR="00714A2B">
        <w:rPr>
          <w:sz w:val="24"/>
        </w:rPr>
        <w:t xml:space="preserve">, </w:t>
      </w:r>
      <w:r w:rsidR="00714A2B" w:rsidRPr="00C75F7A">
        <w:rPr>
          <w:i/>
          <w:iCs/>
          <w:sz w:val="24"/>
          <w:szCs w:val="24"/>
        </w:rPr>
        <w:t>F</w:t>
      </w:r>
      <w:r w:rsidR="00714A2B" w:rsidRPr="00C75F7A">
        <w:rPr>
          <w:sz w:val="24"/>
          <w:szCs w:val="24"/>
        </w:rPr>
        <w:t>(</w:t>
      </w:r>
      <w:r w:rsidR="00714A2B">
        <w:rPr>
          <w:sz w:val="24"/>
          <w:szCs w:val="24"/>
        </w:rPr>
        <w:t>4</w:t>
      </w:r>
      <w:r w:rsidR="00714A2B" w:rsidRPr="00C75F7A">
        <w:rPr>
          <w:sz w:val="24"/>
          <w:szCs w:val="24"/>
        </w:rPr>
        <w:t xml:space="preserve">, </w:t>
      </w:r>
      <w:r w:rsidR="00714A2B">
        <w:rPr>
          <w:sz w:val="24"/>
          <w:szCs w:val="24"/>
        </w:rPr>
        <w:t>352</w:t>
      </w:r>
      <w:r w:rsidR="00714A2B" w:rsidRPr="00C75F7A">
        <w:rPr>
          <w:sz w:val="24"/>
          <w:szCs w:val="24"/>
        </w:rPr>
        <w:t xml:space="preserve">) = </w:t>
      </w:r>
      <w:r w:rsidR="00714A2B">
        <w:rPr>
          <w:sz w:val="24"/>
          <w:szCs w:val="24"/>
        </w:rPr>
        <w:t>357.65</w:t>
      </w:r>
      <w:r w:rsidR="00714A2B" w:rsidRPr="00C75F7A">
        <w:rPr>
          <w:sz w:val="24"/>
          <w:szCs w:val="24"/>
        </w:rPr>
        <w:t xml:space="preserve">, </w:t>
      </w:r>
      <w:r w:rsidR="00714A2B" w:rsidRPr="00C75F7A">
        <w:rPr>
          <w:i/>
          <w:iCs/>
          <w:sz w:val="24"/>
          <w:szCs w:val="24"/>
        </w:rPr>
        <w:t>MSE</w:t>
      </w:r>
      <w:r w:rsidR="00714A2B">
        <w:rPr>
          <w:sz w:val="24"/>
          <w:szCs w:val="24"/>
        </w:rPr>
        <w:t xml:space="preserve"> = 154415.08,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.33</w:t>
      </w:r>
      <w:r w:rsidR="00CF5EDD">
        <w:rPr>
          <w:sz w:val="24"/>
        </w:rPr>
        <w:t xml:space="preserve">. Additionally, a significant interaction was detected, </w:t>
      </w:r>
      <w:r w:rsidR="00714A2B" w:rsidRPr="00C75F7A">
        <w:rPr>
          <w:i/>
          <w:iCs/>
          <w:sz w:val="24"/>
          <w:szCs w:val="24"/>
        </w:rPr>
        <w:t>F</w:t>
      </w:r>
      <w:r w:rsidR="00714A2B" w:rsidRPr="00C75F7A">
        <w:rPr>
          <w:sz w:val="24"/>
          <w:szCs w:val="24"/>
        </w:rPr>
        <w:t>(</w:t>
      </w:r>
      <w:r w:rsidR="00714A2B">
        <w:rPr>
          <w:sz w:val="24"/>
          <w:szCs w:val="24"/>
        </w:rPr>
        <w:t>20</w:t>
      </w:r>
      <w:r w:rsidR="00714A2B" w:rsidRPr="00C75F7A">
        <w:rPr>
          <w:sz w:val="24"/>
          <w:szCs w:val="24"/>
        </w:rPr>
        <w:t xml:space="preserve">, </w:t>
      </w:r>
      <w:r w:rsidR="00714A2B">
        <w:rPr>
          <w:sz w:val="24"/>
          <w:szCs w:val="24"/>
        </w:rPr>
        <w:t>1760</w:t>
      </w:r>
      <w:r w:rsidR="00714A2B" w:rsidRPr="00C75F7A">
        <w:rPr>
          <w:sz w:val="24"/>
          <w:szCs w:val="24"/>
        </w:rPr>
        <w:t xml:space="preserve">) = </w:t>
      </w:r>
      <w:r w:rsidR="0016374A">
        <w:rPr>
          <w:sz w:val="24"/>
          <w:szCs w:val="24"/>
        </w:rPr>
        <w:t>102.60</w:t>
      </w:r>
      <w:r w:rsidR="00714A2B" w:rsidRPr="00C75F7A">
        <w:rPr>
          <w:sz w:val="24"/>
          <w:szCs w:val="24"/>
        </w:rPr>
        <w:t xml:space="preserve">, </w:t>
      </w:r>
      <w:r w:rsidR="00714A2B" w:rsidRPr="00C75F7A">
        <w:rPr>
          <w:i/>
          <w:iCs/>
          <w:sz w:val="24"/>
          <w:szCs w:val="24"/>
        </w:rPr>
        <w:t>MSE</w:t>
      </w:r>
      <w:r w:rsidR="00714A2B">
        <w:rPr>
          <w:sz w:val="24"/>
          <w:szCs w:val="24"/>
        </w:rPr>
        <w:t xml:space="preserve"> = 14800.05,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.06,</w:t>
      </w:r>
      <w:r w:rsidR="00CF5EDD">
        <w:rPr>
          <w:sz w:val="24"/>
        </w:rPr>
        <w:t xml:space="preserve"> </w:t>
      </w:r>
      <w:r w:rsidR="00526A63">
        <w:rPr>
          <w:sz w:val="24"/>
        </w:rPr>
        <w:t>such that</w:t>
      </w:r>
      <w:r w:rsidR="0016374A">
        <w:rPr>
          <w:sz w:val="24"/>
        </w:rPr>
        <w:t xml:space="preserve"> increases in RTs across the distribution were steeper for switch and non-switch trials relative to pure trials.</w:t>
      </w:r>
    </w:p>
    <w:p w14:paraId="1AD9E285" w14:textId="6BCA4C62" w:rsidR="0034383F" w:rsidRDefault="006B24C2" w:rsidP="0034383F">
      <w:pPr>
        <w:spacing w:line="480" w:lineRule="auto"/>
        <w:rPr>
          <w:sz w:val="24"/>
        </w:rPr>
      </w:pPr>
      <w:r>
        <w:rPr>
          <w:sz w:val="24"/>
        </w:rPr>
        <w:tab/>
        <w:t xml:space="preserve">Local and global switch costs for each </w:t>
      </w:r>
      <w:proofErr w:type="spellStart"/>
      <w:r>
        <w:rPr>
          <w:sz w:val="24"/>
        </w:rPr>
        <w:t>Vincentile</w:t>
      </w:r>
      <w:proofErr w:type="spellEnd"/>
      <w:r>
        <w:rPr>
          <w:sz w:val="24"/>
        </w:rPr>
        <w:t xml:space="preserve"> bin are displayed</w:t>
      </w:r>
      <w:r w:rsidR="000532FB">
        <w:rPr>
          <w:sz w:val="24"/>
        </w:rPr>
        <w:t xml:space="preserve"> in Figure </w:t>
      </w:r>
      <w:r w:rsidR="00551675">
        <w:rPr>
          <w:sz w:val="24"/>
        </w:rPr>
        <w:t>3</w:t>
      </w:r>
      <w:r>
        <w:rPr>
          <w:sz w:val="24"/>
        </w:rPr>
        <w:t xml:space="preserve">. </w:t>
      </w:r>
      <w:r w:rsidR="001A1F51">
        <w:rPr>
          <w:sz w:val="24"/>
        </w:rPr>
        <w:t>Consistent with previous findings (e.g., Huff et al., 2015), global costs exceeded local costs</w:t>
      </w:r>
      <w:r w:rsidR="0021176C">
        <w:rPr>
          <w:sz w:val="24"/>
        </w:rPr>
        <w:t>,</w:t>
      </w:r>
      <w:r w:rsidR="001A1F51">
        <w:rPr>
          <w:sz w:val="24"/>
        </w:rPr>
        <w:t xml:space="preserve"> </w:t>
      </w:r>
      <w:r w:rsidR="00DD13DF" w:rsidRPr="00C75F7A">
        <w:rPr>
          <w:i/>
          <w:iCs/>
          <w:sz w:val="24"/>
          <w:szCs w:val="24"/>
        </w:rPr>
        <w:t>F</w:t>
      </w:r>
      <w:r w:rsidR="00DD13DF" w:rsidRPr="00C75F7A">
        <w:rPr>
          <w:sz w:val="24"/>
          <w:szCs w:val="24"/>
        </w:rPr>
        <w:t>(</w:t>
      </w:r>
      <w:r w:rsidR="00DD13DF">
        <w:rPr>
          <w:sz w:val="24"/>
          <w:szCs w:val="24"/>
        </w:rPr>
        <w:t>1</w:t>
      </w:r>
      <w:r w:rsidR="00DD13DF" w:rsidRPr="00C75F7A">
        <w:rPr>
          <w:sz w:val="24"/>
          <w:szCs w:val="24"/>
        </w:rPr>
        <w:t xml:space="preserve">, </w:t>
      </w:r>
      <w:r w:rsidR="00DD13DF">
        <w:rPr>
          <w:sz w:val="24"/>
          <w:szCs w:val="24"/>
        </w:rPr>
        <w:t>88</w:t>
      </w:r>
      <w:r w:rsidR="00DD13DF" w:rsidRPr="00C75F7A">
        <w:rPr>
          <w:sz w:val="24"/>
          <w:szCs w:val="24"/>
        </w:rPr>
        <w:t xml:space="preserve">) = </w:t>
      </w:r>
      <w:r w:rsidR="00DD13DF">
        <w:rPr>
          <w:sz w:val="24"/>
          <w:szCs w:val="24"/>
        </w:rPr>
        <w:t>271.77</w:t>
      </w:r>
      <w:r w:rsidR="00DD13DF" w:rsidRPr="00C75F7A">
        <w:rPr>
          <w:sz w:val="24"/>
          <w:szCs w:val="24"/>
        </w:rPr>
        <w:t xml:space="preserve">, </w:t>
      </w:r>
      <w:r w:rsidR="00DD13DF" w:rsidRPr="00C75F7A">
        <w:rPr>
          <w:i/>
          <w:iCs/>
          <w:sz w:val="24"/>
          <w:szCs w:val="24"/>
        </w:rPr>
        <w:t>MSE</w:t>
      </w:r>
      <w:r w:rsidR="00DD13DF">
        <w:rPr>
          <w:sz w:val="24"/>
          <w:szCs w:val="24"/>
        </w:rPr>
        <w:t xml:space="preserve"> = 471176.79, </w:t>
      </w:r>
      <w:r w:rsidR="00DD13DF">
        <w:rPr>
          <w:rFonts w:eastAsia="Arial"/>
          <w:i/>
          <w:iCs/>
          <w:sz w:val="24"/>
          <w:szCs w:val="24"/>
        </w:rPr>
        <w:t>η</w:t>
      </w:r>
      <w:r w:rsidR="00DD13DF">
        <w:rPr>
          <w:rFonts w:eastAsia="Arial"/>
          <w:sz w:val="24"/>
          <w:szCs w:val="24"/>
          <w:vertAlign w:val="superscript"/>
        </w:rPr>
        <w:t>2</w:t>
      </w:r>
      <w:r w:rsidR="00DD13DF" w:rsidRPr="00786B25">
        <w:rPr>
          <w:rFonts w:eastAsia="Arial"/>
          <w:sz w:val="24"/>
          <w:szCs w:val="24"/>
          <w:vertAlign w:val="subscript"/>
        </w:rPr>
        <w:t>G</w:t>
      </w:r>
      <w:r w:rsidR="00DD13DF">
        <w:rPr>
          <w:rFonts w:eastAsia="Arial"/>
          <w:sz w:val="24"/>
          <w:szCs w:val="24"/>
        </w:rPr>
        <w:t xml:space="preserve"> = .45</w:t>
      </w:r>
      <w:r w:rsidR="0034383F">
        <w:rPr>
          <w:rFonts w:eastAsia="Arial"/>
          <w:sz w:val="24"/>
          <w:szCs w:val="24"/>
        </w:rPr>
        <w:t>,</w:t>
      </w:r>
      <w:r w:rsidR="00EE360B">
        <w:rPr>
          <w:sz w:val="24"/>
        </w:rPr>
        <w:t xml:space="preserve"> and costs changed </w:t>
      </w:r>
      <w:r w:rsidR="00DD13DF">
        <w:rPr>
          <w:sz w:val="24"/>
        </w:rPr>
        <w:t>as a function of</w:t>
      </w:r>
      <w:r w:rsidR="00EE360B">
        <w:rPr>
          <w:sz w:val="24"/>
        </w:rPr>
        <w:t xml:space="preserve"> bin</w:t>
      </w:r>
      <w:r w:rsidR="00DD13DF">
        <w:rPr>
          <w:sz w:val="24"/>
        </w:rPr>
        <w:t xml:space="preserve"> position,</w:t>
      </w:r>
      <w:r w:rsidR="00EE360B">
        <w:rPr>
          <w:sz w:val="24"/>
        </w:rPr>
        <w:t xml:space="preserve"> </w:t>
      </w:r>
      <w:r w:rsidR="00DD13DF" w:rsidRPr="00C75F7A">
        <w:rPr>
          <w:i/>
          <w:iCs/>
          <w:sz w:val="24"/>
          <w:szCs w:val="24"/>
        </w:rPr>
        <w:t>F</w:t>
      </w:r>
      <w:r w:rsidR="00DD13DF" w:rsidRPr="00C75F7A">
        <w:rPr>
          <w:sz w:val="24"/>
          <w:szCs w:val="24"/>
        </w:rPr>
        <w:t>(</w:t>
      </w:r>
      <w:r w:rsidR="00DD13DF">
        <w:rPr>
          <w:sz w:val="24"/>
          <w:szCs w:val="24"/>
        </w:rPr>
        <w:t>5</w:t>
      </w:r>
      <w:r w:rsidR="00DD13DF" w:rsidRPr="00C75F7A">
        <w:rPr>
          <w:sz w:val="24"/>
          <w:szCs w:val="24"/>
        </w:rPr>
        <w:t xml:space="preserve">, </w:t>
      </w:r>
      <w:r w:rsidR="00DD13DF">
        <w:rPr>
          <w:sz w:val="24"/>
          <w:szCs w:val="24"/>
        </w:rPr>
        <w:t>440</w:t>
      </w:r>
      <w:r w:rsidR="00DD13DF" w:rsidRPr="00C75F7A">
        <w:rPr>
          <w:sz w:val="24"/>
          <w:szCs w:val="24"/>
        </w:rPr>
        <w:t xml:space="preserve">) = </w:t>
      </w:r>
      <w:r w:rsidR="00DD13DF">
        <w:rPr>
          <w:sz w:val="24"/>
          <w:szCs w:val="24"/>
        </w:rPr>
        <w:t>233.80</w:t>
      </w:r>
      <w:r w:rsidR="00DD13DF" w:rsidRPr="00C75F7A">
        <w:rPr>
          <w:sz w:val="24"/>
          <w:szCs w:val="24"/>
        </w:rPr>
        <w:t xml:space="preserve">, </w:t>
      </w:r>
      <w:r w:rsidR="00DD13DF" w:rsidRPr="00C75F7A">
        <w:rPr>
          <w:i/>
          <w:iCs/>
          <w:sz w:val="24"/>
          <w:szCs w:val="24"/>
        </w:rPr>
        <w:t>MSE</w:t>
      </w:r>
      <w:r w:rsidR="00DD13DF">
        <w:rPr>
          <w:sz w:val="24"/>
          <w:szCs w:val="24"/>
        </w:rPr>
        <w:t xml:space="preserve"> = 31851.37, </w:t>
      </w:r>
      <w:r w:rsidR="00DD13DF">
        <w:rPr>
          <w:rFonts w:eastAsia="Arial"/>
          <w:i/>
          <w:iCs/>
          <w:sz w:val="24"/>
          <w:szCs w:val="24"/>
        </w:rPr>
        <w:t>η</w:t>
      </w:r>
      <w:r w:rsidR="00DD13DF">
        <w:rPr>
          <w:rFonts w:eastAsia="Arial"/>
          <w:sz w:val="24"/>
          <w:szCs w:val="24"/>
          <w:vertAlign w:val="superscript"/>
        </w:rPr>
        <w:t>2</w:t>
      </w:r>
      <w:r w:rsidR="00DD13DF" w:rsidRPr="00786B25">
        <w:rPr>
          <w:rFonts w:eastAsia="Arial"/>
          <w:sz w:val="24"/>
          <w:szCs w:val="24"/>
          <w:vertAlign w:val="subscript"/>
        </w:rPr>
        <w:t>G</w:t>
      </w:r>
      <w:r w:rsidR="00DD13DF">
        <w:rPr>
          <w:rFonts w:eastAsia="Arial"/>
          <w:sz w:val="24"/>
          <w:szCs w:val="24"/>
        </w:rPr>
        <w:t xml:space="preserve"> = .19</w:t>
      </w:r>
      <w:r w:rsidR="00EE360B">
        <w:rPr>
          <w:sz w:val="24"/>
        </w:rPr>
        <w:t xml:space="preserve">. A significant </w:t>
      </w:r>
      <w:r w:rsidR="00FC17E6">
        <w:rPr>
          <w:sz w:val="24"/>
        </w:rPr>
        <w:t>Switch C</w:t>
      </w:r>
      <w:r w:rsidR="00EE360B">
        <w:rPr>
          <w:sz w:val="24"/>
        </w:rPr>
        <w:t xml:space="preserve">ost </w:t>
      </w:r>
      <w:r w:rsidR="00FC17E6" w:rsidRPr="00FC17E6">
        <w:rPr>
          <w:sz w:val="24"/>
        </w:rPr>
        <w:t>×</w:t>
      </w:r>
      <w:r w:rsidR="00EE360B">
        <w:rPr>
          <w:sz w:val="24"/>
        </w:rPr>
        <w:t xml:space="preserve"> </w:t>
      </w:r>
      <w:r w:rsidR="00010AD3">
        <w:rPr>
          <w:sz w:val="24"/>
        </w:rPr>
        <w:t>B</w:t>
      </w:r>
      <w:r w:rsidR="00EE360B">
        <w:rPr>
          <w:sz w:val="24"/>
        </w:rPr>
        <w:t>in interaction confirmed the presence a dissociation between switch costs, such that</w:t>
      </w:r>
      <w:r w:rsidR="00FC17E6">
        <w:rPr>
          <w:sz w:val="24"/>
        </w:rPr>
        <w:t xml:space="preserve"> collapsed across presentation sequence,</w:t>
      </w:r>
      <w:r w:rsidR="00EE360B">
        <w:rPr>
          <w:sz w:val="24"/>
        </w:rPr>
        <w:t xml:space="preserve"> local costs decreased across bins while global costs increased, </w:t>
      </w:r>
      <w:r w:rsidR="00431739" w:rsidRPr="00C75F7A">
        <w:rPr>
          <w:i/>
          <w:iCs/>
          <w:sz w:val="24"/>
          <w:szCs w:val="24"/>
        </w:rPr>
        <w:t>F</w:t>
      </w:r>
      <w:r w:rsidR="00431739" w:rsidRPr="00C75F7A">
        <w:rPr>
          <w:sz w:val="24"/>
          <w:szCs w:val="24"/>
        </w:rPr>
        <w:t>(</w:t>
      </w:r>
      <w:r w:rsidR="00431739">
        <w:rPr>
          <w:sz w:val="24"/>
          <w:szCs w:val="24"/>
        </w:rPr>
        <w:t>5</w:t>
      </w:r>
      <w:r w:rsidR="00431739" w:rsidRPr="00C75F7A">
        <w:rPr>
          <w:sz w:val="24"/>
          <w:szCs w:val="24"/>
        </w:rPr>
        <w:t xml:space="preserve">, </w:t>
      </w:r>
      <w:r w:rsidR="00431739">
        <w:rPr>
          <w:sz w:val="24"/>
          <w:szCs w:val="24"/>
        </w:rPr>
        <w:t>440</w:t>
      </w:r>
      <w:r w:rsidR="00431739" w:rsidRPr="00C75F7A">
        <w:rPr>
          <w:sz w:val="24"/>
          <w:szCs w:val="24"/>
        </w:rPr>
        <w:t xml:space="preserve">) = </w:t>
      </w:r>
      <w:r w:rsidR="00DD13DF">
        <w:rPr>
          <w:sz w:val="24"/>
          <w:szCs w:val="24"/>
        </w:rPr>
        <w:t>133.06</w:t>
      </w:r>
      <w:r w:rsidR="00431739" w:rsidRPr="00C75F7A">
        <w:rPr>
          <w:sz w:val="24"/>
          <w:szCs w:val="24"/>
        </w:rPr>
        <w:t xml:space="preserve">, </w:t>
      </w:r>
      <w:r w:rsidR="00431739" w:rsidRPr="00C75F7A">
        <w:rPr>
          <w:i/>
          <w:iCs/>
          <w:sz w:val="24"/>
          <w:szCs w:val="24"/>
        </w:rPr>
        <w:t>MSE</w:t>
      </w:r>
      <w:r w:rsidR="00431739">
        <w:rPr>
          <w:sz w:val="24"/>
          <w:szCs w:val="24"/>
        </w:rPr>
        <w:t xml:space="preserve"> = </w:t>
      </w:r>
      <w:r w:rsidR="00DD13DF">
        <w:rPr>
          <w:sz w:val="24"/>
          <w:szCs w:val="24"/>
        </w:rPr>
        <w:t>64826.43</w:t>
      </w:r>
      <w:r w:rsidR="00431739">
        <w:rPr>
          <w:sz w:val="24"/>
          <w:szCs w:val="24"/>
        </w:rPr>
        <w:t xml:space="preserve">, </w:t>
      </w:r>
      <w:r w:rsidR="00431739">
        <w:rPr>
          <w:rFonts w:eastAsia="Arial"/>
          <w:i/>
          <w:iCs/>
          <w:sz w:val="24"/>
          <w:szCs w:val="24"/>
        </w:rPr>
        <w:t>η</w:t>
      </w:r>
      <w:r w:rsidR="00431739">
        <w:rPr>
          <w:rFonts w:eastAsia="Arial"/>
          <w:sz w:val="24"/>
          <w:szCs w:val="24"/>
          <w:vertAlign w:val="superscript"/>
        </w:rPr>
        <w:t>2</w:t>
      </w:r>
      <w:r w:rsidR="00431739" w:rsidRPr="00786B25">
        <w:rPr>
          <w:rFonts w:eastAsia="Arial"/>
          <w:sz w:val="24"/>
          <w:szCs w:val="24"/>
          <w:vertAlign w:val="subscript"/>
        </w:rPr>
        <w:t>G</w:t>
      </w:r>
      <w:r w:rsidR="00431739">
        <w:rPr>
          <w:rFonts w:eastAsia="Arial"/>
          <w:sz w:val="24"/>
          <w:szCs w:val="24"/>
        </w:rPr>
        <w:t xml:space="preserve"> </w:t>
      </w:r>
      <w:r w:rsidR="00DD13DF">
        <w:rPr>
          <w:rFonts w:eastAsia="Arial"/>
          <w:sz w:val="24"/>
          <w:szCs w:val="24"/>
        </w:rPr>
        <w:t xml:space="preserve">= </w:t>
      </w:r>
      <w:r w:rsidR="00431739">
        <w:rPr>
          <w:rFonts w:eastAsia="Arial"/>
          <w:sz w:val="24"/>
          <w:szCs w:val="24"/>
        </w:rPr>
        <w:t>.</w:t>
      </w:r>
      <w:r w:rsidR="00DD13DF">
        <w:rPr>
          <w:rFonts w:eastAsia="Arial"/>
          <w:sz w:val="24"/>
          <w:szCs w:val="24"/>
        </w:rPr>
        <w:t>22</w:t>
      </w:r>
      <w:r w:rsidR="0034383F">
        <w:rPr>
          <w:rFonts w:eastAsia="Arial"/>
          <w:sz w:val="24"/>
          <w:szCs w:val="24"/>
        </w:rPr>
        <w:t>, indicating that cost differences were greatest in the slowest trials</w:t>
      </w:r>
      <w:r w:rsidR="00EE360B">
        <w:rPr>
          <w:sz w:val="24"/>
        </w:rPr>
        <w:t>.</w:t>
      </w:r>
      <w:r w:rsidR="0034383F">
        <w:rPr>
          <w:sz w:val="24"/>
        </w:rPr>
        <w:t xml:space="preserve"> </w:t>
      </w:r>
      <w:r w:rsidR="00740454">
        <w:rPr>
          <w:sz w:val="24"/>
        </w:rPr>
        <w:t>Additionally,</w:t>
      </w:r>
      <w:r w:rsidR="0034383F">
        <w:rPr>
          <w:sz w:val="24"/>
        </w:rPr>
        <w:t xml:space="preserve"> a Bin </w:t>
      </w:r>
      <w:r w:rsidR="0034383F" w:rsidRPr="00FC17E6">
        <w:rPr>
          <w:sz w:val="24"/>
        </w:rPr>
        <w:t>×</w:t>
      </w:r>
      <w:r w:rsidR="0034383F">
        <w:rPr>
          <w:sz w:val="24"/>
        </w:rPr>
        <w:t xml:space="preserve"> Presentation </w:t>
      </w:r>
      <w:r w:rsidR="0034383F" w:rsidRPr="00FC17E6">
        <w:rPr>
          <w:sz w:val="24"/>
        </w:rPr>
        <w:t>×</w:t>
      </w:r>
      <w:r w:rsidR="0034383F">
        <w:rPr>
          <w:sz w:val="24"/>
        </w:rPr>
        <w:t xml:space="preserve"> Switch Cost three-way interaction was also found, </w:t>
      </w:r>
      <w:r w:rsidR="0034383F" w:rsidRPr="00C75F7A">
        <w:rPr>
          <w:i/>
          <w:iCs/>
          <w:sz w:val="24"/>
          <w:szCs w:val="24"/>
        </w:rPr>
        <w:t>F</w:t>
      </w:r>
      <w:r w:rsidR="0034383F" w:rsidRPr="00C75F7A">
        <w:rPr>
          <w:sz w:val="24"/>
          <w:szCs w:val="24"/>
        </w:rPr>
        <w:t>(</w:t>
      </w:r>
      <w:r w:rsidR="0034383F">
        <w:rPr>
          <w:sz w:val="24"/>
          <w:szCs w:val="24"/>
        </w:rPr>
        <w:t>5</w:t>
      </w:r>
      <w:r w:rsidR="0034383F" w:rsidRPr="00C75F7A">
        <w:rPr>
          <w:sz w:val="24"/>
          <w:szCs w:val="24"/>
        </w:rPr>
        <w:t xml:space="preserve">, </w:t>
      </w:r>
      <w:r w:rsidR="0034383F">
        <w:rPr>
          <w:sz w:val="24"/>
          <w:szCs w:val="24"/>
        </w:rPr>
        <w:t>440</w:t>
      </w:r>
      <w:r w:rsidR="0034383F" w:rsidRPr="00C75F7A">
        <w:rPr>
          <w:sz w:val="24"/>
          <w:szCs w:val="24"/>
        </w:rPr>
        <w:t xml:space="preserve">) = </w:t>
      </w:r>
      <w:r w:rsidR="0034383F">
        <w:rPr>
          <w:sz w:val="24"/>
          <w:szCs w:val="24"/>
        </w:rPr>
        <w:t>2.97</w:t>
      </w:r>
      <w:r w:rsidR="0034383F" w:rsidRPr="00C75F7A">
        <w:rPr>
          <w:sz w:val="24"/>
          <w:szCs w:val="24"/>
        </w:rPr>
        <w:t xml:space="preserve">, </w:t>
      </w:r>
      <w:r w:rsidR="0034383F" w:rsidRPr="00C75F7A">
        <w:rPr>
          <w:i/>
          <w:iCs/>
          <w:sz w:val="24"/>
          <w:szCs w:val="24"/>
        </w:rPr>
        <w:t>MSE</w:t>
      </w:r>
      <w:r w:rsidR="0034383F">
        <w:rPr>
          <w:sz w:val="24"/>
          <w:szCs w:val="24"/>
        </w:rPr>
        <w:t xml:space="preserve"> = 29296.63, </w:t>
      </w:r>
      <w:r w:rsidR="0034383F">
        <w:rPr>
          <w:rFonts w:eastAsia="Arial"/>
          <w:i/>
          <w:iCs/>
          <w:sz w:val="24"/>
          <w:szCs w:val="24"/>
        </w:rPr>
        <w:t>η</w:t>
      </w:r>
      <w:r w:rsidR="0034383F">
        <w:rPr>
          <w:rFonts w:eastAsia="Arial"/>
          <w:sz w:val="24"/>
          <w:szCs w:val="24"/>
          <w:vertAlign w:val="superscript"/>
        </w:rPr>
        <w:t>2</w:t>
      </w:r>
      <w:r w:rsidR="0034383F" w:rsidRPr="00786B25">
        <w:rPr>
          <w:rFonts w:eastAsia="Arial"/>
          <w:sz w:val="24"/>
          <w:szCs w:val="24"/>
          <w:vertAlign w:val="subscript"/>
        </w:rPr>
        <w:t>G</w:t>
      </w:r>
      <w:r w:rsidR="0034383F">
        <w:rPr>
          <w:rFonts w:eastAsia="Arial"/>
          <w:sz w:val="24"/>
          <w:szCs w:val="24"/>
        </w:rPr>
        <w:t xml:space="preserve"> &lt; .01</w:t>
      </w:r>
      <w:r w:rsidR="0034383F">
        <w:rPr>
          <w:sz w:val="24"/>
        </w:rPr>
        <w:t>. This interaction indicated that although local costs were lower for alternating</w:t>
      </w:r>
      <w:r w:rsidR="0021176C">
        <w:rPr>
          <w:sz w:val="24"/>
        </w:rPr>
        <w:t>-</w:t>
      </w:r>
      <w:r w:rsidR="0034383F">
        <w:rPr>
          <w:sz w:val="24"/>
        </w:rPr>
        <w:t>runs tha</w:t>
      </w:r>
      <w:r w:rsidR="00180362">
        <w:rPr>
          <w:sz w:val="24"/>
        </w:rPr>
        <w:t xml:space="preserve">n </w:t>
      </w:r>
      <w:r w:rsidR="0034383F">
        <w:rPr>
          <w:sz w:val="24"/>
        </w:rPr>
        <w:t>random sequencing and global costs were lower for random sequencing than alternating</w:t>
      </w:r>
      <w:r w:rsidR="0021176C">
        <w:rPr>
          <w:sz w:val="24"/>
        </w:rPr>
        <w:t>-</w:t>
      </w:r>
      <w:r w:rsidR="0034383F">
        <w:rPr>
          <w:sz w:val="24"/>
        </w:rPr>
        <w:t xml:space="preserve">runs, the relative differences between sequence types </w:t>
      </w:r>
      <w:r w:rsidR="008D0E71">
        <w:rPr>
          <w:sz w:val="24"/>
        </w:rPr>
        <w:t>were</w:t>
      </w:r>
      <w:r w:rsidR="0034383F">
        <w:rPr>
          <w:sz w:val="24"/>
        </w:rPr>
        <w:t xml:space="preserve"> greater for local costs than global costs</w:t>
      </w:r>
      <w:r w:rsidR="00740454">
        <w:rPr>
          <w:sz w:val="24"/>
        </w:rPr>
        <w:t>, particularly in middle bins</w:t>
      </w:r>
      <w:r w:rsidR="0034383F">
        <w:rPr>
          <w:sz w:val="24"/>
        </w:rPr>
        <w:t xml:space="preserve">. In other words, local costs were </w:t>
      </w:r>
      <w:r w:rsidR="0034383F">
        <w:rPr>
          <w:sz w:val="24"/>
        </w:rPr>
        <w:lastRenderedPageBreak/>
        <w:t>more sensitive towards sequencing differences than global costs</w:t>
      </w:r>
      <w:r w:rsidR="00740454">
        <w:rPr>
          <w:sz w:val="24"/>
        </w:rPr>
        <w:t>, but this pattern was not found in the fastest or slowest bins</w:t>
      </w:r>
      <w:r w:rsidR="0034383F">
        <w:rPr>
          <w:sz w:val="24"/>
        </w:rPr>
        <w:t>.</w:t>
      </w:r>
    </w:p>
    <w:p w14:paraId="3C53ADEE" w14:textId="2D76B1A1" w:rsidR="006A1826" w:rsidRPr="006B24C2" w:rsidRDefault="006A1826" w:rsidP="00F02CC9">
      <w:pPr>
        <w:spacing w:line="480" w:lineRule="auto"/>
        <w:rPr>
          <w:sz w:val="24"/>
        </w:rPr>
      </w:pPr>
      <w:r w:rsidRPr="006A1826">
        <w:rPr>
          <w:b/>
          <w:bCs/>
          <w:sz w:val="24"/>
        </w:rPr>
        <w:t>Ex-Gaussian Distribution of RTs</w:t>
      </w:r>
    </w:p>
    <w:p w14:paraId="4692A1A0" w14:textId="0075059A" w:rsidR="0077407F" w:rsidRDefault="002945E0" w:rsidP="00AB130C">
      <w:pPr>
        <w:spacing w:line="480" w:lineRule="auto"/>
        <w:ind w:firstLine="720"/>
        <w:rPr>
          <w:rFonts w:eastAsia="Arial"/>
          <w:sz w:val="24"/>
          <w:szCs w:val="24"/>
        </w:rPr>
      </w:pPr>
      <w:r>
        <w:rPr>
          <w:sz w:val="24"/>
        </w:rPr>
        <w:t xml:space="preserve">We then </w:t>
      </w:r>
      <w:r w:rsidR="00C226FC">
        <w:rPr>
          <w:sz w:val="24"/>
        </w:rPr>
        <w:t>assessed changes in tau as functions of trial type (</w:t>
      </w:r>
      <w:r w:rsidR="007569D7">
        <w:rPr>
          <w:sz w:val="24"/>
        </w:rPr>
        <w:t xml:space="preserve">Table </w:t>
      </w:r>
      <w:r w:rsidR="00E65C36">
        <w:rPr>
          <w:sz w:val="24"/>
        </w:rPr>
        <w:t>3</w:t>
      </w:r>
      <w:r w:rsidR="00C226FC">
        <w:rPr>
          <w:sz w:val="24"/>
        </w:rPr>
        <w:t>)</w:t>
      </w:r>
      <w:r w:rsidR="007569D7">
        <w:rPr>
          <w:sz w:val="24"/>
        </w:rPr>
        <w:t xml:space="preserve"> </w:t>
      </w:r>
      <w:r w:rsidR="0077407F">
        <w:rPr>
          <w:sz w:val="24"/>
        </w:rPr>
        <w:t xml:space="preserve">and </w:t>
      </w:r>
      <w:r w:rsidR="00F52D44">
        <w:rPr>
          <w:sz w:val="24"/>
        </w:rPr>
        <w:t xml:space="preserve">local and global </w:t>
      </w:r>
      <w:r w:rsidR="00C226FC">
        <w:rPr>
          <w:sz w:val="24"/>
        </w:rPr>
        <w:t xml:space="preserve">switch cost (Table </w:t>
      </w:r>
      <w:r w:rsidR="00E65C36">
        <w:rPr>
          <w:sz w:val="24"/>
        </w:rPr>
        <w:t>4</w:t>
      </w:r>
      <w:r w:rsidR="00C226FC">
        <w:rPr>
          <w:sz w:val="24"/>
        </w:rPr>
        <w:t xml:space="preserve">). </w:t>
      </w:r>
      <w:r w:rsidR="00371080">
        <w:rPr>
          <w:sz w:val="24"/>
        </w:rPr>
        <w:t>Overall</w:t>
      </w:r>
      <w:r w:rsidR="007E28C1">
        <w:rPr>
          <w:sz w:val="24"/>
        </w:rPr>
        <w:t xml:space="preserve">, </w:t>
      </w:r>
      <w:r w:rsidR="00371080">
        <w:rPr>
          <w:sz w:val="24"/>
        </w:rPr>
        <w:t>t</w:t>
      </w:r>
      <w:r w:rsidR="007E28C1">
        <w:rPr>
          <w:sz w:val="24"/>
        </w:rPr>
        <w:t xml:space="preserve">au </w:t>
      </w:r>
      <w:r w:rsidR="00371080">
        <w:rPr>
          <w:sz w:val="24"/>
        </w:rPr>
        <w:t>significantly</w:t>
      </w:r>
      <w:r w:rsidR="007E28C1">
        <w:rPr>
          <w:sz w:val="24"/>
        </w:rPr>
        <w:t xml:space="preserve"> differed </w:t>
      </w:r>
      <w:r w:rsidR="00371080">
        <w:rPr>
          <w:sz w:val="24"/>
        </w:rPr>
        <w:t>between</w:t>
      </w:r>
      <w:r w:rsidR="007E28C1">
        <w:rPr>
          <w:sz w:val="24"/>
        </w:rPr>
        <w:t xml:space="preserve"> trial type</w:t>
      </w:r>
      <w:r w:rsidR="00371080">
        <w:rPr>
          <w:sz w:val="24"/>
        </w:rPr>
        <w:t>s</w:t>
      </w:r>
      <w:r w:rsidR="007E28C1">
        <w:rPr>
          <w:sz w:val="24"/>
        </w:rPr>
        <w:t xml:space="preserve">, </w:t>
      </w:r>
      <w:r w:rsidR="007E28C1" w:rsidRPr="00C75F7A">
        <w:rPr>
          <w:i/>
          <w:iCs/>
          <w:sz w:val="24"/>
          <w:szCs w:val="24"/>
        </w:rPr>
        <w:t>F</w:t>
      </w:r>
      <w:r w:rsidR="007E28C1" w:rsidRPr="00C75F7A">
        <w:rPr>
          <w:sz w:val="24"/>
          <w:szCs w:val="24"/>
        </w:rPr>
        <w:t>(</w:t>
      </w:r>
      <w:r w:rsidR="007E28C1">
        <w:rPr>
          <w:sz w:val="24"/>
          <w:szCs w:val="24"/>
        </w:rPr>
        <w:t>4</w:t>
      </w:r>
      <w:r w:rsidR="007E28C1" w:rsidRPr="00C75F7A">
        <w:rPr>
          <w:sz w:val="24"/>
          <w:szCs w:val="24"/>
        </w:rPr>
        <w:t xml:space="preserve">, </w:t>
      </w:r>
      <w:r w:rsidR="007E28C1">
        <w:rPr>
          <w:sz w:val="24"/>
          <w:szCs w:val="24"/>
        </w:rPr>
        <w:t>352</w:t>
      </w:r>
      <w:r w:rsidR="007E28C1" w:rsidRPr="00C75F7A">
        <w:rPr>
          <w:sz w:val="24"/>
          <w:szCs w:val="24"/>
        </w:rPr>
        <w:t xml:space="preserve">) = </w:t>
      </w:r>
      <w:r w:rsidR="007E28C1">
        <w:rPr>
          <w:sz w:val="24"/>
          <w:szCs w:val="24"/>
        </w:rPr>
        <w:t>102.23</w:t>
      </w:r>
      <w:r w:rsidR="007E28C1" w:rsidRPr="00C75F7A">
        <w:rPr>
          <w:sz w:val="24"/>
          <w:szCs w:val="24"/>
        </w:rPr>
        <w:t xml:space="preserve">, </w:t>
      </w:r>
      <w:r w:rsidR="007E28C1" w:rsidRPr="00C75F7A">
        <w:rPr>
          <w:i/>
          <w:iCs/>
          <w:sz w:val="24"/>
          <w:szCs w:val="24"/>
        </w:rPr>
        <w:t>MSE</w:t>
      </w:r>
      <w:r w:rsidR="007E28C1">
        <w:rPr>
          <w:sz w:val="24"/>
          <w:szCs w:val="24"/>
        </w:rPr>
        <w:t xml:space="preserve"> = </w:t>
      </w:r>
      <w:r w:rsidR="0048148A">
        <w:rPr>
          <w:sz w:val="24"/>
          <w:szCs w:val="24"/>
        </w:rPr>
        <w:t>15317.13</w:t>
      </w:r>
      <w:r w:rsidR="007E28C1">
        <w:rPr>
          <w:sz w:val="24"/>
          <w:szCs w:val="24"/>
        </w:rPr>
        <w:t xml:space="preserve">, </w:t>
      </w:r>
      <w:r w:rsidR="007E28C1">
        <w:rPr>
          <w:rFonts w:eastAsia="Arial"/>
          <w:i/>
          <w:iCs/>
          <w:sz w:val="24"/>
          <w:szCs w:val="24"/>
        </w:rPr>
        <w:t>η</w:t>
      </w:r>
      <w:r w:rsidR="007E28C1">
        <w:rPr>
          <w:rFonts w:eastAsia="Arial"/>
          <w:sz w:val="24"/>
          <w:szCs w:val="24"/>
          <w:vertAlign w:val="superscript"/>
        </w:rPr>
        <w:t>2</w:t>
      </w:r>
      <w:r w:rsidR="007E28C1" w:rsidRPr="00786B25">
        <w:rPr>
          <w:rFonts w:eastAsia="Arial"/>
          <w:sz w:val="24"/>
          <w:szCs w:val="24"/>
          <w:vertAlign w:val="subscript"/>
        </w:rPr>
        <w:t>G</w:t>
      </w:r>
      <w:r w:rsidR="007E28C1">
        <w:rPr>
          <w:rFonts w:eastAsia="Arial"/>
          <w:sz w:val="24"/>
          <w:szCs w:val="24"/>
        </w:rPr>
        <w:t xml:space="preserve"> = .</w:t>
      </w:r>
      <w:r w:rsidR="0048148A">
        <w:rPr>
          <w:rFonts w:eastAsia="Arial"/>
          <w:sz w:val="24"/>
          <w:szCs w:val="24"/>
        </w:rPr>
        <w:t>19</w:t>
      </w:r>
      <w:r w:rsidR="007E28C1">
        <w:rPr>
          <w:rFonts w:eastAsia="Arial"/>
          <w:sz w:val="24"/>
          <w:szCs w:val="24"/>
        </w:rPr>
        <w:t>.</w:t>
      </w:r>
      <w:r w:rsidR="0048148A">
        <w:rPr>
          <w:rFonts w:eastAsia="Arial"/>
          <w:sz w:val="24"/>
          <w:szCs w:val="24"/>
        </w:rPr>
        <w:t xml:space="preserve"> Post-hoc testing indicated that for switch trials, no differences </w:t>
      </w:r>
      <w:r w:rsidR="002F0A82">
        <w:rPr>
          <w:rFonts w:eastAsia="Arial"/>
          <w:sz w:val="24"/>
          <w:szCs w:val="24"/>
        </w:rPr>
        <w:t xml:space="preserve">in </w:t>
      </w:r>
      <w:r w:rsidR="00AF726D">
        <w:rPr>
          <w:rFonts w:eastAsia="Arial"/>
          <w:sz w:val="24"/>
          <w:szCs w:val="24"/>
        </w:rPr>
        <w:t>t</w:t>
      </w:r>
      <w:r w:rsidR="002F0A82">
        <w:rPr>
          <w:rFonts w:eastAsia="Arial"/>
          <w:sz w:val="24"/>
          <w:szCs w:val="24"/>
        </w:rPr>
        <w:t xml:space="preserve">au </w:t>
      </w:r>
      <w:r w:rsidR="0048148A">
        <w:rPr>
          <w:rFonts w:eastAsia="Arial"/>
          <w:sz w:val="24"/>
          <w:szCs w:val="24"/>
        </w:rPr>
        <w:t>occurred as a function of presentation</w:t>
      </w:r>
      <w:r w:rsidR="002F0A82">
        <w:rPr>
          <w:rFonts w:eastAsia="Arial"/>
          <w:sz w:val="24"/>
          <w:szCs w:val="24"/>
        </w:rPr>
        <w:t xml:space="preserve"> sequence, </w:t>
      </w:r>
      <w:r w:rsidR="002F0A82" w:rsidRPr="00076583">
        <w:rPr>
          <w:rFonts w:eastAsia="Arial"/>
          <w:i/>
          <w:iCs/>
          <w:sz w:val="24"/>
          <w:szCs w:val="24"/>
        </w:rPr>
        <w:t>t</w:t>
      </w:r>
      <w:r w:rsidR="00D646AD">
        <w:rPr>
          <w:rFonts w:eastAsia="Arial"/>
          <w:sz w:val="24"/>
          <w:szCs w:val="24"/>
        </w:rPr>
        <w:t xml:space="preserve"> &lt; 1, </w:t>
      </w:r>
      <w:r w:rsidR="00D646AD" w:rsidRPr="00D646AD">
        <w:rPr>
          <w:rFonts w:eastAsia="Arial"/>
          <w:i/>
          <w:iCs/>
          <w:sz w:val="24"/>
          <w:szCs w:val="24"/>
        </w:rPr>
        <w:t>p</w:t>
      </w:r>
      <w:r w:rsidR="00D646AD">
        <w:rPr>
          <w:rFonts w:eastAsia="Arial"/>
          <w:sz w:val="24"/>
          <w:szCs w:val="24"/>
        </w:rPr>
        <w:t xml:space="preserve"> = .87,</w:t>
      </w:r>
      <w:r w:rsidR="002F0A82">
        <w:rPr>
          <w:rFonts w:eastAsia="Arial"/>
          <w:sz w:val="24"/>
          <w:szCs w:val="24"/>
        </w:rPr>
        <w:t xml:space="preserve"> </w:t>
      </w:r>
      <w:r w:rsidR="002F0A82" w:rsidRPr="00076583">
        <w:rPr>
          <w:rFonts w:eastAsia="Arial"/>
          <w:i/>
          <w:iCs/>
          <w:sz w:val="24"/>
          <w:szCs w:val="24"/>
        </w:rPr>
        <w:t>p</w:t>
      </w:r>
      <w:r w:rsidR="002F0A82" w:rsidRPr="00076583">
        <w:rPr>
          <w:rFonts w:eastAsia="Arial"/>
          <w:caps/>
          <w:sz w:val="24"/>
          <w:szCs w:val="24"/>
          <w:vertAlign w:val="subscript"/>
        </w:rPr>
        <w:t>bic</w:t>
      </w:r>
      <w:r w:rsidR="002F0A82">
        <w:rPr>
          <w:rFonts w:eastAsia="Arial"/>
          <w:sz w:val="24"/>
          <w:szCs w:val="24"/>
        </w:rPr>
        <w:t xml:space="preserve"> = </w:t>
      </w:r>
      <w:r w:rsidR="00496A8F">
        <w:rPr>
          <w:rFonts w:eastAsia="Arial"/>
          <w:sz w:val="24"/>
          <w:szCs w:val="24"/>
        </w:rPr>
        <w:t>.90</w:t>
      </w:r>
      <w:r w:rsidR="0048148A">
        <w:rPr>
          <w:rFonts w:eastAsia="Arial"/>
          <w:sz w:val="24"/>
          <w:szCs w:val="24"/>
        </w:rPr>
        <w:t xml:space="preserve">. </w:t>
      </w:r>
      <w:r w:rsidR="00E447C5">
        <w:rPr>
          <w:rFonts w:eastAsia="Arial"/>
          <w:sz w:val="24"/>
          <w:szCs w:val="24"/>
        </w:rPr>
        <w:t xml:space="preserve">However, for non-switch trials, Tau was greater </w:t>
      </w:r>
      <w:r w:rsidR="00D646AD">
        <w:rPr>
          <w:rFonts w:eastAsia="Arial"/>
          <w:sz w:val="24"/>
          <w:szCs w:val="24"/>
        </w:rPr>
        <w:t>when switching was predictive versus random</w:t>
      </w:r>
      <w:r w:rsidR="00E447C5">
        <w:rPr>
          <w:rFonts w:eastAsia="Arial"/>
          <w:sz w:val="24"/>
          <w:szCs w:val="24"/>
        </w:rPr>
        <w:t xml:space="preserve">, </w:t>
      </w:r>
      <w:r w:rsidR="0051684A" w:rsidRPr="00076583">
        <w:rPr>
          <w:rFonts w:eastAsia="Arial"/>
          <w:i/>
          <w:iCs/>
          <w:sz w:val="24"/>
          <w:szCs w:val="24"/>
        </w:rPr>
        <w:t>t</w:t>
      </w:r>
      <w:r w:rsidR="0051684A">
        <w:rPr>
          <w:rFonts w:eastAsia="Arial"/>
          <w:sz w:val="24"/>
          <w:szCs w:val="24"/>
        </w:rPr>
        <w:t xml:space="preserve">(88) = 2.17, </w:t>
      </w:r>
      <w:r w:rsidR="0051684A" w:rsidRPr="00076583">
        <w:rPr>
          <w:rFonts w:eastAsia="Arial"/>
          <w:i/>
          <w:iCs/>
          <w:sz w:val="24"/>
          <w:szCs w:val="24"/>
        </w:rPr>
        <w:t>SEM</w:t>
      </w:r>
      <w:r w:rsidR="0051684A">
        <w:rPr>
          <w:rFonts w:eastAsia="Arial"/>
          <w:sz w:val="24"/>
          <w:szCs w:val="24"/>
        </w:rPr>
        <w:t xml:space="preserve"> = 18.07, </w:t>
      </w:r>
      <w:r w:rsidR="0051684A" w:rsidRPr="00076583">
        <w:rPr>
          <w:rFonts w:eastAsia="Arial"/>
          <w:i/>
          <w:iCs/>
          <w:sz w:val="24"/>
          <w:szCs w:val="24"/>
        </w:rPr>
        <w:t>p</w:t>
      </w:r>
      <w:r w:rsidR="0051684A">
        <w:rPr>
          <w:rFonts w:eastAsia="Arial"/>
          <w:sz w:val="24"/>
          <w:szCs w:val="24"/>
        </w:rPr>
        <w:t xml:space="preserve"> = .03, </w:t>
      </w:r>
      <w:r w:rsidR="0051684A">
        <w:rPr>
          <w:rFonts w:eastAsia="Arial"/>
          <w:i/>
          <w:iCs/>
          <w:sz w:val="24"/>
          <w:szCs w:val="24"/>
        </w:rPr>
        <w:t>d</w:t>
      </w:r>
      <w:r w:rsidR="0051684A">
        <w:rPr>
          <w:rFonts w:eastAsia="Arial"/>
          <w:sz w:val="24"/>
          <w:szCs w:val="24"/>
        </w:rPr>
        <w:t xml:space="preserve"> = 0.</w:t>
      </w:r>
      <w:r w:rsidR="00D646AD">
        <w:rPr>
          <w:rFonts w:eastAsia="Arial"/>
          <w:sz w:val="24"/>
          <w:szCs w:val="24"/>
        </w:rPr>
        <w:t>14</w:t>
      </w:r>
      <w:r w:rsidR="00E447C5">
        <w:rPr>
          <w:rFonts w:eastAsia="Arial"/>
          <w:sz w:val="24"/>
          <w:szCs w:val="24"/>
        </w:rPr>
        <w:t xml:space="preserve">. </w:t>
      </w:r>
      <w:r w:rsidR="00AF726D">
        <w:rPr>
          <w:rFonts w:eastAsia="Arial"/>
          <w:sz w:val="24"/>
          <w:szCs w:val="24"/>
        </w:rPr>
        <w:t>Regarding</w:t>
      </w:r>
      <w:r w:rsidR="00AB130C">
        <w:rPr>
          <w:rFonts w:eastAsia="Arial"/>
          <w:sz w:val="24"/>
          <w:szCs w:val="24"/>
        </w:rPr>
        <w:t xml:space="preserve"> </w:t>
      </w:r>
      <w:r w:rsidR="00371080">
        <w:rPr>
          <w:rFonts w:eastAsia="Arial"/>
          <w:sz w:val="24"/>
          <w:szCs w:val="24"/>
        </w:rPr>
        <w:t>switch costs</w:t>
      </w:r>
      <w:r w:rsidR="00AB130C">
        <w:rPr>
          <w:rFonts w:eastAsia="Arial"/>
          <w:sz w:val="24"/>
          <w:szCs w:val="24"/>
        </w:rPr>
        <w:t xml:space="preserve">, tau was greater for </w:t>
      </w:r>
      <w:r w:rsidR="00F87EBA">
        <w:rPr>
          <w:rFonts w:eastAsia="Arial"/>
          <w:sz w:val="24"/>
          <w:szCs w:val="24"/>
        </w:rPr>
        <w:t>global</w:t>
      </w:r>
      <w:r w:rsidR="00AB130C">
        <w:rPr>
          <w:rFonts w:eastAsia="Arial"/>
          <w:sz w:val="24"/>
          <w:szCs w:val="24"/>
        </w:rPr>
        <w:t xml:space="preserve"> </w:t>
      </w:r>
      <w:r w:rsidR="00740454">
        <w:rPr>
          <w:rFonts w:eastAsia="Arial"/>
          <w:sz w:val="24"/>
          <w:szCs w:val="24"/>
        </w:rPr>
        <w:t>than</w:t>
      </w:r>
      <w:r w:rsidR="00AB130C">
        <w:rPr>
          <w:rFonts w:eastAsia="Arial"/>
          <w:sz w:val="24"/>
          <w:szCs w:val="24"/>
        </w:rPr>
        <w:t xml:space="preserve"> </w:t>
      </w:r>
      <w:r w:rsidR="00F87EBA">
        <w:rPr>
          <w:rFonts w:eastAsia="Arial"/>
          <w:sz w:val="24"/>
          <w:szCs w:val="24"/>
        </w:rPr>
        <w:t xml:space="preserve">local </w:t>
      </w:r>
      <w:r w:rsidR="00AB130C">
        <w:rPr>
          <w:rFonts w:eastAsia="Arial"/>
          <w:sz w:val="24"/>
          <w:szCs w:val="24"/>
        </w:rPr>
        <w:t xml:space="preserve">costs, </w:t>
      </w:r>
      <w:r w:rsidR="00A2142F" w:rsidRPr="00C75F7A">
        <w:rPr>
          <w:i/>
          <w:iCs/>
          <w:sz w:val="24"/>
          <w:szCs w:val="24"/>
        </w:rPr>
        <w:t>F</w:t>
      </w:r>
      <w:r w:rsidR="00A2142F" w:rsidRPr="00C75F7A">
        <w:rPr>
          <w:sz w:val="24"/>
          <w:szCs w:val="24"/>
        </w:rPr>
        <w:t>(</w:t>
      </w:r>
      <w:r w:rsidR="00A2142F">
        <w:rPr>
          <w:sz w:val="24"/>
          <w:szCs w:val="24"/>
        </w:rPr>
        <w:t>1</w:t>
      </w:r>
      <w:r w:rsidR="00A2142F" w:rsidRPr="00C75F7A">
        <w:rPr>
          <w:sz w:val="24"/>
          <w:szCs w:val="24"/>
        </w:rPr>
        <w:t xml:space="preserve">, </w:t>
      </w:r>
      <w:r w:rsidR="00A2142F">
        <w:rPr>
          <w:sz w:val="24"/>
          <w:szCs w:val="24"/>
        </w:rPr>
        <w:t>88</w:t>
      </w:r>
      <w:r w:rsidR="00A2142F" w:rsidRPr="00C75F7A">
        <w:rPr>
          <w:sz w:val="24"/>
          <w:szCs w:val="24"/>
        </w:rPr>
        <w:t xml:space="preserve">) = </w:t>
      </w:r>
      <w:r w:rsidR="00A2142F">
        <w:rPr>
          <w:sz w:val="24"/>
          <w:szCs w:val="24"/>
        </w:rPr>
        <w:t>252.88</w:t>
      </w:r>
      <w:r w:rsidR="00A2142F" w:rsidRPr="00C75F7A">
        <w:rPr>
          <w:sz w:val="24"/>
          <w:szCs w:val="24"/>
        </w:rPr>
        <w:t xml:space="preserve">, </w:t>
      </w:r>
      <w:r w:rsidR="00A2142F" w:rsidRPr="00C75F7A">
        <w:rPr>
          <w:i/>
          <w:iCs/>
          <w:sz w:val="24"/>
          <w:szCs w:val="24"/>
        </w:rPr>
        <w:t>MSE</w:t>
      </w:r>
      <w:r w:rsidR="00A2142F">
        <w:rPr>
          <w:sz w:val="24"/>
          <w:szCs w:val="24"/>
        </w:rPr>
        <w:t xml:space="preserve"> = </w:t>
      </w:r>
      <w:r w:rsidR="00DF09D2">
        <w:rPr>
          <w:sz w:val="24"/>
          <w:szCs w:val="24"/>
        </w:rPr>
        <w:t>28881.22</w:t>
      </w:r>
      <w:r w:rsidR="00A2142F">
        <w:rPr>
          <w:sz w:val="24"/>
          <w:szCs w:val="24"/>
        </w:rPr>
        <w:t xml:space="preserve">, </w:t>
      </w:r>
      <w:r w:rsidR="00A2142F">
        <w:rPr>
          <w:rFonts w:eastAsia="Arial"/>
          <w:i/>
          <w:iCs/>
          <w:sz w:val="24"/>
          <w:szCs w:val="24"/>
        </w:rPr>
        <w:t>η</w:t>
      </w:r>
      <w:r w:rsidR="00A2142F">
        <w:rPr>
          <w:rFonts w:eastAsia="Arial"/>
          <w:sz w:val="24"/>
          <w:szCs w:val="24"/>
          <w:vertAlign w:val="superscript"/>
        </w:rPr>
        <w:t>2</w:t>
      </w:r>
      <w:r w:rsidR="00A2142F" w:rsidRPr="00786B25">
        <w:rPr>
          <w:rFonts w:eastAsia="Arial"/>
          <w:sz w:val="24"/>
          <w:szCs w:val="24"/>
          <w:vertAlign w:val="subscript"/>
        </w:rPr>
        <w:t>G</w:t>
      </w:r>
      <w:r w:rsidR="00A2142F">
        <w:rPr>
          <w:rFonts w:eastAsia="Arial"/>
          <w:sz w:val="24"/>
          <w:szCs w:val="24"/>
        </w:rPr>
        <w:t xml:space="preserve"> = .</w:t>
      </w:r>
      <w:r w:rsidR="00DF09D2">
        <w:rPr>
          <w:rFonts w:eastAsia="Arial"/>
          <w:sz w:val="24"/>
          <w:szCs w:val="24"/>
        </w:rPr>
        <w:t>40</w:t>
      </w:r>
      <w:r w:rsidR="00740454">
        <w:rPr>
          <w:rFonts w:eastAsia="Arial"/>
          <w:sz w:val="24"/>
          <w:szCs w:val="24"/>
        </w:rPr>
        <w:t xml:space="preserve">, consistent with the </w:t>
      </w:r>
      <w:proofErr w:type="spellStart"/>
      <w:r w:rsidR="008A3879">
        <w:rPr>
          <w:rFonts w:eastAsia="Arial"/>
          <w:sz w:val="24"/>
          <w:szCs w:val="24"/>
        </w:rPr>
        <w:t>V</w:t>
      </w:r>
      <w:r w:rsidR="00740454">
        <w:rPr>
          <w:rFonts w:eastAsia="Arial"/>
          <w:sz w:val="24"/>
          <w:szCs w:val="24"/>
        </w:rPr>
        <w:t>incentile</w:t>
      </w:r>
      <w:proofErr w:type="spellEnd"/>
      <w:r w:rsidR="00740454">
        <w:rPr>
          <w:rFonts w:eastAsia="Arial"/>
          <w:sz w:val="24"/>
          <w:szCs w:val="24"/>
        </w:rPr>
        <w:t xml:space="preserve"> plots</w:t>
      </w:r>
      <w:r w:rsidR="00AB130C">
        <w:rPr>
          <w:rFonts w:eastAsia="Arial"/>
          <w:sz w:val="24"/>
          <w:szCs w:val="24"/>
        </w:rPr>
        <w:t xml:space="preserve">. Additionally, tau was greater for when switching was </w:t>
      </w:r>
      <w:r w:rsidR="00A2142F">
        <w:rPr>
          <w:rFonts w:eastAsia="Arial"/>
          <w:sz w:val="24"/>
          <w:szCs w:val="24"/>
        </w:rPr>
        <w:t>predictive</w:t>
      </w:r>
      <w:r w:rsidR="00AB130C">
        <w:rPr>
          <w:rFonts w:eastAsia="Arial"/>
          <w:sz w:val="24"/>
          <w:szCs w:val="24"/>
        </w:rPr>
        <w:t xml:space="preserve"> </w:t>
      </w:r>
      <w:r w:rsidR="008D0E71">
        <w:rPr>
          <w:rFonts w:eastAsia="Arial"/>
          <w:sz w:val="24"/>
          <w:szCs w:val="24"/>
        </w:rPr>
        <w:t>versus</w:t>
      </w:r>
      <w:r w:rsidR="00AB130C">
        <w:rPr>
          <w:rFonts w:eastAsia="Arial"/>
          <w:sz w:val="24"/>
          <w:szCs w:val="24"/>
        </w:rPr>
        <w:t xml:space="preserve"> </w:t>
      </w:r>
      <w:r w:rsidR="00A2142F">
        <w:rPr>
          <w:rFonts w:eastAsia="Arial"/>
          <w:sz w:val="24"/>
          <w:szCs w:val="24"/>
        </w:rPr>
        <w:t>random</w:t>
      </w:r>
      <w:r w:rsidR="00AB130C">
        <w:rPr>
          <w:rFonts w:eastAsia="Arial"/>
          <w:sz w:val="24"/>
          <w:szCs w:val="24"/>
        </w:rPr>
        <w:t xml:space="preserve">, </w:t>
      </w:r>
      <w:r w:rsidR="00A2142F" w:rsidRPr="00C75F7A">
        <w:rPr>
          <w:i/>
          <w:iCs/>
          <w:sz w:val="24"/>
          <w:szCs w:val="24"/>
        </w:rPr>
        <w:t>F</w:t>
      </w:r>
      <w:r w:rsidR="00A2142F" w:rsidRPr="00C75F7A">
        <w:rPr>
          <w:sz w:val="24"/>
          <w:szCs w:val="24"/>
        </w:rPr>
        <w:t>(</w:t>
      </w:r>
      <w:r w:rsidR="00A2142F">
        <w:rPr>
          <w:sz w:val="24"/>
          <w:szCs w:val="24"/>
        </w:rPr>
        <w:t>1</w:t>
      </w:r>
      <w:r w:rsidR="00A2142F" w:rsidRPr="00C75F7A">
        <w:rPr>
          <w:sz w:val="24"/>
          <w:szCs w:val="24"/>
        </w:rPr>
        <w:t xml:space="preserve">, </w:t>
      </w:r>
      <w:r w:rsidR="00A2142F">
        <w:rPr>
          <w:sz w:val="24"/>
          <w:szCs w:val="24"/>
        </w:rPr>
        <w:t>88</w:t>
      </w:r>
      <w:r w:rsidR="00A2142F" w:rsidRPr="00C75F7A">
        <w:rPr>
          <w:sz w:val="24"/>
          <w:szCs w:val="24"/>
        </w:rPr>
        <w:t xml:space="preserve">) = </w:t>
      </w:r>
      <w:r w:rsidR="00A2142F">
        <w:rPr>
          <w:sz w:val="24"/>
          <w:szCs w:val="24"/>
        </w:rPr>
        <w:t>4.37</w:t>
      </w:r>
      <w:r w:rsidR="00A2142F" w:rsidRPr="00C75F7A">
        <w:rPr>
          <w:sz w:val="24"/>
          <w:szCs w:val="24"/>
        </w:rPr>
        <w:t xml:space="preserve">, </w:t>
      </w:r>
      <w:r w:rsidR="00A2142F" w:rsidRPr="00C75F7A">
        <w:rPr>
          <w:i/>
          <w:iCs/>
          <w:sz w:val="24"/>
          <w:szCs w:val="24"/>
        </w:rPr>
        <w:t>MSE</w:t>
      </w:r>
      <w:r w:rsidR="00A2142F">
        <w:rPr>
          <w:sz w:val="24"/>
          <w:szCs w:val="24"/>
        </w:rPr>
        <w:t xml:space="preserve"> = 33003.65, </w:t>
      </w:r>
      <w:r w:rsidR="00A2142F">
        <w:rPr>
          <w:rFonts w:eastAsia="Arial"/>
          <w:i/>
          <w:iCs/>
          <w:sz w:val="24"/>
          <w:szCs w:val="24"/>
        </w:rPr>
        <w:t>η</w:t>
      </w:r>
      <w:r w:rsidR="00A2142F">
        <w:rPr>
          <w:rFonts w:eastAsia="Arial"/>
          <w:sz w:val="24"/>
          <w:szCs w:val="24"/>
          <w:vertAlign w:val="superscript"/>
        </w:rPr>
        <w:t>2</w:t>
      </w:r>
      <w:r w:rsidR="00A2142F" w:rsidRPr="00786B25">
        <w:rPr>
          <w:rFonts w:eastAsia="Arial"/>
          <w:sz w:val="24"/>
          <w:szCs w:val="24"/>
          <w:vertAlign w:val="subscript"/>
        </w:rPr>
        <w:t>G</w:t>
      </w:r>
      <w:r w:rsidR="00A2142F">
        <w:rPr>
          <w:rFonts w:eastAsia="Arial"/>
          <w:sz w:val="24"/>
          <w:szCs w:val="24"/>
        </w:rPr>
        <w:t xml:space="preserve"> = .01</w:t>
      </w:r>
      <w:r w:rsidR="00AB130C">
        <w:rPr>
          <w:rFonts w:eastAsia="Arial"/>
          <w:sz w:val="24"/>
          <w:szCs w:val="24"/>
        </w:rPr>
        <w:t xml:space="preserve">. However, the Switch Cost </w:t>
      </w:r>
      <w:r w:rsidR="00AF726D" w:rsidRPr="00AF726D">
        <w:rPr>
          <w:rFonts w:eastAsia="Arial"/>
          <w:sz w:val="24"/>
          <w:szCs w:val="24"/>
        </w:rPr>
        <w:t>×</w:t>
      </w:r>
      <w:r w:rsidR="00AF726D">
        <w:rPr>
          <w:rFonts w:eastAsia="Arial"/>
          <w:sz w:val="24"/>
          <w:szCs w:val="24"/>
        </w:rPr>
        <w:t xml:space="preserve"> Presentation Sequence interaction was non-significant, </w:t>
      </w:r>
      <w:r w:rsidR="00DF09D2" w:rsidRPr="00C75F7A">
        <w:rPr>
          <w:i/>
          <w:iCs/>
          <w:sz w:val="24"/>
          <w:szCs w:val="24"/>
        </w:rPr>
        <w:t>F</w:t>
      </w:r>
      <w:r w:rsidR="00DF09D2" w:rsidRPr="00C75F7A">
        <w:rPr>
          <w:sz w:val="24"/>
          <w:szCs w:val="24"/>
        </w:rPr>
        <w:t>(</w:t>
      </w:r>
      <w:r w:rsidR="00DF09D2">
        <w:rPr>
          <w:sz w:val="24"/>
          <w:szCs w:val="24"/>
        </w:rPr>
        <w:t>1</w:t>
      </w:r>
      <w:r w:rsidR="00DF09D2" w:rsidRPr="00C75F7A">
        <w:rPr>
          <w:sz w:val="24"/>
          <w:szCs w:val="24"/>
        </w:rPr>
        <w:t xml:space="preserve">, </w:t>
      </w:r>
      <w:r w:rsidR="00DF09D2">
        <w:rPr>
          <w:sz w:val="24"/>
          <w:szCs w:val="24"/>
        </w:rPr>
        <w:t>88</w:t>
      </w:r>
      <w:r w:rsidR="00DF09D2" w:rsidRPr="00C75F7A">
        <w:rPr>
          <w:sz w:val="24"/>
          <w:szCs w:val="24"/>
        </w:rPr>
        <w:t xml:space="preserve">) </w:t>
      </w:r>
      <w:r w:rsidR="00DF09D2">
        <w:rPr>
          <w:sz w:val="24"/>
          <w:szCs w:val="24"/>
        </w:rPr>
        <w:t>&lt; 1</w:t>
      </w:r>
      <w:r w:rsidR="00DF09D2" w:rsidRPr="00C75F7A">
        <w:rPr>
          <w:sz w:val="24"/>
          <w:szCs w:val="24"/>
        </w:rPr>
        <w:t xml:space="preserve">, </w:t>
      </w:r>
      <w:r w:rsidR="00DF09D2" w:rsidRPr="00C75F7A">
        <w:rPr>
          <w:i/>
          <w:iCs/>
          <w:sz w:val="24"/>
          <w:szCs w:val="24"/>
        </w:rPr>
        <w:t>MSE</w:t>
      </w:r>
      <w:r w:rsidR="00DF09D2">
        <w:rPr>
          <w:sz w:val="24"/>
          <w:szCs w:val="24"/>
        </w:rPr>
        <w:t xml:space="preserve"> = 6506.01, </w:t>
      </w:r>
      <w:r w:rsidR="00DF09D2">
        <w:rPr>
          <w:rFonts w:eastAsia="Arial"/>
          <w:i/>
          <w:iCs/>
          <w:sz w:val="24"/>
          <w:szCs w:val="24"/>
        </w:rPr>
        <w:t xml:space="preserve">p </w:t>
      </w:r>
      <w:r w:rsidR="00DF09D2">
        <w:rPr>
          <w:rFonts w:eastAsia="Arial"/>
          <w:sz w:val="24"/>
          <w:szCs w:val="24"/>
        </w:rPr>
        <w:t xml:space="preserve">= .87, </w:t>
      </w:r>
      <w:r w:rsidR="00DF09D2" w:rsidRPr="00DF09D2">
        <w:rPr>
          <w:rFonts w:eastAsia="Arial"/>
          <w:i/>
          <w:iCs/>
          <w:sz w:val="24"/>
          <w:szCs w:val="24"/>
        </w:rPr>
        <w:t>p</w:t>
      </w:r>
      <w:r w:rsidR="00DF09D2" w:rsidRPr="00DF09D2">
        <w:rPr>
          <w:rFonts w:eastAsia="Arial"/>
          <w:sz w:val="24"/>
          <w:szCs w:val="24"/>
          <w:vertAlign w:val="subscript"/>
        </w:rPr>
        <w:t>BIC</w:t>
      </w:r>
      <w:r w:rsidR="00DF09D2">
        <w:rPr>
          <w:rFonts w:eastAsia="Arial"/>
          <w:sz w:val="24"/>
          <w:szCs w:val="24"/>
        </w:rPr>
        <w:t xml:space="preserve"> = .90</w:t>
      </w:r>
      <w:r w:rsidR="00691DDB">
        <w:rPr>
          <w:rFonts w:eastAsia="Arial"/>
          <w:sz w:val="24"/>
          <w:szCs w:val="24"/>
        </w:rPr>
        <w:t>.</w:t>
      </w:r>
    </w:p>
    <w:p w14:paraId="70952E42" w14:textId="7E6D0FD6" w:rsidR="002D4E15" w:rsidRDefault="002D4E15" w:rsidP="002D4E15">
      <w:pPr>
        <w:spacing w:line="480" w:lineRule="auto"/>
        <w:jc w:val="center"/>
        <w:rPr>
          <w:b/>
          <w:bCs/>
          <w:sz w:val="24"/>
        </w:rPr>
      </w:pPr>
      <w:r>
        <w:rPr>
          <w:b/>
          <w:bCs/>
          <w:sz w:val="24"/>
        </w:rPr>
        <w:t>General Discussion</w:t>
      </w:r>
    </w:p>
    <w:p w14:paraId="2FE1CEB8" w14:textId="06A3FC9F" w:rsidR="00201E0F" w:rsidRPr="007338DF" w:rsidRDefault="002524BB" w:rsidP="00735B80">
      <w:pPr>
        <w:spacing w:line="480" w:lineRule="auto"/>
        <w:ind w:firstLine="720"/>
        <w:rPr>
          <w:color w:val="0070C0"/>
          <w:sz w:val="24"/>
        </w:rPr>
      </w:pPr>
      <w:r w:rsidRPr="001F20A7">
        <w:rPr>
          <w:color w:val="0070C0"/>
          <w:sz w:val="24"/>
        </w:rPr>
        <w:t>Our</w:t>
      </w:r>
      <w:r w:rsidR="006F08AA" w:rsidRPr="001F20A7">
        <w:rPr>
          <w:color w:val="0070C0"/>
          <w:sz w:val="24"/>
        </w:rPr>
        <w:t xml:space="preserve"> primary goal was to</w:t>
      </w:r>
      <w:r w:rsidR="00211CE3" w:rsidRPr="001F20A7">
        <w:rPr>
          <w:color w:val="0070C0"/>
          <w:sz w:val="24"/>
        </w:rPr>
        <w:t xml:space="preserve"> assess the effects of predictive </w:t>
      </w:r>
      <w:r w:rsidR="006477E3" w:rsidRPr="001F20A7">
        <w:rPr>
          <w:color w:val="0070C0"/>
          <w:sz w:val="24"/>
        </w:rPr>
        <w:t>and</w:t>
      </w:r>
      <w:r w:rsidR="00211CE3" w:rsidRPr="001F20A7">
        <w:rPr>
          <w:color w:val="0070C0"/>
          <w:sz w:val="24"/>
        </w:rPr>
        <w:t xml:space="preserve"> random sequenc</w:t>
      </w:r>
      <w:r w:rsidR="001F20A7" w:rsidRPr="001F20A7">
        <w:rPr>
          <w:color w:val="0070C0"/>
          <w:sz w:val="24"/>
        </w:rPr>
        <w:t>ed task-switching on working memory and attentional control.</w:t>
      </w:r>
      <w:r w:rsidR="006F08AA" w:rsidRPr="001F20A7">
        <w:rPr>
          <w:color w:val="0070C0"/>
          <w:sz w:val="24"/>
        </w:rPr>
        <w:t xml:space="preserve"> </w:t>
      </w:r>
      <w:r w:rsidR="00211CE3">
        <w:rPr>
          <w:sz w:val="24"/>
        </w:rPr>
        <w:t xml:space="preserve">In </w:t>
      </w:r>
      <w:r w:rsidR="006F08AA">
        <w:rPr>
          <w:sz w:val="24"/>
        </w:rPr>
        <w:t>doing so, we utilized</w:t>
      </w:r>
      <w:r w:rsidR="003B7530">
        <w:rPr>
          <w:sz w:val="24"/>
        </w:rPr>
        <w:t xml:space="preserve"> the CVOE </w:t>
      </w:r>
      <w:r w:rsidR="00211CE3">
        <w:rPr>
          <w:sz w:val="24"/>
        </w:rPr>
        <w:t xml:space="preserve">switch </w:t>
      </w:r>
      <w:r w:rsidR="003B7530">
        <w:rPr>
          <w:sz w:val="24"/>
        </w:rPr>
        <w:t>task</w:t>
      </w:r>
      <w:r w:rsidR="00D86473">
        <w:rPr>
          <w:sz w:val="24"/>
        </w:rPr>
        <w:t>,</w:t>
      </w:r>
      <w:r w:rsidR="00211CE3">
        <w:rPr>
          <w:sz w:val="24"/>
        </w:rPr>
        <w:t xml:space="preserve"> as it allowed for computation of local and global switch costs</w:t>
      </w:r>
      <w:r w:rsidR="006477E3">
        <w:rPr>
          <w:sz w:val="24"/>
        </w:rPr>
        <w:t xml:space="preserve"> </w:t>
      </w:r>
      <w:r w:rsidR="006B4E7C">
        <w:rPr>
          <w:sz w:val="24"/>
        </w:rPr>
        <w:t xml:space="preserve">while </w:t>
      </w:r>
      <w:r w:rsidR="006477E3">
        <w:rPr>
          <w:sz w:val="24"/>
        </w:rPr>
        <w:t>using a bivalent response stimulus</w:t>
      </w:r>
      <w:r w:rsidR="00211CE3">
        <w:rPr>
          <w:sz w:val="24"/>
        </w:rPr>
        <w:t>.</w:t>
      </w:r>
      <w:r w:rsidR="003B7530">
        <w:rPr>
          <w:sz w:val="24"/>
        </w:rPr>
        <w:t xml:space="preserve"> </w:t>
      </w:r>
      <w:r w:rsidR="00211CE3">
        <w:rPr>
          <w:sz w:val="24"/>
        </w:rPr>
        <w:t xml:space="preserve">Participants first completed two pure blocks before completing </w:t>
      </w:r>
      <w:r w:rsidR="006477E3">
        <w:rPr>
          <w:sz w:val="24"/>
        </w:rPr>
        <w:t>switch blocks containing alternating</w:t>
      </w:r>
      <w:r w:rsidR="0021176C">
        <w:rPr>
          <w:sz w:val="24"/>
        </w:rPr>
        <w:t>-</w:t>
      </w:r>
      <w:r w:rsidR="006477E3">
        <w:rPr>
          <w:sz w:val="24"/>
        </w:rPr>
        <w:t>runs and random switch block sequences.</w:t>
      </w:r>
      <w:r w:rsidR="00211CE3">
        <w:rPr>
          <w:sz w:val="24"/>
        </w:rPr>
        <w:t xml:space="preserve"> Thus, pure blocks were compared to</w:t>
      </w:r>
      <w:r w:rsidR="00595C1E">
        <w:rPr>
          <w:sz w:val="24"/>
        </w:rPr>
        <w:t xml:space="preserve"> switch blocks</w:t>
      </w:r>
      <w:r w:rsidR="00211CE3">
        <w:rPr>
          <w:sz w:val="24"/>
        </w:rPr>
        <w:t xml:space="preserve"> </w:t>
      </w:r>
      <w:r w:rsidR="000A1A62">
        <w:rPr>
          <w:sz w:val="24"/>
        </w:rPr>
        <w:t>when</w:t>
      </w:r>
      <w:r w:rsidR="00211CE3">
        <w:rPr>
          <w:sz w:val="24"/>
        </w:rPr>
        <w:t xml:space="preserve"> task switching utilized </w:t>
      </w:r>
      <w:r w:rsidR="000A1A62">
        <w:rPr>
          <w:sz w:val="24"/>
        </w:rPr>
        <w:t xml:space="preserve">predictive pattern and when task switches occurred with no apparent pattern. </w:t>
      </w:r>
      <w:r w:rsidR="00211CE3">
        <w:rPr>
          <w:sz w:val="24"/>
        </w:rPr>
        <w:t xml:space="preserve">Analyses of trial types allowed us to directly assess </w:t>
      </w:r>
      <w:r w:rsidR="00490B02">
        <w:rPr>
          <w:sz w:val="24"/>
        </w:rPr>
        <w:t xml:space="preserve">changes in task </w:t>
      </w:r>
      <w:r w:rsidR="00211CE3">
        <w:rPr>
          <w:sz w:val="24"/>
        </w:rPr>
        <w:t>performance as function</w:t>
      </w:r>
      <w:r w:rsidR="00490B02">
        <w:rPr>
          <w:sz w:val="24"/>
        </w:rPr>
        <w:t>s</w:t>
      </w:r>
      <w:r w:rsidR="00211CE3">
        <w:rPr>
          <w:sz w:val="24"/>
        </w:rPr>
        <w:t xml:space="preserve"> of block type and switch sequence</w:t>
      </w:r>
      <w:ins w:id="111" w:author="Mark Huff" w:date="2022-10-17T14:57:00Z">
        <w:r w:rsidR="002833A3">
          <w:rPr>
            <w:sz w:val="24"/>
          </w:rPr>
          <w:t xml:space="preserve">. </w:t>
        </w:r>
      </w:ins>
      <w:del w:id="112" w:author="Mark Huff" w:date="2022-10-17T14:57:00Z">
        <w:r w:rsidR="00211CE3" w:rsidDel="005E2B25">
          <w:rPr>
            <w:sz w:val="24"/>
          </w:rPr>
          <w:delText xml:space="preserve">, </w:delText>
        </w:r>
        <w:r w:rsidR="00211CE3" w:rsidRPr="00490B02" w:rsidDel="005E2B25">
          <w:rPr>
            <w:color w:val="0070C0"/>
            <w:sz w:val="24"/>
          </w:rPr>
          <w:delText xml:space="preserve">while </w:delText>
        </w:r>
        <w:r w:rsidR="000A1A62" w:rsidRPr="00490B02" w:rsidDel="005E2B25">
          <w:rPr>
            <w:color w:val="0070C0"/>
            <w:sz w:val="24"/>
          </w:rPr>
          <w:delText>comparisons between</w:delText>
        </w:r>
        <w:r w:rsidR="00201E0F" w:rsidRPr="00490B02" w:rsidDel="005E2B25">
          <w:rPr>
            <w:color w:val="0070C0"/>
            <w:sz w:val="24"/>
          </w:rPr>
          <w:delText xml:space="preserve"> local and global switch costs</w:delText>
        </w:r>
        <w:r w:rsidR="000A1A62" w:rsidRPr="00490B02" w:rsidDel="005E2B25">
          <w:rPr>
            <w:color w:val="0070C0"/>
            <w:sz w:val="24"/>
          </w:rPr>
          <w:delText xml:space="preserve"> assessed changes in processes involved in </w:delText>
        </w:r>
        <w:r w:rsidR="003A5EB2" w:rsidRPr="00490B02" w:rsidDel="005E2B25">
          <w:rPr>
            <w:color w:val="0070C0"/>
            <w:sz w:val="24"/>
          </w:rPr>
          <w:delText xml:space="preserve">working memory and attentional </w:delText>
        </w:r>
        <w:commentRangeStart w:id="113"/>
        <w:r w:rsidR="003A5EB2" w:rsidRPr="00490B02" w:rsidDel="005E2B25">
          <w:rPr>
            <w:color w:val="0070C0"/>
            <w:sz w:val="24"/>
          </w:rPr>
          <w:delText>control</w:delText>
        </w:r>
      </w:del>
      <w:commentRangeEnd w:id="113"/>
      <w:r w:rsidR="002833A3">
        <w:rPr>
          <w:rStyle w:val="CommentReference"/>
        </w:rPr>
        <w:commentReference w:id="113"/>
      </w:r>
      <w:del w:id="114" w:author="Mark Huff" w:date="2022-10-17T14:57:00Z">
        <w:r w:rsidR="00201E0F" w:rsidDel="005E2B25">
          <w:rPr>
            <w:sz w:val="24"/>
          </w:rPr>
          <w:delText xml:space="preserve">. </w:delText>
        </w:r>
      </w:del>
      <w:r w:rsidR="000A1A62">
        <w:rPr>
          <w:sz w:val="24"/>
        </w:rPr>
        <w:t>First, we computed l</w:t>
      </w:r>
      <w:r w:rsidR="00201E0F">
        <w:rPr>
          <w:sz w:val="24"/>
        </w:rPr>
        <w:t xml:space="preserve">ocal switch costs as the difference between switch and non-switch trials </w:t>
      </w:r>
      <w:r w:rsidR="000A1A62">
        <w:rPr>
          <w:sz w:val="24"/>
        </w:rPr>
        <w:t xml:space="preserve">appearing </w:t>
      </w:r>
      <w:r w:rsidR="00201E0F">
        <w:rPr>
          <w:sz w:val="24"/>
        </w:rPr>
        <w:t xml:space="preserve">within the </w:t>
      </w:r>
      <w:r w:rsidR="00201E0F">
        <w:rPr>
          <w:sz w:val="24"/>
        </w:rPr>
        <w:lastRenderedPageBreak/>
        <w:t>same block</w:t>
      </w:r>
      <w:r w:rsidR="000A1A62">
        <w:rPr>
          <w:sz w:val="24"/>
        </w:rPr>
        <w:t>,</w:t>
      </w:r>
      <w:r w:rsidR="00201E0F">
        <w:rPr>
          <w:sz w:val="24"/>
        </w:rPr>
        <w:t xml:space="preserve"> </w:t>
      </w:r>
      <w:r w:rsidR="000A1A62">
        <w:rPr>
          <w:sz w:val="24"/>
        </w:rPr>
        <w:t xml:space="preserve">which </w:t>
      </w:r>
      <w:r w:rsidR="00201E0F">
        <w:rPr>
          <w:sz w:val="24"/>
        </w:rPr>
        <w:t xml:space="preserve">assessed changes in performance </w:t>
      </w:r>
      <w:r w:rsidR="000A1A62">
        <w:rPr>
          <w:sz w:val="24"/>
        </w:rPr>
        <w:t xml:space="preserve">due </w:t>
      </w:r>
      <w:r w:rsidR="006477E3">
        <w:rPr>
          <w:sz w:val="24"/>
        </w:rPr>
        <w:t>task-reconfiguration processes</w:t>
      </w:r>
      <w:r w:rsidR="00A77ED0">
        <w:rPr>
          <w:sz w:val="24"/>
        </w:rPr>
        <w:t xml:space="preserve">. </w:t>
      </w:r>
      <w:r w:rsidR="00556E96" w:rsidRPr="009E4D29">
        <w:rPr>
          <w:color w:val="0070C0"/>
          <w:sz w:val="24"/>
        </w:rPr>
        <w:t xml:space="preserve">Thus, local switch costs </w:t>
      </w:r>
      <w:r w:rsidR="009E4D29">
        <w:rPr>
          <w:color w:val="0070C0"/>
          <w:sz w:val="24"/>
        </w:rPr>
        <w:t>assessed</w:t>
      </w:r>
      <w:r w:rsidR="009E4D29" w:rsidRPr="009E4D29">
        <w:rPr>
          <w:color w:val="0070C0"/>
          <w:sz w:val="24"/>
        </w:rPr>
        <w:t xml:space="preserve"> declines in task performance due to retrieving the correct task-set. </w:t>
      </w:r>
      <w:r w:rsidR="000A1A62">
        <w:rPr>
          <w:sz w:val="24"/>
        </w:rPr>
        <w:t>Next, g</w:t>
      </w:r>
      <w:r w:rsidR="00201E0F">
        <w:rPr>
          <w:sz w:val="24"/>
        </w:rPr>
        <w:t xml:space="preserve">lobal switch costs were </w:t>
      </w:r>
      <w:r w:rsidR="000A1A62">
        <w:rPr>
          <w:sz w:val="24"/>
        </w:rPr>
        <w:t>derived</w:t>
      </w:r>
      <w:r w:rsidR="00201E0F">
        <w:rPr>
          <w:sz w:val="24"/>
        </w:rPr>
        <w:t xml:space="preserve"> by comparing performance on </w:t>
      </w:r>
      <w:r w:rsidR="000A1A62">
        <w:rPr>
          <w:sz w:val="24"/>
        </w:rPr>
        <w:t>single task</w:t>
      </w:r>
      <w:r w:rsidR="00201E0F">
        <w:rPr>
          <w:sz w:val="24"/>
        </w:rPr>
        <w:t xml:space="preserve"> trials </w:t>
      </w:r>
      <w:r w:rsidR="000A1A62">
        <w:rPr>
          <w:sz w:val="24"/>
        </w:rPr>
        <w:t>within pure blocks to non-s</w:t>
      </w:r>
      <w:r w:rsidR="00201E0F">
        <w:rPr>
          <w:sz w:val="24"/>
        </w:rPr>
        <w:t>witch trials</w:t>
      </w:r>
      <w:r w:rsidR="00710010">
        <w:rPr>
          <w:sz w:val="24"/>
        </w:rPr>
        <w:t xml:space="preserve"> </w:t>
      </w:r>
      <w:r w:rsidR="000A1A62">
        <w:rPr>
          <w:sz w:val="24"/>
        </w:rPr>
        <w:t xml:space="preserve">within switch blocks. </w:t>
      </w:r>
      <w:r w:rsidR="00556E96">
        <w:rPr>
          <w:color w:val="0070C0"/>
          <w:sz w:val="24"/>
        </w:rPr>
        <w:t>Gl</w:t>
      </w:r>
      <w:r w:rsidR="000A1A62" w:rsidRPr="007338DF">
        <w:rPr>
          <w:color w:val="0070C0"/>
          <w:sz w:val="24"/>
        </w:rPr>
        <w:t>obal switch costs</w:t>
      </w:r>
      <w:r w:rsidR="00556E96">
        <w:rPr>
          <w:color w:val="0070C0"/>
          <w:sz w:val="24"/>
        </w:rPr>
        <w:t>, therefore,</w:t>
      </w:r>
      <w:r w:rsidR="000A1A62" w:rsidRPr="007338DF">
        <w:rPr>
          <w:color w:val="0070C0"/>
          <w:sz w:val="24"/>
        </w:rPr>
        <w:t xml:space="preserve"> </w:t>
      </w:r>
      <w:r w:rsidR="005A3BE2" w:rsidRPr="007338DF">
        <w:rPr>
          <w:color w:val="0070C0"/>
          <w:sz w:val="24"/>
        </w:rPr>
        <w:t xml:space="preserve">evaluated </w:t>
      </w:r>
      <w:r w:rsidR="00710010" w:rsidRPr="007338DF">
        <w:rPr>
          <w:color w:val="0070C0"/>
          <w:sz w:val="24"/>
        </w:rPr>
        <w:t>any</w:t>
      </w:r>
      <w:r w:rsidR="005A3BE2" w:rsidRPr="007338DF">
        <w:rPr>
          <w:color w:val="0070C0"/>
          <w:sz w:val="24"/>
        </w:rPr>
        <w:t xml:space="preserve"> performance</w:t>
      </w:r>
      <w:r w:rsidR="00201E0F" w:rsidRPr="007338DF">
        <w:rPr>
          <w:color w:val="0070C0"/>
          <w:sz w:val="24"/>
        </w:rPr>
        <w:t xml:space="preserve"> changes</w:t>
      </w:r>
      <w:r w:rsidR="00710010" w:rsidRPr="007338DF">
        <w:rPr>
          <w:color w:val="0070C0"/>
          <w:sz w:val="24"/>
        </w:rPr>
        <w:t xml:space="preserve"> </w:t>
      </w:r>
      <w:r w:rsidR="005A3BE2" w:rsidRPr="007338DF">
        <w:rPr>
          <w:color w:val="0070C0"/>
          <w:sz w:val="24"/>
        </w:rPr>
        <w:t xml:space="preserve">due </w:t>
      </w:r>
      <w:r w:rsidR="00201E0F" w:rsidRPr="007338DF">
        <w:rPr>
          <w:color w:val="0070C0"/>
          <w:sz w:val="24"/>
        </w:rPr>
        <w:t xml:space="preserve">to maintaining multiple task-sets </w:t>
      </w:r>
      <w:r w:rsidR="007338DF" w:rsidRPr="007338DF">
        <w:rPr>
          <w:color w:val="0070C0"/>
          <w:sz w:val="24"/>
        </w:rPr>
        <w:t>in working memory while progressing through the switch-task</w:t>
      </w:r>
      <w:r w:rsidR="00201E0F" w:rsidRPr="007338DF">
        <w:rPr>
          <w:color w:val="0070C0"/>
          <w:sz w:val="24"/>
        </w:rPr>
        <w:t>.</w:t>
      </w:r>
    </w:p>
    <w:p w14:paraId="0362EE0F" w14:textId="7E68DA6A" w:rsidR="00E112A3" w:rsidRDefault="00D455D4" w:rsidP="00B05E5D">
      <w:pPr>
        <w:spacing w:line="480" w:lineRule="auto"/>
        <w:ind w:firstLine="720"/>
        <w:rPr>
          <w:sz w:val="24"/>
        </w:rPr>
      </w:pPr>
      <w:r>
        <w:rPr>
          <w:sz w:val="24"/>
        </w:rPr>
        <w:t>Overall</w:t>
      </w:r>
      <w:r w:rsidR="006D7F4A">
        <w:rPr>
          <w:sz w:val="24"/>
        </w:rPr>
        <w:t xml:space="preserve">, </w:t>
      </w:r>
      <w:r w:rsidR="00653F28">
        <w:rPr>
          <w:sz w:val="24"/>
        </w:rPr>
        <w:t xml:space="preserve">participants </w:t>
      </w:r>
      <w:r w:rsidR="00105053">
        <w:rPr>
          <w:sz w:val="24"/>
        </w:rPr>
        <w:t xml:space="preserve">produced </w:t>
      </w:r>
      <w:r w:rsidR="006477E3">
        <w:rPr>
          <w:sz w:val="24"/>
        </w:rPr>
        <w:t>fewer</w:t>
      </w:r>
      <w:r w:rsidR="00105053">
        <w:rPr>
          <w:sz w:val="24"/>
        </w:rPr>
        <w:t xml:space="preserve"> errors on pure trials </w:t>
      </w:r>
      <w:r w:rsidR="006477E3">
        <w:rPr>
          <w:sz w:val="24"/>
        </w:rPr>
        <w:t>than</w:t>
      </w:r>
      <w:r w:rsidR="00105053">
        <w:rPr>
          <w:sz w:val="24"/>
        </w:rPr>
        <w:t xml:space="preserve"> switch trials, a pattern </w:t>
      </w:r>
      <w:r w:rsidR="007004CF">
        <w:rPr>
          <w:sz w:val="24"/>
        </w:rPr>
        <w:t>consistent with previous</w:t>
      </w:r>
      <w:r w:rsidR="00105053">
        <w:rPr>
          <w:sz w:val="24"/>
        </w:rPr>
        <w:t xml:space="preserve"> CVOE studies (e.g., Huff et al., 2015</w:t>
      </w:r>
      <w:r w:rsidR="004353D7">
        <w:rPr>
          <w:sz w:val="24"/>
        </w:rPr>
        <w:t xml:space="preserve">; </w:t>
      </w:r>
      <w:proofErr w:type="spellStart"/>
      <w:r w:rsidR="004353D7">
        <w:rPr>
          <w:sz w:val="24"/>
        </w:rPr>
        <w:t>Tse</w:t>
      </w:r>
      <w:proofErr w:type="spellEnd"/>
      <w:r w:rsidR="004353D7">
        <w:rPr>
          <w:sz w:val="24"/>
        </w:rPr>
        <w:t xml:space="preserve"> et al., 2010</w:t>
      </w:r>
      <w:r w:rsidR="00105053">
        <w:rPr>
          <w:sz w:val="24"/>
        </w:rPr>
        <w:t xml:space="preserve">). </w:t>
      </w:r>
      <w:r w:rsidR="005A1F84">
        <w:rPr>
          <w:sz w:val="24"/>
        </w:rPr>
        <w:t xml:space="preserve">Importantly, </w:t>
      </w:r>
      <w:r w:rsidR="00E112A3">
        <w:rPr>
          <w:sz w:val="24"/>
        </w:rPr>
        <w:t xml:space="preserve">for switch trials, </w:t>
      </w:r>
      <w:r w:rsidR="005A1F84">
        <w:rPr>
          <w:sz w:val="24"/>
        </w:rPr>
        <w:t xml:space="preserve">no differences in error rates were detected as a function of presentation sequence. </w:t>
      </w:r>
      <w:r w:rsidR="00305A03">
        <w:rPr>
          <w:sz w:val="24"/>
        </w:rPr>
        <w:t>Th</w:t>
      </w:r>
      <w:r w:rsidR="00D50FAC">
        <w:rPr>
          <w:sz w:val="24"/>
        </w:rPr>
        <w:t>ese</w:t>
      </w:r>
      <w:r w:rsidR="00305A03">
        <w:rPr>
          <w:sz w:val="24"/>
        </w:rPr>
        <w:t xml:space="preserve"> pattern</w:t>
      </w:r>
      <w:r w:rsidR="007004CF">
        <w:rPr>
          <w:sz w:val="24"/>
        </w:rPr>
        <w:t>s</w:t>
      </w:r>
      <w:r w:rsidR="00305A03">
        <w:rPr>
          <w:sz w:val="24"/>
        </w:rPr>
        <w:t xml:space="preserve"> similarly extended to RTs, such that participants were faster at responding to pure trials relative to switch and non-switch trials</w:t>
      </w:r>
      <w:r w:rsidR="009B03D6">
        <w:rPr>
          <w:sz w:val="24"/>
        </w:rPr>
        <w:t>.</w:t>
      </w:r>
      <w:r w:rsidR="00305A03">
        <w:rPr>
          <w:sz w:val="24"/>
        </w:rPr>
        <w:t xml:space="preserve"> </w:t>
      </w:r>
      <w:r w:rsidR="009B03D6">
        <w:rPr>
          <w:sz w:val="24"/>
        </w:rPr>
        <w:t xml:space="preserve">However, as with accuracy, </w:t>
      </w:r>
      <w:r w:rsidR="00305A03">
        <w:rPr>
          <w:sz w:val="24"/>
        </w:rPr>
        <w:t>RTs on switch trials did not differ between</w:t>
      </w:r>
      <w:r w:rsidR="00426F02">
        <w:rPr>
          <w:sz w:val="24"/>
        </w:rPr>
        <w:t xml:space="preserve"> the</w:t>
      </w:r>
      <w:r w:rsidR="00305A03">
        <w:rPr>
          <w:sz w:val="24"/>
        </w:rPr>
        <w:t xml:space="preserve"> predictive and random</w:t>
      </w:r>
      <w:r w:rsidR="00426F02">
        <w:rPr>
          <w:sz w:val="24"/>
        </w:rPr>
        <w:t xml:space="preserve"> switch sequences</w:t>
      </w:r>
      <w:r w:rsidR="00305A03">
        <w:rPr>
          <w:sz w:val="24"/>
        </w:rPr>
        <w:t xml:space="preserve">. </w:t>
      </w:r>
      <w:r w:rsidR="00E112A3">
        <w:rPr>
          <w:sz w:val="24"/>
        </w:rPr>
        <w:t>Thus, random switching did not reduce partic</w:t>
      </w:r>
      <w:bookmarkStart w:id="115" w:name="_GoBack"/>
      <w:bookmarkEnd w:id="115"/>
      <w:r w:rsidR="00E112A3">
        <w:rPr>
          <w:sz w:val="24"/>
        </w:rPr>
        <w:t>ipant accuracy</w:t>
      </w:r>
      <w:r w:rsidR="009B03D6">
        <w:rPr>
          <w:sz w:val="24"/>
        </w:rPr>
        <w:t xml:space="preserve"> or response latencies.</w:t>
      </w:r>
      <w:r w:rsidR="00FB1646">
        <w:rPr>
          <w:sz w:val="24"/>
        </w:rPr>
        <w:t xml:space="preserve"> </w:t>
      </w:r>
    </w:p>
    <w:p w14:paraId="0ABB4BB0" w14:textId="032C86D7" w:rsidR="009150E3" w:rsidRDefault="00613846" w:rsidP="009150E3">
      <w:pPr>
        <w:spacing w:line="480" w:lineRule="auto"/>
        <w:ind w:firstLine="720"/>
        <w:rPr>
          <w:sz w:val="24"/>
        </w:rPr>
      </w:pPr>
      <w:r>
        <w:rPr>
          <w:sz w:val="24"/>
        </w:rPr>
        <w:t xml:space="preserve">Local and global switch costs were computed for both error rates and RTs. Overall, our results indicated that error rate </w:t>
      </w:r>
      <w:r w:rsidR="003827FC">
        <w:rPr>
          <w:sz w:val="24"/>
        </w:rPr>
        <w:t>switch cost</w:t>
      </w:r>
      <w:r>
        <w:rPr>
          <w:sz w:val="24"/>
        </w:rPr>
        <w:t>s</w:t>
      </w:r>
      <w:r w:rsidR="000006EF">
        <w:rPr>
          <w:sz w:val="24"/>
        </w:rPr>
        <w:t xml:space="preserve"> </w:t>
      </w:r>
      <w:r w:rsidR="003827FC">
        <w:rPr>
          <w:sz w:val="24"/>
        </w:rPr>
        <w:t>were</w:t>
      </w:r>
      <w:r w:rsidR="000006EF">
        <w:rPr>
          <w:sz w:val="24"/>
        </w:rPr>
        <w:t xml:space="preserve"> only</w:t>
      </w:r>
      <w:r w:rsidR="003827FC">
        <w:rPr>
          <w:sz w:val="24"/>
        </w:rPr>
        <w:t xml:space="preserve"> </w:t>
      </w:r>
      <w:r w:rsidR="00D455D4">
        <w:rPr>
          <w:sz w:val="24"/>
        </w:rPr>
        <w:t xml:space="preserve">marginally </w:t>
      </w:r>
      <w:r w:rsidR="003827FC">
        <w:rPr>
          <w:sz w:val="24"/>
        </w:rPr>
        <w:t xml:space="preserve">greater </w:t>
      </w:r>
      <w:r w:rsidR="00685FC0">
        <w:rPr>
          <w:sz w:val="24"/>
        </w:rPr>
        <w:t>when switching was</w:t>
      </w:r>
      <w:r w:rsidR="003827FC">
        <w:rPr>
          <w:sz w:val="24"/>
        </w:rPr>
        <w:t xml:space="preserve"> predictive versus random</w:t>
      </w:r>
      <w:r w:rsidR="00685FC0">
        <w:rPr>
          <w:sz w:val="24"/>
        </w:rPr>
        <w:t>.</w:t>
      </w:r>
      <w:r w:rsidR="00FB49D8">
        <w:rPr>
          <w:sz w:val="24"/>
        </w:rPr>
        <w:t xml:space="preserve"> </w:t>
      </w:r>
      <w:r w:rsidR="00920D62">
        <w:rPr>
          <w:sz w:val="24"/>
        </w:rPr>
        <w:t>However, f</w:t>
      </w:r>
      <w:r w:rsidR="00CF4351">
        <w:rPr>
          <w:sz w:val="24"/>
        </w:rPr>
        <w:t>or RT</w:t>
      </w:r>
      <w:r w:rsidR="009C1CDB">
        <w:rPr>
          <w:sz w:val="24"/>
        </w:rPr>
        <w:t>s</w:t>
      </w:r>
      <w:r w:rsidR="00CF4351">
        <w:rPr>
          <w:sz w:val="24"/>
        </w:rPr>
        <w:t xml:space="preserve">, </w:t>
      </w:r>
      <w:r>
        <w:rPr>
          <w:sz w:val="24"/>
        </w:rPr>
        <w:t xml:space="preserve">an interesting pattern emerged: </w:t>
      </w:r>
      <w:r w:rsidR="009C1CDB">
        <w:rPr>
          <w:sz w:val="24"/>
        </w:rPr>
        <w:t xml:space="preserve">Random switching </w:t>
      </w:r>
      <w:r>
        <w:rPr>
          <w:sz w:val="24"/>
        </w:rPr>
        <w:t>led to</w:t>
      </w:r>
      <w:r w:rsidR="009C1CDB">
        <w:rPr>
          <w:sz w:val="24"/>
        </w:rPr>
        <w:t xml:space="preserve"> greater </w:t>
      </w:r>
      <w:r w:rsidR="004B30BF">
        <w:rPr>
          <w:sz w:val="24"/>
        </w:rPr>
        <w:t>local</w:t>
      </w:r>
      <w:r w:rsidR="009C1CDB">
        <w:rPr>
          <w:sz w:val="24"/>
        </w:rPr>
        <w:t xml:space="preserve"> </w:t>
      </w:r>
      <w:r w:rsidR="0021176C">
        <w:rPr>
          <w:sz w:val="24"/>
        </w:rPr>
        <w:t xml:space="preserve">switch </w:t>
      </w:r>
      <w:r w:rsidR="009C1CDB">
        <w:rPr>
          <w:sz w:val="24"/>
        </w:rPr>
        <w:t>costs</w:t>
      </w:r>
      <w:r w:rsidR="00685FC0">
        <w:rPr>
          <w:sz w:val="24"/>
        </w:rPr>
        <w:t>,</w:t>
      </w:r>
      <w:r w:rsidR="00D455D4">
        <w:rPr>
          <w:sz w:val="24"/>
        </w:rPr>
        <w:t xml:space="preserve"> while predictive switching </w:t>
      </w:r>
      <w:r w:rsidR="009C1CDB">
        <w:rPr>
          <w:sz w:val="24"/>
        </w:rPr>
        <w:t>led</w:t>
      </w:r>
      <w:r w:rsidR="00504B74">
        <w:rPr>
          <w:sz w:val="24"/>
        </w:rPr>
        <w:t xml:space="preserve"> to</w:t>
      </w:r>
      <w:r w:rsidR="00D455D4">
        <w:rPr>
          <w:sz w:val="24"/>
        </w:rPr>
        <w:t xml:space="preserve"> greater </w:t>
      </w:r>
      <w:r w:rsidR="004B30BF">
        <w:rPr>
          <w:sz w:val="24"/>
        </w:rPr>
        <w:t>global</w:t>
      </w:r>
      <w:r w:rsidR="00D455D4">
        <w:rPr>
          <w:sz w:val="24"/>
        </w:rPr>
        <w:t xml:space="preserve"> </w:t>
      </w:r>
      <w:r w:rsidR="0021176C">
        <w:rPr>
          <w:sz w:val="24"/>
        </w:rPr>
        <w:t xml:space="preserve">switch </w:t>
      </w:r>
      <w:r w:rsidR="00D455D4">
        <w:rPr>
          <w:sz w:val="24"/>
        </w:rPr>
        <w:t>costs</w:t>
      </w:r>
      <w:ins w:id="116" w:author="Maxwell, Nicholas" w:date="2022-10-18T09:53:00Z">
        <w:r w:rsidR="00B11CA9">
          <w:rPr>
            <w:sz w:val="24"/>
          </w:rPr>
          <w:t xml:space="preserve">, </w:t>
        </w:r>
        <w:r w:rsidR="00B11CA9" w:rsidRPr="00B11CA9">
          <w:rPr>
            <w:color w:val="0070C0"/>
            <w:sz w:val="24"/>
            <w:rPrChange w:id="117" w:author="Maxwell, Nicholas" w:date="2022-10-18T09:53:00Z">
              <w:rPr>
                <w:sz w:val="24"/>
              </w:rPr>
            </w:rPrChange>
          </w:rPr>
          <w:t>though we note that</w:t>
        </w:r>
        <w:r w:rsidR="00B11CA9">
          <w:rPr>
            <w:sz w:val="24"/>
          </w:rPr>
          <w:t xml:space="preserve"> </w:t>
        </w:r>
        <w:r w:rsidR="00B11CA9" w:rsidRPr="00B11CA9">
          <w:rPr>
            <w:sz w:val="24"/>
            <w:highlight w:val="yellow"/>
            <w:rPrChange w:id="118" w:author="Maxwell, Nicholas" w:date="2022-10-18T09:53:00Z">
              <w:rPr>
                <w:sz w:val="24"/>
              </w:rPr>
            </w:rPrChange>
          </w:rPr>
          <w:t>[R2 COMMENT 6]</w:t>
        </w:r>
        <w:r w:rsidR="00B11CA9">
          <w:rPr>
            <w:sz w:val="24"/>
          </w:rPr>
          <w:t xml:space="preserve"> </w:t>
        </w:r>
      </w:ins>
      <w:del w:id="119" w:author="Maxwell, Nicholas" w:date="2022-10-18T09:52:00Z">
        <w:r w:rsidR="00D455D4" w:rsidDel="00B11CA9">
          <w:rPr>
            <w:sz w:val="24"/>
          </w:rPr>
          <w:delText>.</w:delText>
        </w:r>
        <w:r w:rsidR="00BD5340" w:rsidDel="00B11CA9">
          <w:rPr>
            <w:sz w:val="24"/>
          </w:rPr>
          <w:delText xml:space="preserve"> </w:delText>
        </w:r>
      </w:del>
      <w:r>
        <w:rPr>
          <w:sz w:val="24"/>
        </w:rPr>
        <w:t>This pattern</w:t>
      </w:r>
      <w:r w:rsidR="00D3784C">
        <w:rPr>
          <w:sz w:val="24"/>
        </w:rPr>
        <w:t xml:space="preserve"> for RTs</w:t>
      </w:r>
      <w:r>
        <w:rPr>
          <w:sz w:val="24"/>
        </w:rPr>
        <w:t xml:space="preserve"> was s</w:t>
      </w:r>
      <w:r w:rsidR="00D3784C">
        <w:rPr>
          <w:sz w:val="24"/>
        </w:rPr>
        <w:t>imilarly</w:t>
      </w:r>
      <w:r>
        <w:rPr>
          <w:sz w:val="24"/>
        </w:rPr>
        <w:t xml:space="preserve"> observed using </w:t>
      </w:r>
      <w:proofErr w:type="spellStart"/>
      <w:r w:rsidR="00FB1646">
        <w:rPr>
          <w:sz w:val="24"/>
        </w:rPr>
        <w:t>V</w:t>
      </w:r>
      <w:r>
        <w:rPr>
          <w:sz w:val="24"/>
        </w:rPr>
        <w:t>incentile</w:t>
      </w:r>
      <w:proofErr w:type="spellEnd"/>
      <w:r>
        <w:rPr>
          <w:sz w:val="24"/>
        </w:rPr>
        <w:t xml:space="preserve"> plots. </w:t>
      </w:r>
      <w:r w:rsidR="00B76C86">
        <w:rPr>
          <w:sz w:val="24"/>
        </w:rPr>
        <w:t xml:space="preserve">The finding that local costs were greater in random sequencing suggests that </w:t>
      </w:r>
      <w:r w:rsidR="00597D07">
        <w:rPr>
          <w:sz w:val="24"/>
        </w:rPr>
        <w:t xml:space="preserve">unpredictable switch trials are particularly difficult and are more taxing when </w:t>
      </w:r>
      <w:r w:rsidR="006C5E68">
        <w:rPr>
          <w:sz w:val="24"/>
        </w:rPr>
        <w:t xml:space="preserve">participants must </w:t>
      </w:r>
      <w:r w:rsidR="00597D07">
        <w:rPr>
          <w:sz w:val="24"/>
        </w:rPr>
        <w:t>reconfigur</w:t>
      </w:r>
      <w:r w:rsidR="006C5E68">
        <w:rPr>
          <w:sz w:val="24"/>
        </w:rPr>
        <w:t>e</w:t>
      </w:r>
      <w:r w:rsidR="00597D07">
        <w:rPr>
          <w:sz w:val="24"/>
        </w:rPr>
        <w:t xml:space="preserve"> task</w:t>
      </w:r>
      <w:r w:rsidR="00FD10E2">
        <w:rPr>
          <w:sz w:val="24"/>
        </w:rPr>
        <w:t>-</w:t>
      </w:r>
      <w:r w:rsidR="00597D07">
        <w:rPr>
          <w:sz w:val="24"/>
        </w:rPr>
        <w:t xml:space="preserve">sets. Additionally, the finding that predictive alternating-runs sequencing increases global costs suggests that on non-switch trials, working memory is not only impacted </w:t>
      </w:r>
      <w:r w:rsidR="00597D07">
        <w:rPr>
          <w:sz w:val="24"/>
        </w:rPr>
        <w:lastRenderedPageBreak/>
        <w:t>by maintaining two task</w:t>
      </w:r>
      <w:r w:rsidR="00FD10E2">
        <w:rPr>
          <w:sz w:val="24"/>
        </w:rPr>
        <w:t>-</w:t>
      </w:r>
      <w:r w:rsidR="00597D07">
        <w:rPr>
          <w:sz w:val="24"/>
        </w:rPr>
        <w:t>sets, but also require</w:t>
      </w:r>
      <w:r w:rsidR="00072E02">
        <w:rPr>
          <w:sz w:val="24"/>
        </w:rPr>
        <w:t xml:space="preserve">s participants </w:t>
      </w:r>
      <w:r w:rsidR="00597D07">
        <w:rPr>
          <w:sz w:val="24"/>
        </w:rPr>
        <w:t>to m</w:t>
      </w:r>
      <w:r w:rsidR="007305A5">
        <w:rPr>
          <w:sz w:val="24"/>
        </w:rPr>
        <w:t>onitor their progress across trials to anticipate whether the upcoming trial will switch or remain the same</w:t>
      </w:r>
      <w:r w:rsidR="00A23B59">
        <w:rPr>
          <w:sz w:val="24"/>
        </w:rPr>
        <w:t>.</w:t>
      </w:r>
    </w:p>
    <w:p w14:paraId="4E2C671A" w14:textId="1F6820C2" w:rsidR="001E7317" w:rsidRPr="004E00E1" w:rsidRDefault="00613846" w:rsidP="0014448D">
      <w:pPr>
        <w:spacing w:line="480" w:lineRule="auto"/>
        <w:ind w:firstLine="720"/>
        <w:rPr>
          <w:color w:val="0070C0"/>
          <w:sz w:val="24"/>
        </w:rPr>
      </w:pPr>
      <w:r>
        <w:rPr>
          <w:sz w:val="24"/>
        </w:rPr>
        <w:t>Our finding th</w:t>
      </w:r>
      <w:r w:rsidR="00A308BE">
        <w:rPr>
          <w:sz w:val="24"/>
        </w:rPr>
        <w:t>at random switching increased local costs</w:t>
      </w:r>
      <w:r w:rsidR="005818D9">
        <w:rPr>
          <w:sz w:val="24"/>
        </w:rPr>
        <w:t xml:space="preserve"> </w:t>
      </w:r>
      <w:r w:rsidR="00A308BE">
        <w:rPr>
          <w:sz w:val="24"/>
        </w:rPr>
        <w:t xml:space="preserve">is </w:t>
      </w:r>
      <w:r>
        <w:rPr>
          <w:sz w:val="24"/>
        </w:rPr>
        <w:t xml:space="preserve">consistent with </w:t>
      </w:r>
      <w:del w:id="120" w:author="Mark Huff" w:date="2022-10-17T14:58:00Z">
        <w:r w:rsidDel="002833A3">
          <w:rPr>
            <w:sz w:val="24"/>
          </w:rPr>
          <w:delText xml:space="preserve">both </w:delText>
        </w:r>
      </w:del>
      <w:r>
        <w:rPr>
          <w:sz w:val="24"/>
        </w:rPr>
        <w:t xml:space="preserve">our predictions regarding </w:t>
      </w:r>
      <w:r w:rsidR="005818D9">
        <w:rPr>
          <w:sz w:val="24"/>
        </w:rPr>
        <w:t xml:space="preserve">sequence effects as well as the broader task switching literature. For example, </w:t>
      </w:r>
      <w:r w:rsidR="00696176">
        <w:rPr>
          <w:sz w:val="24"/>
        </w:rPr>
        <w:t>using a</w:t>
      </w:r>
      <w:r w:rsidR="009123AF">
        <w:rPr>
          <w:sz w:val="24"/>
        </w:rPr>
        <w:t xml:space="preserve"> predictive, </w:t>
      </w:r>
      <w:r w:rsidR="00696176">
        <w:rPr>
          <w:sz w:val="24"/>
        </w:rPr>
        <w:t>alternating</w:t>
      </w:r>
      <w:r w:rsidR="0021176C">
        <w:rPr>
          <w:sz w:val="24"/>
        </w:rPr>
        <w:t>-</w:t>
      </w:r>
      <w:r w:rsidR="00696176">
        <w:rPr>
          <w:sz w:val="24"/>
        </w:rPr>
        <w:t xml:space="preserve">runs presentation sequence, </w:t>
      </w:r>
      <w:r w:rsidR="005818D9">
        <w:rPr>
          <w:sz w:val="24"/>
        </w:rPr>
        <w:t xml:space="preserve">Huff et al. (2015) showed that individuals with relatively intact attentional control systems (e.g., healthy younger and middle-aged adults) </w:t>
      </w:r>
      <w:r w:rsidR="00696176">
        <w:rPr>
          <w:sz w:val="24"/>
        </w:rPr>
        <w:t>generally</w:t>
      </w:r>
      <w:r w:rsidR="005818D9">
        <w:rPr>
          <w:sz w:val="24"/>
        </w:rPr>
        <w:t xml:space="preserve"> </w:t>
      </w:r>
      <w:r w:rsidR="009102B8">
        <w:rPr>
          <w:sz w:val="24"/>
        </w:rPr>
        <w:t>produce</w:t>
      </w:r>
      <w:r w:rsidR="009123AF">
        <w:rPr>
          <w:sz w:val="24"/>
        </w:rPr>
        <w:t>d</w:t>
      </w:r>
      <w:r w:rsidR="009102B8">
        <w:rPr>
          <w:sz w:val="24"/>
        </w:rPr>
        <w:t xml:space="preserve"> </w:t>
      </w:r>
      <w:r w:rsidR="005818D9">
        <w:rPr>
          <w:sz w:val="24"/>
        </w:rPr>
        <w:t>large local switch costs</w:t>
      </w:r>
      <w:r w:rsidR="009123AF">
        <w:rPr>
          <w:sz w:val="24"/>
        </w:rPr>
        <w:t xml:space="preserve"> versus individuals with impaired attentional control systems (e.g., older adults and very mild AD individuals). They reasoned that</w:t>
      </w:r>
      <w:r w:rsidR="00C957C7">
        <w:rPr>
          <w:sz w:val="24"/>
        </w:rPr>
        <w:t xml:space="preserve"> </w:t>
      </w:r>
      <w:r w:rsidR="00287B97">
        <w:rPr>
          <w:sz w:val="24"/>
        </w:rPr>
        <w:t xml:space="preserve">individuals with </w:t>
      </w:r>
      <w:r w:rsidR="00207E2E">
        <w:rPr>
          <w:sz w:val="24"/>
        </w:rPr>
        <w:t>high integrity</w:t>
      </w:r>
      <w:r w:rsidR="00287B97">
        <w:rPr>
          <w:sz w:val="24"/>
        </w:rPr>
        <w:t xml:space="preserve"> </w:t>
      </w:r>
      <w:r w:rsidR="00EA30C1" w:rsidRPr="00EA30C1">
        <w:rPr>
          <w:color w:val="0070C0"/>
          <w:sz w:val="24"/>
        </w:rPr>
        <w:t xml:space="preserve">working memory and </w:t>
      </w:r>
      <w:r w:rsidR="00287B97">
        <w:rPr>
          <w:sz w:val="24"/>
        </w:rPr>
        <w:t>attentional control systems</w:t>
      </w:r>
      <w:r w:rsidR="00C957C7">
        <w:rPr>
          <w:sz w:val="24"/>
        </w:rPr>
        <w:t xml:space="preserve"> </w:t>
      </w:r>
      <w:r w:rsidR="009123AF">
        <w:rPr>
          <w:sz w:val="24"/>
        </w:rPr>
        <w:t xml:space="preserve">were more likely to become </w:t>
      </w:r>
      <w:r w:rsidR="00696176">
        <w:rPr>
          <w:sz w:val="24"/>
        </w:rPr>
        <w:t>well-tuned to a given task</w:t>
      </w:r>
      <w:r w:rsidR="00FD10E2">
        <w:rPr>
          <w:sz w:val="24"/>
        </w:rPr>
        <w:t>-</w:t>
      </w:r>
      <w:r w:rsidR="00696176">
        <w:rPr>
          <w:sz w:val="24"/>
        </w:rPr>
        <w:t>set</w:t>
      </w:r>
      <w:r w:rsidR="00F1395B">
        <w:rPr>
          <w:sz w:val="24"/>
        </w:rPr>
        <w:t xml:space="preserve"> versus impaired individuals</w:t>
      </w:r>
      <w:r w:rsidR="009123AF">
        <w:rPr>
          <w:sz w:val="24"/>
        </w:rPr>
        <w:t>. Thus, when task-set changes are encountered</w:t>
      </w:r>
      <w:r w:rsidR="00587D24">
        <w:rPr>
          <w:sz w:val="24"/>
        </w:rPr>
        <w:t xml:space="preserve"> </w:t>
      </w:r>
      <w:r w:rsidR="00587D24" w:rsidRPr="00587D24">
        <w:rPr>
          <w:color w:val="0070C0"/>
          <w:sz w:val="24"/>
        </w:rPr>
        <w:t>in a predictive switch block</w:t>
      </w:r>
      <w:r w:rsidR="009123AF">
        <w:rPr>
          <w:sz w:val="24"/>
        </w:rPr>
        <w:t>,</w:t>
      </w:r>
      <w:r w:rsidR="00696176">
        <w:rPr>
          <w:sz w:val="24"/>
        </w:rPr>
        <w:t xml:space="preserve"> inertia from the previous task</w:t>
      </w:r>
      <w:r w:rsidR="00FD10E2">
        <w:rPr>
          <w:sz w:val="24"/>
        </w:rPr>
        <w:t>-</w:t>
      </w:r>
      <w:r w:rsidR="00696176">
        <w:rPr>
          <w:sz w:val="24"/>
        </w:rPr>
        <w:t xml:space="preserve">set </w:t>
      </w:r>
      <w:r w:rsidR="00A3687A">
        <w:rPr>
          <w:sz w:val="24"/>
        </w:rPr>
        <w:t>slows</w:t>
      </w:r>
      <w:r w:rsidR="00696176">
        <w:rPr>
          <w:sz w:val="24"/>
        </w:rPr>
        <w:t xml:space="preserve"> the processes need to respond to </w:t>
      </w:r>
      <w:r w:rsidR="00A3687A">
        <w:rPr>
          <w:sz w:val="24"/>
        </w:rPr>
        <w:t>this chang</w:t>
      </w:r>
      <w:r w:rsidR="004D14CD">
        <w:rPr>
          <w:sz w:val="24"/>
        </w:rPr>
        <w:t xml:space="preserve">e, </w:t>
      </w:r>
      <w:r w:rsidR="004D14CD" w:rsidRPr="004D14CD">
        <w:rPr>
          <w:color w:val="0070C0"/>
          <w:sz w:val="24"/>
        </w:rPr>
        <w:t>leading to inflated local costs</w:t>
      </w:r>
      <w:r w:rsidR="00C2595F">
        <w:rPr>
          <w:color w:val="0070C0"/>
          <w:sz w:val="24"/>
        </w:rPr>
        <w:t xml:space="preserve"> (i.e., carry-over effects)</w:t>
      </w:r>
      <w:r w:rsidR="00696176" w:rsidRPr="004D14CD">
        <w:rPr>
          <w:color w:val="0070C0"/>
          <w:sz w:val="24"/>
        </w:rPr>
        <w:t>.</w:t>
      </w:r>
      <w:r w:rsidR="00696176">
        <w:rPr>
          <w:sz w:val="24"/>
        </w:rPr>
        <w:t xml:space="preserve"> </w:t>
      </w:r>
      <w:r w:rsidR="00863338">
        <w:rPr>
          <w:color w:val="0070C0"/>
          <w:sz w:val="24"/>
        </w:rPr>
        <w:t>Thus, w</w:t>
      </w:r>
      <w:r w:rsidR="009F269F" w:rsidRPr="004E00E1">
        <w:rPr>
          <w:color w:val="0070C0"/>
          <w:sz w:val="24"/>
        </w:rPr>
        <w:t xml:space="preserve">e propose </w:t>
      </w:r>
      <w:r w:rsidR="006961EB">
        <w:rPr>
          <w:color w:val="0070C0"/>
          <w:sz w:val="24"/>
        </w:rPr>
        <w:t>that for random switching</w:t>
      </w:r>
      <w:r w:rsidR="00176714" w:rsidRPr="004E00E1">
        <w:rPr>
          <w:color w:val="0070C0"/>
          <w:sz w:val="24"/>
        </w:rPr>
        <w:t xml:space="preserve">, </w:t>
      </w:r>
      <w:r w:rsidR="009102B8" w:rsidRPr="004E00E1">
        <w:rPr>
          <w:color w:val="0070C0"/>
          <w:sz w:val="24"/>
        </w:rPr>
        <w:t xml:space="preserve">local costs </w:t>
      </w:r>
      <w:r w:rsidR="006961EB">
        <w:rPr>
          <w:color w:val="0070C0"/>
          <w:sz w:val="24"/>
        </w:rPr>
        <w:t xml:space="preserve">are </w:t>
      </w:r>
      <w:r w:rsidR="00A45B2F" w:rsidRPr="004E00E1">
        <w:rPr>
          <w:color w:val="0070C0"/>
          <w:sz w:val="24"/>
        </w:rPr>
        <w:t>further</w:t>
      </w:r>
      <w:r w:rsidR="001E7317" w:rsidRPr="004E00E1">
        <w:rPr>
          <w:color w:val="0070C0"/>
          <w:sz w:val="24"/>
        </w:rPr>
        <w:t xml:space="preserve"> </w:t>
      </w:r>
      <w:r w:rsidR="0021176C" w:rsidRPr="004E00E1">
        <w:rPr>
          <w:color w:val="0070C0"/>
          <w:sz w:val="24"/>
        </w:rPr>
        <w:t>exaggerated</w:t>
      </w:r>
      <w:r w:rsidR="004E0DD2">
        <w:rPr>
          <w:color w:val="0070C0"/>
          <w:sz w:val="24"/>
        </w:rPr>
        <w:t xml:space="preserve"> </w:t>
      </w:r>
      <w:r w:rsidR="0093232A">
        <w:rPr>
          <w:color w:val="0070C0"/>
          <w:sz w:val="24"/>
        </w:rPr>
        <w:t>due to</w:t>
      </w:r>
      <w:r w:rsidR="00A7729A">
        <w:rPr>
          <w:color w:val="0070C0"/>
          <w:sz w:val="24"/>
        </w:rPr>
        <w:t xml:space="preserve"> task-set inertia</w:t>
      </w:r>
      <w:r w:rsidR="004E0DD2">
        <w:rPr>
          <w:color w:val="0070C0"/>
          <w:sz w:val="24"/>
        </w:rPr>
        <w:t xml:space="preserve"> </w:t>
      </w:r>
      <w:r w:rsidR="00030893">
        <w:rPr>
          <w:color w:val="0070C0"/>
          <w:sz w:val="24"/>
        </w:rPr>
        <w:t xml:space="preserve">effects </w:t>
      </w:r>
      <w:r w:rsidR="0093232A">
        <w:rPr>
          <w:color w:val="0070C0"/>
          <w:sz w:val="24"/>
        </w:rPr>
        <w:t xml:space="preserve">being </w:t>
      </w:r>
      <w:r w:rsidR="00030893">
        <w:rPr>
          <w:color w:val="0070C0"/>
          <w:sz w:val="24"/>
        </w:rPr>
        <w:t xml:space="preserve">exacerbated by the </w:t>
      </w:r>
      <w:r w:rsidR="004E0DD2">
        <w:rPr>
          <w:color w:val="0070C0"/>
          <w:sz w:val="24"/>
        </w:rPr>
        <w:t xml:space="preserve">additional burdens </w:t>
      </w:r>
      <w:r w:rsidR="006961EB">
        <w:rPr>
          <w:color w:val="0070C0"/>
          <w:sz w:val="24"/>
        </w:rPr>
        <w:t xml:space="preserve">placed on task-set reconfiguration processes due to </w:t>
      </w:r>
      <w:r w:rsidR="00030893">
        <w:rPr>
          <w:color w:val="0070C0"/>
          <w:sz w:val="24"/>
        </w:rPr>
        <w:t xml:space="preserve">the </w:t>
      </w:r>
      <w:r w:rsidR="006961EB">
        <w:rPr>
          <w:color w:val="0070C0"/>
          <w:sz w:val="24"/>
        </w:rPr>
        <w:t xml:space="preserve">more </w:t>
      </w:r>
      <w:r w:rsidR="00030893">
        <w:rPr>
          <w:color w:val="0070C0"/>
          <w:sz w:val="24"/>
        </w:rPr>
        <w:t>difficult nature of unpredictable switching</w:t>
      </w:r>
      <w:r w:rsidR="006961EB">
        <w:rPr>
          <w:color w:val="0070C0"/>
          <w:sz w:val="24"/>
        </w:rPr>
        <w:t>.</w:t>
      </w:r>
    </w:p>
    <w:p w14:paraId="33786D69" w14:textId="134A65E9" w:rsidR="00613846" w:rsidRDefault="002D4DD2" w:rsidP="00B868B5">
      <w:pPr>
        <w:spacing w:line="480" w:lineRule="auto"/>
        <w:ind w:firstLine="720"/>
        <w:rPr>
          <w:sz w:val="24"/>
        </w:rPr>
      </w:pPr>
      <w:r>
        <w:rPr>
          <w:sz w:val="24"/>
        </w:rPr>
        <w:t xml:space="preserve">Regarding global switch costs, </w:t>
      </w:r>
      <w:r w:rsidR="00DD5D12">
        <w:rPr>
          <w:sz w:val="24"/>
        </w:rPr>
        <w:t xml:space="preserve">our finding that predictive switching increased this cost type was similarly in-line with our predictions. Because </w:t>
      </w:r>
      <w:r w:rsidR="00D643DA">
        <w:rPr>
          <w:sz w:val="24"/>
        </w:rPr>
        <w:t>g</w:t>
      </w:r>
      <w:r w:rsidR="00696176">
        <w:rPr>
          <w:sz w:val="24"/>
        </w:rPr>
        <w:t xml:space="preserve">lobal </w:t>
      </w:r>
      <w:r w:rsidR="006B66D9">
        <w:rPr>
          <w:sz w:val="24"/>
        </w:rPr>
        <w:t xml:space="preserve">switch </w:t>
      </w:r>
      <w:r w:rsidR="00696176">
        <w:rPr>
          <w:sz w:val="24"/>
        </w:rPr>
        <w:t>costs</w:t>
      </w:r>
      <w:r w:rsidR="00AB7B8E">
        <w:rPr>
          <w:sz w:val="24"/>
        </w:rPr>
        <w:t xml:space="preserve"> reflect additional demands of maintaining two task</w:t>
      </w:r>
      <w:r w:rsidR="00FD10E2">
        <w:rPr>
          <w:sz w:val="24"/>
        </w:rPr>
        <w:t>-</w:t>
      </w:r>
      <w:r w:rsidR="00AB7B8E">
        <w:rPr>
          <w:sz w:val="24"/>
        </w:rPr>
        <w:t>sets in working memory</w:t>
      </w:r>
      <w:r w:rsidR="00DD5D12">
        <w:rPr>
          <w:sz w:val="24"/>
        </w:rPr>
        <w:t xml:space="preserve"> relative to completing a single task</w:t>
      </w:r>
      <w:r w:rsidR="00AB7B8E">
        <w:rPr>
          <w:sz w:val="24"/>
        </w:rPr>
        <w:t xml:space="preserve">, it is unsurprising </w:t>
      </w:r>
      <w:r w:rsidR="0014448D">
        <w:rPr>
          <w:sz w:val="24"/>
        </w:rPr>
        <w:t xml:space="preserve">this cost was </w:t>
      </w:r>
      <w:r w:rsidR="00AB7B8E">
        <w:rPr>
          <w:sz w:val="24"/>
        </w:rPr>
        <w:t xml:space="preserve">elevated </w:t>
      </w:r>
      <w:r w:rsidR="00933390">
        <w:rPr>
          <w:sz w:val="24"/>
        </w:rPr>
        <w:t>when switching was predictive,</w:t>
      </w:r>
      <w:r w:rsidR="00DD5D12">
        <w:rPr>
          <w:sz w:val="24"/>
        </w:rPr>
        <w:t xml:space="preserve"> as</w:t>
      </w:r>
      <w:r w:rsidR="00037BEC">
        <w:rPr>
          <w:sz w:val="24"/>
        </w:rPr>
        <w:t xml:space="preserve"> in addition to keeping two task-sets active in working memory, participants also had to monitor their position within each run</w:t>
      </w:r>
      <w:r w:rsidR="00DD5D12">
        <w:rPr>
          <w:sz w:val="24"/>
        </w:rPr>
        <w:t>.</w:t>
      </w:r>
      <w:r w:rsidR="00037BEC">
        <w:rPr>
          <w:sz w:val="24"/>
        </w:rPr>
        <w:t xml:space="preserve"> </w:t>
      </w:r>
      <w:r w:rsidR="00CE4D04">
        <w:rPr>
          <w:sz w:val="24"/>
        </w:rPr>
        <w:t>T</w:t>
      </w:r>
      <w:r w:rsidR="00037BEC">
        <w:rPr>
          <w:sz w:val="24"/>
        </w:rPr>
        <w:t xml:space="preserve">his </w:t>
      </w:r>
      <w:r w:rsidR="00CE4D04">
        <w:rPr>
          <w:sz w:val="24"/>
        </w:rPr>
        <w:t>extra</w:t>
      </w:r>
      <w:r w:rsidR="00037BEC">
        <w:rPr>
          <w:sz w:val="24"/>
        </w:rPr>
        <w:t xml:space="preserve"> monitoring </w:t>
      </w:r>
      <w:r w:rsidR="00CE4D04">
        <w:rPr>
          <w:sz w:val="24"/>
        </w:rPr>
        <w:t xml:space="preserve">placed additional burden on </w:t>
      </w:r>
      <w:r w:rsidR="00037BEC">
        <w:rPr>
          <w:sz w:val="24"/>
        </w:rPr>
        <w:t xml:space="preserve">participants </w:t>
      </w:r>
      <w:r w:rsidR="007A4120">
        <w:rPr>
          <w:sz w:val="24"/>
        </w:rPr>
        <w:t xml:space="preserve">working memory and </w:t>
      </w:r>
      <w:r w:rsidR="00037BEC">
        <w:rPr>
          <w:sz w:val="24"/>
        </w:rPr>
        <w:t>attentional control systems, slowing performance</w:t>
      </w:r>
      <w:r w:rsidR="00B868B5">
        <w:rPr>
          <w:sz w:val="24"/>
        </w:rPr>
        <w:t xml:space="preserve"> on </w:t>
      </w:r>
      <w:r w:rsidR="00933390">
        <w:rPr>
          <w:sz w:val="24"/>
        </w:rPr>
        <w:t>non-</w:t>
      </w:r>
      <w:r w:rsidR="00B868B5">
        <w:rPr>
          <w:sz w:val="24"/>
        </w:rPr>
        <w:t>switch trials</w:t>
      </w:r>
      <w:r w:rsidR="00037BEC">
        <w:rPr>
          <w:sz w:val="24"/>
        </w:rPr>
        <w:t xml:space="preserve"> relative to pure trials.</w:t>
      </w:r>
      <w:r w:rsidR="00DD5D12">
        <w:rPr>
          <w:sz w:val="24"/>
        </w:rPr>
        <w:t xml:space="preserve"> </w:t>
      </w:r>
      <w:r w:rsidR="009C39A6">
        <w:rPr>
          <w:sz w:val="24"/>
        </w:rPr>
        <w:t xml:space="preserve">Future research may wish to </w:t>
      </w:r>
      <w:r w:rsidR="00AB67FA">
        <w:rPr>
          <w:sz w:val="24"/>
        </w:rPr>
        <w:t>explore</w:t>
      </w:r>
      <w:r w:rsidR="009C39A6">
        <w:rPr>
          <w:sz w:val="24"/>
        </w:rPr>
        <w:t xml:space="preserve"> this notion by increasing run difficulty, such as having </w:t>
      </w:r>
      <w:r w:rsidR="009C39A6">
        <w:rPr>
          <w:sz w:val="24"/>
        </w:rPr>
        <w:lastRenderedPageBreak/>
        <w:t>participants complete longer run</w:t>
      </w:r>
      <w:r w:rsidR="00933390">
        <w:rPr>
          <w:sz w:val="24"/>
        </w:rPr>
        <w:t xml:space="preserve"> sequences</w:t>
      </w:r>
      <w:r w:rsidR="009C39A6">
        <w:rPr>
          <w:sz w:val="24"/>
        </w:rPr>
        <w:t xml:space="preserve"> (e.g., 4-4) or by varying run lengths</w:t>
      </w:r>
      <w:r w:rsidR="00CF57D9">
        <w:rPr>
          <w:sz w:val="24"/>
        </w:rPr>
        <w:t xml:space="preserve"> in predictable patterns</w:t>
      </w:r>
      <w:r w:rsidR="009C39A6">
        <w:rPr>
          <w:sz w:val="24"/>
        </w:rPr>
        <w:t xml:space="preserve"> (e.g., 2-3</w:t>
      </w:r>
      <w:r w:rsidR="00EF0603">
        <w:rPr>
          <w:sz w:val="24"/>
        </w:rPr>
        <w:t xml:space="preserve">-2-3; </w:t>
      </w:r>
      <w:r w:rsidR="00F344A2">
        <w:rPr>
          <w:sz w:val="24"/>
        </w:rPr>
        <w:t>3</w:t>
      </w:r>
      <w:r w:rsidR="00EF0603">
        <w:rPr>
          <w:sz w:val="24"/>
        </w:rPr>
        <w:t>-</w:t>
      </w:r>
      <w:r w:rsidR="00F344A2">
        <w:rPr>
          <w:sz w:val="24"/>
        </w:rPr>
        <w:t>2</w:t>
      </w:r>
      <w:r w:rsidR="00EF0603">
        <w:rPr>
          <w:sz w:val="24"/>
        </w:rPr>
        <w:t>-3-2, etc.</w:t>
      </w:r>
      <w:r w:rsidR="009C39A6">
        <w:rPr>
          <w:sz w:val="24"/>
        </w:rPr>
        <w:t xml:space="preserve">). </w:t>
      </w:r>
      <w:r w:rsidR="00EF0603">
        <w:rPr>
          <w:sz w:val="24"/>
        </w:rPr>
        <w:t>Additionally</w:t>
      </w:r>
      <w:r w:rsidR="009C39A6">
        <w:rPr>
          <w:sz w:val="24"/>
        </w:rPr>
        <w:t xml:space="preserve">, we note that our findings for global cost increases are consistent with </w:t>
      </w:r>
      <w:r w:rsidR="00CE4D04">
        <w:rPr>
          <w:sz w:val="24"/>
        </w:rPr>
        <w:t xml:space="preserve">previous research showing that breakdowns in attentional control systems </w:t>
      </w:r>
      <w:r w:rsidR="009C39A6">
        <w:rPr>
          <w:sz w:val="24"/>
        </w:rPr>
        <w:t>similarly inflate these costs</w:t>
      </w:r>
      <w:r w:rsidR="00CE4D04">
        <w:rPr>
          <w:sz w:val="24"/>
        </w:rPr>
        <w:t xml:space="preserve">. Indeed, compared to healthy younger adults, both older adults and AD individuals have been shown to produce higher global costs relative to young adults who have more robust </w:t>
      </w:r>
      <w:r w:rsidR="00DA2266">
        <w:rPr>
          <w:sz w:val="24"/>
        </w:rPr>
        <w:t>working memory</w:t>
      </w:r>
      <w:r w:rsidR="00CE4D04">
        <w:rPr>
          <w:sz w:val="24"/>
        </w:rPr>
        <w:t xml:space="preserve"> systems </w:t>
      </w:r>
      <w:r w:rsidR="0014448D">
        <w:rPr>
          <w:sz w:val="24"/>
        </w:rPr>
        <w:t xml:space="preserve">(e.g., </w:t>
      </w:r>
      <w:r w:rsidR="00DD22A1">
        <w:rPr>
          <w:sz w:val="24"/>
        </w:rPr>
        <w:t>Belleville</w:t>
      </w:r>
      <w:r w:rsidR="005E00F3">
        <w:rPr>
          <w:sz w:val="24"/>
        </w:rPr>
        <w:t>,</w:t>
      </w:r>
      <w:r w:rsidR="00DD22A1">
        <w:rPr>
          <w:sz w:val="24"/>
        </w:rPr>
        <w:t xml:space="preserve"> </w:t>
      </w:r>
      <w:proofErr w:type="spellStart"/>
      <w:r w:rsidR="005E00F3">
        <w:rPr>
          <w:sz w:val="24"/>
        </w:rPr>
        <w:t>Bherer</w:t>
      </w:r>
      <w:proofErr w:type="spellEnd"/>
      <w:r w:rsidR="005E00F3">
        <w:rPr>
          <w:sz w:val="24"/>
        </w:rPr>
        <w:t xml:space="preserve">, Lepage, </w:t>
      </w:r>
      <w:proofErr w:type="spellStart"/>
      <w:r w:rsidR="005E00F3">
        <w:rPr>
          <w:sz w:val="24"/>
        </w:rPr>
        <w:t>Chertkow</w:t>
      </w:r>
      <w:proofErr w:type="spellEnd"/>
      <w:r w:rsidR="005E00F3">
        <w:rPr>
          <w:sz w:val="24"/>
        </w:rPr>
        <w:t xml:space="preserve">, &amp; Gauthier, </w:t>
      </w:r>
      <w:r w:rsidR="00DD22A1">
        <w:rPr>
          <w:sz w:val="24"/>
        </w:rPr>
        <w:t xml:space="preserve">2008; </w:t>
      </w:r>
      <w:r w:rsidR="0014448D">
        <w:rPr>
          <w:sz w:val="24"/>
        </w:rPr>
        <w:t>Huff et al., 2015;</w:t>
      </w:r>
      <w:r w:rsidR="00DD22A1">
        <w:rPr>
          <w:sz w:val="24"/>
        </w:rPr>
        <w:t xml:space="preserve"> Kray, Li, &amp; Lindenberger, 2002, etc.). </w:t>
      </w:r>
      <w:r w:rsidR="00CE4D04">
        <w:rPr>
          <w:sz w:val="24"/>
        </w:rPr>
        <w:t xml:space="preserve">Thus, it is evident that as </w:t>
      </w:r>
      <w:r w:rsidR="00832175">
        <w:rPr>
          <w:sz w:val="24"/>
        </w:rPr>
        <w:t>working memory</w:t>
      </w:r>
      <w:r w:rsidR="00CE4D04">
        <w:rPr>
          <w:sz w:val="24"/>
        </w:rPr>
        <w:t xml:space="preserve"> systems become increasingly taxed, maintaining multiple task</w:t>
      </w:r>
      <w:r w:rsidR="00FD10E2">
        <w:rPr>
          <w:sz w:val="24"/>
        </w:rPr>
        <w:t>-</w:t>
      </w:r>
      <w:r w:rsidR="00CE4D04">
        <w:rPr>
          <w:sz w:val="24"/>
        </w:rPr>
        <w:t>sets becomes increasingly costly on attentional control systems</w:t>
      </w:r>
      <w:r w:rsidR="00832175">
        <w:rPr>
          <w:sz w:val="24"/>
        </w:rPr>
        <w:t>, as evidenced by decreased task performance.</w:t>
      </w:r>
    </w:p>
    <w:p w14:paraId="63D646B1" w14:textId="3B5D9C76" w:rsidR="00F05D8E" w:rsidRDefault="007346E1" w:rsidP="00772EC6">
      <w:pPr>
        <w:spacing w:line="480" w:lineRule="auto"/>
        <w:rPr>
          <w:sz w:val="24"/>
        </w:rPr>
      </w:pPr>
      <w:r>
        <w:rPr>
          <w:sz w:val="24"/>
        </w:rPr>
        <w:tab/>
      </w:r>
      <w:r w:rsidR="00F05D8E">
        <w:rPr>
          <w:sz w:val="24"/>
        </w:rPr>
        <w:t>F</w:t>
      </w:r>
      <w:r>
        <w:rPr>
          <w:sz w:val="24"/>
        </w:rPr>
        <w:t>ollowing the design</w:t>
      </w:r>
      <w:r w:rsidR="00762BED">
        <w:rPr>
          <w:sz w:val="24"/>
        </w:rPr>
        <w:t>s</w:t>
      </w:r>
      <w:r>
        <w:rPr>
          <w:sz w:val="24"/>
        </w:rPr>
        <w:t xml:space="preserve"> of Huff et al. (2015)</w:t>
      </w:r>
      <w:r w:rsidR="00DE01B5">
        <w:rPr>
          <w:sz w:val="24"/>
        </w:rPr>
        <w:t xml:space="preserve"> </w:t>
      </w:r>
      <w:r w:rsidR="00DE01B5" w:rsidRPr="00DE01B5">
        <w:rPr>
          <w:color w:val="0070C0"/>
          <w:sz w:val="24"/>
        </w:rPr>
        <w:t>and De Jong (2000)</w:t>
      </w:r>
      <w:r>
        <w:rPr>
          <w:sz w:val="24"/>
        </w:rPr>
        <w:t xml:space="preserve">, we similarly assessed switch costs </w:t>
      </w:r>
      <w:r w:rsidR="00AF29BB">
        <w:rPr>
          <w:sz w:val="24"/>
        </w:rPr>
        <w:t xml:space="preserve">using </w:t>
      </w:r>
      <w:proofErr w:type="spellStart"/>
      <w:r w:rsidR="00AF29BB">
        <w:rPr>
          <w:sz w:val="24"/>
        </w:rPr>
        <w:t>Vincentile</w:t>
      </w:r>
      <w:proofErr w:type="spellEnd"/>
      <w:r w:rsidR="00AF29BB">
        <w:rPr>
          <w:sz w:val="24"/>
        </w:rPr>
        <w:t xml:space="preserve"> analyses. </w:t>
      </w:r>
      <w:r w:rsidR="005E00F3">
        <w:rPr>
          <w:sz w:val="24"/>
        </w:rPr>
        <w:t>Overall, l</w:t>
      </w:r>
      <w:r w:rsidR="00AF29BB">
        <w:rPr>
          <w:sz w:val="24"/>
        </w:rPr>
        <w:t xml:space="preserve">ocal costs demonstrated a decrease across bins, particularly when switching was predictive, as indicated by quicker RTs in later bins. This </w:t>
      </w:r>
      <w:r w:rsidR="006A2DC4">
        <w:rPr>
          <w:sz w:val="24"/>
        </w:rPr>
        <w:t xml:space="preserve">finding, however, </w:t>
      </w:r>
      <w:r w:rsidR="00554E56">
        <w:rPr>
          <w:sz w:val="24"/>
        </w:rPr>
        <w:t>contrasts with</w:t>
      </w:r>
      <w:r w:rsidR="00AF29BB">
        <w:rPr>
          <w:sz w:val="24"/>
        </w:rPr>
        <w:t xml:space="preserve"> Huff et al., 2015, who </w:t>
      </w:r>
      <w:r w:rsidR="00684943">
        <w:rPr>
          <w:sz w:val="24"/>
        </w:rPr>
        <w:t>showed</w:t>
      </w:r>
      <w:r w:rsidR="00AF29BB">
        <w:rPr>
          <w:sz w:val="24"/>
        </w:rPr>
        <w:t xml:space="preserve"> that local switch costs for younger adults increased </w:t>
      </w:r>
      <w:r w:rsidR="006B76FB">
        <w:rPr>
          <w:sz w:val="24"/>
        </w:rPr>
        <w:t>across</w:t>
      </w:r>
      <w:r w:rsidR="00AF29BB">
        <w:rPr>
          <w:sz w:val="24"/>
        </w:rPr>
        <w:t xml:space="preserve"> bins. This discrepancy, however, may have resulted from </w:t>
      </w:r>
      <w:r w:rsidR="00B143DD">
        <w:rPr>
          <w:sz w:val="24"/>
        </w:rPr>
        <w:t>methodological differences between the two studies.</w:t>
      </w:r>
      <w:r w:rsidR="00AF29BB">
        <w:rPr>
          <w:sz w:val="24"/>
        </w:rPr>
        <w:t xml:space="preserve"> </w:t>
      </w:r>
      <w:r w:rsidR="00597796">
        <w:rPr>
          <w:sz w:val="24"/>
        </w:rPr>
        <w:t xml:space="preserve">First, </w:t>
      </w:r>
      <w:r w:rsidR="00321A15">
        <w:rPr>
          <w:sz w:val="24"/>
        </w:rPr>
        <w:t xml:space="preserve">Huff et al.’s switch block contained half as many </w:t>
      </w:r>
      <w:r w:rsidR="00F344A2">
        <w:rPr>
          <w:sz w:val="24"/>
        </w:rPr>
        <w:t xml:space="preserve">total </w:t>
      </w:r>
      <w:r w:rsidR="00321A15">
        <w:rPr>
          <w:sz w:val="24"/>
        </w:rPr>
        <w:t xml:space="preserve">trials </w:t>
      </w:r>
      <w:r w:rsidR="00321A15" w:rsidRPr="00FD677F">
        <w:rPr>
          <w:sz w:val="24"/>
        </w:rPr>
        <w:t>(</w:t>
      </w:r>
      <w:r w:rsidR="00FD677F" w:rsidRPr="00FD677F">
        <w:rPr>
          <w:sz w:val="24"/>
        </w:rPr>
        <w:t>60</w:t>
      </w:r>
      <w:r w:rsidR="00F344A2">
        <w:rPr>
          <w:sz w:val="24"/>
        </w:rPr>
        <w:t xml:space="preserve"> trials</w:t>
      </w:r>
      <w:r w:rsidR="00321A15" w:rsidRPr="00FD677F">
        <w:rPr>
          <w:sz w:val="24"/>
        </w:rPr>
        <w:t>)</w:t>
      </w:r>
      <w:r w:rsidR="00321A15">
        <w:rPr>
          <w:sz w:val="24"/>
        </w:rPr>
        <w:t xml:space="preserve"> as </w:t>
      </w:r>
      <w:r w:rsidR="00FD677F">
        <w:rPr>
          <w:sz w:val="24"/>
        </w:rPr>
        <w:t>we included in our switch blocks</w:t>
      </w:r>
      <w:r w:rsidR="00321A15" w:rsidRPr="00FD677F">
        <w:rPr>
          <w:sz w:val="24"/>
        </w:rPr>
        <w:t xml:space="preserve"> (</w:t>
      </w:r>
      <w:r w:rsidR="00FD677F" w:rsidRPr="00FD677F">
        <w:rPr>
          <w:sz w:val="24"/>
        </w:rPr>
        <w:t>120 trials</w:t>
      </w:r>
      <w:r w:rsidR="00E21687" w:rsidRPr="00FD677F">
        <w:rPr>
          <w:sz w:val="24"/>
        </w:rPr>
        <w:t xml:space="preserve"> each</w:t>
      </w:r>
      <w:r w:rsidR="00321A15" w:rsidRPr="00FD677F">
        <w:rPr>
          <w:sz w:val="24"/>
        </w:rPr>
        <w:t xml:space="preserve">). </w:t>
      </w:r>
      <w:r w:rsidR="006B76FB">
        <w:rPr>
          <w:sz w:val="24"/>
        </w:rPr>
        <w:t>Our</w:t>
      </w:r>
      <w:r w:rsidR="00321A15">
        <w:rPr>
          <w:sz w:val="24"/>
        </w:rPr>
        <w:t xml:space="preserve"> </w:t>
      </w:r>
      <w:r w:rsidR="006642BC">
        <w:rPr>
          <w:sz w:val="24"/>
        </w:rPr>
        <w:t>inclusion</w:t>
      </w:r>
      <w:r w:rsidR="006B76FB">
        <w:rPr>
          <w:sz w:val="24"/>
        </w:rPr>
        <w:t xml:space="preserve"> of more</w:t>
      </w:r>
      <w:r w:rsidR="00321A15">
        <w:rPr>
          <w:sz w:val="24"/>
        </w:rPr>
        <w:t xml:space="preserve"> trials </w:t>
      </w:r>
      <w:r w:rsidR="006B76FB">
        <w:rPr>
          <w:sz w:val="24"/>
        </w:rPr>
        <w:t xml:space="preserve">within switch blocks </w:t>
      </w:r>
      <w:r w:rsidR="00321A15">
        <w:rPr>
          <w:sz w:val="24"/>
        </w:rPr>
        <w:t xml:space="preserve">may have </w:t>
      </w:r>
      <w:r w:rsidR="002501F6">
        <w:rPr>
          <w:sz w:val="24"/>
        </w:rPr>
        <w:t>changed the shape of bin patterns</w:t>
      </w:r>
      <w:r w:rsidR="00A150FE">
        <w:rPr>
          <w:sz w:val="24"/>
        </w:rPr>
        <w:t xml:space="preserve"> due to the additional number of trials per bin. Furthermore, the additional trials along with our inclusion of a second switch block may have led </w:t>
      </w:r>
      <w:r w:rsidR="002501F6" w:rsidRPr="0036610C">
        <w:rPr>
          <w:sz w:val="24"/>
        </w:rPr>
        <w:t xml:space="preserve">to </w:t>
      </w:r>
      <w:r w:rsidR="006B76FB" w:rsidRPr="0036610C">
        <w:rPr>
          <w:sz w:val="24"/>
        </w:rPr>
        <w:t xml:space="preserve">potential </w:t>
      </w:r>
      <w:r w:rsidR="002501F6" w:rsidRPr="0036610C">
        <w:rPr>
          <w:sz w:val="24"/>
        </w:rPr>
        <w:t>fatigue effects.</w:t>
      </w:r>
      <w:r w:rsidR="002501F6">
        <w:rPr>
          <w:sz w:val="24"/>
        </w:rPr>
        <w:t xml:space="preserve"> </w:t>
      </w:r>
      <w:r w:rsidR="00706991" w:rsidRPr="004810E5">
        <w:rPr>
          <w:color w:val="0070C0"/>
          <w:sz w:val="24"/>
        </w:rPr>
        <w:t>However</w:t>
      </w:r>
      <w:r w:rsidR="00E90536" w:rsidRPr="004810E5">
        <w:rPr>
          <w:color w:val="0070C0"/>
          <w:sz w:val="24"/>
        </w:rPr>
        <w:t>,</w:t>
      </w:r>
      <w:r w:rsidR="009F25EA" w:rsidRPr="004810E5">
        <w:rPr>
          <w:color w:val="0070C0"/>
          <w:sz w:val="24"/>
        </w:rPr>
        <w:t xml:space="preserve"> findings from </w:t>
      </w:r>
      <w:r w:rsidR="00706991" w:rsidRPr="004810E5">
        <w:rPr>
          <w:color w:val="0070C0"/>
          <w:sz w:val="24"/>
        </w:rPr>
        <w:t xml:space="preserve">De Jong (2000) </w:t>
      </w:r>
      <w:r w:rsidR="009F25EA" w:rsidRPr="004810E5">
        <w:rPr>
          <w:color w:val="0070C0"/>
          <w:sz w:val="24"/>
        </w:rPr>
        <w:t>suggest</w:t>
      </w:r>
      <w:r w:rsidR="00706991" w:rsidRPr="004810E5">
        <w:rPr>
          <w:color w:val="0070C0"/>
          <w:sz w:val="24"/>
        </w:rPr>
        <w:t xml:space="preserve"> that </w:t>
      </w:r>
      <w:r w:rsidR="00FD0E87">
        <w:rPr>
          <w:color w:val="0070C0"/>
          <w:sz w:val="24"/>
        </w:rPr>
        <w:t>although</w:t>
      </w:r>
      <w:r w:rsidR="009F25EA" w:rsidRPr="004810E5">
        <w:rPr>
          <w:color w:val="0070C0"/>
          <w:sz w:val="24"/>
        </w:rPr>
        <w:t xml:space="preserve"> </w:t>
      </w:r>
      <w:r w:rsidR="00706991" w:rsidRPr="004810E5">
        <w:rPr>
          <w:color w:val="0070C0"/>
          <w:sz w:val="24"/>
        </w:rPr>
        <w:t xml:space="preserve">block </w:t>
      </w:r>
      <w:r w:rsidR="00FD0E87">
        <w:rPr>
          <w:color w:val="0070C0"/>
          <w:sz w:val="24"/>
        </w:rPr>
        <w:t xml:space="preserve">length </w:t>
      </w:r>
      <w:r w:rsidR="00706991" w:rsidRPr="004810E5">
        <w:rPr>
          <w:color w:val="0070C0"/>
          <w:sz w:val="24"/>
        </w:rPr>
        <w:t xml:space="preserve">can influence </w:t>
      </w:r>
      <w:r w:rsidR="00FD0E87">
        <w:rPr>
          <w:color w:val="0070C0"/>
          <w:sz w:val="24"/>
        </w:rPr>
        <w:t>switch-</w:t>
      </w:r>
      <w:r w:rsidR="009F25EA" w:rsidRPr="004810E5">
        <w:rPr>
          <w:color w:val="0070C0"/>
          <w:sz w:val="24"/>
        </w:rPr>
        <w:t xml:space="preserve">task </w:t>
      </w:r>
      <w:r w:rsidR="00706991" w:rsidRPr="004810E5">
        <w:rPr>
          <w:color w:val="0070C0"/>
          <w:sz w:val="24"/>
        </w:rPr>
        <w:t xml:space="preserve">performance, </w:t>
      </w:r>
      <w:r w:rsidR="00E90536" w:rsidRPr="004810E5">
        <w:rPr>
          <w:color w:val="0070C0"/>
          <w:sz w:val="24"/>
        </w:rPr>
        <w:t xml:space="preserve">longer blocks </w:t>
      </w:r>
      <w:r w:rsidR="00FD0E87">
        <w:rPr>
          <w:color w:val="0070C0"/>
          <w:sz w:val="24"/>
        </w:rPr>
        <w:t>should</w:t>
      </w:r>
      <w:r w:rsidR="00E90536" w:rsidRPr="004810E5">
        <w:rPr>
          <w:color w:val="0070C0"/>
          <w:sz w:val="24"/>
        </w:rPr>
        <w:t xml:space="preserve"> produce </w:t>
      </w:r>
      <w:r w:rsidR="00FD0E87">
        <w:rPr>
          <w:color w:val="0070C0"/>
          <w:sz w:val="24"/>
        </w:rPr>
        <w:t xml:space="preserve">higher </w:t>
      </w:r>
      <w:r w:rsidR="00E90536" w:rsidRPr="004810E5">
        <w:rPr>
          <w:color w:val="0070C0"/>
          <w:sz w:val="24"/>
        </w:rPr>
        <w:t xml:space="preserve">RTs and switch costs relative to short blocks. </w:t>
      </w:r>
      <w:r w:rsidR="00706991">
        <w:rPr>
          <w:color w:val="0070C0"/>
          <w:sz w:val="24"/>
        </w:rPr>
        <w:t>Instead</w:t>
      </w:r>
      <w:r w:rsidR="009A7F4E" w:rsidRPr="00B53782">
        <w:rPr>
          <w:color w:val="0070C0"/>
          <w:sz w:val="24"/>
        </w:rPr>
        <w:t xml:space="preserve">, </w:t>
      </w:r>
      <w:r w:rsidR="0064759D" w:rsidRPr="00B53782">
        <w:rPr>
          <w:color w:val="0070C0"/>
          <w:sz w:val="24"/>
        </w:rPr>
        <w:t>this discrepancy may have resulted from learning effects</w:t>
      </w:r>
      <w:r w:rsidR="00B53782" w:rsidRPr="00B53782">
        <w:rPr>
          <w:color w:val="0070C0"/>
          <w:sz w:val="24"/>
        </w:rPr>
        <w:t>, as</w:t>
      </w:r>
      <w:r w:rsidR="00342581" w:rsidRPr="00B53782">
        <w:rPr>
          <w:color w:val="0070C0"/>
          <w:sz w:val="24"/>
        </w:rPr>
        <w:t xml:space="preserve"> </w:t>
      </w:r>
      <w:r w:rsidR="00581DF7">
        <w:rPr>
          <w:color w:val="0070C0"/>
          <w:sz w:val="24"/>
        </w:rPr>
        <w:t>our</w:t>
      </w:r>
      <w:r w:rsidR="00342581" w:rsidRPr="00B53782">
        <w:rPr>
          <w:color w:val="0070C0"/>
          <w:sz w:val="24"/>
        </w:rPr>
        <w:t xml:space="preserve"> inclusion of </w:t>
      </w:r>
      <w:r w:rsidR="00B53782" w:rsidRPr="00B53782">
        <w:rPr>
          <w:color w:val="0070C0"/>
          <w:sz w:val="24"/>
        </w:rPr>
        <w:t xml:space="preserve">both </w:t>
      </w:r>
      <w:r w:rsidR="00342581" w:rsidRPr="00B53782">
        <w:rPr>
          <w:color w:val="0070C0"/>
          <w:sz w:val="24"/>
        </w:rPr>
        <w:t xml:space="preserve">additional trials </w:t>
      </w:r>
      <w:r w:rsidR="006C1568" w:rsidRPr="00B53782">
        <w:rPr>
          <w:color w:val="0070C0"/>
          <w:sz w:val="24"/>
        </w:rPr>
        <w:lastRenderedPageBreak/>
        <w:t xml:space="preserve">within each block </w:t>
      </w:r>
      <w:r w:rsidR="006B0BF1">
        <w:rPr>
          <w:color w:val="0070C0"/>
          <w:sz w:val="24"/>
        </w:rPr>
        <w:t xml:space="preserve">and </w:t>
      </w:r>
      <w:r w:rsidR="006C1568" w:rsidRPr="00B53782">
        <w:rPr>
          <w:color w:val="0070C0"/>
          <w:sz w:val="24"/>
        </w:rPr>
        <w:t>an additional switch block</w:t>
      </w:r>
      <w:r w:rsidR="00B53782" w:rsidRPr="00B53782">
        <w:rPr>
          <w:color w:val="0070C0"/>
          <w:sz w:val="24"/>
        </w:rPr>
        <w:t xml:space="preserve"> may have caused participants to become more attuned to </w:t>
      </w:r>
      <w:r w:rsidR="002D611C">
        <w:rPr>
          <w:color w:val="0070C0"/>
          <w:sz w:val="24"/>
        </w:rPr>
        <w:t>each</w:t>
      </w:r>
      <w:r w:rsidR="00D6355C">
        <w:rPr>
          <w:color w:val="0070C0"/>
          <w:sz w:val="24"/>
        </w:rPr>
        <w:t xml:space="preserve"> task</w:t>
      </w:r>
      <w:r w:rsidR="002D611C">
        <w:rPr>
          <w:color w:val="0070C0"/>
          <w:sz w:val="24"/>
        </w:rPr>
        <w:t>-set</w:t>
      </w:r>
      <w:r w:rsidR="00D6355C">
        <w:rPr>
          <w:color w:val="0070C0"/>
          <w:sz w:val="24"/>
        </w:rPr>
        <w:t xml:space="preserve"> relative to</w:t>
      </w:r>
      <w:r w:rsidR="00362795">
        <w:rPr>
          <w:color w:val="0070C0"/>
          <w:sz w:val="24"/>
        </w:rPr>
        <w:t xml:space="preserve"> the shorter </w:t>
      </w:r>
      <w:r w:rsidR="002D611C">
        <w:rPr>
          <w:color w:val="0070C0"/>
          <w:sz w:val="24"/>
        </w:rPr>
        <w:t>blocks</w:t>
      </w:r>
      <w:r w:rsidR="00362795">
        <w:rPr>
          <w:color w:val="0070C0"/>
          <w:sz w:val="24"/>
        </w:rPr>
        <w:t xml:space="preserve"> used by</w:t>
      </w:r>
      <w:r w:rsidR="00D6355C">
        <w:rPr>
          <w:color w:val="0070C0"/>
          <w:sz w:val="24"/>
        </w:rPr>
        <w:t xml:space="preserve"> Huff et al</w:t>
      </w:r>
      <w:r w:rsidR="00AE4A6A">
        <w:rPr>
          <w:color w:val="0070C0"/>
          <w:sz w:val="24"/>
        </w:rPr>
        <w:t xml:space="preserve">. </w:t>
      </w:r>
      <w:r w:rsidR="00597796">
        <w:rPr>
          <w:sz w:val="24"/>
        </w:rPr>
        <w:t xml:space="preserve">Second, </w:t>
      </w:r>
      <w:r w:rsidR="002D41A3">
        <w:rPr>
          <w:sz w:val="24"/>
        </w:rPr>
        <w:t xml:space="preserve">we note that the sample </w:t>
      </w:r>
      <w:r w:rsidR="006B0BF1">
        <w:rPr>
          <w:sz w:val="24"/>
        </w:rPr>
        <w:t xml:space="preserve">used </w:t>
      </w:r>
      <w:r w:rsidR="002D41A3">
        <w:rPr>
          <w:sz w:val="24"/>
        </w:rPr>
        <w:t>in the present study (8</w:t>
      </w:r>
      <w:r w:rsidR="00335A33">
        <w:rPr>
          <w:sz w:val="24"/>
        </w:rPr>
        <w:t>9</w:t>
      </w:r>
      <w:r w:rsidR="002D41A3">
        <w:rPr>
          <w:sz w:val="24"/>
        </w:rPr>
        <w:t xml:space="preserve"> participants) was</w:t>
      </w:r>
      <w:r w:rsidR="00F344A2">
        <w:rPr>
          <w:sz w:val="24"/>
        </w:rPr>
        <w:t xml:space="preserve"> considerably</w:t>
      </w:r>
      <w:r w:rsidR="002D41A3">
        <w:rPr>
          <w:sz w:val="24"/>
        </w:rPr>
        <w:t xml:space="preserve"> larger than the sample reported by Huff et al. (30 participants). </w:t>
      </w:r>
      <w:r w:rsidR="00335A33">
        <w:rPr>
          <w:sz w:val="24"/>
        </w:rPr>
        <w:t>As a result</w:t>
      </w:r>
      <w:r w:rsidR="002D41A3">
        <w:rPr>
          <w:sz w:val="24"/>
        </w:rPr>
        <w:t xml:space="preserve">, our sample may have provided a more accurate representation of mean </w:t>
      </w:r>
      <w:r w:rsidR="00335A33">
        <w:rPr>
          <w:sz w:val="24"/>
        </w:rPr>
        <w:t>RTs</w:t>
      </w:r>
      <w:r w:rsidR="002D41A3">
        <w:rPr>
          <w:sz w:val="24"/>
        </w:rPr>
        <w:t xml:space="preserve"> across trial types as well as their associated switch </w:t>
      </w:r>
      <w:commentRangeStart w:id="121"/>
      <w:r w:rsidR="002D41A3">
        <w:rPr>
          <w:sz w:val="24"/>
        </w:rPr>
        <w:t>costs</w:t>
      </w:r>
      <w:commentRangeEnd w:id="121"/>
      <w:r w:rsidR="008A1B42">
        <w:rPr>
          <w:rStyle w:val="CommentReference"/>
        </w:rPr>
        <w:commentReference w:id="121"/>
      </w:r>
      <w:r w:rsidR="002D41A3">
        <w:rPr>
          <w:sz w:val="24"/>
        </w:rPr>
        <w:t xml:space="preserve">. </w:t>
      </w:r>
      <w:ins w:id="122" w:author="Maxwell, Nicholas" w:date="2022-10-18T09:22:00Z">
        <w:r w:rsidR="00216F9A">
          <w:rPr>
            <w:sz w:val="24"/>
          </w:rPr>
          <w:t xml:space="preserve">Finally, </w:t>
        </w:r>
        <w:r w:rsidR="00216F9A" w:rsidRPr="00216F9A">
          <w:rPr>
            <w:sz w:val="24"/>
            <w:highlight w:val="yellow"/>
            <w:rPrChange w:id="123" w:author="Maxwell, Nicholas" w:date="2022-10-18T09:23:00Z">
              <w:rPr>
                <w:sz w:val="24"/>
              </w:rPr>
            </w:rPrChange>
          </w:rPr>
          <w:t>[M&amp;S]</w:t>
        </w:r>
      </w:ins>
    </w:p>
    <w:p w14:paraId="4F1838F3" w14:textId="47498B9B" w:rsidR="00FC6BA2" w:rsidRDefault="00F401AE" w:rsidP="00F05D8E">
      <w:pPr>
        <w:spacing w:line="480" w:lineRule="auto"/>
        <w:ind w:firstLine="720"/>
        <w:rPr>
          <w:sz w:val="24"/>
        </w:rPr>
      </w:pPr>
      <w:r>
        <w:rPr>
          <w:sz w:val="24"/>
        </w:rPr>
        <w:t xml:space="preserve">Finally, </w:t>
      </w:r>
      <w:r w:rsidR="00772EC6">
        <w:rPr>
          <w:sz w:val="24"/>
        </w:rPr>
        <w:t>to supplement</w:t>
      </w:r>
      <w:r w:rsidR="005F0825">
        <w:rPr>
          <w:sz w:val="24"/>
        </w:rPr>
        <w:t xml:space="preserve"> </w:t>
      </w:r>
      <w:proofErr w:type="spellStart"/>
      <w:r w:rsidR="005F0825">
        <w:rPr>
          <w:sz w:val="24"/>
        </w:rPr>
        <w:t>Vincentile</w:t>
      </w:r>
      <w:proofErr w:type="spellEnd"/>
      <w:r w:rsidR="005F0825">
        <w:rPr>
          <w:sz w:val="24"/>
        </w:rPr>
        <w:t xml:space="preserve"> analyses, we also included an ex-Gaussian analysis of global and local switch costs. </w:t>
      </w:r>
      <w:r w:rsidR="00E22ECB">
        <w:rPr>
          <w:sz w:val="24"/>
        </w:rPr>
        <w:t>A</w:t>
      </w:r>
      <w:r w:rsidR="005F0825">
        <w:rPr>
          <w:sz w:val="24"/>
        </w:rPr>
        <w:t>nalysis of the tau parameter</w:t>
      </w:r>
      <w:r w:rsidR="00E22ECB">
        <w:rPr>
          <w:sz w:val="24"/>
        </w:rPr>
        <w:t>, however,</w:t>
      </w:r>
      <w:r w:rsidR="005F0825">
        <w:rPr>
          <w:sz w:val="24"/>
        </w:rPr>
        <w:t xml:space="preserve"> </w:t>
      </w:r>
      <w:r w:rsidR="0029270A">
        <w:rPr>
          <w:sz w:val="24"/>
        </w:rPr>
        <w:t>failed to produce the interactive pattern observed in the previous RT cost analyses. In</w:t>
      </w:r>
      <w:r w:rsidR="005F0825">
        <w:rPr>
          <w:sz w:val="24"/>
        </w:rPr>
        <w:t>s</w:t>
      </w:r>
      <w:r w:rsidR="0029270A">
        <w:rPr>
          <w:sz w:val="24"/>
        </w:rPr>
        <w:t xml:space="preserve">tead, </w:t>
      </w:r>
      <w:r w:rsidR="005F0825">
        <w:rPr>
          <w:sz w:val="24"/>
        </w:rPr>
        <w:t>an increase to both cost types</w:t>
      </w:r>
      <w:r w:rsidR="0029270A">
        <w:rPr>
          <w:sz w:val="24"/>
        </w:rPr>
        <w:t xml:space="preserve"> was observed</w:t>
      </w:r>
      <w:r w:rsidR="005F0825">
        <w:rPr>
          <w:sz w:val="24"/>
        </w:rPr>
        <w:t xml:space="preserve"> for predictive versus random switching.</w:t>
      </w:r>
      <w:r>
        <w:rPr>
          <w:sz w:val="24"/>
        </w:rPr>
        <w:t xml:space="preserve"> </w:t>
      </w:r>
      <w:r w:rsidR="00772EC6">
        <w:rPr>
          <w:sz w:val="24"/>
        </w:rPr>
        <w:t xml:space="preserve">Thus, while </w:t>
      </w:r>
      <w:r w:rsidR="00BB070B">
        <w:rPr>
          <w:sz w:val="24"/>
        </w:rPr>
        <w:t xml:space="preserve">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w:t>
      </w:r>
      <w:r w:rsidR="00F068E4">
        <w:rPr>
          <w:sz w:val="24"/>
        </w:rPr>
        <w:t>e</w:t>
      </w:r>
      <w:r w:rsidR="00BB070B">
        <w:rPr>
          <w:sz w:val="24"/>
        </w:rPr>
        <w:t>ffects should continue to make use of these distributional analyses when analyzing response latencies.</w:t>
      </w:r>
    </w:p>
    <w:p w14:paraId="57E6D066" w14:textId="0231E483" w:rsidR="005869CA" w:rsidRPr="00FC6BA2" w:rsidRDefault="005869CA" w:rsidP="00FC6BA2">
      <w:pPr>
        <w:spacing w:line="480" w:lineRule="auto"/>
        <w:jc w:val="center"/>
        <w:rPr>
          <w:sz w:val="24"/>
        </w:rPr>
      </w:pPr>
      <w:r w:rsidRPr="005869CA">
        <w:rPr>
          <w:b/>
          <w:bCs/>
          <w:sz w:val="24"/>
        </w:rPr>
        <w:t>Summary and Conclusion</w:t>
      </w:r>
    </w:p>
    <w:p w14:paraId="3CBEB7B1" w14:textId="625219EC" w:rsidR="005869CA" w:rsidRDefault="002D325C" w:rsidP="00920D62">
      <w:pPr>
        <w:spacing w:line="480" w:lineRule="auto"/>
        <w:ind w:firstLine="720"/>
        <w:rPr>
          <w:sz w:val="24"/>
        </w:rPr>
      </w:pPr>
      <w:r w:rsidRPr="007D0C56">
        <w:rPr>
          <w:color w:val="0070C0"/>
          <w:sz w:val="24"/>
        </w:rPr>
        <w:t>T</w:t>
      </w:r>
      <w:r w:rsidR="006B44EC" w:rsidRPr="007D0C56">
        <w:rPr>
          <w:color w:val="0070C0"/>
          <w:sz w:val="24"/>
        </w:rPr>
        <w:t xml:space="preserve">he present study investigated the effects of predictive and random task switching on </w:t>
      </w:r>
      <w:r w:rsidR="007D0C56" w:rsidRPr="007D0C56">
        <w:rPr>
          <w:color w:val="0070C0"/>
          <w:sz w:val="24"/>
        </w:rPr>
        <w:t>attentional control and working memory.</w:t>
      </w:r>
      <w:r w:rsidR="007D0C56">
        <w:rPr>
          <w:sz w:val="24"/>
        </w:rPr>
        <w:t xml:space="preserve"> </w:t>
      </w:r>
      <w:r w:rsidR="00801DAF">
        <w:rPr>
          <w:sz w:val="24"/>
        </w:rPr>
        <w:t xml:space="preserve">Using the CVOE switch task, we </w:t>
      </w:r>
      <w:r w:rsidR="006B44EC">
        <w:rPr>
          <w:sz w:val="24"/>
        </w:rPr>
        <w:t xml:space="preserve">show that </w:t>
      </w:r>
      <w:r w:rsidR="00646A99">
        <w:rPr>
          <w:sz w:val="24"/>
        </w:rPr>
        <w:t>although</w:t>
      </w:r>
      <w:r w:rsidR="006B44EC">
        <w:rPr>
          <w:sz w:val="24"/>
        </w:rPr>
        <w:t xml:space="preserve"> mean error rates and RTs do not differ based on switch presentation sequence, differences emerge for </w:t>
      </w:r>
      <w:r w:rsidR="00794A0A">
        <w:rPr>
          <w:sz w:val="24"/>
        </w:rPr>
        <w:t xml:space="preserve">RT </w:t>
      </w:r>
      <w:r w:rsidR="006B44EC">
        <w:rPr>
          <w:sz w:val="24"/>
        </w:rPr>
        <w:t xml:space="preserve">switch costs. First, task-set reconfiguration </w:t>
      </w:r>
      <w:r>
        <w:rPr>
          <w:sz w:val="24"/>
        </w:rPr>
        <w:t>processes</w:t>
      </w:r>
      <w:r w:rsidR="006B44EC">
        <w:rPr>
          <w:sz w:val="24"/>
        </w:rPr>
        <w:t xml:space="preserve"> associated with </w:t>
      </w:r>
      <w:r w:rsidR="004B1C2C">
        <w:rPr>
          <w:sz w:val="24"/>
        </w:rPr>
        <w:t>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Pr>
          <w:sz w:val="24"/>
        </w:rPr>
        <w:t>-</w:t>
      </w:r>
      <w:r w:rsidR="004B1C2C">
        <w:rPr>
          <w:sz w:val="24"/>
        </w:rPr>
        <w:t xml:space="preserve">sets while simultaneously monitoring their </w:t>
      </w:r>
      <w:r w:rsidR="004B1C2C">
        <w:rPr>
          <w:sz w:val="24"/>
        </w:rPr>
        <w:lastRenderedPageBreak/>
        <w:t xml:space="preserve">progression across the sequence. </w:t>
      </w:r>
      <w:r w:rsidR="00801DAF">
        <w:rPr>
          <w:sz w:val="24"/>
        </w:rPr>
        <w:t xml:space="preserve">Finally, distributional analyses </w:t>
      </w:r>
      <w:r w:rsidR="008D2E33">
        <w:rPr>
          <w:sz w:val="24"/>
        </w:rPr>
        <w:t xml:space="preserve">provide additional insight into these patterns. Taken together, the present study provides a greater understanding of how </w:t>
      </w:r>
      <w:r w:rsidR="008D0E71">
        <w:rPr>
          <w:sz w:val="24"/>
        </w:rPr>
        <w:t xml:space="preserve">predictive and unpredictive </w:t>
      </w:r>
      <w:r w:rsidR="008D2E33">
        <w:rPr>
          <w:sz w:val="24"/>
        </w:rPr>
        <w:t xml:space="preserve">task-switching sequences </w:t>
      </w:r>
      <w:r w:rsidR="008D0E71">
        <w:rPr>
          <w:sz w:val="24"/>
        </w:rPr>
        <w:t>affect reconfiguration and maintenance processes in younger adults</w:t>
      </w:r>
      <w:r w:rsidR="008D2E33">
        <w:rPr>
          <w:sz w:val="24"/>
        </w:rPr>
        <w:t xml:space="preserve">. </w:t>
      </w:r>
    </w:p>
    <w:p w14:paraId="2D777EA3" w14:textId="77777777" w:rsidR="002D611C" w:rsidRDefault="002D611C">
      <w:pPr>
        <w:spacing w:after="160" w:line="259" w:lineRule="auto"/>
        <w:rPr>
          <w:b/>
          <w:bCs/>
          <w:sz w:val="24"/>
        </w:rPr>
      </w:pPr>
      <w:r>
        <w:rPr>
          <w:b/>
          <w:bCs/>
          <w:sz w:val="24"/>
        </w:rPr>
        <w:br w:type="page"/>
      </w:r>
    </w:p>
    <w:p w14:paraId="32952583" w14:textId="398B3B87" w:rsidR="006A6393" w:rsidRPr="00FD10E2" w:rsidRDefault="00C730B6" w:rsidP="00967E35">
      <w:pPr>
        <w:spacing w:after="160" w:line="480" w:lineRule="auto"/>
        <w:contextualSpacing/>
        <w:rPr>
          <w:b/>
          <w:bCs/>
          <w:sz w:val="24"/>
        </w:rPr>
      </w:pPr>
      <w:r w:rsidRPr="00FD10E2">
        <w:rPr>
          <w:b/>
          <w:bCs/>
          <w:sz w:val="24"/>
        </w:rPr>
        <w:lastRenderedPageBreak/>
        <w:t>Open Practices Statement</w:t>
      </w:r>
    </w:p>
    <w:p w14:paraId="77BAAE84" w14:textId="25B1682E" w:rsidR="002153D2" w:rsidRDefault="006A6393" w:rsidP="00967E35">
      <w:pPr>
        <w:spacing w:after="160" w:line="480" w:lineRule="auto"/>
        <w:contextualSpacing/>
        <w:rPr>
          <w:sz w:val="24"/>
        </w:rPr>
      </w:pPr>
      <w:r>
        <w:rPr>
          <w:rFonts w:eastAsia="Arial"/>
          <w:sz w:val="24"/>
          <w:szCs w:val="24"/>
        </w:rPr>
        <w:t>Subject</w:t>
      </w:r>
      <w:r w:rsidR="00967E35">
        <w:rPr>
          <w:rFonts w:eastAsia="Arial"/>
          <w:sz w:val="24"/>
          <w:szCs w:val="24"/>
        </w:rPr>
        <w:t>-level data files and code</w:t>
      </w:r>
      <w:r>
        <w:rPr>
          <w:rFonts w:eastAsia="Arial"/>
          <w:sz w:val="24"/>
          <w:szCs w:val="24"/>
        </w:rPr>
        <w:t xml:space="preserve"> for all analyses ha</w:t>
      </w:r>
      <w:r w:rsidR="00754D97">
        <w:rPr>
          <w:rFonts w:eastAsia="Arial"/>
          <w:sz w:val="24"/>
          <w:szCs w:val="24"/>
        </w:rPr>
        <w:t>ve</w:t>
      </w:r>
      <w:r>
        <w:rPr>
          <w:rFonts w:eastAsia="Arial"/>
          <w:sz w:val="24"/>
          <w:szCs w:val="24"/>
        </w:rPr>
        <w:t xml:space="preserve"> been made available at </w:t>
      </w:r>
      <w:hyperlink r:id="rId14" w:history="1">
        <w:r w:rsidRPr="0093679A">
          <w:rPr>
            <w:rStyle w:val="Hyperlink"/>
            <w:rFonts w:eastAsia="Arial"/>
            <w:sz w:val="24"/>
            <w:szCs w:val="24"/>
          </w:rPr>
          <w:t>https://osf.io/hzwc4/</w:t>
        </w:r>
      </w:hyperlink>
      <w:r>
        <w:rPr>
          <w:rFonts w:eastAsia="Arial"/>
          <w:sz w:val="24"/>
          <w:szCs w:val="24"/>
        </w:rPr>
        <w:t>.</w:t>
      </w:r>
      <w:r w:rsidR="00967E35">
        <w:rPr>
          <w:rFonts w:eastAsia="Arial"/>
          <w:sz w:val="24"/>
          <w:szCs w:val="24"/>
        </w:rPr>
        <w:t xml:space="preserve"> The experiment reported was not pre-registered.</w:t>
      </w:r>
      <w:r w:rsidR="002153D2">
        <w:rPr>
          <w:sz w:val="24"/>
        </w:rPr>
        <w:br w:type="page"/>
      </w:r>
    </w:p>
    <w:p w14:paraId="77193447" w14:textId="599152CC" w:rsidR="002153D2" w:rsidRPr="003711D8" w:rsidRDefault="002153D2" w:rsidP="002153D2">
      <w:pPr>
        <w:spacing w:line="480" w:lineRule="auto"/>
        <w:jc w:val="center"/>
        <w:rPr>
          <w:b/>
          <w:bCs/>
          <w:sz w:val="24"/>
        </w:rPr>
      </w:pPr>
      <w:commentRangeStart w:id="124"/>
      <w:r w:rsidRPr="003711D8">
        <w:rPr>
          <w:b/>
          <w:bCs/>
          <w:sz w:val="24"/>
        </w:rPr>
        <w:lastRenderedPageBreak/>
        <w:t>References</w:t>
      </w:r>
      <w:commentRangeEnd w:id="124"/>
      <w:r w:rsidR="00773198">
        <w:rPr>
          <w:rStyle w:val="CommentReference"/>
        </w:rPr>
        <w:commentReference w:id="124"/>
      </w:r>
    </w:p>
    <w:p w14:paraId="0D44168D" w14:textId="304C2791" w:rsidR="00AB32E8" w:rsidRDefault="00AB32E8" w:rsidP="00601EF0">
      <w:pPr>
        <w:spacing w:line="480" w:lineRule="auto"/>
        <w:ind w:left="720" w:hanging="720"/>
        <w:rPr>
          <w:sz w:val="24"/>
        </w:rPr>
      </w:pPr>
      <w:r>
        <w:rPr>
          <w:sz w:val="24"/>
        </w:rPr>
        <w:t xml:space="preserve">Andrews, S., &amp; Heathcote, A. (2001). </w:t>
      </w:r>
      <w:r w:rsidRPr="00AB32E8">
        <w:rPr>
          <w:sz w:val="24"/>
        </w:rPr>
        <w:t xml:space="preserve">Distinguishing common and task-specific processes in word identification: A matter of some moment? </w:t>
      </w:r>
      <w:r w:rsidRPr="00AB32E8">
        <w:rPr>
          <w:i/>
          <w:iCs/>
          <w:sz w:val="24"/>
        </w:rPr>
        <w:t>Journal of Experimental Psychology: Learning, Memory, and Cognition, 27</w:t>
      </w:r>
      <w:r w:rsidRPr="00AB32E8">
        <w:rPr>
          <w:sz w:val="24"/>
        </w:rPr>
        <w:t>(2), 514–544.</w:t>
      </w:r>
    </w:p>
    <w:p w14:paraId="7E323C33" w14:textId="2CF6A5D1" w:rsidR="00601EF0" w:rsidRDefault="00B131EB" w:rsidP="00601EF0">
      <w:pPr>
        <w:spacing w:line="480" w:lineRule="auto"/>
        <w:ind w:left="720" w:hanging="720"/>
        <w:rPr>
          <w:sz w:val="24"/>
        </w:rPr>
      </w:pPr>
      <w:r>
        <w:rPr>
          <w:sz w:val="24"/>
        </w:rPr>
        <w:t>As</w:t>
      </w:r>
      <w:r w:rsidR="003522E5">
        <w:rPr>
          <w:sz w:val="24"/>
        </w:rPr>
        <w:t xml:space="preserve">chenbrenner, A. J., &amp; </w:t>
      </w:r>
      <w:proofErr w:type="spellStart"/>
      <w:r w:rsidR="003522E5">
        <w:rPr>
          <w:sz w:val="24"/>
        </w:rPr>
        <w:t>Balota</w:t>
      </w:r>
      <w:proofErr w:type="spellEnd"/>
      <w:r w:rsidR="003522E5">
        <w:rPr>
          <w:sz w:val="24"/>
        </w:rPr>
        <w:t xml:space="preserve">, D. A. (2019). Additive effects of item-specific and congruency sequence effects in the vocal Stroop task. </w:t>
      </w:r>
      <w:r w:rsidR="003522E5">
        <w:rPr>
          <w:i/>
          <w:iCs/>
          <w:sz w:val="24"/>
        </w:rPr>
        <w:t>Frontiers in Psychology, 10</w:t>
      </w:r>
      <w:r w:rsidR="003522E5">
        <w:rPr>
          <w:sz w:val="24"/>
        </w:rPr>
        <w:t>, 860.</w:t>
      </w:r>
    </w:p>
    <w:p w14:paraId="45AB1F8B" w14:textId="3AF4E055" w:rsidR="00541114" w:rsidRPr="00541114" w:rsidRDefault="00541114" w:rsidP="00601EF0">
      <w:pPr>
        <w:spacing w:line="480" w:lineRule="auto"/>
        <w:ind w:left="720" w:hanging="720"/>
        <w:rPr>
          <w:sz w:val="24"/>
        </w:rPr>
      </w:pPr>
      <w:proofErr w:type="spellStart"/>
      <w:r>
        <w:rPr>
          <w:sz w:val="24"/>
        </w:rPr>
        <w:t>Balota</w:t>
      </w:r>
      <w:proofErr w:type="spellEnd"/>
      <w:r>
        <w:rPr>
          <w:sz w:val="24"/>
        </w:rPr>
        <w:t xml:space="preserve">, D. A., &amp; Spieler, D. H. (1999). Word frequency, repetition, and lexicality effects in word recognition tasks: Beyond measures of central tendency. </w:t>
      </w:r>
      <w:r>
        <w:rPr>
          <w:i/>
          <w:iCs/>
          <w:sz w:val="24"/>
        </w:rPr>
        <w:t>Journal of Experimental Psychology: General, 128</w:t>
      </w:r>
      <w:r>
        <w:rPr>
          <w:sz w:val="24"/>
        </w:rPr>
        <w:t>(1), 32-55.</w:t>
      </w:r>
    </w:p>
    <w:p w14:paraId="62864D66" w14:textId="53E2FA5A" w:rsidR="005179A7" w:rsidRDefault="005179A7" w:rsidP="00601EF0">
      <w:pPr>
        <w:spacing w:line="480" w:lineRule="auto"/>
        <w:ind w:left="720" w:hanging="720"/>
        <w:rPr>
          <w:sz w:val="24"/>
        </w:rPr>
      </w:pPr>
      <w:proofErr w:type="spellStart"/>
      <w:r>
        <w:rPr>
          <w:sz w:val="24"/>
        </w:rPr>
        <w:t>Balota</w:t>
      </w:r>
      <w:proofErr w:type="spellEnd"/>
      <w:r>
        <w:rPr>
          <w:sz w:val="24"/>
        </w:rPr>
        <w:t>, D. A., &amp; Yap, M. J. (2011). Moving beyond the mean in studies of mental chronometry: The power of response time distributional analyses.</w:t>
      </w:r>
      <w:r>
        <w:rPr>
          <w:i/>
          <w:iCs/>
          <w:sz w:val="24"/>
        </w:rPr>
        <w:t xml:space="preserve"> Current Directions in Psychological Science, 20</w:t>
      </w:r>
      <w:r>
        <w:rPr>
          <w:sz w:val="24"/>
        </w:rPr>
        <w:t>(3), 160-166.</w:t>
      </w:r>
    </w:p>
    <w:p w14:paraId="31467564" w14:textId="4F5E156C" w:rsidR="00BB1EB7" w:rsidRDefault="00854C0B" w:rsidP="00BB1EB7">
      <w:pPr>
        <w:spacing w:line="480" w:lineRule="auto"/>
        <w:ind w:left="720" w:hanging="720"/>
        <w:rPr>
          <w:sz w:val="24"/>
        </w:rPr>
      </w:pPr>
      <w:proofErr w:type="spellStart"/>
      <w:r>
        <w:rPr>
          <w:sz w:val="24"/>
        </w:rPr>
        <w:t>Balota</w:t>
      </w:r>
      <w:proofErr w:type="spellEnd"/>
      <w:r>
        <w:rPr>
          <w:sz w:val="24"/>
        </w:rPr>
        <w:t xml:space="preserve">, D. A., Yap, M. J., Cortese, M. J., &amp; Watson, J. M. (2008). Beyond mean response latency: Response time distributional analyses of semantic priming. </w:t>
      </w:r>
      <w:r>
        <w:rPr>
          <w:i/>
          <w:iCs/>
          <w:sz w:val="24"/>
        </w:rPr>
        <w:t>Journal of Memory and Language, 59</w:t>
      </w:r>
      <w:r>
        <w:rPr>
          <w:sz w:val="24"/>
        </w:rPr>
        <w:t>(4), 495-523.</w:t>
      </w:r>
    </w:p>
    <w:p w14:paraId="6768B370" w14:textId="0BC857A6" w:rsidR="00FD0378" w:rsidRPr="00FD0378" w:rsidRDefault="00FD0378" w:rsidP="00BB1EB7">
      <w:pPr>
        <w:spacing w:line="480" w:lineRule="auto"/>
        <w:ind w:left="720" w:hanging="720"/>
        <w:rPr>
          <w:sz w:val="24"/>
        </w:rPr>
      </w:pPr>
      <w:r>
        <w:rPr>
          <w:sz w:val="24"/>
        </w:rPr>
        <w:t xml:space="preserve">Belleville, S., </w:t>
      </w:r>
      <w:proofErr w:type="spellStart"/>
      <w:r>
        <w:rPr>
          <w:sz w:val="24"/>
        </w:rPr>
        <w:t>Bherer</w:t>
      </w:r>
      <w:proofErr w:type="spellEnd"/>
      <w:r>
        <w:rPr>
          <w:sz w:val="24"/>
        </w:rPr>
        <w:t xml:space="preserve">, L., Lepage, E., </w:t>
      </w:r>
      <w:proofErr w:type="spellStart"/>
      <w:r>
        <w:rPr>
          <w:sz w:val="24"/>
        </w:rPr>
        <w:t>Chertkow</w:t>
      </w:r>
      <w:proofErr w:type="spellEnd"/>
      <w:r>
        <w:rPr>
          <w:sz w:val="24"/>
        </w:rPr>
        <w:t xml:space="preserve">, H., &amp; Gauthier, S. (2008). Task switching capacities in person with Alzheimer’s disease and mild cognitive impairment. </w:t>
      </w:r>
      <w:proofErr w:type="spellStart"/>
      <w:r>
        <w:rPr>
          <w:i/>
          <w:iCs/>
          <w:sz w:val="24"/>
        </w:rPr>
        <w:t>Neuropsychologia</w:t>
      </w:r>
      <w:proofErr w:type="spellEnd"/>
      <w:r>
        <w:rPr>
          <w:i/>
          <w:iCs/>
          <w:sz w:val="24"/>
        </w:rPr>
        <w:t>, 46</w:t>
      </w:r>
      <w:r>
        <w:rPr>
          <w:sz w:val="24"/>
        </w:rPr>
        <w:t>(8), 2225-2233.</w:t>
      </w:r>
    </w:p>
    <w:p w14:paraId="2E9F4464" w14:textId="2852EB69" w:rsidR="00BB1EB7" w:rsidRDefault="00BB1EB7" w:rsidP="00601EF0">
      <w:pPr>
        <w:spacing w:line="480" w:lineRule="auto"/>
        <w:ind w:left="720" w:hanging="720"/>
        <w:rPr>
          <w:sz w:val="24"/>
        </w:rPr>
      </w:pPr>
      <w:r>
        <w:rPr>
          <w:sz w:val="24"/>
        </w:rPr>
        <w:t>Bugg, J.</w:t>
      </w:r>
      <w:r w:rsidR="00DF2713">
        <w:rPr>
          <w:sz w:val="24"/>
        </w:rPr>
        <w:t xml:space="preserve"> M. (2012). Dissociating Levels of Cognitive Control: The case of Stroop Interference. </w:t>
      </w:r>
      <w:r w:rsidR="00DF2713">
        <w:rPr>
          <w:i/>
          <w:iCs/>
          <w:sz w:val="24"/>
        </w:rPr>
        <w:t>Current Directions in Psychological Science, 21</w:t>
      </w:r>
      <w:r w:rsidR="00DF2713">
        <w:rPr>
          <w:sz w:val="24"/>
        </w:rPr>
        <w:t>(5), 302-309.</w:t>
      </w:r>
    </w:p>
    <w:p w14:paraId="2FFE9BA0" w14:textId="3AA6FB6F" w:rsidR="00974715" w:rsidRPr="003C6AE4" w:rsidRDefault="00974715" w:rsidP="00974715">
      <w:pPr>
        <w:spacing w:line="480" w:lineRule="auto"/>
        <w:ind w:left="720" w:hanging="720"/>
        <w:rPr>
          <w:color w:val="0070C0"/>
          <w:sz w:val="24"/>
        </w:rPr>
      </w:pPr>
      <w:r w:rsidRPr="003C6AE4">
        <w:rPr>
          <w:color w:val="0070C0"/>
          <w:sz w:val="24"/>
        </w:rPr>
        <w:t xml:space="preserve">De Jong, R. (2000). An intention-activation account of residual switch costs. In S. Monsell &amp; J. Driver (Eds.), </w:t>
      </w:r>
      <w:r w:rsidRPr="003C6AE4">
        <w:rPr>
          <w:i/>
          <w:iCs/>
          <w:color w:val="0070C0"/>
          <w:sz w:val="24"/>
        </w:rPr>
        <w:t>Control of Cognitive Processes: Attention and Performance XVIII</w:t>
      </w:r>
      <w:r w:rsidRPr="003C6AE4">
        <w:rPr>
          <w:color w:val="0070C0"/>
          <w:sz w:val="24"/>
        </w:rPr>
        <w:t xml:space="preserve"> (pp. 357–376). Cambridge, MA: MIT Press.</w:t>
      </w:r>
    </w:p>
    <w:p w14:paraId="4E2575E8" w14:textId="38881020" w:rsidR="003522E5" w:rsidRDefault="003522E5" w:rsidP="003522E5">
      <w:pPr>
        <w:spacing w:line="480" w:lineRule="auto"/>
        <w:ind w:left="720" w:hanging="720"/>
        <w:rPr>
          <w:sz w:val="24"/>
        </w:rPr>
      </w:pPr>
      <w:r>
        <w:rPr>
          <w:sz w:val="24"/>
        </w:rPr>
        <w:lastRenderedPageBreak/>
        <w:t xml:space="preserve">Egner, T. (2007). Congruency sequence effects and cognitive control. </w:t>
      </w:r>
      <w:r>
        <w:rPr>
          <w:i/>
          <w:iCs/>
          <w:sz w:val="24"/>
        </w:rPr>
        <w:t>Cognitive, Affective, &amp; Behavioral Neuroscience, 7</w:t>
      </w:r>
      <w:r>
        <w:rPr>
          <w:sz w:val="24"/>
        </w:rPr>
        <w:t>, 380-390.</w:t>
      </w:r>
    </w:p>
    <w:p w14:paraId="56DF7B28" w14:textId="5F5425E0" w:rsidR="002E0110" w:rsidRPr="002E0110" w:rsidRDefault="002E0110" w:rsidP="002E0110">
      <w:pPr>
        <w:spacing w:line="480" w:lineRule="auto"/>
        <w:ind w:left="700" w:hanging="700"/>
        <w:contextualSpacing/>
        <w:rPr>
          <w:rFonts w:eastAsia="Arial"/>
          <w:sz w:val="24"/>
          <w:szCs w:val="24"/>
        </w:rPr>
      </w:pPr>
      <w:r>
        <w:rPr>
          <w:rFonts w:eastAsia="Arial"/>
          <w:sz w:val="24"/>
          <w:szCs w:val="24"/>
        </w:rPr>
        <w:t xml:space="preserve">Faul, F., </w:t>
      </w:r>
      <w:proofErr w:type="spellStart"/>
      <w:r>
        <w:rPr>
          <w:rFonts w:eastAsia="Arial"/>
          <w:sz w:val="24"/>
          <w:szCs w:val="24"/>
        </w:rPr>
        <w:t>Erdfelder</w:t>
      </w:r>
      <w:proofErr w:type="spellEnd"/>
      <w:r>
        <w:rPr>
          <w:rFonts w:eastAsia="Arial"/>
          <w:sz w:val="24"/>
          <w:szCs w:val="24"/>
        </w:rPr>
        <w:t xml:space="preserve">, E., Lang, A. G., &amp; Buchner, A. (2007). G*Power 3: a flexible statistical power analysis program for the social, behavioral, and biomedical sciences. </w:t>
      </w:r>
      <w:r>
        <w:rPr>
          <w:rFonts w:eastAsia="Arial"/>
          <w:i/>
          <w:iCs/>
          <w:sz w:val="24"/>
          <w:szCs w:val="24"/>
        </w:rPr>
        <w:t>Behavior</w:t>
      </w:r>
      <w:r>
        <w:rPr>
          <w:rFonts w:eastAsia="Arial"/>
          <w:sz w:val="24"/>
          <w:szCs w:val="24"/>
        </w:rPr>
        <w:t xml:space="preserve"> </w:t>
      </w:r>
      <w:r>
        <w:rPr>
          <w:rFonts w:eastAsia="Arial"/>
          <w:i/>
          <w:iCs/>
          <w:sz w:val="24"/>
          <w:szCs w:val="24"/>
        </w:rPr>
        <w:t>Research Methods</w:t>
      </w:r>
      <w:r>
        <w:rPr>
          <w:rFonts w:eastAsia="Arial"/>
          <w:sz w:val="24"/>
          <w:szCs w:val="24"/>
        </w:rPr>
        <w:t>,</w:t>
      </w:r>
      <w:r>
        <w:rPr>
          <w:rFonts w:eastAsia="Arial"/>
          <w:i/>
          <w:iCs/>
          <w:sz w:val="24"/>
          <w:szCs w:val="24"/>
        </w:rPr>
        <w:t xml:space="preserve"> 39</w:t>
      </w:r>
      <w:r>
        <w:rPr>
          <w:rFonts w:eastAsia="Arial"/>
          <w:sz w:val="24"/>
          <w:szCs w:val="24"/>
        </w:rPr>
        <w:t>(2), 175–191.</w:t>
      </w:r>
    </w:p>
    <w:p w14:paraId="5B428127" w14:textId="0B419FCC" w:rsidR="00271689" w:rsidRDefault="00271689" w:rsidP="00271689">
      <w:pPr>
        <w:spacing w:line="480" w:lineRule="auto"/>
        <w:ind w:left="720" w:hanging="720"/>
        <w:rPr>
          <w:sz w:val="24"/>
        </w:rPr>
      </w:pPr>
      <w:r w:rsidRPr="00271689">
        <w:rPr>
          <w:sz w:val="24"/>
        </w:rPr>
        <w:t xml:space="preserve">Gopher, D., Armony, L., &amp; </w:t>
      </w:r>
      <w:proofErr w:type="spellStart"/>
      <w:r w:rsidRPr="00271689">
        <w:rPr>
          <w:sz w:val="24"/>
        </w:rPr>
        <w:t>Greenshpan</w:t>
      </w:r>
      <w:proofErr w:type="spellEnd"/>
      <w:r w:rsidRPr="00271689">
        <w:rPr>
          <w:sz w:val="24"/>
        </w:rPr>
        <w:t>, Y. (2000). Switching tasks</w:t>
      </w:r>
      <w:r>
        <w:rPr>
          <w:sz w:val="24"/>
        </w:rPr>
        <w:t xml:space="preserve"> </w:t>
      </w:r>
      <w:r w:rsidRPr="00271689">
        <w:rPr>
          <w:sz w:val="24"/>
        </w:rPr>
        <w:t xml:space="preserve">and attention policies. </w:t>
      </w:r>
      <w:r w:rsidRPr="00271689">
        <w:rPr>
          <w:i/>
          <w:iCs/>
          <w:sz w:val="24"/>
        </w:rPr>
        <w:t>Journal of Experimental Psychology: General, 129</w:t>
      </w:r>
      <w:r w:rsidRPr="00271689">
        <w:rPr>
          <w:sz w:val="24"/>
        </w:rPr>
        <w:t>, 308-339.</w:t>
      </w:r>
    </w:p>
    <w:p w14:paraId="2A890BD8" w14:textId="2C9496D3" w:rsidR="00757F1B" w:rsidRDefault="00757F1B" w:rsidP="003522E5">
      <w:pPr>
        <w:spacing w:line="480" w:lineRule="auto"/>
        <w:ind w:left="720" w:hanging="720"/>
        <w:rPr>
          <w:sz w:val="24"/>
        </w:rPr>
      </w:pPr>
      <w:r>
        <w:rPr>
          <w:sz w:val="24"/>
        </w:rPr>
        <w:t xml:space="preserve">Huff, M. J., </w:t>
      </w:r>
      <w:proofErr w:type="spellStart"/>
      <w:r>
        <w:rPr>
          <w:sz w:val="24"/>
        </w:rPr>
        <w:t>Balota</w:t>
      </w:r>
      <w:proofErr w:type="spellEnd"/>
      <w:r>
        <w:rPr>
          <w:sz w:val="24"/>
        </w:rPr>
        <w:t xml:space="preserve">, D. A., Minear, M., Aschenbrenner, A. J., &amp; Duchek, J. M. (2015). </w:t>
      </w:r>
      <w:r w:rsidRPr="00757F1B">
        <w:rPr>
          <w:sz w:val="24"/>
        </w:rPr>
        <w:t xml:space="preserve">Dissociative global and local task-switching costs across younger adults, middle-aged adults, older adults, and very mild Alzheimer’s disease individuals. </w:t>
      </w:r>
      <w:r w:rsidRPr="00757F1B">
        <w:rPr>
          <w:i/>
          <w:iCs/>
          <w:sz w:val="24"/>
        </w:rPr>
        <w:t>Psychology and Aging, 30</w:t>
      </w:r>
      <w:r w:rsidRPr="00757F1B">
        <w:rPr>
          <w:sz w:val="24"/>
        </w:rPr>
        <w:t>(4), 727–739.</w:t>
      </w:r>
    </w:p>
    <w:p w14:paraId="6BD60C90" w14:textId="69E419D8" w:rsidR="00601EF0" w:rsidRPr="00601EF0" w:rsidRDefault="00601EF0" w:rsidP="003522E5">
      <w:pPr>
        <w:spacing w:line="480" w:lineRule="auto"/>
        <w:ind w:left="720" w:hanging="720"/>
        <w:rPr>
          <w:sz w:val="24"/>
        </w:rPr>
      </w:pPr>
      <w:r>
        <w:rPr>
          <w:sz w:val="24"/>
        </w:rPr>
        <w:t xml:space="preserve">Hutchison, K. A., </w:t>
      </w:r>
      <w:proofErr w:type="spellStart"/>
      <w:r>
        <w:rPr>
          <w:sz w:val="24"/>
        </w:rPr>
        <w:t>Balota</w:t>
      </w:r>
      <w:proofErr w:type="spellEnd"/>
      <w:r>
        <w:rPr>
          <w:sz w:val="24"/>
        </w:rPr>
        <w:t xml:space="preserve">, D. A., &amp; Duchek, J. M. (2010). The utility of Stroop task switching as a marker for early-state Alzheimer’s disease. </w:t>
      </w:r>
      <w:r>
        <w:rPr>
          <w:i/>
          <w:iCs/>
          <w:sz w:val="24"/>
        </w:rPr>
        <w:t>Psychology and Aging, 25</w:t>
      </w:r>
      <w:r>
        <w:rPr>
          <w:sz w:val="24"/>
        </w:rPr>
        <w:t>(3), 545-559.</w:t>
      </w:r>
    </w:p>
    <w:p w14:paraId="30FE906B" w14:textId="35BD9125" w:rsidR="00DF2713" w:rsidRPr="00DF2713" w:rsidRDefault="00DF2713" w:rsidP="00DF2713">
      <w:pPr>
        <w:tabs>
          <w:tab w:val="left" w:pos="0"/>
        </w:tabs>
        <w:spacing w:line="480" w:lineRule="auto"/>
        <w:ind w:left="810" w:hanging="810"/>
        <w:rPr>
          <w:sz w:val="24"/>
        </w:rPr>
      </w:pPr>
      <w:r>
        <w:rPr>
          <w:sz w:val="24"/>
        </w:rPr>
        <w:t xml:space="preserve">Jacoby, L. L., Lindsay, D. S., &amp; Hessels, S. (2003). Item-specific control of automatic processes: Stroop process dissociations. </w:t>
      </w:r>
      <w:r>
        <w:rPr>
          <w:i/>
          <w:iCs/>
          <w:sz w:val="24"/>
        </w:rPr>
        <w:t>Psychonomic Bulletin &amp; Review, 10</w:t>
      </w:r>
      <w:r>
        <w:rPr>
          <w:sz w:val="24"/>
        </w:rPr>
        <w:t>, 638-644.</w:t>
      </w:r>
    </w:p>
    <w:p w14:paraId="61D33451" w14:textId="3FA82775" w:rsidR="00B72A52" w:rsidRDefault="008B3802" w:rsidP="00DF2713">
      <w:pPr>
        <w:tabs>
          <w:tab w:val="left" w:pos="8235"/>
        </w:tabs>
        <w:spacing w:line="480" w:lineRule="auto"/>
        <w:ind w:left="810" w:hanging="810"/>
        <w:rPr>
          <w:sz w:val="24"/>
        </w:rPr>
      </w:pPr>
      <w:r w:rsidRPr="008B3802">
        <w:rPr>
          <w:sz w:val="24"/>
        </w:rPr>
        <w:t xml:space="preserve">Jersild, A. T. (1927). Mental set and shift. </w:t>
      </w:r>
      <w:r w:rsidRPr="008B3802">
        <w:rPr>
          <w:i/>
          <w:iCs/>
          <w:sz w:val="24"/>
        </w:rPr>
        <w:t>Archives of Psychology, Whole No. 89</w:t>
      </w:r>
      <w:r>
        <w:rPr>
          <w:sz w:val="24"/>
        </w:rPr>
        <w:t>.</w:t>
      </w:r>
    </w:p>
    <w:p w14:paraId="5C092A01" w14:textId="7FD3E9C4" w:rsidR="00F57149" w:rsidRPr="003C6AE4" w:rsidRDefault="00F57149" w:rsidP="00DF2713">
      <w:pPr>
        <w:tabs>
          <w:tab w:val="left" w:pos="8235"/>
        </w:tabs>
        <w:spacing w:line="480" w:lineRule="auto"/>
        <w:ind w:left="810" w:hanging="810"/>
        <w:rPr>
          <w:color w:val="0070C0"/>
          <w:sz w:val="24"/>
        </w:rPr>
      </w:pPr>
      <w:r w:rsidRPr="003C6AE4">
        <w:rPr>
          <w:color w:val="0070C0"/>
          <w:sz w:val="24"/>
        </w:rPr>
        <w:t>Kane, M. J., &amp; Engle, R. W. (2003)</w:t>
      </w:r>
      <w:r w:rsidR="008065C5" w:rsidRPr="003C6AE4">
        <w:rPr>
          <w:color w:val="0070C0"/>
          <w:sz w:val="24"/>
        </w:rPr>
        <w:t>. Working-memory capacity and the control of attention: The contributions of goal neglect, response competition, and task set to Stroop interference</w:t>
      </w:r>
      <w:r w:rsidR="003C6AE4" w:rsidRPr="003C6AE4">
        <w:rPr>
          <w:color w:val="0070C0"/>
          <w:sz w:val="24"/>
        </w:rPr>
        <w:t xml:space="preserve">. </w:t>
      </w:r>
      <w:r w:rsidR="003C6AE4" w:rsidRPr="003C6AE4">
        <w:rPr>
          <w:i/>
          <w:iCs/>
          <w:color w:val="0070C0"/>
          <w:sz w:val="24"/>
        </w:rPr>
        <w:t>Journal of Experimental Psychology: General, 132</w:t>
      </w:r>
      <w:r w:rsidR="003C6AE4" w:rsidRPr="003C6AE4">
        <w:rPr>
          <w:color w:val="0070C0"/>
          <w:sz w:val="24"/>
        </w:rPr>
        <w:t>(1), 47-70.</w:t>
      </w:r>
    </w:p>
    <w:p w14:paraId="753238B4" w14:textId="46664245" w:rsidR="00084871" w:rsidRPr="003C6AE4" w:rsidRDefault="00084871" w:rsidP="00DF2713">
      <w:pPr>
        <w:tabs>
          <w:tab w:val="left" w:pos="8235"/>
        </w:tabs>
        <w:spacing w:line="480" w:lineRule="auto"/>
        <w:ind w:left="810" w:hanging="810"/>
        <w:rPr>
          <w:color w:val="0070C0"/>
          <w:sz w:val="24"/>
        </w:rPr>
      </w:pPr>
      <w:r w:rsidRPr="003C6AE4">
        <w:rPr>
          <w:color w:val="0070C0"/>
          <w:sz w:val="24"/>
        </w:rPr>
        <w:t xml:space="preserve">Kass, </w:t>
      </w:r>
      <w:r w:rsidR="00FD2691" w:rsidRPr="003C6AE4">
        <w:rPr>
          <w:color w:val="0070C0"/>
          <w:sz w:val="24"/>
        </w:rPr>
        <w:t xml:space="preserve">R. E, &amp; Rafferty, A. E. (1995). Bayes factors. </w:t>
      </w:r>
      <w:r w:rsidR="00FD2691" w:rsidRPr="003C6AE4">
        <w:rPr>
          <w:i/>
          <w:iCs/>
          <w:color w:val="0070C0"/>
          <w:sz w:val="24"/>
        </w:rPr>
        <w:t>Journal of the American Statistical Association, 90</w:t>
      </w:r>
      <w:commentRangeStart w:id="125"/>
      <w:r w:rsidR="00FD2691" w:rsidRPr="003C6AE4">
        <w:rPr>
          <w:color w:val="0070C0"/>
          <w:sz w:val="24"/>
        </w:rPr>
        <w:t>(</w:t>
      </w:r>
      <w:r w:rsidR="000D234C" w:rsidRPr="003C6AE4">
        <w:rPr>
          <w:color w:val="0070C0"/>
          <w:sz w:val="24"/>
        </w:rPr>
        <w:t>430)</w:t>
      </w:r>
      <w:commentRangeEnd w:id="125"/>
      <w:r w:rsidR="00B179E0" w:rsidRPr="003C6AE4">
        <w:rPr>
          <w:rStyle w:val="CommentReference"/>
          <w:color w:val="0070C0"/>
        </w:rPr>
        <w:commentReference w:id="125"/>
      </w:r>
      <w:r w:rsidR="000D234C" w:rsidRPr="003C6AE4">
        <w:rPr>
          <w:color w:val="0070C0"/>
          <w:sz w:val="24"/>
        </w:rPr>
        <w:t>, 773-395.</w:t>
      </w:r>
    </w:p>
    <w:p w14:paraId="1D71E3CB" w14:textId="6CB96DD3" w:rsidR="00070BF2" w:rsidRDefault="00070BF2" w:rsidP="00DF2713">
      <w:pPr>
        <w:tabs>
          <w:tab w:val="left" w:pos="8235"/>
        </w:tabs>
        <w:spacing w:line="480" w:lineRule="auto"/>
        <w:ind w:left="810" w:hanging="810"/>
        <w:rPr>
          <w:sz w:val="24"/>
        </w:rPr>
      </w:pPr>
      <w:r>
        <w:rPr>
          <w:sz w:val="24"/>
        </w:rPr>
        <w:lastRenderedPageBreak/>
        <w:t xml:space="preserve">Kiesel, A., Steinhauser, M., Wendt, M., Falkenstein, M., Jost, K., Phillipp, A. M., &amp; Koch, I. (2010). Control and </w:t>
      </w:r>
      <w:proofErr w:type="spellStart"/>
      <w:r>
        <w:rPr>
          <w:sz w:val="24"/>
        </w:rPr>
        <w:t>interferience</w:t>
      </w:r>
      <w:proofErr w:type="spellEnd"/>
      <w:r>
        <w:rPr>
          <w:sz w:val="24"/>
        </w:rPr>
        <w:t xml:space="preserve"> in task switching—A review. </w:t>
      </w:r>
      <w:r>
        <w:rPr>
          <w:i/>
          <w:iCs/>
          <w:sz w:val="24"/>
        </w:rPr>
        <w:t>Psych</w:t>
      </w:r>
      <w:r w:rsidR="00673747">
        <w:rPr>
          <w:i/>
          <w:iCs/>
          <w:sz w:val="24"/>
        </w:rPr>
        <w:t>ological Bulletin, 136</w:t>
      </w:r>
      <w:r w:rsidR="00673747">
        <w:rPr>
          <w:sz w:val="24"/>
        </w:rPr>
        <w:t>(5), 849-874.</w:t>
      </w:r>
    </w:p>
    <w:p w14:paraId="0D5956C6" w14:textId="6A177B2C" w:rsidR="0083258A" w:rsidRPr="00982441" w:rsidRDefault="00982441" w:rsidP="00DF2713">
      <w:pPr>
        <w:tabs>
          <w:tab w:val="left" w:pos="8235"/>
        </w:tabs>
        <w:spacing w:line="480" w:lineRule="auto"/>
        <w:ind w:left="810" w:hanging="810"/>
        <w:rPr>
          <w:color w:val="0070C0"/>
          <w:sz w:val="24"/>
        </w:rPr>
      </w:pPr>
      <w:r w:rsidRPr="00982441">
        <w:rPr>
          <w:color w:val="0070C0"/>
          <w:sz w:val="24"/>
        </w:rPr>
        <w:t xml:space="preserve">Koch, I., Prinz, W., &amp; Allport, A. Involuntary retrieval in alphabet-arithmetic tasks: Task-mixing and task-switching costs. </w:t>
      </w:r>
      <w:r w:rsidRPr="00982441">
        <w:rPr>
          <w:i/>
          <w:iCs/>
          <w:color w:val="0070C0"/>
          <w:sz w:val="24"/>
        </w:rPr>
        <w:t>Psychological Research, 69</w:t>
      </w:r>
      <w:r w:rsidRPr="00982441">
        <w:rPr>
          <w:color w:val="0070C0"/>
          <w:sz w:val="24"/>
        </w:rPr>
        <w:t>, 252-261.</w:t>
      </w:r>
    </w:p>
    <w:p w14:paraId="43005FB4" w14:textId="174FA064" w:rsidR="00515775" w:rsidRDefault="00515775" w:rsidP="00515775">
      <w:pPr>
        <w:tabs>
          <w:tab w:val="left" w:pos="8235"/>
        </w:tabs>
        <w:spacing w:line="480" w:lineRule="auto"/>
        <w:ind w:left="720" w:hanging="720"/>
        <w:rPr>
          <w:sz w:val="24"/>
        </w:rPr>
      </w:pPr>
      <w:r>
        <w:rPr>
          <w:sz w:val="24"/>
        </w:rPr>
        <w:t xml:space="preserve">Kray, J., Li, K. Z. H., &amp; Lindenberger, U. (2002). </w:t>
      </w:r>
      <w:r w:rsidRPr="00DD22A1">
        <w:rPr>
          <w:sz w:val="24"/>
        </w:rPr>
        <w:t xml:space="preserve">Age-related changes in task-switching components: The role of task uncertainty. </w:t>
      </w:r>
      <w:r w:rsidRPr="00DD22A1">
        <w:rPr>
          <w:i/>
          <w:iCs/>
          <w:sz w:val="24"/>
        </w:rPr>
        <w:t>Brain and Cognitio</w:t>
      </w:r>
      <w:r>
        <w:rPr>
          <w:i/>
          <w:iCs/>
          <w:sz w:val="24"/>
        </w:rPr>
        <w:t xml:space="preserve">n, </w:t>
      </w:r>
      <w:r w:rsidRPr="00DD22A1">
        <w:rPr>
          <w:i/>
          <w:iCs/>
          <w:sz w:val="24"/>
        </w:rPr>
        <w:t>49</w:t>
      </w:r>
      <w:r>
        <w:rPr>
          <w:sz w:val="24"/>
        </w:rPr>
        <w:t xml:space="preserve">, </w:t>
      </w:r>
      <w:r w:rsidRPr="00DD22A1">
        <w:rPr>
          <w:sz w:val="24"/>
        </w:rPr>
        <w:t>363–381.</w:t>
      </w:r>
      <w:r>
        <w:rPr>
          <w:sz w:val="24"/>
        </w:rPr>
        <w:tab/>
      </w:r>
    </w:p>
    <w:p w14:paraId="1DFF0E43" w14:textId="054F01B0" w:rsidR="00E20980" w:rsidRDefault="00E20980" w:rsidP="00E20980">
      <w:pPr>
        <w:tabs>
          <w:tab w:val="left" w:pos="8235"/>
        </w:tabs>
        <w:spacing w:line="480" w:lineRule="auto"/>
        <w:ind w:left="720" w:hanging="720"/>
        <w:rPr>
          <w:sz w:val="24"/>
        </w:rPr>
      </w:pPr>
      <w:r w:rsidRPr="00E20980">
        <w:rPr>
          <w:sz w:val="24"/>
        </w:rPr>
        <w:t>Lamers, M.</w:t>
      </w:r>
      <w:r>
        <w:rPr>
          <w:sz w:val="24"/>
        </w:rPr>
        <w:t xml:space="preserve"> </w:t>
      </w:r>
      <w:r w:rsidRPr="00E20980">
        <w:rPr>
          <w:sz w:val="24"/>
        </w:rPr>
        <w:t>J.</w:t>
      </w:r>
      <w:r>
        <w:rPr>
          <w:sz w:val="24"/>
        </w:rPr>
        <w:t xml:space="preserve"> </w:t>
      </w:r>
      <w:r w:rsidRPr="00E20980">
        <w:rPr>
          <w:sz w:val="24"/>
        </w:rPr>
        <w:t>M., Roelofs, A.</w:t>
      </w:r>
      <w:r>
        <w:rPr>
          <w:sz w:val="24"/>
        </w:rPr>
        <w:t>,</w:t>
      </w:r>
      <w:r w:rsidRPr="00E20980">
        <w:rPr>
          <w:sz w:val="24"/>
        </w:rPr>
        <w:t xml:space="preserve"> &amp; </w:t>
      </w:r>
      <w:proofErr w:type="spellStart"/>
      <w:r w:rsidRPr="00E20980">
        <w:rPr>
          <w:sz w:val="24"/>
        </w:rPr>
        <w:t>Rabeling-Keus</w:t>
      </w:r>
      <w:proofErr w:type="spellEnd"/>
      <w:r w:rsidRPr="00E20980">
        <w:rPr>
          <w:sz w:val="24"/>
        </w:rPr>
        <w:t>, I.</w:t>
      </w:r>
      <w:r>
        <w:rPr>
          <w:sz w:val="24"/>
        </w:rPr>
        <w:t xml:space="preserve"> </w:t>
      </w:r>
      <w:r w:rsidRPr="00E20980">
        <w:rPr>
          <w:sz w:val="24"/>
        </w:rPr>
        <w:t xml:space="preserve">M. </w:t>
      </w:r>
      <w:r>
        <w:rPr>
          <w:sz w:val="24"/>
        </w:rPr>
        <w:t xml:space="preserve">(2010). </w:t>
      </w:r>
      <w:r w:rsidRPr="00E20980">
        <w:rPr>
          <w:sz w:val="24"/>
        </w:rPr>
        <w:t xml:space="preserve">Selective attention and response set in the Stroop task. </w:t>
      </w:r>
      <w:r w:rsidRPr="00E20980">
        <w:rPr>
          <w:i/>
          <w:iCs/>
          <w:sz w:val="24"/>
        </w:rPr>
        <w:t>Memory &amp; Cognition 38</w:t>
      </w:r>
      <w:r w:rsidRPr="00E20980">
        <w:rPr>
          <w:sz w:val="24"/>
        </w:rPr>
        <w:t>, 893–904.</w:t>
      </w:r>
    </w:p>
    <w:p w14:paraId="3B1A19A4" w14:textId="4078D9BA" w:rsidR="002E2BC6" w:rsidRPr="003C6AE4" w:rsidRDefault="002E2BC6" w:rsidP="00E20980">
      <w:pPr>
        <w:tabs>
          <w:tab w:val="left" w:pos="8235"/>
        </w:tabs>
        <w:spacing w:line="480" w:lineRule="auto"/>
        <w:ind w:left="720" w:hanging="720"/>
        <w:rPr>
          <w:color w:val="0070C0"/>
          <w:sz w:val="24"/>
        </w:rPr>
      </w:pPr>
      <w:r w:rsidRPr="003C6AE4">
        <w:rPr>
          <w:color w:val="0070C0"/>
          <w:sz w:val="24"/>
        </w:rPr>
        <w:t>Logan,</w:t>
      </w:r>
      <w:r w:rsidR="00D62E6B" w:rsidRPr="003C6AE4">
        <w:rPr>
          <w:color w:val="0070C0"/>
          <w:sz w:val="24"/>
        </w:rPr>
        <w:t xml:space="preserve"> G. D. (2007). What it costs to implement a plan: Plan-level and task-level contributions to switch cots. </w:t>
      </w:r>
      <w:r w:rsidR="00D62E6B" w:rsidRPr="003C6AE4">
        <w:rPr>
          <w:i/>
          <w:iCs/>
          <w:color w:val="0070C0"/>
          <w:sz w:val="24"/>
        </w:rPr>
        <w:t>Memory &amp; Cognition</w:t>
      </w:r>
      <w:r w:rsidR="00D16709" w:rsidRPr="003C6AE4">
        <w:rPr>
          <w:i/>
          <w:iCs/>
          <w:color w:val="0070C0"/>
          <w:sz w:val="24"/>
        </w:rPr>
        <w:t>, 35</w:t>
      </w:r>
      <w:r w:rsidR="00D16709" w:rsidRPr="003C6AE4">
        <w:rPr>
          <w:color w:val="0070C0"/>
          <w:sz w:val="24"/>
        </w:rPr>
        <w:t>(4), 591-602.</w:t>
      </w:r>
    </w:p>
    <w:p w14:paraId="151B3265" w14:textId="77777777" w:rsidR="00DD22A1" w:rsidRDefault="00B72A52" w:rsidP="00E20980">
      <w:pPr>
        <w:tabs>
          <w:tab w:val="left" w:pos="8235"/>
        </w:tabs>
        <w:spacing w:line="480" w:lineRule="auto"/>
        <w:ind w:left="720" w:hanging="720"/>
        <w:rPr>
          <w:sz w:val="24"/>
        </w:rPr>
      </w:pPr>
      <w:proofErr w:type="spellStart"/>
      <w:r>
        <w:rPr>
          <w:sz w:val="24"/>
        </w:rPr>
        <w:t>Luwel</w:t>
      </w:r>
      <w:proofErr w:type="spellEnd"/>
      <w:r>
        <w:rPr>
          <w:sz w:val="24"/>
        </w:rPr>
        <w:t xml:space="preserve">, K., </w:t>
      </w:r>
      <w:proofErr w:type="spellStart"/>
      <w:r>
        <w:rPr>
          <w:sz w:val="24"/>
        </w:rPr>
        <w:t>Schillemans</w:t>
      </w:r>
      <w:proofErr w:type="spellEnd"/>
      <w:r>
        <w:rPr>
          <w:sz w:val="24"/>
        </w:rPr>
        <w:t xml:space="preserve">, V., </w:t>
      </w:r>
      <w:proofErr w:type="spellStart"/>
      <w:r>
        <w:rPr>
          <w:sz w:val="24"/>
        </w:rPr>
        <w:t>Onghena</w:t>
      </w:r>
      <w:proofErr w:type="spellEnd"/>
      <w:r>
        <w:rPr>
          <w:sz w:val="24"/>
        </w:rPr>
        <w:t xml:space="preserve">, P., &amp; </w:t>
      </w:r>
      <w:proofErr w:type="spellStart"/>
      <w:r>
        <w:rPr>
          <w:sz w:val="24"/>
        </w:rPr>
        <w:t>Verschaffel</w:t>
      </w:r>
      <w:proofErr w:type="spellEnd"/>
      <w:r>
        <w:rPr>
          <w:sz w:val="24"/>
        </w:rPr>
        <w:t>, L. (2009). Does switching between</w:t>
      </w:r>
      <w:r w:rsidR="00E20980">
        <w:rPr>
          <w:sz w:val="24"/>
        </w:rPr>
        <w:t xml:space="preserve"> </w:t>
      </w:r>
      <w:r>
        <w:rPr>
          <w:sz w:val="24"/>
        </w:rPr>
        <w:t xml:space="preserve">strategies within the same task involve a cost? </w:t>
      </w:r>
      <w:r>
        <w:rPr>
          <w:i/>
          <w:iCs/>
          <w:sz w:val="24"/>
        </w:rPr>
        <w:t>British Journal of Psychology, 100</w:t>
      </w:r>
      <w:r>
        <w:rPr>
          <w:sz w:val="24"/>
        </w:rPr>
        <w:t>(4), 753-771.</w:t>
      </w:r>
    </w:p>
    <w:p w14:paraId="5D488B3F" w14:textId="1C1BB9AB" w:rsidR="003522E5" w:rsidRDefault="003522E5" w:rsidP="003522E5">
      <w:pPr>
        <w:spacing w:line="480" w:lineRule="auto"/>
        <w:ind w:left="720" w:hanging="720"/>
        <w:rPr>
          <w:sz w:val="24"/>
        </w:rPr>
      </w:pPr>
      <w:r>
        <w:rPr>
          <w:sz w:val="24"/>
        </w:rPr>
        <w:t xml:space="preserve">MacLeod, C. M. (1992). The Stroop task: The “gold standard” of attentional measures. </w:t>
      </w:r>
      <w:r>
        <w:rPr>
          <w:i/>
          <w:iCs/>
          <w:sz w:val="24"/>
        </w:rPr>
        <w:t>Journal of Experimental Psychology: General, 121</w:t>
      </w:r>
      <w:r>
        <w:rPr>
          <w:sz w:val="24"/>
        </w:rPr>
        <w:t>(1), 12-14.</w:t>
      </w:r>
    </w:p>
    <w:p w14:paraId="6EAE9256" w14:textId="0A6E170D" w:rsidR="002E0110" w:rsidRPr="002E0110" w:rsidRDefault="002E0110" w:rsidP="002E0110">
      <w:pPr>
        <w:spacing w:line="480" w:lineRule="auto"/>
        <w:ind w:left="720" w:hanging="719"/>
        <w:contextualSpacing/>
        <w:rPr>
          <w:rFonts w:eastAsia="Arial"/>
          <w:sz w:val="24"/>
          <w:szCs w:val="24"/>
        </w:rPr>
      </w:pPr>
      <w:r>
        <w:rPr>
          <w:rFonts w:eastAsia="Arial"/>
          <w:sz w:val="24"/>
          <w:szCs w:val="24"/>
        </w:rPr>
        <w:t xml:space="preserve">Masson, M. E. J. (2011). A tutorial on a practical Bayesian alternative to null-hypothesis significance testing. </w:t>
      </w:r>
      <w:r>
        <w:rPr>
          <w:rFonts w:eastAsia="Arial"/>
          <w:i/>
          <w:iCs/>
          <w:sz w:val="24"/>
          <w:szCs w:val="24"/>
        </w:rPr>
        <w:t>Behavior Research Methods, 43</w:t>
      </w:r>
      <w:r>
        <w:rPr>
          <w:rFonts w:eastAsia="Arial"/>
          <w:sz w:val="24"/>
          <w:szCs w:val="24"/>
        </w:rPr>
        <w:t>, 679-690.</w:t>
      </w:r>
    </w:p>
    <w:p w14:paraId="2F7375C8" w14:textId="64640CB6" w:rsidR="00960C53" w:rsidRDefault="00960C53" w:rsidP="003522E5">
      <w:pPr>
        <w:spacing w:line="480" w:lineRule="auto"/>
        <w:ind w:left="720" w:hanging="720"/>
        <w:rPr>
          <w:sz w:val="24"/>
        </w:rPr>
      </w:pPr>
      <w:r>
        <w:rPr>
          <w:sz w:val="24"/>
        </w:rPr>
        <w:t xml:space="preserve">Mayr, U. (2001). Age differences in the selection of mental sets: The role of inhibition, stimulus ambiguity, and response-set overlap. </w:t>
      </w:r>
      <w:r>
        <w:rPr>
          <w:i/>
          <w:iCs/>
          <w:sz w:val="24"/>
        </w:rPr>
        <w:t>Psychology and Aging, 16</w:t>
      </w:r>
      <w:r>
        <w:rPr>
          <w:sz w:val="24"/>
        </w:rPr>
        <w:t>, 96-109.</w:t>
      </w:r>
    </w:p>
    <w:p w14:paraId="6D488C10" w14:textId="526ABBCF" w:rsidR="007C78F2" w:rsidRDefault="007C78F2" w:rsidP="007C78F2">
      <w:pPr>
        <w:spacing w:line="480" w:lineRule="auto"/>
        <w:ind w:left="720" w:hanging="720"/>
        <w:rPr>
          <w:sz w:val="24"/>
        </w:rPr>
      </w:pPr>
      <w:r w:rsidRPr="007C78F2">
        <w:rPr>
          <w:sz w:val="24"/>
        </w:rPr>
        <w:t>Meiran, N. (1996). Reconfiguration of processing mode prior to task</w:t>
      </w:r>
      <w:r>
        <w:rPr>
          <w:sz w:val="24"/>
        </w:rPr>
        <w:t xml:space="preserve"> </w:t>
      </w:r>
      <w:r w:rsidRPr="007C78F2">
        <w:rPr>
          <w:sz w:val="24"/>
        </w:rPr>
        <w:t xml:space="preserve">performance. </w:t>
      </w:r>
      <w:r w:rsidRPr="007C78F2">
        <w:rPr>
          <w:i/>
          <w:iCs/>
          <w:sz w:val="24"/>
        </w:rPr>
        <w:t>Journal of Experimental Psychology: Learning, Memory, &amp; Cognition, 22</w:t>
      </w:r>
      <w:r w:rsidRPr="007C78F2">
        <w:rPr>
          <w:sz w:val="24"/>
        </w:rPr>
        <w:t>, 1423-1442.</w:t>
      </w:r>
    </w:p>
    <w:p w14:paraId="329E1E41" w14:textId="7134453D" w:rsidR="00E15315" w:rsidRDefault="00E15315" w:rsidP="003522E5">
      <w:pPr>
        <w:spacing w:line="480" w:lineRule="auto"/>
        <w:ind w:left="720" w:hanging="720"/>
        <w:rPr>
          <w:sz w:val="24"/>
        </w:rPr>
      </w:pPr>
      <w:r>
        <w:rPr>
          <w:sz w:val="24"/>
        </w:rPr>
        <w:lastRenderedPageBreak/>
        <w:t xml:space="preserve">Minear, M. &amp; Shah, P. (2008). Training and transfer effects in task switching. </w:t>
      </w:r>
      <w:r>
        <w:rPr>
          <w:i/>
          <w:iCs/>
          <w:sz w:val="24"/>
        </w:rPr>
        <w:t>Memory &amp; Cognition, 36</w:t>
      </w:r>
      <w:r>
        <w:rPr>
          <w:sz w:val="24"/>
        </w:rPr>
        <w:t>, 1470-1483</w:t>
      </w:r>
      <w:r w:rsidR="00D32E96">
        <w:rPr>
          <w:sz w:val="24"/>
        </w:rPr>
        <w:t>.</w:t>
      </w:r>
    </w:p>
    <w:p w14:paraId="7D5116CA" w14:textId="3B1F0E6F" w:rsidR="00D32E96" w:rsidRDefault="00D32E96" w:rsidP="003522E5">
      <w:pPr>
        <w:spacing w:line="480" w:lineRule="auto"/>
        <w:ind w:left="720" w:hanging="720"/>
        <w:rPr>
          <w:sz w:val="24"/>
        </w:rPr>
      </w:pPr>
      <w:r>
        <w:rPr>
          <w:sz w:val="24"/>
        </w:rPr>
        <w:t xml:space="preserve">Monsell, S., Sumner, P., &amp; Waters, H. (2003). Task-set reconfiguration with predictable and unpredictable task switches. </w:t>
      </w:r>
      <w:r>
        <w:rPr>
          <w:i/>
          <w:iCs/>
          <w:sz w:val="24"/>
        </w:rPr>
        <w:t>Memory &amp; Cognition, 31</w:t>
      </w:r>
      <w:r>
        <w:rPr>
          <w:sz w:val="24"/>
        </w:rPr>
        <w:t>(3), 327-342.</w:t>
      </w:r>
    </w:p>
    <w:p w14:paraId="43F11202" w14:textId="64C569B1" w:rsidR="00DB2729" w:rsidRPr="003C6AE4" w:rsidRDefault="00DB2729" w:rsidP="003522E5">
      <w:pPr>
        <w:spacing w:line="480" w:lineRule="auto"/>
        <w:ind w:left="720" w:hanging="720"/>
        <w:rPr>
          <w:color w:val="0070C0"/>
          <w:sz w:val="24"/>
        </w:rPr>
      </w:pPr>
      <w:r w:rsidRPr="003C6AE4">
        <w:rPr>
          <w:color w:val="0070C0"/>
          <w:sz w:val="24"/>
        </w:rPr>
        <w:t xml:space="preserve">Monsell, S., Yeung, N., &amp; Azuma, R. (2000). Reconfiguration of task-set: Is it easier to switch to the weaker task? </w:t>
      </w:r>
      <w:r w:rsidRPr="003C6AE4">
        <w:rPr>
          <w:i/>
          <w:iCs/>
          <w:color w:val="0070C0"/>
          <w:sz w:val="24"/>
        </w:rPr>
        <w:t>Psychological Research, 63</w:t>
      </w:r>
      <w:r w:rsidRPr="003C6AE4">
        <w:rPr>
          <w:color w:val="0070C0"/>
          <w:sz w:val="24"/>
        </w:rPr>
        <w:t xml:space="preserve">, </w:t>
      </w:r>
      <w:r w:rsidR="008F7A3A" w:rsidRPr="003C6AE4">
        <w:rPr>
          <w:color w:val="0070C0"/>
          <w:sz w:val="24"/>
        </w:rPr>
        <w:t>250-264.</w:t>
      </w:r>
    </w:p>
    <w:p w14:paraId="31798C05" w14:textId="5F831629" w:rsidR="00D71CF0" w:rsidRPr="00BB1865" w:rsidRDefault="00D71CF0" w:rsidP="003522E5">
      <w:pPr>
        <w:spacing w:line="480" w:lineRule="auto"/>
        <w:ind w:left="720" w:hanging="720"/>
        <w:rPr>
          <w:sz w:val="24"/>
        </w:rPr>
      </w:pPr>
      <w:r>
        <w:rPr>
          <w:sz w:val="24"/>
        </w:rPr>
        <w:t>Norman, D. A., &amp; Shallice, T. (1986). Attention to action: Willed and automatic control of behavior. In</w:t>
      </w:r>
      <w:r w:rsidR="00BB1865">
        <w:rPr>
          <w:sz w:val="24"/>
        </w:rPr>
        <w:t xml:space="preserve">: </w:t>
      </w:r>
      <w:r w:rsidR="00BB1865">
        <w:rPr>
          <w:i/>
          <w:iCs/>
          <w:sz w:val="24"/>
        </w:rPr>
        <w:t>Consciousness and self-regulation: Advances in research and theory</w:t>
      </w:r>
      <w:r w:rsidR="00BB1865">
        <w:rPr>
          <w:sz w:val="24"/>
        </w:rPr>
        <w:t>. eds. R. J. Davidson, G. E. Schwartz, &amp; D. Shapiro. Vol. 4, pp. 1-18. New York: Plenum.</w:t>
      </w:r>
    </w:p>
    <w:p w14:paraId="2CD2D3EA" w14:textId="0497A8EA" w:rsidR="00281FB6" w:rsidRPr="00281FB6" w:rsidRDefault="00281FB6" w:rsidP="00281FB6">
      <w:pPr>
        <w:spacing w:line="480" w:lineRule="auto"/>
        <w:ind w:left="720" w:hanging="720"/>
        <w:contextualSpacing/>
        <w:rPr>
          <w:rFonts w:eastAsiaTheme="minorHAnsi"/>
          <w:sz w:val="24"/>
          <w:szCs w:val="24"/>
        </w:rPr>
      </w:pPr>
      <w:r w:rsidRPr="00281FB6">
        <w:rPr>
          <w:rFonts w:eastAsiaTheme="minorHAnsi"/>
          <w:sz w:val="24"/>
          <w:szCs w:val="24"/>
        </w:rPr>
        <w:t>Psychology Software Tools, Inc. [E-Prime 3.0]. (2016). Retrieved from https://www.pstnet.com.</w:t>
      </w:r>
    </w:p>
    <w:p w14:paraId="47959192" w14:textId="666C152C" w:rsidR="002E2649" w:rsidRPr="002E2649" w:rsidRDefault="002E2649" w:rsidP="003522E5">
      <w:pPr>
        <w:spacing w:line="480" w:lineRule="auto"/>
        <w:ind w:left="720" w:hanging="720"/>
        <w:rPr>
          <w:sz w:val="24"/>
        </w:rPr>
      </w:pPr>
      <w:r>
        <w:rPr>
          <w:sz w:val="24"/>
        </w:rPr>
        <w:t xml:space="preserve">Ratcliff, R. (1979). </w:t>
      </w:r>
      <w:r w:rsidRPr="002E2649">
        <w:rPr>
          <w:sz w:val="24"/>
        </w:rPr>
        <w:t>Group</w:t>
      </w:r>
      <w:r w:rsidRPr="002E2649">
        <w:rPr>
          <w:i/>
          <w:iCs/>
          <w:sz w:val="24"/>
        </w:rPr>
        <w:t xml:space="preserve"> </w:t>
      </w:r>
      <w:r w:rsidRPr="002E2649">
        <w:rPr>
          <w:sz w:val="24"/>
        </w:rPr>
        <w:t>reaction time distributions and an analysis of distribution statistics.</w:t>
      </w:r>
      <w:r>
        <w:rPr>
          <w:sz w:val="24"/>
        </w:rPr>
        <w:t xml:space="preserve"> </w:t>
      </w:r>
      <w:r>
        <w:rPr>
          <w:i/>
          <w:iCs/>
          <w:sz w:val="24"/>
        </w:rPr>
        <w:t>Psychological Bulletin, 86</w:t>
      </w:r>
      <w:r>
        <w:rPr>
          <w:sz w:val="24"/>
        </w:rPr>
        <w:t>(3), 446-461.</w:t>
      </w:r>
    </w:p>
    <w:p w14:paraId="18204802" w14:textId="78364E80" w:rsidR="005C310A" w:rsidRPr="005C310A" w:rsidRDefault="005C310A" w:rsidP="003522E5">
      <w:pPr>
        <w:spacing w:line="480" w:lineRule="auto"/>
        <w:ind w:left="720" w:hanging="720"/>
        <w:rPr>
          <w:sz w:val="24"/>
        </w:rPr>
      </w:pPr>
      <w:r>
        <w:rPr>
          <w:sz w:val="24"/>
        </w:rPr>
        <w:t xml:space="preserve">Rogers, R. D., &amp; Monsell, S. (1995). Costs of predictable switch between simple cognitive tasks. </w:t>
      </w:r>
      <w:r>
        <w:rPr>
          <w:i/>
          <w:iCs/>
          <w:sz w:val="24"/>
        </w:rPr>
        <w:t>Journal of Experimental Psychology: General, 124</w:t>
      </w:r>
      <w:r>
        <w:rPr>
          <w:sz w:val="24"/>
        </w:rPr>
        <w:t>(2), 207-231.</w:t>
      </w:r>
    </w:p>
    <w:p w14:paraId="7B57C86C" w14:textId="79ECD1D2" w:rsidR="00F52D42" w:rsidRPr="00F52D42" w:rsidRDefault="00F52D42" w:rsidP="008B3802">
      <w:pPr>
        <w:spacing w:line="480" w:lineRule="auto"/>
        <w:ind w:left="720" w:hanging="720"/>
        <w:rPr>
          <w:sz w:val="24"/>
        </w:rPr>
      </w:pPr>
      <w:r>
        <w:rPr>
          <w:sz w:val="24"/>
        </w:rPr>
        <w:t>Sp</w:t>
      </w:r>
      <w:r w:rsidR="00D92183">
        <w:rPr>
          <w:sz w:val="24"/>
        </w:rPr>
        <w:t>ie</w:t>
      </w:r>
      <w:r>
        <w:rPr>
          <w:sz w:val="24"/>
        </w:rPr>
        <w:t xml:space="preserve">ler, D. H., </w:t>
      </w:r>
      <w:proofErr w:type="spellStart"/>
      <w:r>
        <w:rPr>
          <w:sz w:val="24"/>
        </w:rPr>
        <w:t>Bolota</w:t>
      </w:r>
      <w:proofErr w:type="spellEnd"/>
      <w:r>
        <w:rPr>
          <w:sz w:val="24"/>
        </w:rPr>
        <w:t xml:space="preserve">, D. A., &amp; Faust, M. E. (2000). Levels of selective attention revelated through analyses of response time distributions. </w:t>
      </w:r>
      <w:r>
        <w:rPr>
          <w:i/>
          <w:iCs/>
          <w:sz w:val="24"/>
        </w:rPr>
        <w:t>Journal of Experimental Psychology: Human Perception and Performance, 26</w:t>
      </w:r>
      <w:r>
        <w:rPr>
          <w:sz w:val="24"/>
        </w:rPr>
        <w:t>(2), 506-</w:t>
      </w:r>
      <w:r w:rsidR="00D92183">
        <w:rPr>
          <w:sz w:val="24"/>
        </w:rPr>
        <w:t>526.</w:t>
      </w:r>
    </w:p>
    <w:p w14:paraId="27BA7F62" w14:textId="4A56B482" w:rsidR="00992F03" w:rsidRDefault="00992F03" w:rsidP="008B3802">
      <w:pPr>
        <w:spacing w:line="480" w:lineRule="auto"/>
        <w:ind w:left="720" w:hanging="720"/>
        <w:rPr>
          <w:sz w:val="24"/>
        </w:rPr>
      </w:pPr>
      <w:r w:rsidRPr="00992F03">
        <w:rPr>
          <w:sz w:val="24"/>
        </w:rPr>
        <w:t xml:space="preserve">Spieler, D. H., </w:t>
      </w:r>
      <w:proofErr w:type="spellStart"/>
      <w:r w:rsidRPr="00992F03">
        <w:rPr>
          <w:sz w:val="24"/>
        </w:rPr>
        <w:t>Balota</w:t>
      </w:r>
      <w:proofErr w:type="spellEnd"/>
      <w:r w:rsidRPr="00992F03">
        <w:rPr>
          <w:sz w:val="24"/>
        </w:rPr>
        <w:t>, D. A., &amp; Faust, M. E. (1996). Stroop performance in healthy younger and</w:t>
      </w:r>
      <w:r>
        <w:rPr>
          <w:sz w:val="24"/>
        </w:rPr>
        <w:t xml:space="preserve"> </w:t>
      </w:r>
      <w:r w:rsidRPr="00992F03">
        <w:rPr>
          <w:sz w:val="24"/>
        </w:rPr>
        <w:t xml:space="preserve">older adults and in individuals with dementia of the Alzheimer's type. </w:t>
      </w:r>
      <w:r w:rsidRPr="00992F03">
        <w:rPr>
          <w:i/>
          <w:iCs/>
          <w:sz w:val="24"/>
        </w:rPr>
        <w:t>Journal of Experimental Psychology: Human Perception and Performance, 22</w:t>
      </w:r>
      <w:r w:rsidRPr="00992F03">
        <w:rPr>
          <w:sz w:val="24"/>
        </w:rPr>
        <w:t xml:space="preserve">(2), 461–479. </w:t>
      </w:r>
    </w:p>
    <w:p w14:paraId="27158FDF" w14:textId="54273D34" w:rsidR="000B120E" w:rsidRDefault="008B3802" w:rsidP="008B3802">
      <w:pPr>
        <w:spacing w:line="480" w:lineRule="auto"/>
        <w:ind w:left="720" w:hanging="720"/>
        <w:rPr>
          <w:sz w:val="24"/>
        </w:rPr>
      </w:pPr>
      <w:r w:rsidRPr="008B3802">
        <w:rPr>
          <w:sz w:val="24"/>
        </w:rPr>
        <w:t>Stroop, J. R. (1935). Studies of interference in serial verbal reactions.</w:t>
      </w:r>
      <w:r>
        <w:rPr>
          <w:sz w:val="24"/>
        </w:rPr>
        <w:t xml:space="preserve"> </w:t>
      </w:r>
      <w:r w:rsidRPr="008B3802">
        <w:rPr>
          <w:i/>
          <w:iCs/>
          <w:sz w:val="24"/>
        </w:rPr>
        <w:t>Journal of Experimental Psychology, 18</w:t>
      </w:r>
      <w:r w:rsidRPr="008B3802">
        <w:rPr>
          <w:sz w:val="24"/>
        </w:rPr>
        <w:t>, 643-662.</w:t>
      </w:r>
    </w:p>
    <w:p w14:paraId="0063C86A" w14:textId="3DB204F9" w:rsidR="00D421FE" w:rsidRDefault="00D421FE" w:rsidP="008B3802">
      <w:pPr>
        <w:spacing w:line="480" w:lineRule="auto"/>
        <w:ind w:left="720" w:hanging="720"/>
        <w:rPr>
          <w:sz w:val="24"/>
        </w:rPr>
      </w:pPr>
      <w:proofErr w:type="spellStart"/>
      <w:r w:rsidRPr="00A165F9">
        <w:rPr>
          <w:sz w:val="24"/>
          <w:lang w:val="es-ES"/>
        </w:rPr>
        <w:lastRenderedPageBreak/>
        <w:t>Tse</w:t>
      </w:r>
      <w:proofErr w:type="spellEnd"/>
      <w:r w:rsidRPr="00A165F9">
        <w:rPr>
          <w:sz w:val="24"/>
          <w:lang w:val="es-ES"/>
        </w:rPr>
        <w:t xml:space="preserve">, C.-S., Balota, D. A., Yap, M. J., </w:t>
      </w:r>
      <w:proofErr w:type="spellStart"/>
      <w:r w:rsidRPr="00A165F9">
        <w:rPr>
          <w:sz w:val="24"/>
          <w:lang w:val="es-ES"/>
        </w:rPr>
        <w:t>Duchek</w:t>
      </w:r>
      <w:proofErr w:type="spellEnd"/>
      <w:r w:rsidRPr="00A165F9">
        <w:rPr>
          <w:sz w:val="24"/>
          <w:lang w:val="es-ES"/>
        </w:rPr>
        <w:t xml:space="preserve">, J. M., &amp; McCabe, D. P. (2010). </w:t>
      </w:r>
      <w:r w:rsidRPr="00D421FE">
        <w:rPr>
          <w:sz w:val="24"/>
        </w:rPr>
        <w:t xml:space="preserve">Effects of healthy aging and early stage dementia of the Alzheimer's type on components of response time distributions in three attention tasks. </w:t>
      </w:r>
      <w:r w:rsidRPr="00D421FE">
        <w:rPr>
          <w:i/>
          <w:iCs/>
          <w:sz w:val="24"/>
        </w:rPr>
        <w:t>Neuropsychology, 24</w:t>
      </w:r>
      <w:r w:rsidRPr="00D421FE">
        <w:rPr>
          <w:sz w:val="24"/>
        </w:rPr>
        <w:t>(3), 300–315.</w:t>
      </w:r>
    </w:p>
    <w:p w14:paraId="7175A4E3" w14:textId="4D6F4A85" w:rsidR="002E0110" w:rsidRDefault="002E0110" w:rsidP="002E0110">
      <w:pPr>
        <w:spacing w:line="480" w:lineRule="auto"/>
        <w:ind w:left="720" w:hanging="720"/>
        <w:rPr>
          <w:sz w:val="24"/>
          <w:szCs w:val="24"/>
        </w:rPr>
      </w:pPr>
      <w:proofErr w:type="spellStart"/>
      <w:r>
        <w:rPr>
          <w:sz w:val="24"/>
          <w:szCs w:val="24"/>
        </w:rPr>
        <w:t>Wagenmakers</w:t>
      </w:r>
      <w:proofErr w:type="spellEnd"/>
      <w:r>
        <w:rPr>
          <w:sz w:val="24"/>
          <w:szCs w:val="24"/>
        </w:rPr>
        <w:t xml:space="preserve">, E. (2007). A practical solution to the pervasive problems of </w:t>
      </w:r>
      <w:r>
        <w:rPr>
          <w:i/>
          <w:iCs/>
          <w:sz w:val="24"/>
          <w:szCs w:val="24"/>
        </w:rPr>
        <w:t xml:space="preserve">p </w:t>
      </w:r>
      <w:r>
        <w:rPr>
          <w:sz w:val="24"/>
          <w:szCs w:val="24"/>
        </w:rPr>
        <w:t xml:space="preserve">values. </w:t>
      </w:r>
      <w:r>
        <w:rPr>
          <w:i/>
          <w:iCs/>
          <w:sz w:val="24"/>
          <w:szCs w:val="24"/>
        </w:rPr>
        <w:t>Psychonomic Bulletin &amp; Review, 14</w:t>
      </w:r>
      <w:r>
        <w:rPr>
          <w:sz w:val="24"/>
          <w:szCs w:val="24"/>
        </w:rPr>
        <w:t>, 779-804.</w:t>
      </w:r>
    </w:p>
    <w:p w14:paraId="372234C0" w14:textId="3EFD6ADC" w:rsidR="00ED6F70" w:rsidRDefault="000B120E" w:rsidP="008B3802">
      <w:pPr>
        <w:spacing w:line="480" w:lineRule="auto"/>
        <w:ind w:left="720" w:hanging="720"/>
        <w:rPr>
          <w:sz w:val="24"/>
        </w:rPr>
      </w:pPr>
      <w:r w:rsidRPr="000B120E">
        <w:rPr>
          <w:sz w:val="24"/>
        </w:rPr>
        <w:t xml:space="preserve">Woodward, T. S., Meier, B., Tipper, C., &amp; Graf, P. (2003). Bivalency is costly: Bivalent stimuli elicit cautious responding. Experimental </w:t>
      </w:r>
      <w:r w:rsidRPr="000B120E">
        <w:rPr>
          <w:i/>
          <w:iCs/>
          <w:sz w:val="24"/>
        </w:rPr>
        <w:t>Psychology</w:t>
      </w:r>
      <w:r w:rsidRPr="000B120E">
        <w:rPr>
          <w:sz w:val="24"/>
        </w:rPr>
        <w:t>, 50(4), 233–238</w:t>
      </w:r>
      <w:r>
        <w:rPr>
          <w:sz w:val="24"/>
        </w:rPr>
        <w:t>.</w:t>
      </w:r>
      <w:r w:rsidR="008B3802" w:rsidRPr="008B3802">
        <w:rPr>
          <w:sz w:val="24"/>
        </w:rPr>
        <w:t xml:space="preserve"> </w:t>
      </w:r>
    </w:p>
    <w:p w14:paraId="628274BA" w14:textId="278049C8" w:rsidR="008B3802" w:rsidRDefault="00E15315" w:rsidP="00E15315">
      <w:pPr>
        <w:spacing w:line="480" w:lineRule="auto"/>
        <w:ind w:left="720" w:hanging="720"/>
        <w:rPr>
          <w:sz w:val="24"/>
        </w:rPr>
      </w:pPr>
      <w:r>
        <w:rPr>
          <w:sz w:val="24"/>
        </w:rPr>
        <w:t xml:space="preserve">Wylie, G., &amp; Allport, A. (2000). Task switching and the measurement of “switch costs.” </w:t>
      </w:r>
      <w:r>
        <w:rPr>
          <w:i/>
          <w:iCs/>
          <w:sz w:val="24"/>
        </w:rPr>
        <w:t>Psychological Research, 63</w:t>
      </w:r>
      <w:r>
        <w:rPr>
          <w:sz w:val="24"/>
        </w:rPr>
        <w:t>, 212-233.</w:t>
      </w:r>
      <w:r w:rsidR="008B3802">
        <w:rPr>
          <w:sz w:val="24"/>
        </w:rPr>
        <w:br w:type="page"/>
      </w:r>
    </w:p>
    <w:p w14:paraId="1CA5CC50" w14:textId="0FE5096D" w:rsidR="00B90B5F" w:rsidRPr="00022CDD" w:rsidRDefault="00B90B5F">
      <w:pPr>
        <w:spacing w:after="160" w:line="259" w:lineRule="auto"/>
        <w:rPr>
          <w:sz w:val="24"/>
        </w:rPr>
      </w:pPr>
      <w:r w:rsidRPr="00022CDD">
        <w:rPr>
          <w:sz w:val="24"/>
        </w:rPr>
        <w:lastRenderedPageBreak/>
        <w:t>Table 1</w:t>
      </w:r>
    </w:p>
    <w:p w14:paraId="60A74561" w14:textId="244F2EC6" w:rsidR="00022CDD" w:rsidRPr="00AA3778" w:rsidRDefault="00022CDD">
      <w:pPr>
        <w:spacing w:after="160" w:line="259" w:lineRule="auto"/>
        <w:rPr>
          <w:i/>
          <w:iCs/>
          <w:sz w:val="24"/>
        </w:rPr>
      </w:pPr>
      <w:r w:rsidRPr="00AA3778">
        <w:rPr>
          <w:i/>
          <w:iCs/>
          <w:sz w:val="24"/>
        </w:rPr>
        <w:t xml:space="preserve">Mean </w:t>
      </w:r>
      <w:r w:rsidR="00AA3778" w:rsidRPr="00AA3778">
        <w:rPr>
          <w:i/>
          <w:iCs/>
          <w:sz w:val="24"/>
        </w:rPr>
        <w:t>E</w:t>
      </w:r>
      <w:r w:rsidRPr="00AA3778">
        <w:rPr>
          <w:i/>
          <w:iCs/>
          <w:sz w:val="24"/>
        </w:rPr>
        <w:t>rro</w:t>
      </w:r>
      <w:r w:rsidR="008831D1">
        <w:rPr>
          <w:i/>
          <w:iCs/>
          <w:sz w:val="24"/>
        </w:rPr>
        <w:t xml:space="preserve">rs </w:t>
      </w:r>
      <w:r w:rsidRPr="00AA3778">
        <w:rPr>
          <w:i/>
          <w:iCs/>
          <w:sz w:val="24"/>
        </w:rPr>
        <w:t xml:space="preserve">and RTs as a </w:t>
      </w:r>
      <w:r w:rsidR="00AA3778" w:rsidRPr="00AA3778">
        <w:rPr>
          <w:i/>
          <w:iCs/>
          <w:sz w:val="24"/>
        </w:rPr>
        <w:t>F</w:t>
      </w:r>
      <w:r w:rsidRPr="00AA3778">
        <w:rPr>
          <w:i/>
          <w:iCs/>
          <w:sz w:val="24"/>
        </w:rPr>
        <w:t xml:space="preserve">unction of </w:t>
      </w:r>
      <w:r w:rsidR="00AA3778" w:rsidRPr="00AA3778">
        <w:rPr>
          <w:i/>
          <w:iCs/>
          <w:sz w:val="24"/>
        </w:rPr>
        <w:t>T</w:t>
      </w:r>
      <w:r w:rsidRPr="00AA3778">
        <w:rPr>
          <w:i/>
          <w:iCs/>
          <w:sz w:val="24"/>
        </w:rPr>
        <w:t xml:space="preserve">rial </w:t>
      </w:r>
      <w:r w:rsidR="00AA3778" w:rsidRPr="00AA3778">
        <w:rPr>
          <w:i/>
          <w:iCs/>
          <w:sz w:val="24"/>
        </w:rPr>
        <w:t>T</w:t>
      </w:r>
      <w:r w:rsidRPr="00AA3778">
        <w:rPr>
          <w:i/>
          <w:iCs/>
          <w:sz w:val="24"/>
        </w:rPr>
        <w:t>ype</w:t>
      </w:r>
      <w:r w:rsidR="00AA3778">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B90B5F" w14:paraId="2801773D" w14:textId="77777777" w:rsidTr="00AA3778">
        <w:tc>
          <w:tcPr>
            <w:tcW w:w="2337" w:type="dxa"/>
            <w:tcBorders>
              <w:left w:val="nil"/>
              <w:bottom w:val="single" w:sz="4" w:space="0" w:color="auto"/>
              <w:right w:val="nil"/>
            </w:tcBorders>
          </w:tcPr>
          <w:p w14:paraId="7BD489E7" w14:textId="73121A51" w:rsidR="00B90B5F" w:rsidRPr="00B90B5F" w:rsidRDefault="00B90B5F">
            <w:pPr>
              <w:spacing w:after="160" w:line="259" w:lineRule="auto"/>
              <w:rPr>
                <w:sz w:val="24"/>
              </w:rPr>
            </w:pPr>
            <w:r w:rsidRPr="00B90B5F">
              <w:rPr>
                <w:sz w:val="24"/>
              </w:rPr>
              <w:t>Measure</w:t>
            </w:r>
          </w:p>
        </w:tc>
        <w:tc>
          <w:tcPr>
            <w:tcW w:w="2518" w:type="dxa"/>
            <w:tcBorders>
              <w:left w:val="nil"/>
              <w:bottom w:val="single" w:sz="4" w:space="0" w:color="auto"/>
              <w:right w:val="nil"/>
            </w:tcBorders>
          </w:tcPr>
          <w:p w14:paraId="23BB66DE" w14:textId="27306398" w:rsidR="00B90B5F" w:rsidRPr="00B90B5F" w:rsidRDefault="00FD3946">
            <w:pPr>
              <w:spacing w:after="160" w:line="259" w:lineRule="auto"/>
              <w:rPr>
                <w:sz w:val="24"/>
              </w:rPr>
            </w:pPr>
            <w:r>
              <w:rPr>
                <w:sz w:val="24"/>
              </w:rPr>
              <w:t>Trial Type</w:t>
            </w:r>
          </w:p>
        </w:tc>
        <w:tc>
          <w:tcPr>
            <w:tcW w:w="2157" w:type="dxa"/>
            <w:tcBorders>
              <w:left w:val="nil"/>
              <w:bottom w:val="single" w:sz="4" w:space="0" w:color="auto"/>
              <w:right w:val="nil"/>
            </w:tcBorders>
          </w:tcPr>
          <w:p w14:paraId="6766278A" w14:textId="0FE2C2C2" w:rsidR="00B90B5F" w:rsidRPr="00FD3946" w:rsidRDefault="00FD3946" w:rsidP="00FD3946">
            <w:pPr>
              <w:spacing w:after="160" w:line="259" w:lineRule="auto"/>
              <w:jc w:val="center"/>
              <w:rPr>
                <w:i/>
                <w:iCs/>
                <w:sz w:val="24"/>
              </w:rPr>
            </w:pPr>
            <w:r w:rsidRPr="00FD3946">
              <w:rPr>
                <w:i/>
                <w:iCs/>
                <w:sz w:val="24"/>
              </w:rPr>
              <w:t>M</w:t>
            </w:r>
          </w:p>
        </w:tc>
        <w:tc>
          <w:tcPr>
            <w:tcW w:w="2338" w:type="dxa"/>
            <w:tcBorders>
              <w:left w:val="nil"/>
              <w:bottom w:val="single" w:sz="4" w:space="0" w:color="auto"/>
              <w:right w:val="nil"/>
            </w:tcBorders>
          </w:tcPr>
          <w:p w14:paraId="5507D19E" w14:textId="466F9FC7" w:rsidR="00B90B5F" w:rsidRPr="00B90B5F" w:rsidRDefault="00FD3946" w:rsidP="00FD3946">
            <w:pPr>
              <w:spacing w:after="160" w:line="259" w:lineRule="auto"/>
              <w:jc w:val="center"/>
              <w:rPr>
                <w:sz w:val="24"/>
              </w:rPr>
            </w:pPr>
            <w:r>
              <w:rPr>
                <w:sz w:val="24"/>
              </w:rPr>
              <w:t xml:space="preserve">± 95% </w:t>
            </w:r>
            <w:r w:rsidRPr="00FD3946">
              <w:rPr>
                <w:i/>
                <w:iCs/>
                <w:sz w:val="24"/>
              </w:rPr>
              <w:t>CI</w:t>
            </w:r>
          </w:p>
        </w:tc>
      </w:tr>
      <w:tr w:rsidR="00B90B5F" w14:paraId="4681D1CF" w14:textId="77777777" w:rsidTr="00AA3778">
        <w:tc>
          <w:tcPr>
            <w:tcW w:w="2337" w:type="dxa"/>
            <w:tcBorders>
              <w:top w:val="single" w:sz="4" w:space="0" w:color="auto"/>
              <w:left w:val="nil"/>
              <w:bottom w:val="nil"/>
              <w:right w:val="nil"/>
            </w:tcBorders>
          </w:tcPr>
          <w:p w14:paraId="5B4814A8" w14:textId="7A1EFF60" w:rsidR="00B90B5F" w:rsidRPr="00B90B5F" w:rsidRDefault="00B90B5F">
            <w:pPr>
              <w:spacing w:after="160" w:line="259" w:lineRule="auto"/>
              <w:rPr>
                <w:sz w:val="24"/>
              </w:rPr>
            </w:pPr>
            <w:bookmarkStart w:id="126" w:name="_Hlk102485912"/>
            <w:r>
              <w:rPr>
                <w:sz w:val="24"/>
              </w:rPr>
              <w:t>Error Rates</w:t>
            </w:r>
          </w:p>
        </w:tc>
        <w:tc>
          <w:tcPr>
            <w:tcW w:w="2518" w:type="dxa"/>
            <w:tcBorders>
              <w:top w:val="single" w:sz="4" w:space="0" w:color="auto"/>
              <w:left w:val="nil"/>
              <w:bottom w:val="nil"/>
              <w:right w:val="nil"/>
            </w:tcBorders>
          </w:tcPr>
          <w:p w14:paraId="774D6564" w14:textId="7378503D" w:rsidR="00B90B5F" w:rsidRPr="00B90B5F" w:rsidRDefault="00FD3946">
            <w:pPr>
              <w:spacing w:after="160" w:line="259" w:lineRule="auto"/>
              <w:rPr>
                <w:sz w:val="24"/>
              </w:rPr>
            </w:pPr>
            <w:r>
              <w:rPr>
                <w:sz w:val="24"/>
              </w:rPr>
              <w:t>Pure</w:t>
            </w:r>
          </w:p>
        </w:tc>
        <w:tc>
          <w:tcPr>
            <w:tcW w:w="2157" w:type="dxa"/>
            <w:tcBorders>
              <w:top w:val="single" w:sz="4" w:space="0" w:color="auto"/>
              <w:left w:val="nil"/>
              <w:bottom w:val="nil"/>
              <w:right w:val="nil"/>
            </w:tcBorders>
          </w:tcPr>
          <w:p w14:paraId="6F37B0E6" w14:textId="7F8B79E4" w:rsidR="00B90B5F" w:rsidRPr="00B90B5F" w:rsidRDefault="00C5771E" w:rsidP="00FD3946">
            <w:pPr>
              <w:spacing w:after="160" w:line="259" w:lineRule="auto"/>
              <w:jc w:val="center"/>
              <w:rPr>
                <w:sz w:val="24"/>
              </w:rPr>
            </w:pPr>
            <w:r>
              <w:rPr>
                <w:sz w:val="24"/>
              </w:rPr>
              <w:t>3.25</w:t>
            </w:r>
          </w:p>
        </w:tc>
        <w:tc>
          <w:tcPr>
            <w:tcW w:w="2338" w:type="dxa"/>
            <w:tcBorders>
              <w:top w:val="single" w:sz="4" w:space="0" w:color="auto"/>
              <w:left w:val="nil"/>
              <w:bottom w:val="nil"/>
              <w:right w:val="nil"/>
            </w:tcBorders>
          </w:tcPr>
          <w:p w14:paraId="468A6642" w14:textId="07C9F091" w:rsidR="00B90B5F" w:rsidRPr="00B90B5F" w:rsidRDefault="00C5771E" w:rsidP="00FD3946">
            <w:pPr>
              <w:spacing w:after="160" w:line="259" w:lineRule="auto"/>
              <w:jc w:val="center"/>
              <w:rPr>
                <w:sz w:val="24"/>
              </w:rPr>
            </w:pPr>
            <w:r>
              <w:rPr>
                <w:sz w:val="24"/>
              </w:rPr>
              <w:t>0.59</w:t>
            </w:r>
          </w:p>
        </w:tc>
      </w:tr>
      <w:tr w:rsidR="00B90B5F" w14:paraId="1C7C73E7" w14:textId="77777777" w:rsidTr="00AA3778">
        <w:tc>
          <w:tcPr>
            <w:tcW w:w="2337" w:type="dxa"/>
            <w:tcBorders>
              <w:top w:val="nil"/>
              <w:left w:val="nil"/>
              <w:bottom w:val="nil"/>
              <w:right w:val="nil"/>
            </w:tcBorders>
          </w:tcPr>
          <w:p w14:paraId="7D5AD840"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B90B5F" w:rsidRDefault="00FD3946">
            <w:pPr>
              <w:spacing w:after="160" w:line="259" w:lineRule="auto"/>
              <w:rPr>
                <w:sz w:val="24"/>
              </w:rPr>
            </w:pPr>
            <w:r>
              <w:rPr>
                <w:sz w:val="24"/>
              </w:rPr>
              <w:t>Alt. Runs Switch</w:t>
            </w:r>
          </w:p>
        </w:tc>
        <w:tc>
          <w:tcPr>
            <w:tcW w:w="2157" w:type="dxa"/>
            <w:tcBorders>
              <w:top w:val="nil"/>
              <w:left w:val="nil"/>
              <w:bottom w:val="nil"/>
              <w:right w:val="nil"/>
            </w:tcBorders>
          </w:tcPr>
          <w:p w14:paraId="6F0D8EFA" w14:textId="7FCE2AB0" w:rsidR="00B90B5F" w:rsidRPr="00B90B5F" w:rsidRDefault="00C5771E" w:rsidP="00FD3946">
            <w:pPr>
              <w:spacing w:after="160" w:line="259" w:lineRule="auto"/>
              <w:jc w:val="center"/>
              <w:rPr>
                <w:sz w:val="24"/>
              </w:rPr>
            </w:pPr>
            <w:r>
              <w:rPr>
                <w:sz w:val="24"/>
              </w:rPr>
              <w:t>6.12</w:t>
            </w:r>
          </w:p>
        </w:tc>
        <w:tc>
          <w:tcPr>
            <w:tcW w:w="2338" w:type="dxa"/>
            <w:tcBorders>
              <w:top w:val="nil"/>
              <w:left w:val="nil"/>
              <w:bottom w:val="nil"/>
              <w:right w:val="nil"/>
            </w:tcBorders>
          </w:tcPr>
          <w:p w14:paraId="7632F8B7" w14:textId="0CB6EB90" w:rsidR="00B90B5F" w:rsidRPr="00B90B5F" w:rsidRDefault="00C5771E" w:rsidP="00FD3946">
            <w:pPr>
              <w:spacing w:after="160" w:line="259" w:lineRule="auto"/>
              <w:jc w:val="center"/>
              <w:rPr>
                <w:sz w:val="24"/>
              </w:rPr>
            </w:pPr>
            <w:r>
              <w:rPr>
                <w:sz w:val="24"/>
              </w:rPr>
              <w:t>1.11</w:t>
            </w:r>
          </w:p>
        </w:tc>
      </w:tr>
      <w:tr w:rsidR="00B90B5F" w14:paraId="55B86F1F" w14:textId="77777777" w:rsidTr="00AA3778">
        <w:tc>
          <w:tcPr>
            <w:tcW w:w="2337" w:type="dxa"/>
            <w:tcBorders>
              <w:top w:val="nil"/>
              <w:left w:val="nil"/>
              <w:bottom w:val="nil"/>
              <w:right w:val="nil"/>
            </w:tcBorders>
          </w:tcPr>
          <w:p w14:paraId="6D771C4A"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B90B5F" w:rsidRDefault="00C5771E">
            <w:pPr>
              <w:spacing w:after="160" w:line="259" w:lineRule="auto"/>
              <w:rPr>
                <w:sz w:val="24"/>
              </w:rPr>
            </w:pPr>
            <w:r>
              <w:rPr>
                <w:sz w:val="24"/>
              </w:rPr>
              <w:t>Random Switch</w:t>
            </w:r>
          </w:p>
        </w:tc>
        <w:tc>
          <w:tcPr>
            <w:tcW w:w="2157" w:type="dxa"/>
            <w:tcBorders>
              <w:top w:val="nil"/>
              <w:left w:val="nil"/>
              <w:bottom w:val="nil"/>
              <w:right w:val="nil"/>
            </w:tcBorders>
          </w:tcPr>
          <w:p w14:paraId="4801C7A4" w14:textId="23E0D90E" w:rsidR="00B90B5F" w:rsidRPr="00B90B5F" w:rsidRDefault="00C5771E" w:rsidP="00FD3946">
            <w:pPr>
              <w:spacing w:after="160" w:line="259" w:lineRule="auto"/>
              <w:jc w:val="center"/>
              <w:rPr>
                <w:sz w:val="24"/>
              </w:rPr>
            </w:pPr>
            <w:r>
              <w:rPr>
                <w:sz w:val="24"/>
              </w:rPr>
              <w:t>5.17</w:t>
            </w:r>
          </w:p>
        </w:tc>
        <w:tc>
          <w:tcPr>
            <w:tcW w:w="2338" w:type="dxa"/>
            <w:tcBorders>
              <w:top w:val="nil"/>
              <w:left w:val="nil"/>
              <w:bottom w:val="nil"/>
              <w:right w:val="nil"/>
            </w:tcBorders>
          </w:tcPr>
          <w:p w14:paraId="0754A7DD" w14:textId="5748E038" w:rsidR="00B90B5F" w:rsidRPr="00B90B5F" w:rsidRDefault="00C5771E" w:rsidP="00FD3946">
            <w:pPr>
              <w:spacing w:after="160" w:line="259" w:lineRule="auto"/>
              <w:jc w:val="center"/>
              <w:rPr>
                <w:sz w:val="24"/>
              </w:rPr>
            </w:pPr>
            <w:r>
              <w:rPr>
                <w:sz w:val="24"/>
              </w:rPr>
              <w:t>0.76</w:t>
            </w:r>
          </w:p>
        </w:tc>
      </w:tr>
      <w:tr w:rsidR="00B90B5F" w14:paraId="0B9D1890" w14:textId="77777777" w:rsidTr="00AA3778">
        <w:tc>
          <w:tcPr>
            <w:tcW w:w="2337" w:type="dxa"/>
            <w:tcBorders>
              <w:top w:val="nil"/>
              <w:left w:val="nil"/>
              <w:bottom w:val="nil"/>
              <w:right w:val="nil"/>
            </w:tcBorders>
          </w:tcPr>
          <w:p w14:paraId="1F8BEE0D"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B90B5F"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44B7FE81" w14:textId="2CCDC24A" w:rsidR="00B90B5F" w:rsidRPr="00B90B5F" w:rsidRDefault="00C5771E" w:rsidP="00FD3946">
            <w:pPr>
              <w:spacing w:after="160" w:line="259" w:lineRule="auto"/>
              <w:jc w:val="center"/>
              <w:rPr>
                <w:sz w:val="24"/>
              </w:rPr>
            </w:pPr>
            <w:r>
              <w:rPr>
                <w:sz w:val="24"/>
              </w:rPr>
              <w:t>3.49</w:t>
            </w:r>
          </w:p>
        </w:tc>
        <w:tc>
          <w:tcPr>
            <w:tcW w:w="2338" w:type="dxa"/>
            <w:tcBorders>
              <w:top w:val="nil"/>
              <w:left w:val="nil"/>
              <w:bottom w:val="nil"/>
              <w:right w:val="nil"/>
            </w:tcBorders>
          </w:tcPr>
          <w:p w14:paraId="61AB81BD" w14:textId="15FE0408" w:rsidR="00B90B5F" w:rsidRPr="00B90B5F" w:rsidRDefault="00C5771E" w:rsidP="00FD3946">
            <w:pPr>
              <w:spacing w:after="160" w:line="259" w:lineRule="auto"/>
              <w:jc w:val="center"/>
              <w:rPr>
                <w:sz w:val="24"/>
              </w:rPr>
            </w:pPr>
            <w:r>
              <w:rPr>
                <w:sz w:val="24"/>
              </w:rPr>
              <w:t>0.83</w:t>
            </w:r>
          </w:p>
        </w:tc>
      </w:tr>
      <w:tr w:rsidR="00FD3946" w14:paraId="4AD57156" w14:textId="77777777" w:rsidTr="00AA3778">
        <w:tc>
          <w:tcPr>
            <w:tcW w:w="2337" w:type="dxa"/>
            <w:tcBorders>
              <w:top w:val="nil"/>
              <w:left w:val="nil"/>
              <w:bottom w:val="nil"/>
              <w:right w:val="nil"/>
            </w:tcBorders>
          </w:tcPr>
          <w:p w14:paraId="3FBCB240"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Default="00FD3946">
            <w:pPr>
              <w:spacing w:after="160" w:line="259" w:lineRule="auto"/>
              <w:rPr>
                <w:sz w:val="24"/>
              </w:rPr>
            </w:pPr>
            <w:r>
              <w:rPr>
                <w:sz w:val="24"/>
              </w:rPr>
              <w:t>Random Non-Switch</w:t>
            </w:r>
          </w:p>
        </w:tc>
        <w:tc>
          <w:tcPr>
            <w:tcW w:w="2157" w:type="dxa"/>
            <w:tcBorders>
              <w:top w:val="nil"/>
              <w:left w:val="nil"/>
              <w:bottom w:val="nil"/>
              <w:right w:val="nil"/>
            </w:tcBorders>
          </w:tcPr>
          <w:p w14:paraId="6FE82F04" w14:textId="429C812D" w:rsidR="00FD3946" w:rsidRPr="00B90B5F" w:rsidRDefault="00C5771E" w:rsidP="00FD3946">
            <w:pPr>
              <w:spacing w:after="160" w:line="259" w:lineRule="auto"/>
              <w:jc w:val="center"/>
              <w:rPr>
                <w:sz w:val="24"/>
              </w:rPr>
            </w:pPr>
            <w:r>
              <w:rPr>
                <w:sz w:val="24"/>
              </w:rPr>
              <w:t>3.01</w:t>
            </w:r>
          </w:p>
        </w:tc>
        <w:tc>
          <w:tcPr>
            <w:tcW w:w="2338" w:type="dxa"/>
            <w:tcBorders>
              <w:top w:val="nil"/>
              <w:left w:val="nil"/>
              <w:bottom w:val="nil"/>
              <w:right w:val="nil"/>
            </w:tcBorders>
          </w:tcPr>
          <w:p w14:paraId="39609F8B" w14:textId="1F3E0AB9" w:rsidR="00FD3946" w:rsidRPr="00B90B5F" w:rsidRDefault="00C5771E" w:rsidP="00FD3946">
            <w:pPr>
              <w:spacing w:after="160" w:line="259" w:lineRule="auto"/>
              <w:jc w:val="center"/>
              <w:rPr>
                <w:sz w:val="24"/>
              </w:rPr>
            </w:pPr>
            <w:r>
              <w:rPr>
                <w:sz w:val="24"/>
              </w:rPr>
              <w:t>0.67</w:t>
            </w:r>
          </w:p>
        </w:tc>
      </w:tr>
      <w:bookmarkEnd w:id="126"/>
      <w:tr w:rsidR="00FD3946" w14:paraId="197B63A0" w14:textId="77777777" w:rsidTr="00AA3778">
        <w:tc>
          <w:tcPr>
            <w:tcW w:w="2337" w:type="dxa"/>
            <w:tcBorders>
              <w:top w:val="nil"/>
              <w:left w:val="nil"/>
              <w:bottom w:val="nil"/>
              <w:right w:val="nil"/>
            </w:tcBorders>
          </w:tcPr>
          <w:p w14:paraId="6D6500BD" w14:textId="78E3EC55" w:rsidR="00FD3946" w:rsidRPr="00B90B5F" w:rsidRDefault="00FD3946">
            <w:pPr>
              <w:spacing w:after="160" w:line="259" w:lineRule="auto"/>
              <w:rPr>
                <w:sz w:val="24"/>
              </w:rPr>
            </w:pPr>
            <w:r>
              <w:rPr>
                <w:sz w:val="24"/>
              </w:rPr>
              <w:t>RTs</w:t>
            </w:r>
          </w:p>
        </w:tc>
        <w:tc>
          <w:tcPr>
            <w:tcW w:w="2518" w:type="dxa"/>
            <w:tcBorders>
              <w:top w:val="nil"/>
              <w:left w:val="nil"/>
              <w:bottom w:val="nil"/>
              <w:right w:val="nil"/>
            </w:tcBorders>
          </w:tcPr>
          <w:p w14:paraId="56DA3830" w14:textId="589B0937" w:rsidR="00FD3946" w:rsidRDefault="00FD3946">
            <w:pPr>
              <w:spacing w:after="160" w:line="259" w:lineRule="auto"/>
              <w:rPr>
                <w:sz w:val="24"/>
              </w:rPr>
            </w:pPr>
            <w:r>
              <w:rPr>
                <w:sz w:val="24"/>
              </w:rPr>
              <w:t>Pure</w:t>
            </w:r>
          </w:p>
        </w:tc>
        <w:tc>
          <w:tcPr>
            <w:tcW w:w="2157" w:type="dxa"/>
            <w:tcBorders>
              <w:top w:val="nil"/>
              <w:left w:val="nil"/>
              <w:bottom w:val="nil"/>
              <w:right w:val="nil"/>
            </w:tcBorders>
          </w:tcPr>
          <w:p w14:paraId="0CAA6813" w14:textId="1A4CE59E" w:rsidR="00FD3946" w:rsidRPr="00B90B5F" w:rsidRDefault="0067362D" w:rsidP="00FD3946">
            <w:pPr>
              <w:spacing w:after="160" w:line="259" w:lineRule="auto"/>
              <w:jc w:val="center"/>
              <w:rPr>
                <w:sz w:val="24"/>
              </w:rPr>
            </w:pPr>
            <w:r>
              <w:rPr>
                <w:sz w:val="24"/>
              </w:rPr>
              <w:t>677</w:t>
            </w:r>
          </w:p>
        </w:tc>
        <w:tc>
          <w:tcPr>
            <w:tcW w:w="2338" w:type="dxa"/>
            <w:tcBorders>
              <w:top w:val="nil"/>
              <w:left w:val="nil"/>
              <w:bottom w:val="nil"/>
              <w:right w:val="nil"/>
            </w:tcBorders>
          </w:tcPr>
          <w:p w14:paraId="00676431" w14:textId="531F7E9A" w:rsidR="00FD3946" w:rsidRPr="00B90B5F" w:rsidRDefault="0067362D" w:rsidP="00FD3946">
            <w:pPr>
              <w:spacing w:after="160" w:line="259" w:lineRule="auto"/>
              <w:jc w:val="center"/>
              <w:rPr>
                <w:sz w:val="24"/>
              </w:rPr>
            </w:pPr>
            <w:r>
              <w:rPr>
                <w:sz w:val="24"/>
              </w:rPr>
              <w:t>33</w:t>
            </w:r>
          </w:p>
        </w:tc>
      </w:tr>
      <w:tr w:rsidR="00FD3946" w14:paraId="53CA4BF6" w14:textId="77777777" w:rsidTr="00AA3778">
        <w:tc>
          <w:tcPr>
            <w:tcW w:w="2337" w:type="dxa"/>
            <w:tcBorders>
              <w:top w:val="nil"/>
              <w:left w:val="nil"/>
              <w:bottom w:val="nil"/>
              <w:right w:val="nil"/>
            </w:tcBorders>
          </w:tcPr>
          <w:p w14:paraId="32F323AA"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Default="00FD3946">
            <w:pPr>
              <w:spacing w:after="160" w:line="259" w:lineRule="auto"/>
              <w:rPr>
                <w:sz w:val="24"/>
              </w:rPr>
            </w:pPr>
            <w:r>
              <w:rPr>
                <w:sz w:val="24"/>
              </w:rPr>
              <w:t>Alt. Runs Switch</w:t>
            </w:r>
          </w:p>
        </w:tc>
        <w:tc>
          <w:tcPr>
            <w:tcW w:w="2157" w:type="dxa"/>
            <w:tcBorders>
              <w:top w:val="nil"/>
              <w:left w:val="nil"/>
              <w:bottom w:val="nil"/>
              <w:right w:val="nil"/>
            </w:tcBorders>
          </w:tcPr>
          <w:p w14:paraId="43C3E7EC" w14:textId="678DC030" w:rsidR="00FD3946" w:rsidRPr="00B90B5F" w:rsidRDefault="0067362D" w:rsidP="00FD3946">
            <w:pPr>
              <w:spacing w:after="160" w:line="259" w:lineRule="auto"/>
              <w:jc w:val="center"/>
              <w:rPr>
                <w:sz w:val="24"/>
              </w:rPr>
            </w:pPr>
            <w:r>
              <w:rPr>
                <w:sz w:val="24"/>
              </w:rPr>
              <w:t>1414</w:t>
            </w:r>
          </w:p>
        </w:tc>
        <w:tc>
          <w:tcPr>
            <w:tcW w:w="2338" w:type="dxa"/>
            <w:tcBorders>
              <w:top w:val="nil"/>
              <w:left w:val="nil"/>
              <w:bottom w:val="nil"/>
              <w:right w:val="nil"/>
            </w:tcBorders>
          </w:tcPr>
          <w:p w14:paraId="4DA526B2" w14:textId="31FB085B" w:rsidR="00FD3946" w:rsidRPr="00B90B5F" w:rsidRDefault="00D255CA" w:rsidP="00FD3946">
            <w:pPr>
              <w:spacing w:after="160" w:line="259" w:lineRule="auto"/>
              <w:jc w:val="center"/>
              <w:rPr>
                <w:sz w:val="24"/>
              </w:rPr>
            </w:pPr>
            <w:r>
              <w:rPr>
                <w:sz w:val="24"/>
              </w:rPr>
              <w:t>70</w:t>
            </w:r>
          </w:p>
        </w:tc>
      </w:tr>
      <w:tr w:rsidR="00FD3946" w14:paraId="7C95F10A" w14:textId="77777777" w:rsidTr="00AA3778">
        <w:tc>
          <w:tcPr>
            <w:tcW w:w="2337" w:type="dxa"/>
            <w:tcBorders>
              <w:top w:val="nil"/>
              <w:left w:val="nil"/>
              <w:bottom w:val="nil"/>
              <w:right w:val="nil"/>
            </w:tcBorders>
          </w:tcPr>
          <w:p w14:paraId="78E4E0D6"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Default="00C5771E">
            <w:pPr>
              <w:spacing w:after="160" w:line="259" w:lineRule="auto"/>
              <w:rPr>
                <w:sz w:val="24"/>
              </w:rPr>
            </w:pPr>
            <w:r>
              <w:rPr>
                <w:sz w:val="24"/>
              </w:rPr>
              <w:t>Random Switch</w:t>
            </w:r>
          </w:p>
        </w:tc>
        <w:tc>
          <w:tcPr>
            <w:tcW w:w="2157" w:type="dxa"/>
            <w:tcBorders>
              <w:top w:val="nil"/>
              <w:left w:val="nil"/>
              <w:bottom w:val="nil"/>
              <w:right w:val="nil"/>
            </w:tcBorders>
          </w:tcPr>
          <w:p w14:paraId="2CBA8A3C" w14:textId="01FD0740" w:rsidR="00FD3946" w:rsidRPr="00B90B5F" w:rsidRDefault="0067362D" w:rsidP="00FD3946">
            <w:pPr>
              <w:spacing w:after="160" w:line="259" w:lineRule="auto"/>
              <w:jc w:val="center"/>
              <w:rPr>
                <w:sz w:val="24"/>
              </w:rPr>
            </w:pPr>
            <w:r>
              <w:rPr>
                <w:sz w:val="24"/>
              </w:rPr>
              <w:t>145</w:t>
            </w:r>
            <w:r w:rsidR="00D255CA">
              <w:rPr>
                <w:sz w:val="24"/>
              </w:rPr>
              <w:t>1</w:t>
            </w:r>
          </w:p>
        </w:tc>
        <w:tc>
          <w:tcPr>
            <w:tcW w:w="2338" w:type="dxa"/>
            <w:tcBorders>
              <w:top w:val="nil"/>
              <w:left w:val="nil"/>
              <w:bottom w:val="nil"/>
              <w:right w:val="nil"/>
            </w:tcBorders>
          </w:tcPr>
          <w:p w14:paraId="0B55FB4A" w14:textId="6C31058A" w:rsidR="00FD3946" w:rsidRPr="00B90B5F" w:rsidRDefault="0067362D" w:rsidP="00FD3946">
            <w:pPr>
              <w:spacing w:after="160" w:line="259" w:lineRule="auto"/>
              <w:jc w:val="center"/>
              <w:rPr>
                <w:sz w:val="24"/>
              </w:rPr>
            </w:pPr>
            <w:r>
              <w:rPr>
                <w:sz w:val="24"/>
              </w:rPr>
              <w:t>8</w:t>
            </w:r>
            <w:r w:rsidR="00D255CA">
              <w:rPr>
                <w:sz w:val="24"/>
              </w:rPr>
              <w:t>3</w:t>
            </w:r>
          </w:p>
        </w:tc>
      </w:tr>
      <w:tr w:rsidR="00FD3946" w14:paraId="061DBAC1" w14:textId="77777777" w:rsidTr="00AA3778">
        <w:tc>
          <w:tcPr>
            <w:tcW w:w="2337" w:type="dxa"/>
            <w:tcBorders>
              <w:top w:val="nil"/>
              <w:left w:val="nil"/>
              <w:bottom w:val="nil"/>
              <w:right w:val="nil"/>
            </w:tcBorders>
          </w:tcPr>
          <w:p w14:paraId="4ED0ACC4"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00CB4E66" w14:textId="162EF37B" w:rsidR="00FD3946" w:rsidRPr="00B90B5F" w:rsidRDefault="0067362D" w:rsidP="00FD3946">
            <w:pPr>
              <w:spacing w:after="160" w:line="259" w:lineRule="auto"/>
              <w:jc w:val="center"/>
              <w:rPr>
                <w:sz w:val="24"/>
              </w:rPr>
            </w:pPr>
            <w:r>
              <w:rPr>
                <w:sz w:val="24"/>
              </w:rPr>
              <w:t>1328</w:t>
            </w:r>
          </w:p>
        </w:tc>
        <w:tc>
          <w:tcPr>
            <w:tcW w:w="2338" w:type="dxa"/>
            <w:tcBorders>
              <w:top w:val="nil"/>
              <w:left w:val="nil"/>
              <w:bottom w:val="nil"/>
              <w:right w:val="nil"/>
            </w:tcBorders>
          </w:tcPr>
          <w:p w14:paraId="128B53E2" w14:textId="17A716CF" w:rsidR="00FD3946" w:rsidRPr="00B90B5F" w:rsidRDefault="0067362D" w:rsidP="00FD3946">
            <w:pPr>
              <w:spacing w:after="160" w:line="259" w:lineRule="auto"/>
              <w:jc w:val="center"/>
              <w:rPr>
                <w:sz w:val="24"/>
              </w:rPr>
            </w:pPr>
            <w:r>
              <w:rPr>
                <w:sz w:val="24"/>
              </w:rPr>
              <w:t>74</w:t>
            </w:r>
          </w:p>
        </w:tc>
      </w:tr>
      <w:tr w:rsidR="00FD3946" w14:paraId="27BC73E7" w14:textId="77777777" w:rsidTr="00AA3778">
        <w:tc>
          <w:tcPr>
            <w:tcW w:w="2337" w:type="dxa"/>
            <w:tcBorders>
              <w:top w:val="nil"/>
              <w:left w:val="nil"/>
              <w:bottom w:val="single" w:sz="4" w:space="0" w:color="auto"/>
              <w:right w:val="nil"/>
            </w:tcBorders>
          </w:tcPr>
          <w:p w14:paraId="52D521E1" w14:textId="77777777" w:rsidR="00FD3946" w:rsidRPr="00B90B5F"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Default="00FD3946">
            <w:pPr>
              <w:spacing w:after="160" w:line="259" w:lineRule="auto"/>
              <w:rPr>
                <w:sz w:val="24"/>
              </w:rPr>
            </w:pPr>
            <w:r>
              <w:rPr>
                <w:sz w:val="24"/>
              </w:rPr>
              <w:t>Random Non-Switch</w:t>
            </w:r>
          </w:p>
        </w:tc>
        <w:tc>
          <w:tcPr>
            <w:tcW w:w="2157" w:type="dxa"/>
            <w:tcBorders>
              <w:top w:val="nil"/>
              <w:left w:val="nil"/>
              <w:bottom w:val="single" w:sz="4" w:space="0" w:color="auto"/>
              <w:right w:val="nil"/>
            </w:tcBorders>
          </w:tcPr>
          <w:p w14:paraId="67220B9B" w14:textId="15DEE392" w:rsidR="00FD3946" w:rsidRPr="00B90B5F" w:rsidRDefault="0067362D" w:rsidP="00FD3946">
            <w:pPr>
              <w:spacing w:after="160" w:line="259" w:lineRule="auto"/>
              <w:jc w:val="center"/>
              <w:rPr>
                <w:sz w:val="24"/>
              </w:rPr>
            </w:pPr>
            <w:r>
              <w:rPr>
                <w:sz w:val="24"/>
              </w:rPr>
              <w:t>12</w:t>
            </w:r>
            <w:r w:rsidR="00D255CA">
              <w:rPr>
                <w:sz w:val="24"/>
              </w:rPr>
              <w:t>60</w:t>
            </w:r>
          </w:p>
        </w:tc>
        <w:tc>
          <w:tcPr>
            <w:tcW w:w="2338" w:type="dxa"/>
            <w:tcBorders>
              <w:top w:val="nil"/>
              <w:left w:val="nil"/>
              <w:bottom w:val="single" w:sz="4" w:space="0" w:color="auto"/>
              <w:right w:val="nil"/>
            </w:tcBorders>
          </w:tcPr>
          <w:p w14:paraId="202432C5" w14:textId="793D590C" w:rsidR="00FD3946" w:rsidRPr="00B90B5F" w:rsidRDefault="0067362D" w:rsidP="00FD3946">
            <w:pPr>
              <w:spacing w:after="160" w:line="259" w:lineRule="auto"/>
              <w:jc w:val="center"/>
              <w:rPr>
                <w:sz w:val="24"/>
              </w:rPr>
            </w:pPr>
            <w:r>
              <w:rPr>
                <w:sz w:val="24"/>
              </w:rPr>
              <w:t>6</w:t>
            </w:r>
            <w:r w:rsidR="00D255CA">
              <w:rPr>
                <w:sz w:val="24"/>
              </w:rPr>
              <w:t>8</w:t>
            </w:r>
          </w:p>
        </w:tc>
      </w:tr>
    </w:tbl>
    <w:p w14:paraId="11D40DD4" w14:textId="082D09EE" w:rsidR="00B90B5F" w:rsidRPr="0031593C" w:rsidRDefault="00FD3946">
      <w:pPr>
        <w:spacing w:after="160" w:line="259" w:lineRule="auto"/>
        <w:rPr>
          <w:sz w:val="24"/>
        </w:rPr>
      </w:pPr>
      <w:r w:rsidRPr="00FD3946">
        <w:rPr>
          <w:i/>
          <w:iCs/>
          <w:sz w:val="24"/>
        </w:rPr>
        <w:t>Note</w:t>
      </w:r>
      <w:r w:rsidRPr="0031593C">
        <w:rPr>
          <w:i/>
          <w:iCs/>
          <w:sz w:val="24"/>
        </w:rPr>
        <w:t>:</w:t>
      </w:r>
      <w:r w:rsidR="0031593C" w:rsidRPr="0031593C">
        <w:rPr>
          <w:sz w:val="24"/>
        </w:rPr>
        <w:t xml:space="preserve"> Error rates are reported as </w:t>
      </w:r>
      <w:r w:rsidR="008831D1">
        <w:rPr>
          <w:sz w:val="24"/>
        </w:rPr>
        <w:t>a percentage</w:t>
      </w:r>
      <w:r w:rsidR="0031593C" w:rsidRPr="0031593C">
        <w:rPr>
          <w:sz w:val="24"/>
        </w:rPr>
        <w:t xml:space="preserve">. RTs are reported in </w:t>
      </w:r>
      <w:proofErr w:type="spellStart"/>
      <w:r w:rsidR="0031593C" w:rsidRPr="0031593C">
        <w:rPr>
          <w:sz w:val="24"/>
        </w:rPr>
        <w:t>ms.</w:t>
      </w:r>
      <w:proofErr w:type="spellEnd"/>
    </w:p>
    <w:p w14:paraId="5ED7088B" w14:textId="77777777" w:rsidR="00FD3946" w:rsidRDefault="00FD3946">
      <w:pPr>
        <w:spacing w:after="160" w:line="259" w:lineRule="auto"/>
        <w:rPr>
          <w:sz w:val="24"/>
          <w:highlight w:val="green"/>
        </w:rPr>
      </w:pPr>
      <w:r>
        <w:rPr>
          <w:sz w:val="24"/>
          <w:highlight w:val="green"/>
        </w:rPr>
        <w:br w:type="page"/>
      </w:r>
    </w:p>
    <w:p w14:paraId="694C6051" w14:textId="2B997FD6" w:rsidR="00740336" w:rsidRPr="008831D1" w:rsidRDefault="008831D1" w:rsidP="00740336">
      <w:pPr>
        <w:spacing w:after="160" w:line="259" w:lineRule="auto"/>
        <w:rPr>
          <w:sz w:val="24"/>
        </w:rPr>
      </w:pPr>
      <w:r w:rsidRPr="008831D1">
        <w:rPr>
          <w:sz w:val="24"/>
        </w:rPr>
        <w:lastRenderedPageBreak/>
        <w:t>Table 2</w:t>
      </w:r>
    </w:p>
    <w:p w14:paraId="06AF9AD9" w14:textId="0DA928A3" w:rsidR="008831D1" w:rsidRPr="008831D1" w:rsidRDefault="008831D1" w:rsidP="00740336">
      <w:pPr>
        <w:spacing w:after="160" w:line="259" w:lineRule="auto"/>
        <w:rPr>
          <w:i/>
          <w:iCs/>
          <w:sz w:val="24"/>
        </w:rPr>
      </w:pPr>
      <w:r w:rsidRPr="008831D1">
        <w:rPr>
          <w:i/>
          <w:iCs/>
          <w:sz w:val="24"/>
        </w:rPr>
        <w:t>Mean Local and Global Switch Costs for Errors and RTs</w:t>
      </w:r>
      <w:r w:rsidR="00044381">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740336" w14:paraId="55ABEEFB" w14:textId="77777777" w:rsidTr="00D37F83">
        <w:tc>
          <w:tcPr>
            <w:tcW w:w="1954" w:type="dxa"/>
            <w:tcBorders>
              <w:left w:val="nil"/>
              <w:bottom w:val="single" w:sz="4" w:space="0" w:color="auto"/>
              <w:right w:val="nil"/>
            </w:tcBorders>
          </w:tcPr>
          <w:p w14:paraId="3217F5FE" w14:textId="77777777" w:rsidR="00740336" w:rsidRPr="00B90B5F" w:rsidRDefault="00740336" w:rsidP="005006C9">
            <w:pPr>
              <w:spacing w:after="160" w:line="259" w:lineRule="auto"/>
              <w:rPr>
                <w:sz w:val="24"/>
              </w:rPr>
            </w:pPr>
            <w:r w:rsidRPr="00B90B5F">
              <w:rPr>
                <w:sz w:val="24"/>
              </w:rPr>
              <w:t>Measure</w:t>
            </w:r>
          </w:p>
        </w:tc>
        <w:tc>
          <w:tcPr>
            <w:tcW w:w="1838" w:type="dxa"/>
            <w:tcBorders>
              <w:left w:val="nil"/>
              <w:bottom w:val="single" w:sz="4" w:space="0" w:color="auto"/>
              <w:right w:val="nil"/>
            </w:tcBorders>
          </w:tcPr>
          <w:p w14:paraId="3B786934" w14:textId="146E1875" w:rsidR="00740336" w:rsidRDefault="00740336" w:rsidP="005006C9">
            <w:pPr>
              <w:spacing w:after="160" w:line="259" w:lineRule="auto"/>
              <w:rPr>
                <w:sz w:val="24"/>
              </w:rPr>
            </w:pPr>
            <w:r>
              <w:rPr>
                <w:sz w:val="24"/>
              </w:rPr>
              <w:t>Presentation</w:t>
            </w:r>
          </w:p>
        </w:tc>
        <w:tc>
          <w:tcPr>
            <w:tcW w:w="2077" w:type="dxa"/>
            <w:tcBorders>
              <w:left w:val="nil"/>
              <w:bottom w:val="single" w:sz="4" w:space="0" w:color="auto"/>
              <w:right w:val="nil"/>
            </w:tcBorders>
          </w:tcPr>
          <w:p w14:paraId="5C44E0B2" w14:textId="69429C70" w:rsidR="00740336" w:rsidRPr="00B90B5F" w:rsidRDefault="00740336" w:rsidP="005006C9">
            <w:pPr>
              <w:spacing w:after="160" w:line="259" w:lineRule="auto"/>
              <w:rPr>
                <w:sz w:val="24"/>
              </w:rPr>
            </w:pPr>
            <w:r>
              <w:rPr>
                <w:sz w:val="24"/>
              </w:rPr>
              <w:t>Cost Type</w:t>
            </w:r>
          </w:p>
        </w:tc>
        <w:tc>
          <w:tcPr>
            <w:tcW w:w="1641" w:type="dxa"/>
            <w:tcBorders>
              <w:left w:val="nil"/>
              <w:bottom w:val="single" w:sz="4" w:space="0" w:color="auto"/>
              <w:right w:val="nil"/>
            </w:tcBorders>
          </w:tcPr>
          <w:p w14:paraId="596CFB2F" w14:textId="77777777" w:rsidR="00740336" w:rsidRPr="00FD3946" w:rsidRDefault="00740336" w:rsidP="005006C9">
            <w:pPr>
              <w:spacing w:after="160" w:line="259" w:lineRule="auto"/>
              <w:jc w:val="center"/>
              <w:rPr>
                <w:i/>
                <w:iCs/>
                <w:sz w:val="24"/>
              </w:rPr>
            </w:pPr>
            <w:r w:rsidRPr="00FD3946">
              <w:rPr>
                <w:i/>
                <w:iCs/>
                <w:sz w:val="24"/>
              </w:rPr>
              <w:t>M</w:t>
            </w:r>
          </w:p>
        </w:tc>
        <w:tc>
          <w:tcPr>
            <w:tcW w:w="1840" w:type="dxa"/>
            <w:tcBorders>
              <w:left w:val="nil"/>
              <w:bottom w:val="single" w:sz="4" w:space="0" w:color="auto"/>
              <w:right w:val="nil"/>
            </w:tcBorders>
          </w:tcPr>
          <w:p w14:paraId="44ED10D7" w14:textId="77777777" w:rsidR="00740336" w:rsidRPr="00B90B5F" w:rsidRDefault="00740336" w:rsidP="005006C9">
            <w:pPr>
              <w:spacing w:after="160" w:line="259" w:lineRule="auto"/>
              <w:jc w:val="center"/>
              <w:rPr>
                <w:sz w:val="24"/>
              </w:rPr>
            </w:pPr>
            <w:r>
              <w:rPr>
                <w:sz w:val="24"/>
              </w:rPr>
              <w:t xml:space="preserve">± 95% </w:t>
            </w:r>
            <w:r w:rsidRPr="00FD3946">
              <w:rPr>
                <w:i/>
                <w:iCs/>
                <w:sz w:val="24"/>
              </w:rPr>
              <w:t>CI</w:t>
            </w:r>
          </w:p>
        </w:tc>
      </w:tr>
      <w:tr w:rsidR="00740336" w14:paraId="72322C29" w14:textId="77777777" w:rsidTr="00D37F83">
        <w:tc>
          <w:tcPr>
            <w:tcW w:w="1954" w:type="dxa"/>
            <w:tcBorders>
              <w:top w:val="single" w:sz="4" w:space="0" w:color="auto"/>
              <w:left w:val="nil"/>
              <w:bottom w:val="nil"/>
              <w:right w:val="nil"/>
            </w:tcBorders>
          </w:tcPr>
          <w:p w14:paraId="140553C2" w14:textId="069645C1" w:rsidR="00740336" w:rsidRPr="00B90B5F" w:rsidRDefault="00740336" w:rsidP="005006C9">
            <w:pPr>
              <w:spacing w:after="160" w:line="259" w:lineRule="auto"/>
              <w:rPr>
                <w:sz w:val="24"/>
              </w:rPr>
            </w:pPr>
            <w:r>
              <w:rPr>
                <w:sz w:val="24"/>
              </w:rPr>
              <w:t>Error Rates</w:t>
            </w:r>
          </w:p>
        </w:tc>
        <w:tc>
          <w:tcPr>
            <w:tcW w:w="1838" w:type="dxa"/>
            <w:tcBorders>
              <w:top w:val="single" w:sz="4" w:space="0" w:color="auto"/>
              <w:left w:val="nil"/>
              <w:bottom w:val="nil"/>
              <w:right w:val="nil"/>
            </w:tcBorders>
          </w:tcPr>
          <w:p w14:paraId="6CE820F2" w14:textId="1B46F190" w:rsidR="00740336" w:rsidRDefault="00740336" w:rsidP="005006C9">
            <w:pPr>
              <w:spacing w:after="160" w:line="259" w:lineRule="auto"/>
              <w:rPr>
                <w:sz w:val="24"/>
              </w:rPr>
            </w:pPr>
            <w:r>
              <w:rPr>
                <w:sz w:val="24"/>
              </w:rPr>
              <w:t>Alt. Runs</w:t>
            </w:r>
          </w:p>
        </w:tc>
        <w:tc>
          <w:tcPr>
            <w:tcW w:w="2077" w:type="dxa"/>
            <w:tcBorders>
              <w:top w:val="single" w:sz="4" w:space="0" w:color="auto"/>
              <w:left w:val="nil"/>
              <w:bottom w:val="nil"/>
              <w:right w:val="nil"/>
            </w:tcBorders>
          </w:tcPr>
          <w:p w14:paraId="2B6AECE1" w14:textId="735E1D1F" w:rsidR="00740336" w:rsidRPr="00B90B5F" w:rsidRDefault="00740336" w:rsidP="005006C9">
            <w:pPr>
              <w:spacing w:after="160" w:line="259" w:lineRule="auto"/>
              <w:rPr>
                <w:sz w:val="24"/>
              </w:rPr>
            </w:pPr>
            <w:r>
              <w:rPr>
                <w:sz w:val="24"/>
              </w:rPr>
              <w:t>Local</w:t>
            </w:r>
          </w:p>
        </w:tc>
        <w:tc>
          <w:tcPr>
            <w:tcW w:w="1641" w:type="dxa"/>
            <w:tcBorders>
              <w:top w:val="single" w:sz="4" w:space="0" w:color="auto"/>
              <w:left w:val="nil"/>
              <w:bottom w:val="nil"/>
              <w:right w:val="nil"/>
            </w:tcBorders>
          </w:tcPr>
          <w:p w14:paraId="400E3E71" w14:textId="06E0594D" w:rsidR="00740336" w:rsidRPr="00B90B5F" w:rsidRDefault="00D37F83" w:rsidP="005006C9">
            <w:pPr>
              <w:spacing w:after="160" w:line="259" w:lineRule="auto"/>
              <w:jc w:val="center"/>
              <w:rPr>
                <w:sz w:val="24"/>
              </w:rPr>
            </w:pPr>
            <w:r>
              <w:rPr>
                <w:sz w:val="24"/>
              </w:rPr>
              <w:t>2.63</w:t>
            </w:r>
          </w:p>
        </w:tc>
        <w:tc>
          <w:tcPr>
            <w:tcW w:w="1840" w:type="dxa"/>
            <w:tcBorders>
              <w:top w:val="single" w:sz="4" w:space="0" w:color="auto"/>
              <w:left w:val="nil"/>
              <w:bottom w:val="nil"/>
              <w:right w:val="nil"/>
            </w:tcBorders>
          </w:tcPr>
          <w:p w14:paraId="7D7E528F" w14:textId="2F51E586" w:rsidR="00740336" w:rsidRPr="00B90B5F" w:rsidRDefault="00D37F83" w:rsidP="005006C9">
            <w:pPr>
              <w:spacing w:after="160" w:line="259" w:lineRule="auto"/>
              <w:jc w:val="center"/>
              <w:rPr>
                <w:sz w:val="24"/>
              </w:rPr>
            </w:pPr>
            <w:r>
              <w:rPr>
                <w:sz w:val="24"/>
              </w:rPr>
              <w:t>0.88</w:t>
            </w:r>
          </w:p>
        </w:tc>
      </w:tr>
      <w:tr w:rsidR="00740336" w14:paraId="529BEBA7" w14:textId="77777777" w:rsidTr="00D37F83">
        <w:tc>
          <w:tcPr>
            <w:tcW w:w="1954" w:type="dxa"/>
            <w:tcBorders>
              <w:top w:val="nil"/>
              <w:left w:val="nil"/>
              <w:bottom w:val="nil"/>
              <w:right w:val="nil"/>
            </w:tcBorders>
          </w:tcPr>
          <w:p w14:paraId="09D5169C"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09303B47" w14:textId="77777777" w:rsidR="00740336" w:rsidRDefault="00740336" w:rsidP="005006C9">
            <w:pPr>
              <w:spacing w:after="160" w:line="259" w:lineRule="auto"/>
              <w:rPr>
                <w:sz w:val="24"/>
              </w:rPr>
            </w:pPr>
          </w:p>
        </w:tc>
        <w:tc>
          <w:tcPr>
            <w:tcW w:w="2077" w:type="dxa"/>
            <w:tcBorders>
              <w:top w:val="nil"/>
              <w:left w:val="nil"/>
              <w:bottom w:val="nil"/>
              <w:right w:val="nil"/>
            </w:tcBorders>
          </w:tcPr>
          <w:p w14:paraId="4ED11FEF" w14:textId="23EE94C8" w:rsidR="00740336" w:rsidRPr="00B90B5F" w:rsidRDefault="00740336" w:rsidP="005006C9">
            <w:pPr>
              <w:spacing w:after="160" w:line="259" w:lineRule="auto"/>
              <w:rPr>
                <w:sz w:val="24"/>
              </w:rPr>
            </w:pPr>
            <w:r>
              <w:rPr>
                <w:sz w:val="24"/>
              </w:rPr>
              <w:t>Global</w:t>
            </w:r>
          </w:p>
        </w:tc>
        <w:tc>
          <w:tcPr>
            <w:tcW w:w="1641" w:type="dxa"/>
            <w:tcBorders>
              <w:top w:val="nil"/>
              <w:left w:val="nil"/>
              <w:bottom w:val="nil"/>
              <w:right w:val="nil"/>
            </w:tcBorders>
          </w:tcPr>
          <w:p w14:paraId="47C2F5AE" w14:textId="442A0F89" w:rsidR="00740336" w:rsidRPr="00B90B5F" w:rsidRDefault="00D37F83" w:rsidP="005006C9">
            <w:pPr>
              <w:spacing w:after="160" w:line="259" w:lineRule="auto"/>
              <w:jc w:val="center"/>
              <w:rPr>
                <w:sz w:val="24"/>
              </w:rPr>
            </w:pPr>
            <w:r>
              <w:rPr>
                <w:sz w:val="24"/>
              </w:rPr>
              <w:t>0.24</w:t>
            </w:r>
          </w:p>
        </w:tc>
        <w:tc>
          <w:tcPr>
            <w:tcW w:w="1840" w:type="dxa"/>
            <w:tcBorders>
              <w:top w:val="nil"/>
              <w:left w:val="nil"/>
              <w:bottom w:val="nil"/>
              <w:right w:val="nil"/>
            </w:tcBorders>
          </w:tcPr>
          <w:p w14:paraId="1D57F698" w14:textId="2E9C19CA" w:rsidR="00740336" w:rsidRPr="00B90B5F" w:rsidRDefault="00D37F83" w:rsidP="005006C9">
            <w:pPr>
              <w:spacing w:after="160" w:line="259" w:lineRule="auto"/>
              <w:jc w:val="center"/>
              <w:rPr>
                <w:sz w:val="24"/>
              </w:rPr>
            </w:pPr>
            <w:r>
              <w:rPr>
                <w:sz w:val="24"/>
              </w:rPr>
              <w:t>0.76</w:t>
            </w:r>
          </w:p>
        </w:tc>
      </w:tr>
      <w:tr w:rsidR="00740336" w14:paraId="52D2691F" w14:textId="77777777" w:rsidTr="00D37F83">
        <w:tc>
          <w:tcPr>
            <w:tcW w:w="1954" w:type="dxa"/>
            <w:tcBorders>
              <w:top w:val="nil"/>
              <w:left w:val="nil"/>
              <w:bottom w:val="nil"/>
              <w:right w:val="nil"/>
            </w:tcBorders>
          </w:tcPr>
          <w:p w14:paraId="42AC359E"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435E9A6A" w14:textId="37E9B9E0" w:rsidR="00740336" w:rsidRDefault="00740336" w:rsidP="005006C9">
            <w:pPr>
              <w:spacing w:after="160" w:line="259" w:lineRule="auto"/>
              <w:rPr>
                <w:sz w:val="24"/>
              </w:rPr>
            </w:pPr>
            <w:r>
              <w:rPr>
                <w:sz w:val="24"/>
              </w:rPr>
              <w:t>Random</w:t>
            </w:r>
          </w:p>
        </w:tc>
        <w:tc>
          <w:tcPr>
            <w:tcW w:w="2077" w:type="dxa"/>
            <w:tcBorders>
              <w:top w:val="nil"/>
              <w:left w:val="nil"/>
              <w:bottom w:val="nil"/>
              <w:right w:val="nil"/>
            </w:tcBorders>
          </w:tcPr>
          <w:p w14:paraId="6391C0F8" w14:textId="774C29E0" w:rsidR="00740336" w:rsidRPr="00B90B5F" w:rsidRDefault="00740336" w:rsidP="005006C9">
            <w:pPr>
              <w:spacing w:after="160" w:line="259" w:lineRule="auto"/>
              <w:rPr>
                <w:sz w:val="24"/>
              </w:rPr>
            </w:pPr>
            <w:r>
              <w:rPr>
                <w:sz w:val="24"/>
              </w:rPr>
              <w:t>Local</w:t>
            </w:r>
          </w:p>
        </w:tc>
        <w:tc>
          <w:tcPr>
            <w:tcW w:w="1641" w:type="dxa"/>
            <w:tcBorders>
              <w:top w:val="nil"/>
              <w:left w:val="nil"/>
              <w:bottom w:val="nil"/>
              <w:right w:val="nil"/>
            </w:tcBorders>
          </w:tcPr>
          <w:p w14:paraId="69A4CA60" w14:textId="3B32EBF5" w:rsidR="00740336" w:rsidRPr="00B90B5F" w:rsidRDefault="00D37F83" w:rsidP="005006C9">
            <w:pPr>
              <w:spacing w:after="160" w:line="259" w:lineRule="auto"/>
              <w:jc w:val="center"/>
              <w:rPr>
                <w:sz w:val="24"/>
              </w:rPr>
            </w:pPr>
            <w:r>
              <w:rPr>
                <w:sz w:val="24"/>
              </w:rPr>
              <w:t>2.13</w:t>
            </w:r>
          </w:p>
        </w:tc>
        <w:tc>
          <w:tcPr>
            <w:tcW w:w="1840" w:type="dxa"/>
            <w:tcBorders>
              <w:top w:val="nil"/>
              <w:left w:val="nil"/>
              <w:bottom w:val="nil"/>
              <w:right w:val="nil"/>
            </w:tcBorders>
          </w:tcPr>
          <w:p w14:paraId="71F4AE5F" w14:textId="29801CEB" w:rsidR="00740336" w:rsidRPr="00B90B5F" w:rsidRDefault="00D37F83" w:rsidP="005006C9">
            <w:pPr>
              <w:spacing w:after="160" w:line="259" w:lineRule="auto"/>
              <w:jc w:val="center"/>
              <w:rPr>
                <w:sz w:val="24"/>
              </w:rPr>
            </w:pPr>
            <w:r>
              <w:rPr>
                <w:sz w:val="24"/>
              </w:rPr>
              <w:t>0.69</w:t>
            </w:r>
          </w:p>
        </w:tc>
      </w:tr>
      <w:tr w:rsidR="00740336" w14:paraId="35DCC38D" w14:textId="77777777" w:rsidTr="00D37F83">
        <w:tc>
          <w:tcPr>
            <w:tcW w:w="1954" w:type="dxa"/>
            <w:tcBorders>
              <w:top w:val="nil"/>
              <w:left w:val="nil"/>
              <w:bottom w:val="nil"/>
              <w:right w:val="nil"/>
            </w:tcBorders>
          </w:tcPr>
          <w:p w14:paraId="6D17B8C7"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5E149F5A" w14:textId="77777777" w:rsidR="00740336" w:rsidRDefault="00740336" w:rsidP="005006C9">
            <w:pPr>
              <w:spacing w:after="160" w:line="259" w:lineRule="auto"/>
              <w:rPr>
                <w:sz w:val="24"/>
              </w:rPr>
            </w:pPr>
          </w:p>
        </w:tc>
        <w:tc>
          <w:tcPr>
            <w:tcW w:w="2077" w:type="dxa"/>
            <w:tcBorders>
              <w:top w:val="nil"/>
              <w:left w:val="nil"/>
              <w:bottom w:val="nil"/>
              <w:right w:val="nil"/>
            </w:tcBorders>
          </w:tcPr>
          <w:p w14:paraId="4218A76C" w14:textId="2A0AB6DD" w:rsidR="00740336" w:rsidRDefault="00740336" w:rsidP="005006C9">
            <w:pPr>
              <w:spacing w:after="160" w:line="259" w:lineRule="auto"/>
              <w:rPr>
                <w:sz w:val="24"/>
              </w:rPr>
            </w:pPr>
            <w:r>
              <w:rPr>
                <w:sz w:val="24"/>
              </w:rPr>
              <w:t>Global</w:t>
            </w:r>
          </w:p>
        </w:tc>
        <w:tc>
          <w:tcPr>
            <w:tcW w:w="1641" w:type="dxa"/>
            <w:tcBorders>
              <w:top w:val="nil"/>
              <w:left w:val="nil"/>
              <w:bottom w:val="nil"/>
              <w:right w:val="nil"/>
            </w:tcBorders>
          </w:tcPr>
          <w:p w14:paraId="46DBC143" w14:textId="5952D9C5" w:rsidR="00740336" w:rsidRPr="00B90B5F" w:rsidRDefault="00D37F83" w:rsidP="005006C9">
            <w:pPr>
              <w:spacing w:after="160" w:line="259" w:lineRule="auto"/>
              <w:jc w:val="center"/>
              <w:rPr>
                <w:sz w:val="24"/>
              </w:rPr>
            </w:pPr>
            <w:r>
              <w:rPr>
                <w:sz w:val="24"/>
              </w:rPr>
              <w:t>-0.24</w:t>
            </w:r>
          </w:p>
        </w:tc>
        <w:tc>
          <w:tcPr>
            <w:tcW w:w="1840" w:type="dxa"/>
            <w:tcBorders>
              <w:top w:val="nil"/>
              <w:left w:val="nil"/>
              <w:bottom w:val="nil"/>
              <w:right w:val="nil"/>
            </w:tcBorders>
          </w:tcPr>
          <w:p w14:paraId="7791F7CF" w14:textId="01A625B2" w:rsidR="00740336" w:rsidRPr="00B90B5F" w:rsidRDefault="00D37F83" w:rsidP="005006C9">
            <w:pPr>
              <w:spacing w:after="160" w:line="259" w:lineRule="auto"/>
              <w:jc w:val="center"/>
              <w:rPr>
                <w:sz w:val="24"/>
              </w:rPr>
            </w:pPr>
            <w:r>
              <w:rPr>
                <w:sz w:val="24"/>
              </w:rPr>
              <w:t>0.68</w:t>
            </w:r>
          </w:p>
        </w:tc>
      </w:tr>
      <w:tr w:rsidR="00740336" w14:paraId="75E1382F" w14:textId="77777777" w:rsidTr="00D37F83">
        <w:tc>
          <w:tcPr>
            <w:tcW w:w="1954" w:type="dxa"/>
            <w:tcBorders>
              <w:top w:val="nil"/>
              <w:left w:val="nil"/>
              <w:bottom w:val="nil"/>
              <w:right w:val="nil"/>
            </w:tcBorders>
          </w:tcPr>
          <w:p w14:paraId="4E064BC6" w14:textId="6FC19F4D" w:rsidR="00740336" w:rsidRPr="00B90B5F" w:rsidRDefault="00740336" w:rsidP="005006C9">
            <w:pPr>
              <w:spacing w:after="160" w:line="259" w:lineRule="auto"/>
              <w:rPr>
                <w:sz w:val="24"/>
              </w:rPr>
            </w:pPr>
            <w:r>
              <w:rPr>
                <w:sz w:val="24"/>
              </w:rPr>
              <w:t>RTs</w:t>
            </w:r>
          </w:p>
        </w:tc>
        <w:tc>
          <w:tcPr>
            <w:tcW w:w="1838" w:type="dxa"/>
            <w:tcBorders>
              <w:top w:val="nil"/>
              <w:left w:val="nil"/>
              <w:bottom w:val="nil"/>
              <w:right w:val="nil"/>
            </w:tcBorders>
          </w:tcPr>
          <w:p w14:paraId="28CEAA3A" w14:textId="4AF5B843" w:rsidR="00740336" w:rsidRPr="0001045D" w:rsidRDefault="00740336" w:rsidP="005006C9">
            <w:pPr>
              <w:spacing w:after="160" w:line="259" w:lineRule="auto"/>
              <w:rPr>
                <w:sz w:val="24"/>
              </w:rPr>
            </w:pPr>
            <w:r w:rsidRPr="0001045D">
              <w:rPr>
                <w:sz w:val="24"/>
              </w:rPr>
              <w:t>Alt. Runs</w:t>
            </w:r>
          </w:p>
        </w:tc>
        <w:tc>
          <w:tcPr>
            <w:tcW w:w="2077" w:type="dxa"/>
            <w:tcBorders>
              <w:top w:val="nil"/>
              <w:left w:val="nil"/>
              <w:bottom w:val="nil"/>
              <w:right w:val="nil"/>
            </w:tcBorders>
          </w:tcPr>
          <w:p w14:paraId="6295BDA6" w14:textId="32FA09AC" w:rsidR="00740336" w:rsidRPr="0001045D" w:rsidRDefault="00740336" w:rsidP="005006C9">
            <w:pPr>
              <w:spacing w:after="160" w:line="259" w:lineRule="auto"/>
              <w:rPr>
                <w:sz w:val="24"/>
              </w:rPr>
            </w:pPr>
            <w:r w:rsidRPr="0001045D">
              <w:rPr>
                <w:sz w:val="24"/>
              </w:rPr>
              <w:t>Local</w:t>
            </w:r>
          </w:p>
        </w:tc>
        <w:tc>
          <w:tcPr>
            <w:tcW w:w="1641" w:type="dxa"/>
            <w:tcBorders>
              <w:top w:val="nil"/>
              <w:left w:val="nil"/>
              <w:bottom w:val="nil"/>
              <w:right w:val="nil"/>
            </w:tcBorders>
          </w:tcPr>
          <w:p w14:paraId="25997787" w14:textId="01CB9CA2" w:rsidR="00740336" w:rsidRPr="0001045D" w:rsidRDefault="00D37F83" w:rsidP="005006C9">
            <w:pPr>
              <w:spacing w:after="160" w:line="259" w:lineRule="auto"/>
              <w:jc w:val="center"/>
              <w:rPr>
                <w:sz w:val="24"/>
              </w:rPr>
            </w:pPr>
            <w:r w:rsidRPr="0001045D">
              <w:rPr>
                <w:sz w:val="24"/>
              </w:rPr>
              <w:t>86</w:t>
            </w:r>
          </w:p>
        </w:tc>
        <w:tc>
          <w:tcPr>
            <w:tcW w:w="1840" w:type="dxa"/>
            <w:tcBorders>
              <w:top w:val="nil"/>
              <w:left w:val="nil"/>
              <w:bottom w:val="nil"/>
              <w:right w:val="nil"/>
            </w:tcBorders>
          </w:tcPr>
          <w:p w14:paraId="0B8B30F1" w14:textId="27754B82" w:rsidR="00740336" w:rsidRPr="0001045D" w:rsidRDefault="00D37F83" w:rsidP="005006C9">
            <w:pPr>
              <w:spacing w:after="160" w:line="259" w:lineRule="auto"/>
              <w:jc w:val="center"/>
              <w:rPr>
                <w:sz w:val="24"/>
              </w:rPr>
            </w:pPr>
            <w:r w:rsidRPr="0001045D">
              <w:rPr>
                <w:sz w:val="24"/>
              </w:rPr>
              <w:t>36</w:t>
            </w:r>
          </w:p>
        </w:tc>
      </w:tr>
      <w:tr w:rsidR="00740336" w14:paraId="05457587" w14:textId="77777777" w:rsidTr="00D37F83">
        <w:tc>
          <w:tcPr>
            <w:tcW w:w="1954" w:type="dxa"/>
            <w:tcBorders>
              <w:top w:val="nil"/>
              <w:left w:val="nil"/>
              <w:bottom w:val="nil"/>
              <w:right w:val="nil"/>
            </w:tcBorders>
          </w:tcPr>
          <w:p w14:paraId="5C354A79"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16DD087C" w14:textId="77777777" w:rsidR="00740336" w:rsidRPr="0001045D" w:rsidRDefault="00740336" w:rsidP="005006C9">
            <w:pPr>
              <w:spacing w:after="160" w:line="259" w:lineRule="auto"/>
              <w:rPr>
                <w:sz w:val="24"/>
              </w:rPr>
            </w:pPr>
          </w:p>
        </w:tc>
        <w:tc>
          <w:tcPr>
            <w:tcW w:w="2077" w:type="dxa"/>
            <w:tcBorders>
              <w:top w:val="nil"/>
              <w:left w:val="nil"/>
              <w:bottom w:val="nil"/>
              <w:right w:val="nil"/>
            </w:tcBorders>
          </w:tcPr>
          <w:p w14:paraId="0376F747" w14:textId="4CE7BC90" w:rsidR="00740336" w:rsidRPr="0001045D" w:rsidRDefault="00740336" w:rsidP="005006C9">
            <w:pPr>
              <w:spacing w:after="160" w:line="259" w:lineRule="auto"/>
              <w:rPr>
                <w:sz w:val="24"/>
              </w:rPr>
            </w:pPr>
            <w:r w:rsidRPr="0001045D">
              <w:rPr>
                <w:sz w:val="24"/>
              </w:rPr>
              <w:t>Global</w:t>
            </w:r>
          </w:p>
        </w:tc>
        <w:tc>
          <w:tcPr>
            <w:tcW w:w="1641" w:type="dxa"/>
            <w:tcBorders>
              <w:top w:val="nil"/>
              <w:left w:val="nil"/>
              <w:bottom w:val="nil"/>
              <w:right w:val="nil"/>
            </w:tcBorders>
          </w:tcPr>
          <w:p w14:paraId="05F900D0" w14:textId="57A61A6B" w:rsidR="00740336" w:rsidRPr="0001045D" w:rsidRDefault="00D37F83" w:rsidP="005006C9">
            <w:pPr>
              <w:spacing w:after="160" w:line="259" w:lineRule="auto"/>
              <w:jc w:val="center"/>
              <w:rPr>
                <w:sz w:val="24"/>
              </w:rPr>
            </w:pPr>
            <w:r w:rsidRPr="0001045D">
              <w:rPr>
                <w:sz w:val="24"/>
              </w:rPr>
              <w:t>651</w:t>
            </w:r>
          </w:p>
        </w:tc>
        <w:tc>
          <w:tcPr>
            <w:tcW w:w="1840" w:type="dxa"/>
            <w:tcBorders>
              <w:top w:val="nil"/>
              <w:left w:val="nil"/>
              <w:bottom w:val="nil"/>
              <w:right w:val="nil"/>
            </w:tcBorders>
          </w:tcPr>
          <w:p w14:paraId="3CA0F0DF" w14:textId="0986C196" w:rsidR="00740336" w:rsidRPr="0001045D" w:rsidRDefault="00D37F83" w:rsidP="005006C9">
            <w:pPr>
              <w:spacing w:after="160" w:line="259" w:lineRule="auto"/>
              <w:jc w:val="center"/>
              <w:rPr>
                <w:sz w:val="24"/>
              </w:rPr>
            </w:pPr>
            <w:r w:rsidRPr="0001045D">
              <w:rPr>
                <w:sz w:val="24"/>
              </w:rPr>
              <w:t>55</w:t>
            </w:r>
          </w:p>
        </w:tc>
      </w:tr>
      <w:tr w:rsidR="00740336" w14:paraId="123D94FC" w14:textId="77777777" w:rsidTr="00B13CBF">
        <w:tc>
          <w:tcPr>
            <w:tcW w:w="1954" w:type="dxa"/>
            <w:tcBorders>
              <w:top w:val="nil"/>
              <w:left w:val="nil"/>
              <w:bottom w:val="nil"/>
              <w:right w:val="nil"/>
            </w:tcBorders>
          </w:tcPr>
          <w:p w14:paraId="54BA7FB4"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37059ACE" w14:textId="5BB2EC0E" w:rsidR="00740336" w:rsidRPr="0001045D" w:rsidRDefault="00740336" w:rsidP="005006C9">
            <w:pPr>
              <w:spacing w:after="160" w:line="259" w:lineRule="auto"/>
              <w:rPr>
                <w:sz w:val="24"/>
              </w:rPr>
            </w:pPr>
            <w:r w:rsidRPr="0001045D">
              <w:rPr>
                <w:sz w:val="24"/>
              </w:rPr>
              <w:t>Random</w:t>
            </w:r>
          </w:p>
        </w:tc>
        <w:tc>
          <w:tcPr>
            <w:tcW w:w="2077" w:type="dxa"/>
            <w:tcBorders>
              <w:top w:val="nil"/>
              <w:left w:val="nil"/>
              <w:bottom w:val="nil"/>
              <w:right w:val="nil"/>
            </w:tcBorders>
          </w:tcPr>
          <w:p w14:paraId="11C1F70F" w14:textId="45757B56" w:rsidR="00740336" w:rsidRPr="0001045D" w:rsidRDefault="00740336" w:rsidP="005006C9">
            <w:pPr>
              <w:spacing w:after="160" w:line="259" w:lineRule="auto"/>
              <w:rPr>
                <w:sz w:val="24"/>
              </w:rPr>
            </w:pPr>
            <w:r w:rsidRPr="0001045D">
              <w:rPr>
                <w:sz w:val="24"/>
              </w:rPr>
              <w:t>Local</w:t>
            </w:r>
          </w:p>
        </w:tc>
        <w:tc>
          <w:tcPr>
            <w:tcW w:w="1641" w:type="dxa"/>
            <w:tcBorders>
              <w:top w:val="nil"/>
              <w:left w:val="nil"/>
              <w:bottom w:val="nil"/>
              <w:right w:val="nil"/>
            </w:tcBorders>
          </w:tcPr>
          <w:p w14:paraId="592FA5AE" w14:textId="027B1353" w:rsidR="00740336" w:rsidRPr="0001045D" w:rsidRDefault="00D37F83" w:rsidP="005006C9">
            <w:pPr>
              <w:spacing w:after="160" w:line="259" w:lineRule="auto"/>
              <w:jc w:val="center"/>
              <w:rPr>
                <w:sz w:val="24"/>
              </w:rPr>
            </w:pPr>
            <w:r w:rsidRPr="0001045D">
              <w:rPr>
                <w:sz w:val="24"/>
              </w:rPr>
              <w:t>19</w:t>
            </w:r>
            <w:r w:rsidR="006E6C24" w:rsidRPr="0001045D">
              <w:rPr>
                <w:sz w:val="24"/>
              </w:rPr>
              <w:t>1</w:t>
            </w:r>
          </w:p>
        </w:tc>
        <w:tc>
          <w:tcPr>
            <w:tcW w:w="1840" w:type="dxa"/>
            <w:tcBorders>
              <w:top w:val="nil"/>
              <w:left w:val="nil"/>
              <w:bottom w:val="nil"/>
              <w:right w:val="nil"/>
            </w:tcBorders>
          </w:tcPr>
          <w:p w14:paraId="13F3FD00" w14:textId="767FCF99" w:rsidR="00740336" w:rsidRPr="0001045D" w:rsidRDefault="00D37F83" w:rsidP="005006C9">
            <w:pPr>
              <w:spacing w:after="160" w:line="259" w:lineRule="auto"/>
              <w:jc w:val="center"/>
              <w:rPr>
                <w:sz w:val="24"/>
              </w:rPr>
            </w:pPr>
            <w:r w:rsidRPr="0001045D">
              <w:rPr>
                <w:sz w:val="24"/>
              </w:rPr>
              <w:t>31</w:t>
            </w:r>
          </w:p>
        </w:tc>
      </w:tr>
      <w:tr w:rsidR="00740336" w14:paraId="0C49474F" w14:textId="77777777" w:rsidTr="00B13CBF">
        <w:tc>
          <w:tcPr>
            <w:tcW w:w="1954" w:type="dxa"/>
            <w:tcBorders>
              <w:top w:val="nil"/>
              <w:left w:val="nil"/>
              <w:bottom w:val="single" w:sz="4" w:space="0" w:color="auto"/>
              <w:right w:val="nil"/>
            </w:tcBorders>
          </w:tcPr>
          <w:p w14:paraId="5F8952EC" w14:textId="77777777" w:rsidR="00740336" w:rsidRPr="00B90B5F" w:rsidRDefault="00740336" w:rsidP="005006C9">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Default="00740336" w:rsidP="005006C9">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Default="00740336" w:rsidP="005006C9">
            <w:pPr>
              <w:spacing w:after="160" w:line="259" w:lineRule="auto"/>
              <w:rPr>
                <w:sz w:val="24"/>
              </w:rPr>
            </w:pPr>
            <w:r>
              <w:rPr>
                <w:sz w:val="24"/>
              </w:rPr>
              <w:t>Global</w:t>
            </w:r>
          </w:p>
        </w:tc>
        <w:tc>
          <w:tcPr>
            <w:tcW w:w="1641" w:type="dxa"/>
            <w:tcBorders>
              <w:top w:val="nil"/>
              <w:left w:val="nil"/>
              <w:bottom w:val="single" w:sz="4" w:space="0" w:color="auto"/>
              <w:right w:val="nil"/>
            </w:tcBorders>
          </w:tcPr>
          <w:p w14:paraId="3A5F45B5" w14:textId="68785D7F" w:rsidR="00740336" w:rsidRPr="00B90B5F" w:rsidRDefault="00D37F83" w:rsidP="005006C9">
            <w:pPr>
              <w:spacing w:after="160" w:line="259" w:lineRule="auto"/>
              <w:jc w:val="center"/>
              <w:rPr>
                <w:sz w:val="24"/>
              </w:rPr>
            </w:pPr>
            <w:r>
              <w:rPr>
                <w:sz w:val="24"/>
              </w:rPr>
              <w:t>58</w:t>
            </w:r>
            <w:r w:rsidR="006E6C24">
              <w:rPr>
                <w:sz w:val="24"/>
              </w:rPr>
              <w:t>3</w:t>
            </w:r>
          </w:p>
        </w:tc>
        <w:tc>
          <w:tcPr>
            <w:tcW w:w="1840" w:type="dxa"/>
            <w:tcBorders>
              <w:top w:val="nil"/>
              <w:left w:val="nil"/>
              <w:bottom w:val="single" w:sz="4" w:space="0" w:color="auto"/>
              <w:right w:val="nil"/>
            </w:tcBorders>
          </w:tcPr>
          <w:p w14:paraId="74020366" w14:textId="78218896" w:rsidR="00740336" w:rsidRPr="00B90B5F" w:rsidRDefault="00D37F83" w:rsidP="005006C9">
            <w:pPr>
              <w:spacing w:after="160" w:line="259" w:lineRule="auto"/>
              <w:jc w:val="center"/>
              <w:rPr>
                <w:sz w:val="24"/>
              </w:rPr>
            </w:pPr>
            <w:r>
              <w:rPr>
                <w:sz w:val="24"/>
              </w:rPr>
              <w:t>48</w:t>
            </w:r>
          </w:p>
        </w:tc>
      </w:tr>
    </w:tbl>
    <w:p w14:paraId="1A521F5E" w14:textId="4B30D72E" w:rsidR="0031593C" w:rsidRPr="0031593C" w:rsidRDefault="00740336" w:rsidP="0031593C">
      <w:pPr>
        <w:spacing w:after="160" w:line="259" w:lineRule="auto"/>
        <w:rPr>
          <w:sz w:val="24"/>
        </w:rPr>
      </w:pPr>
      <w:r w:rsidRPr="00FD3946">
        <w:rPr>
          <w:i/>
          <w:iCs/>
          <w:sz w:val="24"/>
        </w:rPr>
        <w:t>Note:</w:t>
      </w:r>
      <w:r w:rsidR="0031593C" w:rsidRPr="0031593C">
        <w:rPr>
          <w:sz w:val="24"/>
        </w:rPr>
        <w:t xml:space="preserve"> Error rates are reported as </w:t>
      </w:r>
      <w:r w:rsidR="008831D1">
        <w:rPr>
          <w:sz w:val="24"/>
        </w:rPr>
        <w:t>a percentage</w:t>
      </w:r>
      <w:r w:rsidR="0031593C" w:rsidRPr="0031593C">
        <w:rPr>
          <w:sz w:val="24"/>
        </w:rPr>
        <w:t xml:space="preserve">. RTs are reported in </w:t>
      </w:r>
      <w:proofErr w:type="spellStart"/>
      <w:r w:rsidR="0031593C" w:rsidRPr="0031593C">
        <w:rPr>
          <w:sz w:val="24"/>
        </w:rPr>
        <w:t>ms.</w:t>
      </w:r>
      <w:proofErr w:type="spellEnd"/>
    </w:p>
    <w:p w14:paraId="724160DC" w14:textId="5B8A0607" w:rsidR="00740336" w:rsidRDefault="00740336" w:rsidP="00740336">
      <w:pPr>
        <w:spacing w:after="160" w:line="259" w:lineRule="auto"/>
        <w:rPr>
          <w:sz w:val="24"/>
          <w:highlight w:val="green"/>
        </w:rPr>
      </w:pPr>
    </w:p>
    <w:p w14:paraId="592695E4" w14:textId="6E9CACD9" w:rsidR="00B90B5F" w:rsidRDefault="00B90B5F">
      <w:pPr>
        <w:spacing w:after="160" w:line="259" w:lineRule="auto"/>
        <w:rPr>
          <w:sz w:val="24"/>
          <w:highlight w:val="green"/>
        </w:rPr>
      </w:pPr>
      <w:r>
        <w:rPr>
          <w:sz w:val="24"/>
          <w:highlight w:val="green"/>
        </w:rPr>
        <w:br w:type="page"/>
      </w:r>
    </w:p>
    <w:p w14:paraId="012919F8" w14:textId="77777777" w:rsidR="00484ABA" w:rsidRPr="00D043F4" w:rsidRDefault="00484ABA" w:rsidP="00484ABA">
      <w:pPr>
        <w:spacing w:after="160" w:line="259" w:lineRule="auto"/>
        <w:rPr>
          <w:sz w:val="24"/>
        </w:rPr>
      </w:pPr>
      <w:r w:rsidRPr="00D043F4">
        <w:rPr>
          <w:sz w:val="24"/>
        </w:rPr>
        <w:lastRenderedPageBreak/>
        <w:t>Table 3</w:t>
      </w:r>
    </w:p>
    <w:p w14:paraId="20D5EE13" w14:textId="270AF128" w:rsidR="00484ABA" w:rsidRPr="00D043F4" w:rsidRDefault="00484ABA" w:rsidP="00484ABA">
      <w:pPr>
        <w:spacing w:after="160" w:line="259" w:lineRule="auto"/>
        <w:rPr>
          <w:i/>
          <w:iCs/>
          <w:sz w:val="24"/>
        </w:rPr>
      </w:pPr>
      <w:r w:rsidRPr="00D043F4">
        <w:rPr>
          <w:i/>
          <w:iCs/>
          <w:sz w:val="24"/>
        </w:rPr>
        <w:t xml:space="preserve">Ex-Gaussian </w:t>
      </w:r>
      <w:r w:rsidR="00E671C9">
        <w:rPr>
          <w:i/>
          <w:iCs/>
          <w:sz w:val="24"/>
        </w:rPr>
        <w:t xml:space="preserve">Tau </w:t>
      </w:r>
      <w:r w:rsidR="00C22186">
        <w:rPr>
          <w:i/>
          <w:iCs/>
          <w:sz w:val="24"/>
        </w:rPr>
        <w:t>P</w:t>
      </w:r>
      <w:r w:rsidRPr="00D043F4">
        <w:rPr>
          <w:i/>
          <w:iCs/>
          <w:sz w:val="24"/>
        </w:rPr>
        <w:t>arameter as a Function of Trial Type.</w:t>
      </w:r>
    </w:p>
    <w:tbl>
      <w:tblPr>
        <w:tblStyle w:val="TableGrid"/>
        <w:tblW w:w="0" w:type="auto"/>
        <w:tblLook w:val="04A0" w:firstRow="1" w:lastRow="0" w:firstColumn="1" w:lastColumn="0" w:noHBand="0" w:noVBand="1"/>
      </w:tblPr>
      <w:tblGrid>
        <w:gridCol w:w="2785"/>
        <w:gridCol w:w="1295"/>
        <w:gridCol w:w="1870"/>
      </w:tblGrid>
      <w:tr w:rsidR="00E671C9" w14:paraId="4C3A5BDA" w14:textId="77777777" w:rsidTr="005006C9">
        <w:tc>
          <w:tcPr>
            <w:tcW w:w="2785" w:type="dxa"/>
            <w:tcBorders>
              <w:left w:val="nil"/>
              <w:bottom w:val="single" w:sz="4" w:space="0" w:color="auto"/>
              <w:right w:val="nil"/>
            </w:tcBorders>
          </w:tcPr>
          <w:p w14:paraId="0E530592" w14:textId="77777777" w:rsidR="00E671C9" w:rsidRDefault="00E671C9" w:rsidP="005006C9">
            <w:pPr>
              <w:spacing w:after="160" w:line="259" w:lineRule="auto"/>
              <w:rPr>
                <w:sz w:val="24"/>
              </w:rPr>
            </w:pPr>
            <w:r>
              <w:rPr>
                <w:sz w:val="24"/>
              </w:rPr>
              <w:t>Trial Type</w:t>
            </w:r>
          </w:p>
        </w:tc>
        <w:tc>
          <w:tcPr>
            <w:tcW w:w="1295" w:type="dxa"/>
            <w:tcBorders>
              <w:left w:val="nil"/>
              <w:bottom w:val="single" w:sz="4" w:space="0" w:color="auto"/>
              <w:right w:val="nil"/>
            </w:tcBorders>
          </w:tcPr>
          <w:p w14:paraId="22097879" w14:textId="77777777" w:rsidR="00E671C9" w:rsidRPr="00527F50" w:rsidRDefault="00E671C9" w:rsidP="005006C9">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605F89E7" w14:textId="77777777" w:rsidR="00E671C9" w:rsidRPr="00527F50" w:rsidRDefault="00E671C9" w:rsidP="005006C9">
            <w:pPr>
              <w:spacing w:after="160" w:line="259" w:lineRule="auto"/>
              <w:jc w:val="center"/>
              <w:rPr>
                <w:i/>
                <w:iCs/>
                <w:sz w:val="24"/>
              </w:rPr>
            </w:pPr>
            <w:r w:rsidRPr="00527F50">
              <w:rPr>
                <w:i/>
                <w:iCs/>
                <w:sz w:val="24"/>
              </w:rPr>
              <w:t>± 95% CI</w:t>
            </w:r>
          </w:p>
        </w:tc>
      </w:tr>
      <w:tr w:rsidR="00E671C9" w14:paraId="5F449DF9" w14:textId="77777777" w:rsidTr="005006C9">
        <w:tc>
          <w:tcPr>
            <w:tcW w:w="2785" w:type="dxa"/>
            <w:tcBorders>
              <w:top w:val="nil"/>
              <w:left w:val="nil"/>
              <w:bottom w:val="nil"/>
              <w:right w:val="nil"/>
            </w:tcBorders>
          </w:tcPr>
          <w:p w14:paraId="7EA1EBD0" w14:textId="77777777" w:rsidR="00E671C9" w:rsidRDefault="00E671C9" w:rsidP="005006C9">
            <w:pPr>
              <w:spacing w:after="160" w:line="259" w:lineRule="auto"/>
              <w:rPr>
                <w:sz w:val="24"/>
              </w:rPr>
            </w:pPr>
            <w:r>
              <w:rPr>
                <w:sz w:val="24"/>
              </w:rPr>
              <w:t>Pure</w:t>
            </w:r>
          </w:p>
        </w:tc>
        <w:tc>
          <w:tcPr>
            <w:tcW w:w="1295" w:type="dxa"/>
            <w:tcBorders>
              <w:top w:val="nil"/>
              <w:left w:val="nil"/>
              <w:bottom w:val="nil"/>
              <w:right w:val="nil"/>
            </w:tcBorders>
          </w:tcPr>
          <w:p w14:paraId="24E081A0" w14:textId="77777777" w:rsidR="00E671C9" w:rsidRDefault="00E671C9" w:rsidP="005006C9">
            <w:pPr>
              <w:spacing w:after="160" w:line="259" w:lineRule="auto"/>
              <w:jc w:val="center"/>
              <w:rPr>
                <w:sz w:val="24"/>
              </w:rPr>
            </w:pPr>
            <w:r>
              <w:rPr>
                <w:sz w:val="24"/>
              </w:rPr>
              <w:t>224.24</w:t>
            </w:r>
          </w:p>
        </w:tc>
        <w:tc>
          <w:tcPr>
            <w:tcW w:w="1870" w:type="dxa"/>
            <w:tcBorders>
              <w:top w:val="nil"/>
              <w:left w:val="nil"/>
              <w:bottom w:val="nil"/>
              <w:right w:val="nil"/>
            </w:tcBorders>
          </w:tcPr>
          <w:p w14:paraId="53D9A2BA" w14:textId="77777777" w:rsidR="00E671C9" w:rsidRDefault="00E671C9" w:rsidP="005006C9">
            <w:pPr>
              <w:spacing w:after="160" w:line="259" w:lineRule="auto"/>
              <w:jc w:val="center"/>
              <w:rPr>
                <w:sz w:val="24"/>
              </w:rPr>
            </w:pPr>
            <w:r>
              <w:rPr>
                <w:sz w:val="24"/>
              </w:rPr>
              <w:t>28.29</w:t>
            </w:r>
          </w:p>
        </w:tc>
      </w:tr>
      <w:tr w:rsidR="00E671C9" w14:paraId="26CA6306" w14:textId="77777777" w:rsidTr="005006C9">
        <w:tc>
          <w:tcPr>
            <w:tcW w:w="2785" w:type="dxa"/>
            <w:tcBorders>
              <w:top w:val="nil"/>
              <w:left w:val="nil"/>
              <w:bottom w:val="nil"/>
              <w:right w:val="nil"/>
            </w:tcBorders>
          </w:tcPr>
          <w:p w14:paraId="08A021E7" w14:textId="77777777" w:rsidR="00E671C9" w:rsidRDefault="00E671C9" w:rsidP="005006C9">
            <w:pPr>
              <w:spacing w:after="160" w:line="259" w:lineRule="auto"/>
              <w:rPr>
                <w:sz w:val="24"/>
              </w:rPr>
            </w:pPr>
            <w:r>
              <w:rPr>
                <w:sz w:val="24"/>
              </w:rPr>
              <w:t>Alt. Runs Switch</w:t>
            </w:r>
          </w:p>
        </w:tc>
        <w:tc>
          <w:tcPr>
            <w:tcW w:w="1295" w:type="dxa"/>
            <w:tcBorders>
              <w:top w:val="nil"/>
              <w:left w:val="nil"/>
              <w:bottom w:val="nil"/>
              <w:right w:val="nil"/>
            </w:tcBorders>
          </w:tcPr>
          <w:p w14:paraId="0241513F" w14:textId="77777777" w:rsidR="00E671C9" w:rsidRDefault="00E671C9" w:rsidP="005006C9">
            <w:pPr>
              <w:spacing w:after="160" w:line="259" w:lineRule="auto"/>
              <w:jc w:val="center"/>
              <w:rPr>
                <w:sz w:val="24"/>
              </w:rPr>
            </w:pPr>
            <w:r>
              <w:rPr>
                <w:sz w:val="24"/>
              </w:rPr>
              <w:t>509.30</w:t>
            </w:r>
          </w:p>
        </w:tc>
        <w:tc>
          <w:tcPr>
            <w:tcW w:w="1870" w:type="dxa"/>
            <w:tcBorders>
              <w:top w:val="nil"/>
              <w:left w:val="nil"/>
              <w:bottom w:val="nil"/>
              <w:right w:val="nil"/>
            </w:tcBorders>
          </w:tcPr>
          <w:p w14:paraId="1ED68574" w14:textId="77777777" w:rsidR="00E671C9" w:rsidRDefault="00E671C9" w:rsidP="005006C9">
            <w:pPr>
              <w:spacing w:after="160" w:line="259" w:lineRule="auto"/>
              <w:jc w:val="center"/>
              <w:rPr>
                <w:sz w:val="24"/>
              </w:rPr>
            </w:pPr>
            <w:r>
              <w:rPr>
                <w:sz w:val="24"/>
              </w:rPr>
              <w:t>53.67</w:t>
            </w:r>
          </w:p>
        </w:tc>
      </w:tr>
      <w:tr w:rsidR="00E671C9" w14:paraId="2732B80D" w14:textId="77777777" w:rsidTr="005006C9">
        <w:tc>
          <w:tcPr>
            <w:tcW w:w="2785" w:type="dxa"/>
            <w:tcBorders>
              <w:top w:val="nil"/>
              <w:left w:val="nil"/>
              <w:bottom w:val="nil"/>
              <w:right w:val="nil"/>
            </w:tcBorders>
          </w:tcPr>
          <w:p w14:paraId="34A2627A" w14:textId="77777777" w:rsidR="00E671C9" w:rsidRDefault="00E671C9" w:rsidP="005006C9">
            <w:pPr>
              <w:spacing w:after="160" w:line="259" w:lineRule="auto"/>
              <w:rPr>
                <w:sz w:val="24"/>
              </w:rPr>
            </w:pPr>
            <w:r>
              <w:rPr>
                <w:sz w:val="24"/>
              </w:rPr>
              <w:t>Random Switch</w:t>
            </w:r>
          </w:p>
        </w:tc>
        <w:tc>
          <w:tcPr>
            <w:tcW w:w="1295" w:type="dxa"/>
            <w:tcBorders>
              <w:top w:val="nil"/>
              <w:left w:val="nil"/>
              <w:bottom w:val="nil"/>
              <w:right w:val="nil"/>
            </w:tcBorders>
          </w:tcPr>
          <w:p w14:paraId="54A89F63" w14:textId="77777777" w:rsidR="00E671C9" w:rsidRDefault="00E671C9" w:rsidP="005006C9">
            <w:pPr>
              <w:spacing w:after="160" w:line="259" w:lineRule="auto"/>
              <w:jc w:val="center"/>
              <w:rPr>
                <w:sz w:val="24"/>
              </w:rPr>
            </w:pPr>
            <w:r>
              <w:rPr>
                <w:sz w:val="24"/>
              </w:rPr>
              <w:t>512.10</w:t>
            </w:r>
          </w:p>
        </w:tc>
        <w:tc>
          <w:tcPr>
            <w:tcW w:w="1870" w:type="dxa"/>
            <w:tcBorders>
              <w:top w:val="nil"/>
              <w:left w:val="nil"/>
              <w:bottom w:val="nil"/>
              <w:right w:val="nil"/>
            </w:tcBorders>
          </w:tcPr>
          <w:p w14:paraId="63F7743A" w14:textId="77777777" w:rsidR="00E671C9" w:rsidRDefault="00E671C9" w:rsidP="005006C9">
            <w:pPr>
              <w:spacing w:after="160" w:line="259" w:lineRule="auto"/>
              <w:jc w:val="center"/>
              <w:rPr>
                <w:sz w:val="24"/>
              </w:rPr>
            </w:pPr>
            <w:r>
              <w:rPr>
                <w:sz w:val="24"/>
              </w:rPr>
              <w:t>53.02</w:t>
            </w:r>
          </w:p>
        </w:tc>
      </w:tr>
      <w:tr w:rsidR="00E671C9" w14:paraId="6BD4E14C" w14:textId="77777777" w:rsidTr="005006C9">
        <w:tc>
          <w:tcPr>
            <w:tcW w:w="2785" w:type="dxa"/>
            <w:tcBorders>
              <w:top w:val="nil"/>
              <w:left w:val="nil"/>
              <w:bottom w:val="nil"/>
              <w:right w:val="nil"/>
            </w:tcBorders>
          </w:tcPr>
          <w:p w14:paraId="22275D7A" w14:textId="77777777" w:rsidR="00E671C9" w:rsidRDefault="00E671C9" w:rsidP="005006C9">
            <w:pPr>
              <w:spacing w:after="160" w:line="259" w:lineRule="auto"/>
              <w:rPr>
                <w:sz w:val="24"/>
              </w:rPr>
            </w:pPr>
            <w:r>
              <w:rPr>
                <w:sz w:val="24"/>
              </w:rPr>
              <w:t>Alt. Runs Non-Switch</w:t>
            </w:r>
          </w:p>
        </w:tc>
        <w:tc>
          <w:tcPr>
            <w:tcW w:w="1295" w:type="dxa"/>
            <w:tcBorders>
              <w:top w:val="nil"/>
              <w:left w:val="nil"/>
              <w:bottom w:val="nil"/>
              <w:right w:val="nil"/>
            </w:tcBorders>
          </w:tcPr>
          <w:p w14:paraId="5B39E6E3" w14:textId="77777777" w:rsidR="00E671C9" w:rsidRDefault="00E671C9" w:rsidP="005006C9">
            <w:pPr>
              <w:spacing w:after="160" w:line="259" w:lineRule="auto"/>
              <w:jc w:val="center"/>
              <w:rPr>
                <w:sz w:val="24"/>
              </w:rPr>
            </w:pPr>
            <w:r>
              <w:rPr>
                <w:sz w:val="24"/>
              </w:rPr>
              <w:t>546.11</w:t>
            </w:r>
          </w:p>
        </w:tc>
        <w:tc>
          <w:tcPr>
            <w:tcW w:w="1870" w:type="dxa"/>
            <w:tcBorders>
              <w:top w:val="nil"/>
              <w:left w:val="nil"/>
              <w:bottom w:val="nil"/>
              <w:right w:val="nil"/>
            </w:tcBorders>
          </w:tcPr>
          <w:p w14:paraId="575B7CF0" w14:textId="77777777" w:rsidR="00E671C9" w:rsidRDefault="00E671C9" w:rsidP="005006C9">
            <w:pPr>
              <w:spacing w:after="160" w:line="259" w:lineRule="auto"/>
              <w:jc w:val="center"/>
              <w:rPr>
                <w:sz w:val="24"/>
              </w:rPr>
            </w:pPr>
            <w:r>
              <w:rPr>
                <w:sz w:val="24"/>
              </w:rPr>
              <w:t>60.76</w:t>
            </w:r>
          </w:p>
        </w:tc>
      </w:tr>
      <w:tr w:rsidR="00E671C9" w14:paraId="2790EE6F" w14:textId="77777777" w:rsidTr="005006C9">
        <w:tc>
          <w:tcPr>
            <w:tcW w:w="2785" w:type="dxa"/>
            <w:tcBorders>
              <w:top w:val="nil"/>
              <w:left w:val="nil"/>
              <w:bottom w:val="single" w:sz="4" w:space="0" w:color="auto"/>
              <w:right w:val="nil"/>
            </w:tcBorders>
          </w:tcPr>
          <w:p w14:paraId="400AD637" w14:textId="77777777" w:rsidR="00E671C9" w:rsidRDefault="00E671C9" w:rsidP="005006C9">
            <w:pPr>
              <w:spacing w:after="160" w:line="259" w:lineRule="auto"/>
              <w:rPr>
                <w:sz w:val="24"/>
              </w:rPr>
            </w:pPr>
            <w:r>
              <w:rPr>
                <w:sz w:val="24"/>
              </w:rPr>
              <w:t>Random Non-Switch</w:t>
            </w:r>
          </w:p>
        </w:tc>
        <w:tc>
          <w:tcPr>
            <w:tcW w:w="1295" w:type="dxa"/>
            <w:tcBorders>
              <w:top w:val="nil"/>
              <w:left w:val="nil"/>
              <w:bottom w:val="single" w:sz="4" w:space="0" w:color="auto"/>
              <w:right w:val="nil"/>
            </w:tcBorders>
          </w:tcPr>
          <w:p w14:paraId="7AC8C029" w14:textId="77777777" w:rsidR="00E671C9" w:rsidRDefault="00E671C9" w:rsidP="005006C9">
            <w:pPr>
              <w:spacing w:after="160" w:line="259" w:lineRule="auto"/>
              <w:jc w:val="center"/>
              <w:rPr>
                <w:sz w:val="24"/>
              </w:rPr>
            </w:pPr>
            <w:r>
              <w:rPr>
                <w:sz w:val="24"/>
              </w:rPr>
              <w:t>507.27</w:t>
            </w:r>
          </w:p>
        </w:tc>
        <w:tc>
          <w:tcPr>
            <w:tcW w:w="1870" w:type="dxa"/>
            <w:tcBorders>
              <w:top w:val="nil"/>
              <w:left w:val="nil"/>
              <w:bottom w:val="single" w:sz="4" w:space="0" w:color="auto"/>
              <w:right w:val="nil"/>
            </w:tcBorders>
          </w:tcPr>
          <w:p w14:paraId="0280F057" w14:textId="77777777" w:rsidR="00E671C9" w:rsidRDefault="00E671C9" w:rsidP="005006C9">
            <w:pPr>
              <w:spacing w:after="160" w:line="259" w:lineRule="auto"/>
              <w:jc w:val="center"/>
              <w:rPr>
                <w:sz w:val="24"/>
              </w:rPr>
            </w:pPr>
            <w:r>
              <w:rPr>
                <w:sz w:val="24"/>
              </w:rPr>
              <w:t>51.12</w:t>
            </w:r>
          </w:p>
        </w:tc>
      </w:tr>
    </w:tbl>
    <w:p w14:paraId="7004D308" w14:textId="00F7A1A8" w:rsidR="00484ABA" w:rsidRPr="00D043F4" w:rsidRDefault="00484ABA" w:rsidP="00484ABA">
      <w:pPr>
        <w:spacing w:after="160" w:line="259" w:lineRule="auto"/>
        <w:rPr>
          <w:sz w:val="24"/>
        </w:rPr>
      </w:pPr>
      <w:r>
        <w:rPr>
          <w:sz w:val="24"/>
          <w:highlight w:val="green"/>
        </w:rPr>
        <w:br w:type="page"/>
      </w:r>
      <w:r w:rsidRPr="00D043F4">
        <w:rPr>
          <w:sz w:val="24"/>
        </w:rPr>
        <w:lastRenderedPageBreak/>
        <w:t xml:space="preserve">Table </w:t>
      </w:r>
      <w:r>
        <w:rPr>
          <w:sz w:val="24"/>
        </w:rPr>
        <w:t>4</w:t>
      </w:r>
    </w:p>
    <w:p w14:paraId="0420BD44" w14:textId="259D74EE" w:rsidR="00484ABA" w:rsidRPr="00D043F4" w:rsidRDefault="00484ABA" w:rsidP="00484ABA">
      <w:pPr>
        <w:spacing w:after="160" w:line="259" w:lineRule="auto"/>
        <w:rPr>
          <w:i/>
          <w:iCs/>
          <w:sz w:val="24"/>
        </w:rPr>
      </w:pPr>
      <w:r w:rsidRPr="00D043F4">
        <w:rPr>
          <w:i/>
          <w:iCs/>
          <w:sz w:val="24"/>
        </w:rPr>
        <w:t xml:space="preserve">Ex-Gaussian </w:t>
      </w:r>
      <w:r w:rsidR="00E671C9">
        <w:rPr>
          <w:i/>
          <w:iCs/>
          <w:sz w:val="24"/>
        </w:rPr>
        <w:t>Tau p</w:t>
      </w:r>
      <w:r w:rsidRPr="00D043F4">
        <w:rPr>
          <w:i/>
          <w:iCs/>
          <w:sz w:val="24"/>
        </w:rPr>
        <w:t xml:space="preserve">arameter as </w:t>
      </w:r>
      <w:r w:rsidR="00E14C0A">
        <w:rPr>
          <w:i/>
          <w:iCs/>
          <w:sz w:val="24"/>
        </w:rPr>
        <w:t>Functions of Switch Cost and Presentation</w:t>
      </w:r>
      <w:r w:rsidR="008C3300">
        <w:rPr>
          <w:i/>
          <w:iCs/>
          <w:sz w:val="24"/>
        </w:rPr>
        <w:t xml:space="preserve"> Sequence</w:t>
      </w:r>
      <w:r w:rsidRPr="00D043F4">
        <w:rPr>
          <w:i/>
          <w:iCs/>
          <w:sz w:val="24"/>
        </w:rPr>
        <w:t>.</w:t>
      </w:r>
    </w:p>
    <w:tbl>
      <w:tblPr>
        <w:tblStyle w:val="TableGrid"/>
        <w:tblW w:w="0" w:type="auto"/>
        <w:tblLook w:val="04A0" w:firstRow="1" w:lastRow="0" w:firstColumn="1" w:lastColumn="0" w:noHBand="0" w:noVBand="1"/>
      </w:tblPr>
      <w:tblGrid>
        <w:gridCol w:w="2785"/>
        <w:gridCol w:w="1295"/>
        <w:gridCol w:w="1295"/>
        <w:gridCol w:w="1870"/>
      </w:tblGrid>
      <w:tr w:rsidR="00B82FFF" w14:paraId="32FE5478" w14:textId="77777777" w:rsidTr="005006C9">
        <w:tc>
          <w:tcPr>
            <w:tcW w:w="2785" w:type="dxa"/>
            <w:tcBorders>
              <w:left w:val="nil"/>
              <w:bottom w:val="single" w:sz="4" w:space="0" w:color="auto"/>
              <w:right w:val="nil"/>
            </w:tcBorders>
          </w:tcPr>
          <w:p w14:paraId="43AAF8B2" w14:textId="65C6B500" w:rsidR="00B82FFF" w:rsidRDefault="00B82FFF" w:rsidP="005006C9">
            <w:pPr>
              <w:spacing w:after="160" w:line="259" w:lineRule="auto"/>
              <w:rPr>
                <w:sz w:val="24"/>
              </w:rPr>
            </w:pPr>
            <w:r>
              <w:rPr>
                <w:sz w:val="24"/>
              </w:rPr>
              <w:t>Presentation</w:t>
            </w:r>
          </w:p>
        </w:tc>
        <w:tc>
          <w:tcPr>
            <w:tcW w:w="1295" w:type="dxa"/>
            <w:tcBorders>
              <w:left w:val="nil"/>
              <w:bottom w:val="single" w:sz="4" w:space="0" w:color="auto"/>
              <w:right w:val="nil"/>
            </w:tcBorders>
          </w:tcPr>
          <w:p w14:paraId="2E619B89" w14:textId="5E3CE98C" w:rsidR="00B82FFF" w:rsidRPr="00484ABA" w:rsidRDefault="00B82FFF" w:rsidP="00484ABA">
            <w:pPr>
              <w:spacing w:after="160" w:line="259" w:lineRule="auto"/>
              <w:rPr>
                <w:sz w:val="24"/>
              </w:rPr>
            </w:pPr>
            <w:r w:rsidRPr="00484ABA">
              <w:rPr>
                <w:sz w:val="24"/>
              </w:rPr>
              <w:t>Cost Type</w:t>
            </w:r>
          </w:p>
        </w:tc>
        <w:tc>
          <w:tcPr>
            <w:tcW w:w="1295" w:type="dxa"/>
            <w:tcBorders>
              <w:left w:val="nil"/>
              <w:bottom w:val="single" w:sz="4" w:space="0" w:color="auto"/>
              <w:right w:val="nil"/>
            </w:tcBorders>
          </w:tcPr>
          <w:p w14:paraId="11139404" w14:textId="7362BFB6" w:rsidR="00B82FFF" w:rsidRPr="00527F50" w:rsidRDefault="00B82FFF" w:rsidP="005006C9">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37221EA4" w14:textId="77777777" w:rsidR="00B82FFF" w:rsidRPr="00527F50" w:rsidRDefault="00B82FFF" w:rsidP="005006C9">
            <w:pPr>
              <w:spacing w:after="160" w:line="259" w:lineRule="auto"/>
              <w:jc w:val="center"/>
              <w:rPr>
                <w:i/>
                <w:iCs/>
                <w:sz w:val="24"/>
              </w:rPr>
            </w:pPr>
            <w:r w:rsidRPr="00527F50">
              <w:rPr>
                <w:i/>
                <w:iCs/>
                <w:sz w:val="24"/>
              </w:rPr>
              <w:t>± 95% CI</w:t>
            </w:r>
          </w:p>
        </w:tc>
      </w:tr>
      <w:tr w:rsidR="00B82FFF" w14:paraId="443E1DA9" w14:textId="77777777" w:rsidTr="00484ABA">
        <w:tc>
          <w:tcPr>
            <w:tcW w:w="2785" w:type="dxa"/>
            <w:tcBorders>
              <w:top w:val="nil"/>
              <w:left w:val="nil"/>
              <w:bottom w:val="nil"/>
              <w:right w:val="nil"/>
            </w:tcBorders>
          </w:tcPr>
          <w:p w14:paraId="758E3D67" w14:textId="0EBC4805" w:rsidR="00B82FFF" w:rsidRDefault="00B82FFF" w:rsidP="00484ABA">
            <w:pPr>
              <w:spacing w:after="160" w:line="259" w:lineRule="auto"/>
              <w:rPr>
                <w:sz w:val="24"/>
              </w:rPr>
            </w:pPr>
            <w:r>
              <w:rPr>
                <w:sz w:val="24"/>
              </w:rPr>
              <w:t>Alt Runs.</w:t>
            </w:r>
          </w:p>
        </w:tc>
        <w:tc>
          <w:tcPr>
            <w:tcW w:w="1295" w:type="dxa"/>
            <w:tcBorders>
              <w:top w:val="nil"/>
              <w:left w:val="nil"/>
              <w:bottom w:val="nil"/>
              <w:right w:val="nil"/>
            </w:tcBorders>
          </w:tcPr>
          <w:p w14:paraId="1E972583" w14:textId="7AEDEAD1" w:rsidR="00B82FFF" w:rsidRDefault="00B82FFF" w:rsidP="00484ABA">
            <w:pPr>
              <w:spacing w:after="160" w:line="259" w:lineRule="auto"/>
              <w:rPr>
                <w:sz w:val="24"/>
              </w:rPr>
            </w:pPr>
            <w:r>
              <w:rPr>
                <w:sz w:val="24"/>
              </w:rPr>
              <w:t>Local</w:t>
            </w:r>
          </w:p>
        </w:tc>
        <w:tc>
          <w:tcPr>
            <w:tcW w:w="1295" w:type="dxa"/>
            <w:tcBorders>
              <w:top w:val="nil"/>
              <w:left w:val="nil"/>
              <w:bottom w:val="nil"/>
              <w:right w:val="nil"/>
            </w:tcBorders>
          </w:tcPr>
          <w:p w14:paraId="6CD69D6A" w14:textId="45AD7572" w:rsidR="00B82FFF" w:rsidRDefault="00B82FFF" w:rsidP="00484ABA">
            <w:pPr>
              <w:spacing w:after="160" w:line="259" w:lineRule="auto"/>
              <w:jc w:val="center"/>
              <w:rPr>
                <w:sz w:val="24"/>
              </w:rPr>
            </w:pPr>
            <w:r>
              <w:rPr>
                <w:sz w:val="24"/>
              </w:rPr>
              <w:t>36.81</w:t>
            </w:r>
          </w:p>
        </w:tc>
        <w:tc>
          <w:tcPr>
            <w:tcW w:w="1870" w:type="dxa"/>
            <w:tcBorders>
              <w:top w:val="nil"/>
              <w:left w:val="nil"/>
              <w:bottom w:val="nil"/>
              <w:right w:val="nil"/>
            </w:tcBorders>
          </w:tcPr>
          <w:p w14:paraId="0061D53C" w14:textId="10BA18CE" w:rsidR="00B82FFF" w:rsidRDefault="00B82FFF" w:rsidP="00484ABA">
            <w:pPr>
              <w:spacing w:after="160" w:line="259" w:lineRule="auto"/>
              <w:jc w:val="center"/>
              <w:rPr>
                <w:sz w:val="24"/>
              </w:rPr>
            </w:pPr>
            <w:r>
              <w:rPr>
                <w:sz w:val="24"/>
              </w:rPr>
              <w:t>37.36</w:t>
            </w:r>
          </w:p>
        </w:tc>
      </w:tr>
      <w:tr w:rsidR="00B82FFF" w14:paraId="043187F2" w14:textId="77777777" w:rsidTr="005006C9">
        <w:tc>
          <w:tcPr>
            <w:tcW w:w="2785" w:type="dxa"/>
            <w:tcBorders>
              <w:top w:val="nil"/>
              <w:left w:val="nil"/>
              <w:bottom w:val="nil"/>
              <w:right w:val="nil"/>
            </w:tcBorders>
          </w:tcPr>
          <w:p w14:paraId="3FF56B42" w14:textId="6823B092" w:rsidR="00B82FFF" w:rsidRDefault="00B82FFF" w:rsidP="00484ABA">
            <w:pPr>
              <w:spacing w:after="160" w:line="259" w:lineRule="auto"/>
              <w:rPr>
                <w:sz w:val="24"/>
              </w:rPr>
            </w:pPr>
          </w:p>
        </w:tc>
        <w:tc>
          <w:tcPr>
            <w:tcW w:w="1295" w:type="dxa"/>
            <w:tcBorders>
              <w:top w:val="nil"/>
              <w:left w:val="nil"/>
              <w:bottom w:val="nil"/>
              <w:right w:val="nil"/>
            </w:tcBorders>
          </w:tcPr>
          <w:p w14:paraId="02418274" w14:textId="5307A207" w:rsidR="00B82FFF" w:rsidRDefault="00B82FFF" w:rsidP="00484ABA">
            <w:pPr>
              <w:spacing w:after="160" w:line="259" w:lineRule="auto"/>
              <w:rPr>
                <w:sz w:val="24"/>
              </w:rPr>
            </w:pPr>
            <w:r>
              <w:rPr>
                <w:sz w:val="24"/>
              </w:rPr>
              <w:t>Global</w:t>
            </w:r>
          </w:p>
        </w:tc>
        <w:tc>
          <w:tcPr>
            <w:tcW w:w="1295" w:type="dxa"/>
            <w:tcBorders>
              <w:top w:val="nil"/>
              <w:left w:val="nil"/>
              <w:bottom w:val="nil"/>
              <w:right w:val="nil"/>
            </w:tcBorders>
          </w:tcPr>
          <w:p w14:paraId="45209B78" w14:textId="63BAE5C8" w:rsidR="00B82FFF" w:rsidRDefault="00B82FFF" w:rsidP="00484ABA">
            <w:pPr>
              <w:spacing w:after="160" w:line="259" w:lineRule="auto"/>
              <w:jc w:val="center"/>
              <w:rPr>
                <w:sz w:val="24"/>
              </w:rPr>
            </w:pPr>
            <w:r>
              <w:rPr>
                <w:sz w:val="24"/>
              </w:rPr>
              <w:t>321.87</w:t>
            </w:r>
          </w:p>
        </w:tc>
        <w:tc>
          <w:tcPr>
            <w:tcW w:w="1870" w:type="dxa"/>
            <w:tcBorders>
              <w:top w:val="nil"/>
              <w:left w:val="nil"/>
              <w:bottom w:val="nil"/>
              <w:right w:val="nil"/>
            </w:tcBorders>
          </w:tcPr>
          <w:p w14:paraId="0EF911EE" w14:textId="04C8C54D" w:rsidR="00B82FFF" w:rsidRDefault="00B82FFF" w:rsidP="00484ABA">
            <w:pPr>
              <w:spacing w:after="160" w:line="259" w:lineRule="auto"/>
              <w:jc w:val="center"/>
              <w:rPr>
                <w:sz w:val="24"/>
              </w:rPr>
            </w:pPr>
            <w:r>
              <w:rPr>
                <w:sz w:val="24"/>
              </w:rPr>
              <w:t>44.35</w:t>
            </w:r>
          </w:p>
        </w:tc>
      </w:tr>
      <w:tr w:rsidR="00B82FFF" w14:paraId="1EADCAD4" w14:textId="77777777" w:rsidTr="00484ABA">
        <w:tc>
          <w:tcPr>
            <w:tcW w:w="2785" w:type="dxa"/>
            <w:tcBorders>
              <w:top w:val="nil"/>
              <w:left w:val="nil"/>
              <w:bottom w:val="nil"/>
              <w:right w:val="nil"/>
            </w:tcBorders>
          </w:tcPr>
          <w:p w14:paraId="525D47AF" w14:textId="0D8252B6" w:rsidR="00B82FFF" w:rsidRDefault="00B82FFF" w:rsidP="00484ABA">
            <w:pPr>
              <w:spacing w:after="160" w:line="259" w:lineRule="auto"/>
              <w:rPr>
                <w:sz w:val="24"/>
              </w:rPr>
            </w:pPr>
            <w:r>
              <w:rPr>
                <w:sz w:val="24"/>
              </w:rPr>
              <w:t>Random</w:t>
            </w:r>
          </w:p>
        </w:tc>
        <w:tc>
          <w:tcPr>
            <w:tcW w:w="1295" w:type="dxa"/>
            <w:tcBorders>
              <w:top w:val="nil"/>
              <w:left w:val="nil"/>
              <w:bottom w:val="nil"/>
              <w:right w:val="nil"/>
            </w:tcBorders>
          </w:tcPr>
          <w:p w14:paraId="0D5409AB" w14:textId="14EBC9C8" w:rsidR="00B82FFF" w:rsidRDefault="00B82FFF" w:rsidP="00484ABA">
            <w:pPr>
              <w:spacing w:after="160" w:line="259" w:lineRule="auto"/>
              <w:rPr>
                <w:sz w:val="24"/>
              </w:rPr>
            </w:pPr>
            <w:r>
              <w:rPr>
                <w:sz w:val="24"/>
              </w:rPr>
              <w:t>Local</w:t>
            </w:r>
          </w:p>
        </w:tc>
        <w:tc>
          <w:tcPr>
            <w:tcW w:w="1295" w:type="dxa"/>
            <w:tcBorders>
              <w:top w:val="nil"/>
              <w:left w:val="nil"/>
              <w:bottom w:val="nil"/>
              <w:right w:val="nil"/>
            </w:tcBorders>
          </w:tcPr>
          <w:p w14:paraId="5F93EA40" w14:textId="766DBD24" w:rsidR="00B82FFF" w:rsidRDefault="00B82FFF" w:rsidP="00484ABA">
            <w:pPr>
              <w:spacing w:after="160" w:line="259" w:lineRule="auto"/>
              <w:jc w:val="center"/>
              <w:rPr>
                <w:sz w:val="24"/>
              </w:rPr>
            </w:pPr>
            <w:r>
              <w:rPr>
                <w:sz w:val="24"/>
              </w:rPr>
              <w:t>-4.83</w:t>
            </w:r>
          </w:p>
        </w:tc>
        <w:tc>
          <w:tcPr>
            <w:tcW w:w="1870" w:type="dxa"/>
            <w:tcBorders>
              <w:top w:val="nil"/>
              <w:left w:val="nil"/>
              <w:bottom w:val="nil"/>
              <w:right w:val="nil"/>
            </w:tcBorders>
          </w:tcPr>
          <w:p w14:paraId="488E85BF" w14:textId="24474739" w:rsidR="00B82FFF" w:rsidRDefault="00B82FFF" w:rsidP="00484ABA">
            <w:pPr>
              <w:spacing w:after="160" w:line="259" w:lineRule="auto"/>
              <w:jc w:val="center"/>
              <w:rPr>
                <w:sz w:val="24"/>
              </w:rPr>
            </w:pPr>
            <w:r>
              <w:rPr>
                <w:sz w:val="24"/>
              </w:rPr>
              <w:t>28.42</w:t>
            </w:r>
          </w:p>
        </w:tc>
      </w:tr>
      <w:tr w:rsidR="00B82FFF" w14:paraId="5560DBF3" w14:textId="77777777" w:rsidTr="00484ABA">
        <w:tc>
          <w:tcPr>
            <w:tcW w:w="2785" w:type="dxa"/>
            <w:tcBorders>
              <w:top w:val="nil"/>
              <w:left w:val="nil"/>
              <w:bottom w:val="single" w:sz="4" w:space="0" w:color="auto"/>
              <w:right w:val="nil"/>
            </w:tcBorders>
          </w:tcPr>
          <w:p w14:paraId="300E758A" w14:textId="42764E70" w:rsidR="00B82FFF" w:rsidRDefault="00B82FFF" w:rsidP="00484ABA">
            <w:pPr>
              <w:spacing w:after="160" w:line="259" w:lineRule="auto"/>
              <w:rPr>
                <w:sz w:val="24"/>
              </w:rPr>
            </w:pPr>
            <w:r>
              <w:rPr>
                <w:sz w:val="24"/>
              </w:rPr>
              <w:t xml:space="preserve"> </w:t>
            </w:r>
          </w:p>
        </w:tc>
        <w:tc>
          <w:tcPr>
            <w:tcW w:w="1295" w:type="dxa"/>
            <w:tcBorders>
              <w:top w:val="nil"/>
              <w:left w:val="nil"/>
              <w:bottom w:val="single" w:sz="4" w:space="0" w:color="auto"/>
              <w:right w:val="nil"/>
            </w:tcBorders>
          </w:tcPr>
          <w:p w14:paraId="647D0F29" w14:textId="34A63200" w:rsidR="00B82FFF" w:rsidRDefault="00B82FFF" w:rsidP="00484ABA">
            <w:pPr>
              <w:spacing w:after="160" w:line="259" w:lineRule="auto"/>
              <w:rPr>
                <w:sz w:val="24"/>
              </w:rPr>
            </w:pPr>
            <w:r>
              <w:rPr>
                <w:sz w:val="24"/>
              </w:rPr>
              <w:t>Global</w:t>
            </w:r>
          </w:p>
        </w:tc>
        <w:tc>
          <w:tcPr>
            <w:tcW w:w="1295" w:type="dxa"/>
            <w:tcBorders>
              <w:top w:val="nil"/>
              <w:left w:val="nil"/>
              <w:bottom w:val="single" w:sz="4" w:space="0" w:color="auto"/>
              <w:right w:val="nil"/>
            </w:tcBorders>
          </w:tcPr>
          <w:p w14:paraId="35C0005B" w14:textId="1F42A279" w:rsidR="00B82FFF" w:rsidRDefault="00B82FFF" w:rsidP="00484ABA">
            <w:pPr>
              <w:spacing w:after="160" w:line="259" w:lineRule="auto"/>
              <w:jc w:val="center"/>
              <w:rPr>
                <w:sz w:val="24"/>
              </w:rPr>
            </w:pPr>
            <w:r>
              <w:rPr>
                <w:sz w:val="24"/>
              </w:rPr>
              <w:t>283.04</w:t>
            </w:r>
          </w:p>
        </w:tc>
        <w:tc>
          <w:tcPr>
            <w:tcW w:w="1870" w:type="dxa"/>
            <w:tcBorders>
              <w:top w:val="nil"/>
              <w:left w:val="nil"/>
              <w:bottom w:val="single" w:sz="4" w:space="0" w:color="auto"/>
              <w:right w:val="nil"/>
            </w:tcBorders>
          </w:tcPr>
          <w:p w14:paraId="21DA7901" w14:textId="1AFD7E3D" w:rsidR="00B82FFF" w:rsidRDefault="00B82FFF" w:rsidP="00484ABA">
            <w:pPr>
              <w:spacing w:after="160" w:line="259" w:lineRule="auto"/>
              <w:jc w:val="center"/>
              <w:rPr>
                <w:sz w:val="24"/>
              </w:rPr>
            </w:pPr>
            <w:r>
              <w:rPr>
                <w:sz w:val="24"/>
              </w:rPr>
              <w:t>36.00</w:t>
            </w:r>
          </w:p>
        </w:tc>
      </w:tr>
    </w:tbl>
    <w:p w14:paraId="63F5856E" w14:textId="77777777" w:rsidR="00551675" w:rsidRDefault="00551675">
      <w:pPr>
        <w:spacing w:after="160" w:line="259" w:lineRule="auto"/>
        <w:rPr>
          <w:sz w:val="24"/>
          <w:highlight w:val="green"/>
        </w:rPr>
      </w:pPr>
    </w:p>
    <w:p w14:paraId="4D13CDDB" w14:textId="77777777" w:rsidR="00551675" w:rsidRDefault="00551675">
      <w:pPr>
        <w:spacing w:after="160" w:line="259" w:lineRule="auto"/>
        <w:rPr>
          <w:sz w:val="24"/>
          <w:highlight w:val="green"/>
        </w:rPr>
      </w:pPr>
      <w:r>
        <w:rPr>
          <w:sz w:val="24"/>
          <w:highlight w:val="green"/>
        </w:rPr>
        <w:br w:type="page"/>
      </w:r>
    </w:p>
    <w:p w14:paraId="292A6B0F" w14:textId="48ACED09" w:rsidR="00D71928" w:rsidRDefault="009E46F3">
      <w:pPr>
        <w:spacing w:after="160" w:line="259" w:lineRule="auto"/>
        <w:rPr>
          <w:noProof/>
          <w:sz w:val="24"/>
        </w:rPr>
      </w:pPr>
      <w:r>
        <w:rPr>
          <w:noProof/>
        </w:rPr>
        <w:lastRenderedPageBreak/>
        <mc:AlternateContent>
          <mc:Choice Requires="wps">
            <w:drawing>
              <wp:anchor distT="0" distB="0" distL="114300" distR="114300" simplePos="0" relativeHeight="251661312" behindDoc="0" locked="0" layoutInCell="1" allowOverlap="1" wp14:anchorId="06CEF0C4" wp14:editId="2D66EAB3">
                <wp:simplePos x="0" y="0"/>
                <wp:positionH relativeFrom="column">
                  <wp:posOffset>4730750</wp:posOffset>
                </wp:positionH>
                <wp:positionV relativeFrom="paragraph">
                  <wp:posOffset>1866900</wp:posOffset>
                </wp:positionV>
                <wp:extent cx="0" cy="588645"/>
                <wp:effectExtent l="76200" t="0" r="76200" b="40005"/>
                <wp:wrapNone/>
                <wp:docPr id="14"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8645"/>
                        </a:xfrm>
                        <a:prstGeom prst="straightConnector1">
                          <a:avLst/>
                        </a:prstGeom>
                        <a:noFill/>
                        <a:ln w="76200" cap="flat" cmpd="sng" algn="ctr">
                          <a:solidFill>
                            <a:sysClr val="windowText" lastClr="000000"/>
                          </a:solidFill>
                          <a:prstDash val="solid"/>
                          <a:miter lim="800000"/>
                          <a:tailEnd type="triangle"/>
                        </a:ln>
                        <a:effectLst/>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1553BB70" id="_x0000_t32" coordsize="21600,21600" o:spt="32" o:oned="t" path="m,l21600,21600e" filled="f">
                <v:path arrowok="t" fillok="f" o:connecttype="none"/>
                <o:lock v:ext="edit" shapetype="t"/>
              </v:shapetype>
              <v:shape id="Straight Arrow Connector 2" o:spid="_x0000_s1026" type="#_x0000_t32" style="position:absolute;margin-left:372.5pt;margin-top:147pt;width:0;height:46.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" strokecolor="windowText" strokeweight="6pt">
                <v:stroke endarrow="block" joinstyle="miter"/>
                <o:lock v:ext="edit" shapetype="f"/>
              </v:shape>
            </w:pict>
          </mc:Fallback>
        </mc:AlternateContent>
      </w:r>
      <w:r>
        <w:rPr>
          <w:noProof/>
        </w:rPr>
        <mc:AlternateContent>
          <mc:Choice Requires="wps">
            <w:drawing>
              <wp:anchor distT="0" distB="0" distL="114300" distR="114300" simplePos="0" relativeHeight="251659264" behindDoc="0" locked="0" layoutInCell="1" allowOverlap="1" wp14:anchorId="3FA87C83" wp14:editId="73461381">
                <wp:simplePos x="0" y="0"/>
                <wp:positionH relativeFrom="column">
                  <wp:posOffset>1250950</wp:posOffset>
                </wp:positionH>
                <wp:positionV relativeFrom="paragraph">
                  <wp:posOffset>1886585</wp:posOffset>
                </wp:positionV>
                <wp:extent cx="0" cy="588818"/>
                <wp:effectExtent l="76200" t="0" r="76200" b="40005"/>
                <wp:wrapNone/>
                <wp:docPr id="1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8818"/>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A500B4A" id="Straight Arrow Connector 2" o:spid="_x0000_s1026" type="#_x0000_t32" style="position:absolute;margin-left:98.5pt;margin-top:148.55pt;width:0;height:46.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" strokecolor="black [3213]" strokeweight="6pt">
                <v:stroke endarrow="block" joinstyle="miter"/>
                <o:lock v:ext="edit" shapetype="f"/>
              </v:shape>
            </w:pict>
          </mc:Fallback>
        </mc:AlternateContent>
      </w:r>
      <w:r w:rsidR="00732D9D" w:rsidRPr="00D71928">
        <w:rPr>
          <w:noProof/>
          <w:sz w:val="24"/>
        </w:rPr>
        <w:drawing>
          <wp:inline distT="0" distB="0" distL="0" distR="0" wp14:anchorId="27AEB019" wp14:editId="7B1EACEB">
            <wp:extent cx="2518626" cy="1888969"/>
            <wp:effectExtent l="19050" t="19050" r="1524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518626" cy="1888969"/>
                    </a:xfrm>
                    <a:prstGeom prst="rect">
                      <a:avLst/>
                    </a:prstGeom>
                    <a:noFill/>
                    <a:ln>
                      <a:solidFill>
                        <a:schemeClr val="tx1"/>
                      </a:solidFill>
                    </a:ln>
                  </pic:spPr>
                </pic:pic>
              </a:graphicData>
            </a:graphic>
          </wp:inline>
        </w:drawing>
      </w:r>
      <w:r w:rsidR="00D71928" w:rsidRPr="00D71928">
        <w:rPr>
          <w:noProof/>
          <w:sz w:val="24"/>
        </w:rPr>
        <w:t xml:space="preserve">                 </w:t>
      </w:r>
      <w:r w:rsidR="00D71928">
        <w:rPr>
          <w:noProof/>
          <w:sz w:val="24"/>
        </w:rPr>
        <w:t xml:space="preserve">     </w:t>
      </w:r>
      <w:r w:rsidR="00732D9D" w:rsidRPr="00D71928">
        <w:rPr>
          <w:noProof/>
          <w:sz w:val="24"/>
        </w:rPr>
        <w:drawing>
          <wp:inline distT="0" distB="0" distL="0" distR="0" wp14:anchorId="085B5DE0" wp14:editId="4D4B17AE">
            <wp:extent cx="2518625" cy="1888969"/>
            <wp:effectExtent l="19050" t="19050" r="1524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518625" cy="1888969"/>
                    </a:xfrm>
                    <a:prstGeom prst="rect">
                      <a:avLst/>
                    </a:prstGeom>
                    <a:noFill/>
                    <a:ln>
                      <a:solidFill>
                        <a:schemeClr val="tx1"/>
                      </a:solidFill>
                    </a:ln>
                  </pic:spPr>
                </pic:pic>
              </a:graphicData>
            </a:graphic>
          </wp:inline>
        </w:drawing>
      </w:r>
    </w:p>
    <w:p w14:paraId="4B437033" w14:textId="54E3ABB3" w:rsidR="00D71928" w:rsidRDefault="00D71928">
      <w:pPr>
        <w:spacing w:after="160" w:line="259" w:lineRule="auto"/>
        <w:rPr>
          <w:noProof/>
          <w:sz w:val="24"/>
        </w:rPr>
      </w:pPr>
    </w:p>
    <w:p w14:paraId="025874DD" w14:textId="1F1FE272" w:rsidR="00983280" w:rsidRDefault="009E46F3">
      <w:pPr>
        <w:spacing w:after="160" w:line="259" w:lineRule="auto"/>
        <w:rPr>
          <w:noProof/>
          <w:sz w:val="24"/>
        </w:rPr>
      </w:pPr>
      <w:r>
        <w:rPr>
          <w:noProof/>
        </w:rPr>
        <mc:AlternateContent>
          <mc:Choice Requires="wps">
            <w:drawing>
              <wp:anchor distT="0" distB="0" distL="114300" distR="114300" simplePos="0" relativeHeight="251663360" behindDoc="0" locked="0" layoutInCell="1" allowOverlap="1" wp14:anchorId="751C8227" wp14:editId="7A5403C6">
                <wp:simplePos x="0" y="0"/>
                <wp:positionH relativeFrom="column">
                  <wp:posOffset>1270000</wp:posOffset>
                </wp:positionH>
                <wp:positionV relativeFrom="paragraph">
                  <wp:posOffset>1847215</wp:posOffset>
                </wp:positionV>
                <wp:extent cx="0" cy="588818"/>
                <wp:effectExtent l="76200" t="0" r="76200" b="40005"/>
                <wp:wrapNone/>
                <wp:docPr id="15"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8818"/>
                        </a:xfrm>
                        <a:prstGeom prst="straightConnector1">
                          <a:avLst/>
                        </a:prstGeom>
                        <a:noFill/>
                        <a:ln w="76200" cap="flat" cmpd="sng" algn="ctr">
                          <a:solidFill>
                            <a:sysClr val="windowText" lastClr="000000"/>
                          </a:solidFill>
                          <a:prstDash val="solid"/>
                          <a:miter lim="800000"/>
                          <a:tailEnd type="triangle"/>
                        </a:ln>
                        <a:effectLst/>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D4C0510" id="Straight Arrow Connector 2" o:spid="_x0000_s1026" type="#_x0000_t32" style="position:absolute;margin-left:100pt;margin-top:145.45pt;width:0;height:46.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" strokecolor="windowText" strokeweight="6pt">
                <v:stroke endarrow="block" joinstyle="miter"/>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077433C5" wp14:editId="25C7A77E">
                <wp:simplePos x="0" y="0"/>
                <wp:positionH relativeFrom="column">
                  <wp:posOffset>4743450</wp:posOffset>
                </wp:positionH>
                <wp:positionV relativeFrom="paragraph">
                  <wp:posOffset>1847215</wp:posOffset>
                </wp:positionV>
                <wp:extent cx="0" cy="588818"/>
                <wp:effectExtent l="76200" t="0" r="76200" b="40005"/>
                <wp:wrapNone/>
                <wp:docPr id="16"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8818"/>
                        </a:xfrm>
                        <a:prstGeom prst="straightConnector1">
                          <a:avLst/>
                        </a:prstGeom>
                        <a:noFill/>
                        <a:ln w="76200" cap="flat" cmpd="sng" algn="ctr">
                          <a:solidFill>
                            <a:sysClr val="windowText" lastClr="000000"/>
                          </a:solidFill>
                          <a:prstDash val="solid"/>
                          <a:miter lim="800000"/>
                          <a:tailEnd type="triangle"/>
                        </a:ln>
                        <a:effectLst/>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006F98E" id="Straight Arrow Connector 2" o:spid="_x0000_s1026" type="#_x0000_t32" style="position:absolute;margin-left:373.5pt;margin-top:145.45pt;width:0;height:46.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" strokecolor="windowText" strokeweight="6pt">
                <v:stroke endarrow="block" joinstyle="miter"/>
                <o:lock v:ext="edit" shapetype="f"/>
              </v:shape>
            </w:pict>
          </mc:Fallback>
        </mc:AlternateContent>
      </w:r>
      <w:r w:rsidR="00D71928" w:rsidRPr="00D71928">
        <w:rPr>
          <w:noProof/>
          <w:sz w:val="24"/>
        </w:rPr>
        <w:drawing>
          <wp:inline distT="0" distB="0" distL="0" distR="0" wp14:anchorId="365D5269" wp14:editId="1A107477">
            <wp:extent cx="2518626" cy="1888969"/>
            <wp:effectExtent l="19050" t="19050" r="1524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518626" cy="1888969"/>
                    </a:xfrm>
                    <a:prstGeom prst="rect">
                      <a:avLst/>
                    </a:prstGeom>
                    <a:noFill/>
                    <a:ln>
                      <a:solidFill>
                        <a:schemeClr val="tx1"/>
                      </a:solidFill>
                    </a:ln>
                  </pic:spPr>
                </pic:pic>
              </a:graphicData>
            </a:graphic>
          </wp:inline>
        </w:drawing>
      </w:r>
      <w:r w:rsidR="00E90F14">
        <w:rPr>
          <w:noProof/>
          <w:sz w:val="24"/>
        </w:rPr>
        <w:t xml:space="preserve">                       </w:t>
      </w:r>
      <w:r w:rsidR="00E90F14">
        <w:rPr>
          <w:noProof/>
          <w:sz w:val="24"/>
        </w:rPr>
        <w:drawing>
          <wp:inline distT="0" distB="0" distL="0" distR="0" wp14:anchorId="520967FD" wp14:editId="0A3A8002">
            <wp:extent cx="2502059" cy="1884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502059" cy="1884045"/>
                    </a:xfrm>
                    <a:prstGeom prst="rect">
                      <a:avLst/>
                    </a:prstGeom>
                    <a:noFill/>
                  </pic:spPr>
                </pic:pic>
              </a:graphicData>
            </a:graphic>
          </wp:inline>
        </w:drawing>
      </w:r>
    </w:p>
    <w:p w14:paraId="026228F0" w14:textId="037DB153" w:rsidR="00D41520" w:rsidRPr="00D71928" w:rsidRDefault="00D41520">
      <w:pPr>
        <w:spacing w:after="160" w:line="259" w:lineRule="auto"/>
        <w:rPr>
          <w:noProof/>
          <w:sz w:val="24"/>
        </w:rPr>
      </w:pPr>
    </w:p>
    <w:p w14:paraId="43188945" w14:textId="0625BD94" w:rsidR="00F41AA0" w:rsidRDefault="00E90F14">
      <w:pPr>
        <w:spacing w:after="160" w:line="259" w:lineRule="auto"/>
        <w:rPr>
          <w:sz w:val="24"/>
          <w:highlight w:val="green"/>
        </w:rPr>
      </w:pPr>
      <w:r w:rsidRPr="00D71928">
        <w:rPr>
          <w:noProof/>
          <w:sz w:val="24"/>
        </w:rPr>
        <w:drawing>
          <wp:inline distT="0" distB="0" distL="0" distR="0" wp14:anchorId="33E0E003" wp14:editId="0F4439CA">
            <wp:extent cx="2518625" cy="1888969"/>
            <wp:effectExtent l="19050" t="19050" r="1524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518625" cy="1888969"/>
                    </a:xfrm>
                    <a:prstGeom prst="rect">
                      <a:avLst/>
                    </a:prstGeom>
                    <a:noFill/>
                    <a:ln>
                      <a:solidFill>
                        <a:schemeClr val="tx1"/>
                      </a:solidFill>
                    </a:ln>
                  </pic:spPr>
                </pic:pic>
              </a:graphicData>
            </a:graphic>
          </wp:inline>
        </w:drawing>
      </w:r>
      <w:r>
        <w:rPr>
          <w:noProof/>
          <w:sz w:val="24"/>
        </w:rPr>
        <w:t xml:space="preserve">                      </w:t>
      </w:r>
      <w:r w:rsidRPr="00D71928">
        <w:rPr>
          <w:noProof/>
          <w:sz w:val="24"/>
        </w:rPr>
        <w:drawing>
          <wp:inline distT="0" distB="0" distL="0" distR="0" wp14:anchorId="327C2350" wp14:editId="616B9296">
            <wp:extent cx="2518625" cy="1888969"/>
            <wp:effectExtent l="19050" t="19050" r="15240"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518625" cy="1888969"/>
                    </a:xfrm>
                    <a:prstGeom prst="rect">
                      <a:avLst/>
                    </a:prstGeom>
                    <a:noFill/>
                    <a:ln>
                      <a:solidFill>
                        <a:schemeClr val="tx1"/>
                      </a:solidFill>
                    </a:ln>
                  </pic:spPr>
                </pic:pic>
              </a:graphicData>
            </a:graphic>
          </wp:inline>
        </w:drawing>
      </w:r>
    </w:p>
    <w:p w14:paraId="1C8B8ADA" w14:textId="52D2F304" w:rsidR="00A319AF" w:rsidRPr="00AD0882" w:rsidRDefault="00F41AA0">
      <w:pPr>
        <w:spacing w:after="160" w:line="259" w:lineRule="auto"/>
        <w:rPr>
          <w:sz w:val="24"/>
        </w:rPr>
      </w:pPr>
      <w:r w:rsidRPr="001B05E1">
        <w:rPr>
          <w:i/>
          <w:iCs/>
          <w:color w:val="0070C0"/>
          <w:sz w:val="24"/>
        </w:rPr>
        <w:t>Figure 1</w:t>
      </w:r>
      <w:r w:rsidRPr="001B05E1">
        <w:rPr>
          <w:color w:val="0070C0"/>
          <w:sz w:val="24"/>
        </w:rPr>
        <w:t>.</w:t>
      </w:r>
      <w:r w:rsidR="0082636D" w:rsidRPr="001B05E1">
        <w:rPr>
          <w:color w:val="0070C0"/>
          <w:sz w:val="24"/>
        </w:rPr>
        <w:t xml:space="preserve"> </w:t>
      </w:r>
      <w:r w:rsidR="00E90F14" w:rsidRPr="001B05E1">
        <w:rPr>
          <w:color w:val="0070C0"/>
          <w:sz w:val="24"/>
        </w:rPr>
        <w:t>Time course</w:t>
      </w:r>
      <w:r w:rsidR="0082636D" w:rsidRPr="001B05E1">
        <w:rPr>
          <w:color w:val="0070C0"/>
          <w:sz w:val="24"/>
        </w:rPr>
        <w:t xml:space="preserve"> for pure block</w:t>
      </w:r>
      <w:r w:rsidR="00E90F14" w:rsidRPr="001B05E1">
        <w:rPr>
          <w:color w:val="0070C0"/>
          <w:sz w:val="24"/>
        </w:rPr>
        <w:t xml:space="preserve"> trials</w:t>
      </w:r>
      <w:r w:rsidR="0082636D" w:rsidRPr="001B05E1">
        <w:rPr>
          <w:color w:val="0070C0"/>
          <w:sz w:val="24"/>
        </w:rPr>
        <w:t xml:space="preserve"> (</w:t>
      </w:r>
      <w:r w:rsidR="00E90F14" w:rsidRPr="001B05E1">
        <w:rPr>
          <w:color w:val="0070C0"/>
          <w:sz w:val="24"/>
        </w:rPr>
        <w:t>left</w:t>
      </w:r>
      <w:r w:rsidR="0082636D" w:rsidRPr="001B05E1">
        <w:rPr>
          <w:color w:val="0070C0"/>
          <w:sz w:val="24"/>
        </w:rPr>
        <w:t>) and switch block</w:t>
      </w:r>
      <w:r w:rsidR="00E90F14" w:rsidRPr="001B05E1">
        <w:rPr>
          <w:color w:val="0070C0"/>
          <w:sz w:val="24"/>
        </w:rPr>
        <w:t xml:space="preserve"> trials </w:t>
      </w:r>
      <w:r w:rsidR="0082636D" w:rsidRPr="001B05E1">
        <w:rPr>
          <w:color w:val="0070C0"/>
          <w:sz w:val="24"/>
        </w:rPr>
        <w:t>(</w:t>
      </w:r>
      <w:r w:rsidR="00E90F14" w:rsidRPr="001B05E1">
        <w:rPr>
          <w:color w:val="0070C0"/>
          <w:sz w:val="24"/>
        </w:rPr>
        <w:t>right</w:t>
      </w:r>
      <w:r w:rsidR="0082636D" w:rsidRPr="001B05E1">
        <w:rPr>
          <w:color w:val="0070C0"/>
          <w:sz w:val="24"/>
        </w:rPr>
        <w:t xml:space="preserve">). </w:t>
      </w:r>
      <w:r w:rsidR="00AD0882" w:rsidRPr="001B05E1">
        <w:rPr>
          <w:color w:val="0070C0"/>
          <w:sz w:val="24"/>
        </w:rPr>
        <w:t xml:space="preserve">Each trial was separated by a 500 </w:t>
      </w:r>
      <w:proofErr w:type="spellStart"/>
      <w:r w:rsidR="00AD0882" w:rsidRPr="001B05E1">
        <w:rPr>
          <w:color w:val="0070C0"/>
          <w:sz w:val="24"/>
        </w:rPr>
        <w:t>ms</w:t>
      </w:r>
      <w:proofErr w:type="spellEnd"/>
      <w:r w:rsidR="00AD0882" w:rsidRPr="001B05E1">
        <w:rPr>
          <w:color w:val="0070C0"/>
          <w:sz w:val="24"/>
        </w:rPr>
        <w:t xml:space="preserve"> intertrial delay</w:t>
      </w:r>
      <w:r w:rsidR="001B05E1" w:rsidRPr="001B05E1">
        <w:rPr>
          <w:color w:val="0070C0"/>
          <w:sz w:val="24"/>
        </w:rPr>
        <w:t xml:space="preserve"> in which participants viewed a blank screen</w:t>
      </w:r>
      <w:r w:rsidR="00E90F14" w:rsidRPr="001B05E1">
        <w:rPr>
          <w:color w:val="0070C0"/>
          <w:sz w:val="24"/>
        </w:rPr>
        <w:t xml:space="preserve"> (middle panels).</w:t>
      </w:r>
      <w:r w:rsidR="009E46F3" w:rsidRPr="001B05E1">
        <w:rPr>
          <w:noProof/>
          <w:color w:val="0070C0"/>
        </w:rPr>
        <w:t xml:space="preserve"> </w:t>
      </w:r>
      <w:r w:rsidR="00A319AF" w:rsidRPr="00AD0882">
        <w:rPr>
          <w:sz w:val="24"/>
        </w:rPr>
        <w:br w:type="page"/>
      </w:r>
    </w:p>
    <w:p w14:paraId="2B89F740" w14:textId="49C9D807" w:rsidR="0039079F" w:rsidRDefault="0039079F" w:rsidP="000532FB">
      <w:pPr>
        <w:contextualSpacing/>
        <w:jc w:val="center"/>
        <w:rPr>
          <w:sz w:val="24"/>
        </w:rPr>
      </w:pPr>
      <w:r>
        <w:rPr>
          <w:noProof/>
        </w:rPr>
        <w:lastRenderedPageBreak/>
        <w:drawing>
          <wp:inline distT="0" distB="0" distL="0" distR="0" wp14:anchorId="6602C3C0" wp14:editId="270B3135">
            <wp:extent cx="6217894"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7150F8" w14:textId="7B6ACACC" w:rsidR="0039079F" w:rsidRDefault="0039079F" w:rsidP="0039079F">
      <w:pPr>
        <w:rPr>
          <w:sz w:val="24"/>
          <w:szCs w:val="24"/>
        </w:rPr>
      </w:pPr>
      <w:r w:rsidRPr="0039079F">
        <w:rPr>
          <w:i/>
          <w:iCs/>
          <w:sz w:val="24"/>
          <w:szCs w:val="24"/>
        </w:rPr>
        <w:t xml:space="preserve">Figure </w:t>
      </w:r>
      <w:r w:rsidR="00551675">
        <w:rPr>
          <w:i/>
          <w:iCs/>
          <w:sz w:val="24"/>
          <w:szCs w:val="24"/>
        </w:rPr>
        <w:t>2</w:t>
      </w:r>
      <w:r w:rsidRPr="0039079F">
        <w:rPr>
          <w:sz w:val="24"/>
          <w:szCs w:val="24"/>
        </w:rPr>
        <w:t xml:space="preserve">. Mean RT </w:t>
      </w:r>
      <w:proofErr w:type="spellStart"/>
      <w:r w:rsidRPr="0039079F">
        <w:rPr>
          <w:sz w:val="24"/>
          <w:szCs w:val="24"/>
        </w:rPr>
        <w:t>Vincentile</w:t>
      </w:r>
      <w:proofErr w:type="spellEnd"/>
      <w:r w:rsidRPr="0039079F">
        <w:rPr>
          <w:sz w:val="24"/>
          <w:szCs w:val="24"/>
        </w:rPr>
        <w:t xml:space="preserve"> bin data points for pure, non</w:t>
      </w:r>
      <w:r>
        <w:rPr>
          <w:sz w:val="24"/>
          <w:szCs w:val="24"/>
        </w:rPr>
        <w:t>-</w:t>
      </w:r>
      <w:r w:rsidRPr="0039079F">
        <w:rPr>
          <w:sz w:val="24"/>
          <w:szCs w:val="24"/>
        </w:rPr>
        <w:t>switch, and switch trials.</w:t>
      </w:r>
      <w:r>
        <w:rPr>
          <w:sz w:val="24"/>
          <w:szCs w:val="24"/>
        </w:rPr>
        <w:t xml:space="preserve"> Switch and non-switch trials are split by alternating runs and random presentation sequences. Bars denote 95% </w:t>
      </w:r>
      <w:r w:rsidRPr="000532FB">
        <w:rPr>
          <w:i/>
          <w:iCs/>
          <w:sz w:val="24"/>
          <w:szCs w:val="24"/>
        </w:rPr>
        <w:t>CI</w:t>
      </w:r>
      <w:r w:rsidR="000532FB">
        <w:rPr>
          <w:sz w:val="24"/>
          <w:szCs w:val="24"/>
        </w:rPr>
        <w:t>.</w:t>
      </w:r>
    </w:p>
    <w:p w14:paraId="156BA976" w14:textId="68FF2CB9" w:rsidR="0039079F" w:rsidRDefault="0039079F" w:rsidP="000532FB">
      <w:pPr>
        <w:spacing w:after="160" w:line="259" w:lineRule="auto"/>
        <w:rPr>
          <w:sz w:val="24"/>
          <w:szCs w:val="24"/>
        </w:rPr>
      </w:pPr>
      <w:r>
        <w:rPr>
          <w:sz w:val="24"/>
          <w:szCs w:val="24"/>
        </w:rPr>
        <w:br w:type="page"/>
      </w:r>
    </w:p>
    <w:p w14:paraId="225E33A2" w14:textId="78D812A8" w:rsidR="0039079F" w:rsidRDefault="00745741" w:rsidP="00745741">
      <w:pPr>
        <w:rPr>
          <w:sz w:val="24"/>
          <w:szCs w:val="24"/>
        </w:rPr>
      </w:pPr>
      <w:r>
        <w:rPr>
          <w:noProof/>
        </w:rPr>
        <w:lastRenderedPageBreak/>
        <w:drawing>
          <wp:inline distT="0" distB="0" distL="0" distR="0" wp14:anchorId="290514E8" wp14:editId="778C6AA5">
            <wp:extent cx="5419725" cy="3827434"/>
            <wp:effectExtent l="0" t="0" r="0" b="1905"/>
            <wp:docPr id="4" name="Picture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22">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Pr>
          <w:sz w:val="24"/>
          <w:szCs w:val="24"/>
        </w:rPr>
        <w:br w:type="textWrapping" w:clear="all"/>
      </w:r>
    </w:p>
    <w:p w14:paraId="4AAD46B8" w14:textId="3E0F47A3" w:rsidR="000532FB" w:rsidRDefault="000532FB" w:rsidP="000532FB">
      <w:pPr>
        <w:rPr>
          <w:sz w:val="24"/>
          <w:szCs w:val="24"/>
        </w:rPr>
      </w:pPr>
      <w:r w:rsidRPr="0039079F">
        <w:rPr>
          <w:i/>
          <w:iCs/>
          <w:sz w:val="24"/>
          <w:szCs w:val="24"/>
        </w:rPr>
        <w:t xml:space="preserve">Figure </w:t>
      </w:r>
      <w:r w:rsidR="00551675">
        <w:rPr>
          <w:i/>
          <w:iCs/>
          <w:sz w:val="24"/>
          <w:szCs w:val="24"/>
        </w:rPr>
        <w:t>3</w:t>
      </w:r>
      <w:r w:rsidRPr="0039079F">
        <w:rPr>
          <w:sz w:val="24"/>
          <w:szCs w:val="24"/>
        </w:rPr>
        <w:t xml:space="preserve">. </w:t>
      </w:r>
      <w:r>
        <w:rPr>
          <w:sz w:val="24"/>
          <w:szCs w:val="24"/>
        </w:rPr>
        <w:t xml:space="preserve">Local and global </w:t>
      </w:r>
      <w:proofErr w:type="spellStart"/>
      <w:r>
        <w:rPr>
          <w:sz w:val="24"/>
          <w:szCs w:val="24"/>
        </w:rPr>
        <w:t>Vincentile</w:t>
      </w:r>
      <w:proofErr w:type="spellEnd"/>
      <w:r>
        <w:rPr>
          <w:sz w:val="24"/>
          <w:szCs w:val="24"/>
        </w:rPr>
        <w:t xml:space="preserve"> costs for alternating runs and random switching. Bars denote 95% </w:t>
      </w:r>
      <w:r w:rsidRPr="000532FB">
        <w:rPr>
          <w:i/>
          <w:iCs/>
          <w:sz w:val="24"/>
          <w:szCs w:val="24"/>
        </w:rPr>
        <w:t>CI</w:t>
      </w:r>
      <w:r>
        <w:rPr>
          <w:sz w:val="24"/>
          <w:szCs w:val="24"/>
        </w:rPr>
        <w:t>.</w:t>
      </w:r>
    </w:p>
    <w:p w14:paraId="22840E0A" w14:textId="251EB5EA" w:rsidR="0039079F" w:rsidRPr="0039079F" w:rsidRDefault="0039079F" w:rsidP="008D106A">
      <w:pPr>
        <w:spacing w:after="160" w:line="259" w:lineRule="auto"/>
        <w:rPr>
          <w:sz w:val="24"/>
          <w:szCs w:val="24"/>
        </w:rPr>
      </w:pPr>
    </w:p>
    <w:sectPr w:rsidR="0039079F" w:rsidRPr="0039079F"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2" w:author="Mark Huff" w:date="2022-10-17T14:50:00Z" w:initials="MH">
    <w:p w14:paraId="73F35D3F" w14:textId="77777777" w:rsidR="00C03FA8" w:rsidRDefault="00C03FA8" w:rsidP="00817809">
      <w:pPr>
        <w:pStyle w:val="CommentText"/>
      </w:pPr>
      <w:r>
        <w:rPr>
          <w:rStyle w:val="CommentReference"/>
        </w:rPr>
        <w:annotationRef/>
      </w:r>
      <w:r>
        <w:t>Not sure if this is needed? If you are trying to report observed power, just report this as .80 which is the default.</w:t>
      </w:r>
    </w:p>
  </w:comment>
  <w:comment w:id="113" w:author="Mark Huff" w:date="2022-10-17T14:57:00Z" w:initials="MH">
    <w:p w14:paraId="7CE2B84C" w14:textId="77777777" w:rsidR="002833A3" w:rsidRDefault="002833A3" w:rsidP="00FC69B0">
      <w:pPr>
        <w:pStyle w:val="CommentText"/>
      </w:pPr>
      <w:r>
        <w:rPr>
          <w:rStyle w:val="CommentReference"/>
        </w:rPr>
        <w:annotationRef/>
      </w:r>
      <w:r>
        <w:t>At times, these feel a little too forced.</w:t>
      </w:r>
    </w:p>
  </w:comment>
  <w:comment w:id="121" w:author="Mark Huff" w:date="2022-10-17T14:58:00Z" w:initials="MH">
    <w:p w14:paraId="5C1C5B42" w14:textId="581AFD59" w:rsidR="008A1B42" w:rsidRDefault="008A1B42" w:rsidP="0015798A">
      <w:pPr>
        <w:pStyle w:val="CommentText"/>
      </w:pPr>
      <w:r>
        <w:rPr>
          <w:rStyle w:val="CommentReference"/>
        </w:rPr>
        <w:annotationRef/>
      </w:r>
      <w:proofErr w:type="spellStart"/>
      <w:r>
        <w:t>Minear</w:t>
      </w:r>
      <w:proofErr w:type="spellEnd"/>
      <w:r>
        <w:t xml:space="preserve"> and Shah discrepancy?</w:t>
      </w:r>
    </w:p>
  </w:comment>
  <w:comment w:id="124" w:author="Nick Maxwell" w:date="2022-10-04T18:13:00Z" w:initials="NM">
    <w:p w14:paraId="5A99760F" w14:textId="3BC43638" w:rsidR="005006C9" w:rsidRDefault="005006C9" w:rsidP="005006C9">
      <w:pPr>
        <w:pStyle w:val="CommentText"/>
      </w:pPr>
      <w:r>
        <w:rPr>
          <w:rStyle w:val="CommentReference"/>
        </w:rPr>
        <w:annotationRef/>
      </w:r>
      <w:r>
        <w:t>Make sure to add in new references!</w:t>
      </w:r>
    </w:p>
  </w:comment>
  <w:comment w:id="125" w:author="Nick Maxwell" w:date="2022-10-04T18:34:00Z" w:initials="NM">
    <w:p w14:paraId="4EBBBC49" w14:textId="77777777" w:rsidR="005006C9" w:rsidRDefault="005006C9" w:rsidP="005006C9">
      <w:pPr>
        <w:pStyle w:val="CommentText"/>
      </w:pPr>
      <w:r>
        <w:rPr>
          <w:rStyle w:val="CommentReference"/>
        </w:rPr>
        <w:annotationRef/>
      </w:r>
      <w:r>
        <w:t>Not a typo (even though it really looks like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F35D3F" w15:done="0"/>
  <w15:commentEx w15:paraId="7CE2B84C" w15:done="0"/>
  <w15:commentEx w15:paraId="5C1C5B42" w15:done="0"/>
  <w15:commentEx w15:paraId="5A99760F" w15:done="0"/>
  <w15:commentEx w15:paraId="4EBBBC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86BFD" w16cex:dateUtc="2022-10-06T01:47:00Z"/>
  <w16cex:commentExtensible w16cex:durableId="26F7E785" w16cex:dateUtc="2022-10-17T19:39:00Z"/>
  <w16cex:commentExtensible w16cex:durableId="26E856ED" w16cex:dateUtc="2022-10-06T00:18:00Z"/>
  <w16cex:commentExtensible w16cex:durableId="26F7E80B" w16cex:dateUtc="2022-10-17T19:41:00Z"/>
  <w16cex:commentExtensible w16cex:durableId="26EF1C9A" w16cex:dateUtc="2022-10-11T03:35:00Z"/>
  <w16cex:commentExtensible w16cex:durableId="26F7E87D" w16cex:dateUtc="2022-10-17T19:43:00Z"/>
  <w16cex:commentExtensible w16cex:durableId="26F7E9BE" w16cex:dateUtc="2022-10-17T19:48:00Z"/>
  <w16cex:commentExtensible w16cex:durableId="26F7EA4E" w16cex:dateUtc="2022-10-17T19:50:00Z"/>
  <w16cex:commentExtensible w16cex:durableId="26E86E3A" w16cex:dateUtc="2022-10-06T01:57:00Z"/>
  <w16cex:commentExtensible w16cex:durableId="26F7EA64" w16cex:dateUtc="2022-10-17T19:51:00Z"/>
  <w16cex:commentExtensible w16cex:durableId="26F7EBED" w16cex:dateUtc="2022-10-17T19:57:00Z"/>
  <w16cex:commentExtensible w16cex:durableId="26E96297" w16cex:dateUtc="2022-10-06T19:20:00Z"/>
  <w16cex:commentExtensible w16cex:durableId="26E97F7B" w16cex:dateUtc="2022-10-06T21:23:00Z"/>
  <w16cex:commentExtensible w16cex:durableId="26F7EC63" w16cex:dateUtc="2022-10-17T19:59:00Z"/>
  <w16cex:commentExtensible w16cex:durableId="26F7EC31" w16cex:dateUtc="2022-10-17T19:58:00Z"/>
  <w16cex:commentExtensible w16cex:durableId="26E6F62C" w16cex:dateUtc="2022-10-04T23:13:00Z"/>
  <w16cex:commentExtensible w16cex:durableId="26E6FB40" w16cex:dateUtc="2022-10-04T23:34:00Z"/>
  <w16cex:commentExtensible w16cex:durableId="26E85456" w16cex:dateUtc="2022-10-06T0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F35D3F" w16cid:durableId="26F7EA4E"/>
  <w16cid:commentId w16cid:paraId="7CE2B84C" w16cid:durableId="26F7EBED"/>
  <w16cid:commentId w16cid:paraId="5C1C5B42" w16cid:durableId="26F7EC31"/>
  <w16cid:commentId w16cid:paraId="5A99760F" w16cid:durableId="26E6F62C"/>
  <w16cid:commentId w16cid:paraId="4EBBBC49" w16cid:durableId="26E6FB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6A5FD" w14:textId="77777777" w:rsidR="001C3A39" w:rsidRDefault="001C3A39" w:rsidP="006C0CFD">
      <w:r>
        <w:separator/>
      </w:r>
    </w:p>
  </w:endnote>
  <w:endnote w:type="continuationSeparator" w:id="0">
    <w:p w14:paraId="509E6E6F" w14:textId="77777777" w:rsidR="001C3A39" w:rsidRDefault="001C3A39"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25E30" w14:textId="77777777" w:rsidR="001C3A39" w:rsidRDefault="001C3A39" w:rsidP="006C0CFD">
      <w:r>
        <w:separator/>
      </w:r>
    </w:p>
  </w:footnote>
  <w:footnote w:type="continuationSeparator" w:id="0">
    <w:p w14:paraId="51930666" w14:textId="77777777" w:rsidR="001C3A39" w:rsidRDefault="001C3A39"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Huff">
    <w15:presenceInfo w15:providerId="Windows Live" w15:userId="1401e3e00133cd3c"/>
  </w15:person>
  <w15:person w15:author="Maxwell, Nicholas">
    <w15:presenceInfo w15:providerId="AD" w15:userId="S-1-5-21-1417001333-448539723-725345543-29146"/>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AD3"/>
    <w:rsid w:val="00012F9A"/>
    <w:rsid w:val="0001322D"/>
    <w:rsid w:val="0001381D"/>
    <w:rsid w:val="00014331"/>
    <w:rsid w:val="00015BC7"/>
    <w:rsid w:val="000168B8"/>
    <w:rsid w:val="00016FF9"/>
    <w:rsid w:val="00017C4E"/>
    <w:rsid w:val="00020320"/>
    <w:rsid w:val="000203E8"/>
    <w:rsid w:val="00022776"/>
    <w:rsid w:val="00022CDD"/>
    <w:rsid w:val="000254E3"/>
    <w:rsid w:val="000276F3"/>
    <w:rsid w:val="00030893"/>
    <w:rsid w:val="000317EA"/>
    <w:rsid w:val="00033409"/>
    <w:rsid w:val="0003350A"/>
    <w:rsid w:val="000337EE"/>
    <w:rsid w:val="00033CAC"/>
    <w:rsid w:val="00033FA9"/>
    <w:rsid w:val="00034AF0"/>
    <w:rsid w:val="00035E49"/>
    <w:rsid w:val="00035E61"/>
    <w:rsid w:val="00036FBA"/>
    <w:rsid w:val="00037BEC"/>
    <w:rsid w:val="00037E56"/>
    <w:rsid w:val="00041CBE"/>
    <w:rsid w:val="0004237D"/>
    <w:rsid w:val="0004405C"/>
    <w:rsid w:val="00044381"/>
    <w:rsid w:val="00045743"/>
    <w:rsid w:val="00045BF2"/>
    <w:rsid w:val="00046229"/>
    <w:rsid w:val="00046446"/>
    <w:rsid w:val="000505BF"/>
    <w:rsid w:val="000532FB"/>
    <w:rsid w:val="00054171"/>
    <w:rsid w:val="00055396"/>
    <w:rsid w:val="00055BC3"/>
    <w:rsid w:val="00057799"/>
    <w:rsid w:val="00061A00"/>
    <w:rsid w:val="00061C7B"/>
    <w:rsid w:val="00066F6A"/>
    <w:rsid w:val="000677D0"/>
    <w:rsid w:val="000677F6"/>
    <w:rsid w:val="00070BF2"/>
    <w:rsid w:val="00071E46"/>
    <w:rsid w:val="00072E02"/>
    <w:rsid w:val="00074376"/>
    <w:rsid w:val="00074C80"/>
    <w:rsid w:val="00076583"/>
    <w:rsid w:val="00080800"/>
    <w:rsid w:val="00082631"/>
    <w:rsid w:val="00083973"/>
    <w:rsid w:val="00084871"/>
    <w:rsid w:val="00085717"/>
    <w:rsid w:val="0008587D"/>
    <w:rsid w:val="0008765C"/>
    <w:rsid w:val="00090106"/>
    <w:rsid w:val="00090863"/>
    <w:rsid w:val="00092C23"/>
    <w:rsid w:val="00092E75"/>
    <w:rsid w:val="00094E7B"/>
    <w:rsid w:val="000A0443"/>
    <w:rsid w:val="000A1A62"/>
    <w:rsid w:val="000A3D21"/>
    <w:rsid w:val="000A4572"/>
    <w:rsid w:val="000A5570"/>
    <w:rsid w:val="000A5839"/>
    <w:rsid w:val="000A5922"/>
    <w:rsid w:val="000B120E"/>
    <w:rsid w:val="000B2061"/>
    <w:rsid w:val="000B44C1"/>
    <w:rsid w:val="000B4A3F"/>
    <w:rsid w:val="000B5AB6"/>
    <w:rsid w:val="000C283B"/>
    <w:rsid w:val="000C33E3"/>
    <w:rsid w:val="000C56ED"/>
    <w:rsid w:val="000C570A"/>
    <w:rsid w:val="000C5ABD"/>
    <w:rsid w:val="000C6DCE"/>
    <w:rsid w:val="000D0419"/>
    <w:rsid w:val="000D08B0"/>
    <w:rsid w:val="000D0F23"/>
    <w:rsid w:val="000D234C"/>
    <w:rsid w:val="000D4EDD"/>
    <w:rsid w:val="000D6674"/>
    <w:rsid w:val="000E19C2"/>
    <w:rsid w:val="000E2B27"/>
    <w:rsid w:val="000E2B83"/>
    <w:rsid w:val="000F0EC7"/>
    <w:rsid w:val="000F1660"/>
    <w:rsid w:val="000F16B5"/>
    <w:rsid w:val="000F2FB0"/>
    <w:rsid w:val="000F3F2D"/>
    <w:rsid w:val="000F507A"/>
    <w:rsid w:val="000F6A8A"/>
    <w:rsid w:val="000F6B02"/>
    <w:rsid w:val="001016EB"/>
    <w:rsid w:val="00101A84"/>
    <w:rsid w:val="001030AB"/>
    <w:rsid w:val="00104396"/>
    <w:rsid w:val="00104F38"/>
    <w:rsid w:val="00104F59"/>
    <w:rsid w:val="00105053"/>
    <w:rsid w:val="00105CA1"/>
    <w:rsid w:val="00107BB8"/>
    <w:rsid w:val="00107BD9"/>
    <w:rsid w:val="0011288C"/>
    <w:rsid w:val="001141D7"/>
    <w:rsid w:val="00115D19"/>
    <w:rsid w:val="00116BE8"/>
    <w:rsid w:val="0011730F"/>
    <w:rsid w:val="0011762F"/>
    <w:rsid w:val="00117E0C"/>
    <w:rsid w:val="00122041"/>
    <w:rsid w:val="00122526"/>
    <w:rsid w:val="001239AF"/>
    <w:rsid w:val="00125A7F"/>
    <w:rsid w:val="00125B2D"/>
    <w:rsid w:val="00126829"/>
    <w:rsid w:val="001306BB"/>
    <w:rsid w:val="00130CDD"/>
    <w:rsid w:val="00131F2C"/>
    <w:rsid w:val="00134209"/>
    <w:rsid w:val="00134515"/>
    <w:rsid w:val="0013538C"/>
    <w:rsid w:val="00135F5C"/>
    <w:rsid w:val="00136EF8"/>
    <w:rsid w:val="00140781"/>
    <w:rsid w:val="0014096C"/>
    <w:rsid w:val="00142BE6"/>
    <w:rsid w:val="0014395A"/>
    <w:rsid w:val="0014448D"/>
    <w:rsid w:val="00145854"/>
    <w:rsid w:val="00146E5D"/>
    <w:rsid w:val="0015253C"/>
    <w:rsid w:val="0016093E"/>
    <w:rsid w:val="00161DF2"/>
    <w:rsid w:val="00162266"/>
    <w:rsid w:val="001625AB"/>
    <w:rsid w:val="0016260D"/>
    <w:rsid w:val="00162763"/>
    <w:rsid w:val="0016374A"/>
    <w:rsid w:val="00171113"/>
    <w:rsid w:val="001742AA"/>
    <w:rsid w:val="00175CDF"/>
    <w:rsid w:val="00176714"/>
    <w:rsid w:val="00180362"/>
    <w:rsid w:val="00182F8E"/>
    <w:rsid w:val="00182FD6"/>
    <w:rsid w:val="00184BF3"/>
    <w:rsid w:val="00186031"/>
    <w:rsid w:val="00186C60"/>
    <w:rsid w:val="00186E33"/>
    <w:rsid w:val="00186F97"/>
    <w:rsid w:val="0018701F"/>
    <w:rsid w:val="0018765D"/>
    <w:rsid w:val="00190747"/>
    <w:rsid w:val="00192488"/>
    <w:rsid w:val="001930FA"/>
    <w:rsid w:val="00194387"/>
    <w:rsid w:val="00196FD9"/>
    <w:rsid w:val="001A0150"/>
    <w:rsid w:val="001A020E"/>
    <w:rsid w:val="001A0E75"/>
    <w:rsid w:val="001A19A4"/>
    <w:rsid w:val="001A1F51"/>
    <w:rsid w:val="001A27DF"/>
    <w:rsid w:val="001A483D"/>
    <w:rsid w:val="001A6A2D"/>
    <w:rsid w:val="001A7C38"/>
    <w:rsid w:val="001B05E1"/>
    <w:rsid w:val="001B236B"/>
    <w:rsid w:val="001B4F62"/>
    <w:rsid w:val="001B51FC"/>
    <w:rsid w:val="001C29A4"/>
    <w:rsid w:val="001C32FF"/>
    <w:rsid w:val="001C3A39"/>
    <w:rsid w:val="001C3DBD"/>
    <w:rsid w:val="001C5CDA"/>
    <w:rsid w:val="001C61D1"/>
    <w:rsid w:val="001C708B"/>
    <w:rsid w:val="001D10C0"/>
    <w:rsid w:val="001D2CA8"/>
    <w:rsid w:val="001D3A95"/>
    <w:rsid w:val="001D3E2E"/>
    <w:rsid w:val="001D4CB9"/>
    <w:rsid w:val="001D4CE0"/>
    <w:rsid w:val="001D5520"/>
    <w:rsid w:val="001D70C8"/>
    <w:rsid w:val="001D7941"/>
    <w:rsid w:val="001E1782"/>
    <w:rsid w:val="001E43E7"/>
    <w:rsid w:val="001E7317"/>
    <w:rsid w:val="001F07DA"/>
    <w:rsid w:val="001F120E"/>
    <w:rsid w:val="001F16BF"/>
    <w:rsid w:val="001F20A7"/>
    <w:rsid w:val="001F2F70"/>
    <w:rsid w:val="001F3EA7"/>
    <w:rsid w:val="001F4090"/>
    <w:rsid w:val="001F5E03"/>
    <w:rsid w:val="001F703D"/>
    <w:rsid w:val="001F7176"/>
    <w:rsid w:val="001F7ECE"/>
    <w:rsid w:val="00200869"/>
    <w:rsid w:val="00200FCC"/>
    <w:rsid w:val="00201D0F"/>
    <w:rsid w:val="00201E0F"/>
    <w:rsid w:val="00203BD3"/>
    <w:rsid w:val="00204027"/>
    <w:rsid w:val="0020632F"/>
    <w:rsid w:val="00207226"/>
    <w:rsid w:val="002077E3"/>
    <w:rsid w:val="00207E2E"/>
    <w:rsid w:val="0021176C"/>
    <w:rsid w:val="00211CE3"/>
    <w:rsid w:val="002128A8"/>
    <w:rsid w:val="00213851"/>
    <w:rsid w:val="0021452F"/>
    <w:rsid w:val="00214693"/>
    <w:rsid w:val="0021495D"/>
    <w:rsid w:val="002153D2"/>
    <w:rsid w:val="00216F9A"/>
    <w:rsid w:val="00217F45"/>
    <w:rsid w:val="00221336"/>
    <w:rsid w:val="0022199A"/>
    <w:rsid w:val="00221F18"/>
    <w:rsid w:val="00222AE3"/>
    <w:rsid w:val="002233F5"/>
    <w:rsid w:val="00224444"/>
    <w:rsid w:val="00225685"/>
    <w:rsid w:val="002258EE"/>
    <w:rsid w:val="00230FB3"/>
    <w:rsid w:val="002326B8"/>
    <w:rsid w:val="0023471C"/>
    <w:rsid w:val="00234CE7"/>
    <w:rsid w:val="00234D20"/>
    <w:rsid w:val="00236C9B"/>
    <w:rsid w:val="002378EF"/>
    <w:rsid w:val="0024023D"/>
    <w:rsid w:val="00241AD3"/>
    <w:rsid w:val="00241E1A"/>
    <w:rsid w:val="002454DC"/>
    <w:rsid w:val="002460D4"/>
    <w:rsid w:val="00246CDC"/>
    <w:rsid w:val="00247B19"/>
    <w:rsid w:val="002501F6"/>
    <w:rsid w:val="00250B6F"/>
    <w:rsid w:val="002524BB"/>
    <w:rsid w:val="00256B7D"/>
    <w:rsid w:val="0026067B"/>
    <w:rsid w:val="0026280B"/>
    <w:rsid w:val="002638F3"/>
    <w:rsid w:val="00265889"/>
    <w:rsid w:val="002702BD"/>
    <w:rsid w:val="00271689"/>
    <w:rsid w:val="00272120"/>
    <w:rsid w:val="002729D2"/>
    <w:rsid w:val="00274F54"/>
    <w:rsid w:val="00276C08"/>
    <w:rsid w:val="00280C07"/>
    <w:rsid w:val="00280E00"/>
    <w:rsid w:val="00281FB6"/>
    <w:rsid w:val="002827E3"/>
    <w:rsid w:val="002833A3"/>
    <w:rsid w:val="002850F6"/>
    <w:rsid w:val="002858BD"/>
    <w:rsid w:val="00287370"/>
    <w:rsid w:val="00287B97"/>
    <w:rsid w:val="002901F9"/>
    <w:rsid w:val="00290B89"/>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47DC"/>
    <w:rsid w:val="002A582E"/>
    <w:rsid w:val="002A5AD8"/>
    <w:rsid w:val="002B0864"/>
    <w:rsid w:val="002B0AAC"/>
    <w:rsid w:val="002B2A8D"/>
    <w:rsid w:val="002B3C1F"/>
    <w:rsid w:val="002B5654"/>
    <w:rsid w:val="002B638A"/>
    <w:rsid w:val="002C250C"/>
    <w:rsid w:val="002C268B"/>
    <w:rsid w:val="002C5405"/>
    <w:rsid w:val="002C5AA5"/>
    <w:rsid w:val="002C603A"/>
    <w:rsid w:val="002D0433"/>
    <w:rsid w:val="002D0900"/>
    <w:rsid w:val="002D325C"/>
    <w:rsid w:val="002D41A3"/>
    <w:rsid w:val="002D4DD2"/>
    <w:rsid w:val="002D4E15"/>
    <w:rsid w:val="002D5E55"/>
    <w:rsid w:val="002D611C"/>
    <w:rsid w:val="002D6985"/>
    <w:rsid w:val="002D6DAA"/>
    <w:rsid w:val="002D75D0"/>
    <w:rsid w:val="002E0110"/>
    <w:rsid w:val="002E01AF"/>
    <w:rsid w:val="002E2649"/>
    <w:rsid w:val="002E2BC6"/>
    <w:rsid w:val="002E3587"/>
    <w:rsid w:val="002E3CC8"/>
    <w:rsid w:val="002E46B6"/>
    <w:rsid w:val="002E4814"/>
    <w:rsid w:val="002E4EDD"/>
    <w:rsid w:val="002E5026"/>
    <w:rsid w:val="002E56C2"/>
    <w:rsid w:val="002E74B2"/>
    <w:rsid w:val="002F0A82"/>
    <w:rsid w:val="002F3667"/>
    <w:rsid w:val="002F401C"/>
    <w:rsid w:val="002F4CC8"/>
    <w:rsid w:val="002F6BDF"/>
    <w:rsid w:val="002F6FFB"/>
    <w:rsid w:val="003011BB"/>
    <w:rsid w:val="00305A03"/>
    <w:rsid w:val="00306A00"/>
    <w:rsid w:val="003075AB"/>
    <w:rsid w:val="00310DEA"/>
    <w:rsid w:val="00311E87"/>
    <w:rsid w:val="003120BE"/>
    <w:rsid w:val="00312EA7"/>
    <w:rsid w:val="00313024"/>
    <w:rsid w:val="00313221"/>
    <w:rsid w:val="00313D7B"/>
    <w:rsid w:val="0031593C"/>
    <w:rsid w:val="00321A15"/>
    <w:rsid w:val="0032268B"/>
    <w:rsid w:val="0032389D"/>
    <w:rsid w:val="003244B0"/>
    <w:rsid w:val="003268DB"/>
    <w:rsid w:val="00332425"/>
    <w:rsid w:val="0033254F"/>
    <w:rsid w:val="00332940"/>
    <w:rsid w:val="00333661"/>
    <w:rsid w:val="00334C0C"/>
    <w:rsid w:val="00335A33"/>
    <w:rsid w:val="00336DDF"/>
    <w:rsid w:val="003376B4"/>
    <w:rsid w:val="0033787A"/>
    <w:rsid w:val="00340CA9"/>
    <w:rsid w:val="00341248"/>
    <w:rsid w:val="00342581"/>
    <w:rsid w:val="0034383F"/>
    <w:rsid w:val="00344C54"/>
    <w:rsid w:val="00345648"/>
    <w:rsid w:val="00351CBD"/>
    <w:rsid w:val="00351EC3"/>
    <w:rsid w:val="003522E5"/>
    <w:rsid w:val="00356554"/>
    <w:rsid w:val="00356BE1"/>
    <w:rsid w:val="00357D49"/>
    <w:rsid w:val="00361013"/>
    <w:rsid w:val="00361F2B"/>
    <w:rsid w:val="003625BD"/>
    <w:rsid w:val="00362795"/>
    <w:rsid w:val="00362F1F"/>
    <w:rsid w:val="0036342F"/>
    <w:rsid w:val="00364FC2"/>
    <w:rsid w:val="00365894"/>
    <w:rsid w:val="0036610C"/>
    <w:rsid w:val="003700A9"/>
    <w:rsid w:val="00371080"/>
    <w:rsid w:val="003711D8"/>
    <w:rsid w:val="00371634"/>
    <w:rsid w:val="00371A00"/>
    <w:rsid w:val="00371B37"/>
    <w:rsid w:val="00372268"/>
    <w:rsid w:val="00372F8B"/>
    <w:rsid w:val="003733ED"/>
    <w:rsid w:val="00373864"/>
    <w:rsid w:val="003739CB"/>
    <w:rsid w:val="00373E05"/>
    <w:rsid w:val="003741B6"/>
    <w:rsid w:val="00374DCC"/>
    <w:rsid w:val="003762B6"/>
    <w:rsid w:val="003805EA"/>
    <w:rsid w:val="00380E52"/>
    <w:rsid w:val="003814BE"/>
    <w:rsid w:val="00382156"/>
    <w:rsid w:val="003827FC"/>
    <w:rsid w:val="00384C13"/>
    <w:rsid w:val="00385D1B"/>
    <w:rsid w:val="00387171"/>
    <w:rsid w:val="0039079F"/>
    <w:rsid w:val="00391DBC"/>
    <w:rsid w:val="00391FF8"/>
    <w:rsid w:val="003950D6"/>
    <w:rsid w:val="0039633A"/>
    <w:rsid w:val="003A3D0B"/>
    <w:rsid w:val="003A5EB2"/>
    <w:rsid w:val="003A5F21"/>
    <w:rsid w:val="003A6048"/>
    <w:rsid w:val="003A67AF"/>
    <w:rsid w:val="003A6C38"/>
    <w:rsid w:val="003A77AF"/>
    <w:rsid w:val="003B087C"/>
    <w:rsid w:val="003B3E62"/>
    <w:rsid w:val="003B5619"/>
    <w:rsid w:val="003B7530"/>
    <w:rsid w:val="003B7898"/>
    <w:rsid w:val="003C1F38"/>
    <w:rsid w:val="003C289B"/>
    <w:rsid w:val="003C371A"/>
    <w:rsid w:val="003C6472"/>
    <w:rsid w:val="003C6AE4"/>
    <w:rsid w:val="003C6EA1"/>
    <w:rsid w:val="003D065E"/>
    <w:rsid w:val="003D4474"/>
    <w:rsid w:val="003D6650"/>
    <w:rsid w:val="003D7632"/>
    <w:rsid w:val="003D7DAA"/>
    <w:rsid w:val="003E019E"/>
    <w:rsid w:val="003E0286"/>
    <w:rsid w:val="003E1813"/>
    <w:rsid w:val="003E3F3C"/>
    <w:rsid w:val="003E421C"/>
    <w:rsid w:val="003E4DA6"/>
    <w:rsid w:val="003E50D7"/>
    <w:rsid w:val="003E5F00"/>
    <w:rsid w:val="003E6EA9"/>
    <w:rsid w:val="003E73CA"/>
    <w:rsid w:val="003F009E"/>
    <w:rsid w:val="003F1610"/>
    <w:rsid w:val="003F1FE2"/>
    <w:rsid w:val="003F2E4C"/>
    <w:rsid w:val="003F52DD"/>
    <w:rsid w:val="003F58EE"/>
    <w:rsid w:val="003F64AD"/>
    <w:rsid w:val="003F7338"/>
    <w:rsid w:val="003F7F82"/>
    <w:rsid w:val="00402CA1"/>
    <w:rsid w:val="00404DEA"/>
    <w:rsid w:val="004067AB"/>
    <w:rsid w:val="00406BB5"/>
    <w:rsid w:val="00410250"/>
    <w:rsid w:val="0041487E"/>
    <w:rsid w:val="004166B9"/>
    <w:rsid w:val="00420863"/>
    <w:rsid w:val="004225F0"/>
    <w:rsid w:val="00423011"/>
    <w:rsid w:val="00424877"/>
    <w:rsid w:val="00426F02"/>
    <w:rsid w:val="00430858"/>
    <w:rsid w:val="00430F72"/>
    <w:rsid w:val="00431739"/>
    <w:rsid w:val="00431908"/>
    <w:rsid w:val="0043356D"/>
    <w:rsid w:val="004338EA"/>
    <w:rsid w:val="004353D7"/>
    <w:rsid w:val="00437B00"/>
    <w:rsid w:val="00441D7D"/>
    <w:rsid w:val="004427FA"/>
    <w:rsid w:val="004478D4"/>
    <w:rsid w:val="0045016A"/>
    <w:rsid w:val="00451431"/>
    <w:rsid w:val="00451539"/>
    <w:rsid w:val="00454122"/>
    <w:rsid w:val="004559F4"/>
    <w:rsid w:val="00457110"/>
    <w:rsid w:val="00457FFD"/>
    <w:rsid w:val="0046090A"/>
    <w:rsid w:val="004612B1"/>
    <w:rsid w:val="0046346B"/>
    <w:rsid w:val="00463C44"/>
    <w:rsid w:val="00463D1F"/>
    <w:rsid w:val="00464CD1"/>
    <w:rsid w:val="004708D5"/>
    <w:rsid w:val="00472BC6"/>
    <w:rsid w:val="00473045"/>
    <w:rsid w:val="004738DF"/>
    <w:rsid w:val="00474FB6"/>
    <w:rsid w:val="00476E60"/>
    <w:rsid w:val="00476FA8"/>
    <w:rsid w:val="00480335"/>
    <w:rsid w:val="004810E5"/>
    <w:rsid w:val="0048148A"/>
    <w:rsid w:val="00481490"/>
    <w:rsid w:val="00482452"/>
    <w:rsid w:val="00483949"/>
    <w:rsid w:val="00484ABA"/>
    <w:rsid w:val="00486C1A"/>
    <w:rsid w:val="004870FC"/>
    <w:rsid w:val="00490B02"/>
    <w:rsid w:val="00490BF4"/>
    <w:rsid w:val="00490D12"/>
    <w:rsid w:val="00492D90"/>
    <w:rsid w:val="00494368"/>
    <w:rsid w:val="004947B0"/>
    <w:rsid w:val="004949A0"/>
    <w:rsid w:val="00496A8F"/>
    <w:rsid w:val="00497D26"/>
    <w:rsid w:val="004A3808"/>
    <w:rsid w:val="004A46AD"/>
    <w:rsid w:val="004A4C0F"/>
    <w:rsid w:val="004A4DD3"/>
    <w:rsid w:val="004A53E5"/>
    <w:rsid w:val="004A53E8"/>
    <w:rsid w:val="004A6622"/>
    <w:rsid w:val="004A6944"/>
    <w:rsid w:val="004A779B"/>
    <w:rsid w:val="004B1C2C"/>
    <w:rsid w:val="004B30BF"/>
    <w:rsid w:val="004B4BBC"/>
    <w:rsid w:val="004B5298"/>
    <w:rsid w:val="004B7335"/>
    <w:rsid w:val="004B74ED"/>
    <w:rsid w:val="004B75C8"/>
    <w:rsid w:val="004C3BB2"/>
    <w:rsid w:val="004C4D9C"/>
    <w:rsid w:val="004C6E01"/>
    <w:rsid w:val="004D14CD"/>
    <w:rsid w:val="004E00E1"/>
    <w:rsid w:val="004E0DD2"/>
    <w:rsid w:val="004E22BB"/>
    <w:rsid w:val="004E5E21"/>
    <w:rsid w:val="004E7DE1"/>
    <w:rsid w:val="004F23AB"/>
    <w:rsid w:val="004F3C9F"/>
    <w:rsid w:val="004F3DAB"/>
    <w:rsid w:val="004F4882"/>
    <w:rsid w:val="004F5272"/>
    <w:rsid w:val="004F6644"/>
    <w:rsid w:val="005006C9"/>
    <w:rsid w:val="00501B19"/>
    <w:rsid w:val="00502345"/>
    <w:rsid w:val="0050285E"/>
    <w:rsid w:val="00502E3F"/>
    <w:rsid w:val="00504B2E"/>
    <w:rsid w:val="00504B74"/>
    <w:rsid w:val="0050688F"/>
    <w:rsid w:val="00507D75"/>
    <w:rsid w:val="0051068F"/>
    <w:rsid w:val="0051222F"/>
    <w:rsid w:val="0051436E"/>
    <w:rsid w:val="00514659"/>
    <w:rsid w:val="005150AF"/>
    <w:rsid w:val="00515775"/>
    <w:rsid w:val="00515D0F"/>
    <w:rsid w:val="0051684A"/>
    <w:rsid w:val="005179A7"/>
    <w:rsid w:val="00520763"/>
    <w:rsid w:val="00521552"/>
    <w:rsid w:val="00523937"/>
    <w:rsid w:val="00523BF3"/>
    <w:rsid w:val="00525188"/>
    <w:rsid w:val="00525F4D"/>
    <w:rsid w:val="0052621D"/>
    <w:rsid w:val="00526A63"/>
    <w:rsid w:val="00526FBB"/>
    <w:rsid w:val="00527F50"/>
    <w:rsid w:val="00532522"/>
    <w:rsid w:val="0053263F"/>
    <w:rsid w:val="00533654"/>
    <w:rsid w:val="00534402"/>
    <w:rsid w:val="00541114"/>
    <w:rsid w:val="00541A98"/>
    <w:rsid w:val="00542663"/>
    <w:rsid w:val="00544BB4"/>
    <w:rsid w:val="00551675"/>
    <w:rsid w:val="00551D45"/>
    <w:rsid w:val="00554E56"/>
    <w:rsid w:val="00556E96"/>
    <w:rsid w:val="0055768B"/>
    <w:rsid w:val="00557A26"/>
    <w:rsid w:val="00560EE0"/>
    <w:rsid w:val="00562E31"/>
    <w:rsid w:val="00564F91"/>
    <w:rsid w:val="00566705"/>
    <w:rsid w:val="00570618"/>
    <w:rsid w:val="005717C4"/>
    <w:rsid w:val="005725DE"/>
    <w:rsid w:val="00574F03"/>
    <w:rsid w:val="005814C6"/>
    <w:rsid w:val="005818D9"/>
    <w:rsid w:val="00581DF7"/>
    <w:rsid w:val="0058239B"/>
    <w:rsid w:val="005832ED"/>
    <w:rsid w:val="005836AC"/>
    <w:rsid w:val="005838FB"/>
    <w:rsid w:val="005869CA"/>
    <w:rsid w:val="00586C21"/>
    <w:rsid w:val="00587B5C"/>
    <w:rsid w:val="00587D24"/>
    <w:rsid w:val="00591D00"/>
    <w:rsid w:val="0059226C"/>
    <w:rsid w:val="00595C1E"/>
    <w:rsid w:val="00596BF0"/>
    <w:rsid w:val="00597796"/>
    <w:rsid w:val="00597D07"/>
    <w:rsid w:val="005A096D"/>
    <w:rsid w:val="005A1F84"/>
    <w:rsid w:val="005A30CD"/>
    <w:rsid w:val="005A3BE2"/>
    <w:rsid w:val="005A4628"/>
    <w:rsid w:val="005A4689"/>
    <w:rsid w:val="005A5607"/>
    <w:rsid w:val="005A6326"/>
    <w:rsid w:val="005A657B"/>
    <w:rsid w:val="005B1D52"/>
    <w:rsid w:val="005B2500"/>
    <w:rsid w:val="005B3CF4"/>
    <w:rsid w:val="005B42F8"/>
    <w:rsid w:val="005B4594"/>
    <w:rsid w:val="005B5ACF"/>
    <w:rsid w:val="005B6728"/>
    <w:rsid w:val="005C064B"/>
    <w:rsid w:val="005C0A33"/>
    <w:rsid w:val="005C0DEA"/>
    <w:rsid w:val="005C2A16"/>
    <w:rsid w:val="005C310A"/>
    <w:rsid w:val="005D1F0E"/>
    <w:rsid w:val="005D3BC4"/>
    <w:rsid w:val="005D4C9F"/>
    <w:rsid w:val="005D56E1"/>
    <w:rsid w:val="005D57D1"/>
    <w:rsid w:val="005E00F3"/>
    <w:rsid w:val="005E2B25"/>
    <w:rsid w:val="005E5E00"/>
    <w:rsid w:val="005E7E48"/>
    <w:rsid w:val="005F0825"/>
    <w:rsid w:val="005F2375"/>
    <w:rsid w:val="005F2B3A"/>
    <w:rsid w:val="005F2D9A"/>
    <w:rsid w:val="005F3DF1"/>
    <w:rsid w:val="005F4A2B"/>
    <w:rsid w:val="005F5388"/>
    <w:rsid w:val="006005DD"/>
    <w:rsid w:val="006012E8"/>
    <w:rsid w:val="006018AD"/>
    <w:rsid w:val="00601EF0"/>
    <w:rsid w:val="006037B1"/>
    <w:rsid w:val="00604C2C"/>
    <w:rsid w:val="00610945"/>
    <w:rsid w:val="00613563"/>
    <w:rsid w:val="00613846"/>
    <w:rsid w:val="00613FC2"/>
    <w:rsid w:val="00615090"/>
    <w:rsid w:val="00616238"/>
    <w:rsid w:val="00616BFF"/>
    <w:rsid w:val="00617FD7"/>
    <w:rsid w:val="0062355F"/>
    <w:rsid w:val="006255DD"/>
    <w:rsid w:val="00626B00"/>
    <w:rsid w:val="00626C8A"/>
    <w:rsid w:val="006270AB"/>
    <w:rsid w:val="00627E4C"/>
    <w:rsid w:val="006309C8"/>
    <w:rsid w:val="00630A28"/>
    <w:rsid w:val="00631A26"/>
    <w:rsid w:val="006328B1"/>
    <w:rsid w:val="00635046"/>
    <w:rsid w:val="00635AED"/>
    <w:rsid w:val="006400C4"/>
    <w:rsid w:val="0064056C"/>
    <w:rsid w:val="006406BF"/>
    <w:rsid w:val="006409FF"/>
    <w:rsid w:val="00642304"/>
    <w:rsid w:val="00644C0B"/>
    <w:rsid w:val="006462CC"/>
    <w:rsid w:val="00646A99"/>
    <w:rsid w:val="0064759D"/>
    <w:rsid w:val="006477E3"/>
    <w:rsid w:val="00651220"/>
    <w:rsid w:val="0065136C"/>
    <w:rsid w:val="00653F28"/>
    <w:rsid w:val="00656031"/>
    <w:rsid w:val="00660A4E"/>
    <w:rsid w:val="00660C2D"/>
    <w:rsid w:val="00660DCC"/>
    <w:rsid w:val="00660F9E"/>
    <w:rsid w:val="00661520"/>
    <w:rsid w:val="00661765"/>
    <w:rsid w:val="006642BC"/>
    <w:rsid w:val="00667495"/>
    <w:rsid w:val="006709FD"/>
    <w:rsid w:val="006726A4"/>
    <w:rsid w:val="0067362D"/>
    <w:rsid w:val="00673747"/>
    <w:rsid w:val="00673C15"/>
    <w:rsid w:val="00674B27"/>
    <w:rsid w:val="00675090"/>
    <w:rsid w:val="00675282"/>
    <w:rsid w:val="006805C9"/>
    <w:rsid w:val="0068160A"/>
    <w:rsid w:val="0068283C"/>
    <w:rsid w:val="0068455C"/>
    <w:rsid w:val="00684943"/>
    <w:rsid w:val="00684A0B"/>
    <w:rsid w:val="006857C9"/>
    <w:rsid w:val="0068591A"/>
    <w:rsid w:val="00685FC0"/>
    <w:rsid w:val="0068660F"/>
    <w:rsid w:val="00687BB2"/>
    <w:rsid w:val="00691DDB"/>
    <w:rsid w:val="00692C50"/>
    <w:rsid w:val="0069427E"/>
    <w:rsid w:val="00694FB3"/>
    <w:rsid w:val="006953B1"/>
    <w:rsid w:val="00696176"/>
    <w:rsid w:val="006961EB"/>
    <w:rsid w:val="006A1826"/>
    <w:rsid w:val="006A1A31"/>
    <w:rsid w:val="006A29E1"/>
    <w:rsid w:val="006A2DC4"/>
    <w:rsid w:val="006A2E1D"/>
    <w:rsid w:val="006A2E7F"/>
    <w:rsid w:val="006A31DC"/>
    <w:rsid w:val="006A3DC8"/>
    <w:rsid w:val="006A412A"/>
    <w:rsid w:val="006A5BFF"/>
    <w:rsid w:val="006A6393"/>
    <w:rsid w:val="006A63B6"/>
    <w:rsid w:val="006B0BF1"/>
    <w:rsid w:val="006B0CC9"/>
    <w:rsid w:val="006B24C2"/>
    <w:rsid w:val="006B4419"/>
    <w:rsid w:val="006B44EC"/>
    <w:rsid w:val="006B476C"/>
    <w:rsid w:val="006B4E7C"/>
    <w:rsid w:val="006B66D9"/>
    <w:rsid w:val="006B76FB"/>
    <w:rsid w:val="006C0CFD"/>
    <w:rsid w:val="006C1568"/>
    <w:rsid w:val="006C1DF4"/>
    <w:rsid w:val="006C3523"/>
    <w:rsid w:val="006C4F1D"/>
    <w:rsid w:val="006C53DF"/>
    <w:rsid w:val="006C5E68"/>
    <w:rsid w:val="006C7D3B"/>
    <w:rsid w:val="006C7D97"/>
    <w:rsid w:val="006D7C6B"/>
    <w:rsid w:val="006D7F4A"/>
    <w:rsid w:val="006E1254"/>
    <w:rsid w:val="006E21C8"/>
    <w:rsid w:val="006E43FF"/>
    <w:rsid w:val="006E569E"/>
    <w:rsid w:val="006E5A90"/>
    <w:rsid w:val="006E5D4F"/>
    <w:rsid w:val="006E6C24"/>
    <w:rsid w:val="006E7DF4"/>
    <w:rsid w:val="006F08AA"/>
    <w:rsid w:val="006F1FB5"/>
    <w:rsid w:val="006F4F05"/>
    <w:rsid w:val="006F5C42"/>
    <w:rsid w:val="006F6835"/>
    <w:rsid w:val="006F7644"/>
    <w:rsid w:val="007004CF"/>
    <w:rsid w:val="00700B4A"/>
    <w:rsid w:val="00701580"/>
    <w:rsid w:val="0070388A"/>
    <w:rsid w:val="007038BC"/>
    <w:rsid w:val="0070423D"/>
    <w:rsid w:val="00705B42"/>
    <w:rsid w:val="00706991"/>
    <w:rsid w:val="0070699D"/>
    <w:rsid w:val="007071BA"/>
    <w:rsid w:val="00707548"/>
    <w:rsid w:val="007077A9"/>
    <w:rsid w:val="00710010"/>
    <w:rsid w:val="00710371"/>
    <w:rsid w:val="00710CAA"/>
    <w:rsid w:val="00711CA0"/>
    <w:rsid w:val="00712CD9"/>
    <w:rsid w:val="007134C1"/>
    <w:rsid w:val="00714A2B"/>
    <w:rsid w:val="00715854"/>
    <w:rsid w:val="007158E6"/>
    <w:rsid w:val="00716F4B"/>
    <w:rsid w:val="00717201"/>
    <w:rsid w:val="00721AE7"/>
    <w:rsid w:val="00722BB5"/>
    <w:rsid w:val="00722E6D"/>
    <w:rsid w:val="007279A9"/>
    <w:rsid w:val="007305A5"/>
    <w:rsid w:val="0073088F"/>
    <w:rsid w:val="00732D9D"/>
    <w:rsid w:val="007331B4"/>
    <w:rsid w:val="00733817"/>
    <w:rsid w:val="007338DF"/>
    <w:rsid w:val="007346E1"/>
    <w:rsid w:val="0073480E"/>
    <w:rsid w:val="00735B80"/>
    <w:rsid w:val="00737C95"/>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946"/>
    <w:rsid w:val="007569D7"/>
    <w:rsid w:val="00757F1B"/>
    <w:rsid w:val="007602AB"/>
    <w:rsid w:val="00760D3F"/>
    <w:rsid w:val="00761A3D"/>
    <w:rsid w:val="00762BED"/>
    <w:rsid w:val="00765917"/>
    <w:rsid w:val="0076661D"/>
    <w:rsid w:val="00767D39"/>
    <w:rsid w:val="00767D5B"/>
    <w:rsid w:val="007712D5"/>
    <w:rsid w:val="00771C2B"/>
    <w:rsid w:val="00772C7A"/>
    <w:rsid w:val="00772EC6"/>
    <w:rsid w:val="00773198"/>
    <w:rsid w:val="0077407F"/>
    <w:rsid w:val="00774869"/>
    <w:rsid w:val="0077555C"/>
    <w:rsid w:val="00776E7E"/>
    <w:rsid w:val="007834D9"/>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4120"/>
    <w:rsid w:val="007A461A"/>
    <w:rsid w:val="007A4F79"/>
    <w:rsid w:val="007A4F89"/>
    <w:rsid w:val="007A7064"/>
    <w:rsid w:val="007B260F"/>
    <w:rsid w:val="007B26E2"/>
    <w:rsid w:val="007B3F09"/>
    <w:rsid w:val="007B5055"/>
    <w:rsid w:val="007B6631"/>
    <w:rsid w:val="007B7C8F"/>
    <w:rsid w:val="007C02B4"/>
    <w:rsid w:val="007C1463"/>
    <w:rsid w:val="007C18BB"/>
    <w:rsid w:val="007C275D"/>
    <w:rsid w:val="007C2D4D"/>
    <w:rsid w:val="007C38F1"/>
    <w:rsid w:val="007C3F17"/>
    <w:rsid w:val="007C51CD"/>
    <w:rsid w:val="007C5BC4"/>
    <w:rsid w:val="007C78F2"/>
    <w:rsid w:val="007D0C56"/>
    <w:rsid w:val="007D1FEA"/>
    <w:rsid w:val="007D2A01"/>
    <w:rsid w:val="007D7D56"/>
    <w:rsid w:val="007E12F3"/>
    <w:rsid w:val="007E22A6"/>
    <w:rsid w:val="007E28C1"/>
    <w:rsid w:val="007E36A1"/>
    <w:rsid w:val="007E3D30"/>
    <w:rsid w:val="007E3F63"/>
    <w:rsid w:val="007E6011"/>
    <w:rsid w:val="007E6B52"/>
    <w:rsid w:val="007E7EB7"/>
    <w:rsid w:val="007F091A"/>
    <w:rsid w:val="007F27C2"/>
    <w:rsid w:val="007F4B0D"/>
    <w:rsid w:val="007F5335"/>
    <w:rsid w:val="007F68F5"/>
    <w:rsid w:val="007F6AAF"/>
    <w:rsid w:val="007F73ED"/>
    <w:rsid w:val="00801DAF"/>
    <w:rsid w:val="00802935"/>
    <w:rsid w:val="00803B08"/>
    <w:rsid w:val="00804794"/>
    <w:rsid w:val="008065C5"/>
    <w:rsid w:val="008142C8"/>
    <w:rsid w:val="00814F2A"/>
    <w:rsid w:val="008157C1"/>
    <w:rsid w:val="00816640"/>
    <w:rsid w:val="00823A97"/>
    <w:rsid w:val="0082636D"/>
    <w:rsid w:val="008309F0"/>
    <w:rsid w:val="008320C1"/>
    <w:rsid w:val="00832175"/>
    <w:rsid w:val="008324EF"/>
    <w:rsid w:val="0083258A"/>
    <w:rsid w:val="0083282E"/>
    <w:rsid w:val="00834A60"/>
    <w:rsid w:val="00837154"/>
    <w:rsid w:val="008378DA"/>
    <w:rsid w:val="00837C77"/>
    <w:rsid w:val="00837F99"/>
    <w:rsid w:val="00841240"/>
    <w:rsid w:val="008442E6"/>
    <w:rsid w:val="008448BB"/>
    <w:rsid w:val="00845854"/>
    <w:rsid w:val="00845ED9"/>
    <w:rsid w:val="00854157"/>
    <w:rsid w:val="00854C0B"/>
    <w:rsid w:val="00855F56"/>
    <w:rsid w:val="00857217"/>
    <w:rsid w:val="0085765C"/>
    <w:rsid w:val="0086274E"/>
    <w:rsid w:val="00863338"/>
    <w:rsid w:val="008679BD"/>
    <w:rsid w:val="00867B6A"/>
    <w:rsid w:val="00871113"/>
    <w:rsid w:val="00871324"/>
    <w:rsid w:val="00871627"/>
    <w:rsid w:val="00871944"/>
    <w:rsid w:val="008759CB"/>
    <w:rsid w:val="00877635"/>
    <w:rsid w:val="008779E3"/>
    <w:rsid w:val="00877D97"/>
    <w:rsid w:val="00877DA3"/>
    <w:rsid w:val="00880E61"/>
    <w:rsid w:val="008831D1"/>
    <w:rsid w:val="00883D00"/>
    <w:rsid w:val="008846D8"/>
    <w:rsid w:val="00885571"/>
    <w:rsid w:val="0088619B"/>
    <w:rsid w:val="00887054"/>
    <w:rsid w:val="008875A8"/>
    <w:rsid w:val="00891D1D"/>
    <w:rsid w:val="00892493"/>
    <w:rsid w:val="008932B9"/>
    <w:rsid w:val="00893BFE"/>
    <w:rsid w:val="008973AE"/>
    <w:rsid w:val="00897D5A"/>
    <w:rsid w:val="008A14C3"/>
    <w:rsid w:val="008A196B"/>
    <w:rsid w:val="008A1B42"/>
    <w:rsid w:val="008A1DA2"/>
    <w:rsid w:val="008A3227"/>
    <w:rsid w:val="008A3879"/>
    <w:rsid w:val="008A52B3"/>
    <w:rsid w:val="008A5D93"/>
    <w:rsid w:val="008A7C56"/>
    <w:rsid w:val="008B1CA3"/>
    <w:rsid w:val="008B1E62"/>
    <w:rsid w:val="008B2016"/>
    <w:rsid w:val="008B3693"/>
    <w:rsid w:val="008B3802"/>
    <w:rsid w:val="008B7E00"/>
    <w:rsid w:val="008C01B9"/>
    <w:rsid w:val="008C0DC2"/>
    <w:rsid w:val="008C2E96"/>
    <w:rsid w:val="008C3300"/>
    <w:rsid w:val="008C4D3E"/>
    <w:rsid w:val="008C5F9B"/>
    <w:rsid w:val="008C6C42"/>
    <w:rsid w:val="008C7060"/>
    <w:rsid w:val="008C76EE"/>
    <w:rsid w:val="008D0E71"/>
    <w:rsid w:val="008D106A"/>
    <w:rsid w:val="008D1133"/>
    <w:rsid w:val="008D29AD"/>
    <w:rsid w:val="008D2E33"/>
    <w:rsid w:val="008D37AA"/>
    <w:rsid w:val="008D5CC5"/>
    <w:rsid w:val="008D7E9F"/>
    <w:rsid w:val="008E0BF9"/>
    <w:rsid w:val="008E18CB"/>
    <w:rsid w:val="008E1C19"/>
    <w:rsid w:val="008E2E39"/>
    <w:rsid w:val="008E35B2"/>
    <w:rsid w:val="008E3895"/>
    <w:rsid w:val="008E4C7E"/>
    <w:rsid w:val="008E7F8F"/>
    <w:rsid w:val="008F0C9C"/>
    <w:rsid w:val="008F0E8D"/>
    <w:rsid w:val="008F225D"/>
    <w:rsid w:val="008F4838"/>
    <w:rsid w:val="008F7A3A"/>
    <w:rsid w:val="008F7A84"/>
    <w:rsid w:val="009014A2"/>
    <w:rsid w:val="00901A15"/>
    <w:rsid w:val="00904C87"/>
    <w:rsid w:val="009062F5"/>
    <w:rsid w:val="009069FB"/>
    <w:rsid w:val="009102B8"/>
    <w:rsid w:val="009123AF"/>
    <w:rsid w:val="009150E3"/>
    <w:rsid w:val="00917107"/>
    <w:rsid w:val="00920834"/>
    <w:rsid w:val="00920D62"/>
    <w:rsid w:val="009211B2"/>
    <w:rsid w:val="009217B1"/>
    <w:rsid w:val="00922596"/>
    <w:rsid w:val="0092586C"/>
    <w:rsid w:val="00926EA2"/>
    <w:rsid w:val="00931BCF"/>
    <w:rsid w:val="0093232A"/>
    <w:rsid w:val="00933390"/>
    <w:rsid w:val="00933C5D"/>
    <w:rsid w:val="0093451E"/>
    <w:rsid w:val="009400EA"/>
    <w:rsid w:val="00940948"/>
    <w:rsid w:val="009410D4"/>
    <w:rsid w:val="009435D4"/>
    <w:rsid w:val="00945F73"/>
    <w:rsid w:val="00946167"/>
    <w:rsid w:val="00946C99"/>
    <w:rsid w:val="00947C27"/>
    <w:rsid w:val="009505E5"/>
    <w:rsid w:val="00953713"/>
    <w:rsid w:val="009558CD"/>
    <w:rsid w:val="00960C53"/>
    <w:rsid w:val="00961251"/>
    <w:rsid w:val="009624D6"/>
    <w:rsid w:val="009660A6"/>
    <w:rsid w:val="009662A3"/>
    <w:rsid w:val="00966BA1"/>
    <w:rsid w:val="00967E35"/>
    <w:rsid w:val="00970C33"/>
    <w:rsid w:val="00971B69"/>
    <w:rsid w:val="00972823"/>
    <w:rsid w:val="00973010"/>
    <w:rsid w:val="00973B0C"/>
    <w:rsid w:val="00974715"/>
    <w:rsid w:val="009750AC"/>
    <w:rsid w:val="00975361"/>
    <w:rsid w:val="00977EFF"/>
    <w:rsid w:val="00982441"/>
    <w:rsid w:val="00983280"/>
    <w:rsid w:val="00983672"/>
    <w:rsid w:val="00983E8D"/>
    <w:rsid w:val="009846E1"/>
    <w:rsid w:val="00985E66"/>
    <w:rsid w:val="00991760"/>
    <w:rsid w:val="00992779"/>
    <w:rsid w:val="00992F03"/>
    <w:rsid w:val="009930C5"/>
    <w:rsid w:val="009939A5"/>
    <w:rsid w:val="00996CB2"/>
    <w:rsid w:val="00996DEA"/>
    <w:rsid w:val="0099769C"/>
    <w:rsid w:val="009A399E"/>
    <w:rsid w:val="009A56F6"/>
    <w:rsid w:val="009A6AEA"/>
    <w:rsid w:val="009A715A"/>
    <w:rsid w:val="009A730A"/>
    <w:rsid w:val="009A7F4E"/>
    <w:rsid w:val="009B03D6"/>
    <w:rsid w:val="009B186D"/>
    <w:rsid w:val="009B3386"/>
    <w:rsid w:val="009B457E"/>
    <w:rsid w:val="009B66BA"/>
    <w:rsid w:val="009C08E7"/>
    <w:rsid w:val="009C0A59"/>
    <w:rsid w:val="009C192B"/>
    <w:rsid w:val="009C1CDB"/>
    <w:rsid w:val="009C39A6"/>
    <w:rsid w:val="009C3A70"/>
    <w:rsid w:val="009C69ED"/>
    <w:rsid w:val="009D122B"/>
    <w:rsid w:val="009D1491"/>
    <w:rsid w:val="009D1586"/>
    <w:rsid w:val="009D16BD"/>
    <w:rsid w:val="009D3DE6"/>
    <w:rsid w:val="009D4ABD"/>
    <w:rsid w:val="009D6A87"/>
    <w:rsid w:val="009D7BBB"/>
    <w:rsid w:val="009E46F3"/>
    <w:rsid w:val="009E4D29"/>
    <w:rsid w:val="009E6C30"/>
    <w:rsid w:val="009E725B"/>
    <w:rsid w:val="009F0399"/>
    <w:rsid w:val="009F25EA"/>
    <w:rsid w:val="009F269F"/>
    <w:rsid w:val="009F2885"/>
    <w:rsid w:val="009F4FEC"/>
    <w:rsid w:val="009F6900"/>
    <w:rsid w:val="00A0074F"/>
    <w:rsid w:val="00A013EE"/>
    <w:rsid w:val="00A019F5"/>
    <w:rsid w:val="00A02CA9"/>
    <w:rsid w:val="00A03499"/>
    <w:rsid w:val="00A047BD"/>
    <w:rsid w:val="00A06682"/>
    <w:rsid w:val="00A06B40"/>
    <w:rsid w:val="00A07B29"/>
    <w:rsid w:val="00A10B78"/>
    <w:rsid w:val="00A10F1D"/>
    <w:rsid w:val="00A1311A"/>
    <w:rsid w:val="00A1470A"/>
    <w:rsid w:val="00A14DEB"/>
    <w:rsid w:val="00A150FE"/>
    <w:rsid w:val="00A165F9"/>
    <w:rsid w:val="00A16E2A"/>
    <w:rsid w:val="00A2142F"/>
    <w:rsid w:val="00A22E92"/>
    <w:rsid w:val="00A23B59"/>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45B2F"/>
    <w:rsid w:val="00A47F26"/>
    <w:rsid w:val="00A5045C"/>
    <w:rsid w:val="00A52F0D"/>
    <w:rsid w:val="00A54392"/>
    <w:rsid w:val="00A57AE8"/>
    <w:rsid w:val="00A61411"/>
    <w:rsid w:val="00A61677"/>
    <w:rsid w:val="00A61D69"/>
    <w:rsid w:val="00A63371"/>
    <w:rsid w:val="00A64225"/>
    <w:rsid w:val="00A643FC"/>
    <w:rsid w:val="00A65F38"/>
    <w:rsid w:val="00A66F1E"/>
    <w:rsid w:val="00A73AC0"/>
    <w:rsid w:val="00A74B2B"/>
    <w:rsid w:val="00A75096"/>
    <w:rsid w:val="00A75F55"/>
    <w:rsid w:val="00A7729A"/>
    <w:rsid w:val="00A777D2"/>
    <w:rsid w:val="00A77ED0"/>
    <w:rsid w:val="00A8155F"/>
    <w:rsid w:val="00A818E9"/>
    <w:rsid w:val="00A84B48"/>
    <w:rsid w:val="00A858C7"/>
    <w:rsid w:val="00A85EBE"/>
    <w:rsid w:val="00A879AB"/>
    <w:rsid w:val="00A9397F"/>
    <w:rsid w:val="00A940EB"/>
    <w:rsid w:val="00A964F3"/>
    <w:rsid w:val="00A9731D"/>
    <w:rsid w:val="00A97A11"/>
    <w:rsid w:val="00A97F86"/>
    <w:rsid w:val="00AA050A"/>
    <w:rsid w:val="00AA1AAB"/>
    <w:rsid w:val="00AA3778"/>
    <w:rsid w:val="00AA3B98"/>
    <w:rsid w:val="00AA4C61"/>
    <w:rsid w:val="00AA50B8"/>
    <w:rsid w:val="00AA51C0"/>
    <w:rsid w:val="00AB130C"/>
    <w:rsid w:val="00AB1361"/>
    <w:rsid w:val="00AB2AB0"/>
    <w:rsid w:val="00AB32E8"/>
    <w:rsid w:val="00AB4760"/>
    <w:rsid w:val="00AB5591"/>
    <w:rsid w:val="00AB67FA"/>
    <w:rsid w:val="00AB7B8E"/>
    <w:rsid w:val="00AC0517"/>
    <w:rsid w:val="00AC174B"/>
    <w:rsid w:val="00AC2ED2"/>
    <w:rsid w:val="00AC4405"/>
    <w:rsid w:val="00AC5712"/>
    <w:rsid w:val="00AC7AF1"/>
    <w:rsid w:val="00AD0038"/>
    <w:rsid w:val="00AD0882"/>
    <w:rsid w:val="00AD094F"/>
    <w:rsid w:val="00AD207B"/>
    <w:rsid w:val="00AD262F"/>
    <w:rsid w:val="00AD31D2"/>
    <w:rsid w:val="00AD3BD3"/>
    <w:rsid w:val="00AD4CC3"/>
    <w:rsid w:val="00AD5D6B"/>
    <w:rsid w:val="00AD6903"/>
    <w:rsid w:val="00AD69E9"/>
    <w:rsid w:val="00AE0291"/>
    <w:rsid w:val="00AE116D"/>
    <w:rsid w:val="00AE146E"/>
    <w:rsid w:val="00AE354C"/>
    <w:rsid w:val="00AE4A6A"/>
    <w:rsid w:val="00AF014F"/>
    <w:rsid w:val="00AF0267"/>
    <w:rsid w:val="00AF04DD"/>
    <w:rsid w:val="00AF2730"/>
    <w:rsid w:val="00AF29BB"/>
    <w:rsid w:val="00AF2FB2"/>
    <w:rsid w:val="00AF3B71"/>
    <w:rsid w:val="00AF5F5B"/>
    <w:rsid w:val="00AF61B6"/>
    <w:rsid w:val="00AF6481"/>
    <w:rsid w:val="00AF726D"/>
    <w:rsid w:val="00AF763A"/>
    <w:rsid w:val="00AF7961"/>
    <w:rsid w:val="00AF7B6F"/>
    <w:rsid w:val="00B011D8"/>
    <w:rsid w:val="00B01D32"/>
    <w:rsid w:val="00B05E5D"/>
    <w:rsid w:val="00B07BA8"/>
    <w:rsid w:val="00B11758"/>
    <w:rsid w:val="00B11CA9"/>
    <w:rsid w:val="00B129C2"/>
    <w:rsid w:val="00B131EB"/>
    <w:rsid w:val="00B13CBF"/>
    <w:rsid w:val="00B140A5"/>
    <w:rsid w:val="00B143DD"/>
    <w:rsid w:val="00B157E2"/>
    <w:rsid w:val="00B17628"/>
    <w:rsid w:val="00B177E6"/>
    <w:rsid w:val="00B179E0"/>
    <w:rsid w:val="00B179E3"/>
    <w:rsid w:val="00B17C2F"/>
    <w:rsid w:val="00B2218E"/>
    <w:rsid w:val="00B23BC7"/>
    <w:rsid w:val="00B244B7"/>
    <w:rsid w:val="00B269E9"/>
    <w:rsid w:val="00B30602"/>
    <w:rsid w:val="00B3358B"/>
    <w:rsid w:val="00B33A19"/>
    <w:rsid w:val="00B33CE1"/>
    <w:rsid w:val="00B33D60"/>
    <w:rsid w:val="00B34D71"/>
    <w:rsid w:val="00B35955"/>
    <w:rsid w:val="00B379D9"/>
    <w:rsid w:val="00B40186"/>
    <w:rsid w:val="00B438A3"/>
    <w:rsid w:val="00B43D58"/>
    <w:rsid w:val="00B45567"/>
    <w:rsid w:val="00B45A96"/>
    <w:rsid w:val="00B518B1"/>
    <w:rsid w:val="00B53782"/>
    <w:rsid w:val="00B54F2E"/>
    <w:rsid w:val="00B55765"/>
    <w:rsid w:val="00B5579F"/>
    <w:rsid w:val="00B611B2"/>
    <w:rsid w:val="00B61899"/>
    <w:rsid w:val="00B62C53"/>
    <w:rsid w:val="00B636AB"/>
    <w:rsid w:val="00B6490B"/>
    <w:rsid w:val="00B66D8B"/>
    <w:rsid w:val="00B71A75"/>
    <w:rsid w:val="00B71B1E"/>
    <w:rsid w:val="00B71D83"/>
    <w:rsid w:val="00B72A52"/>
    <w:rsid w:val="00B732A2"/>
    <w:rsid w:val="00B76C86"/>
    <w:rsid w:val="00B811AA"/>
    <w:rsid w:val="00B815D2"/>
    <w:rsid w:val="00B82FFF"/>
    <w:rsid w:val="00B85A5A"/>
    <w:rsid w:val="00B8602C"/>
    <w:rsid w:val="00B868B5"/>
    <w:rsid w:val="00B86C8C"/>
    <w:rsid w:val="00B87D2E"/>
    <w:rsid w:val="00B90B5F"/>
    <w:rsid w:val="00B92FDE"/>
    <w:rsid w:val="00B93A1C"/>
    <w:rsid w:val="00B94BDE"/>
    <w:rsid w:val="00B95011"/>
    <w:rsid w:val="00B958FD"/>
    <w:rsid w:val="00B967A1"/>
    <w:rsid w:val="00BA3EF8"/>
    <w:rsid w:val="00BA478E"/>
    <w:rsid w:val="00BA54C1"/>
    <w:rsid w:val="00BA6D92"/>
    <w:rsid w:val="00BA7389"/>
    <w:rsid w:val="00BB070B"/>
    <w:rsid w:val="00BB1865"/>
    <w:rsid w:val="00BB1EB7"/>
    <w:rsid w:val="00BB1EE3"/>
    <w:rsid w:val="00BB43CB"/>
    <w:rsid w:val="00BB45BC"/>
    <w:rsid w:val="00BB5C53"/>
    <w:rsid w:val="00BC201C"/>
    <w:rsid w:val="00BC3555"/>
    <w:rsid w:val="00BC376A"/>
    <w:rsid w:val="00BC4F5F"/>
    <w:rsid w:val="00BC57E3"/>
    <w:rsid w:val="00BC6204"/>
    <w:rsid w:val="00BC62E4"/>
    <w:rsid w:val="00BD087F"/>
    <w:rsid w:val="00BD130E"/>
    <w:rsid w:val="00BD30B1"/>
    <w:rsid w:val="00BD3821"/>
    <w:rsid w:val="00BD5340"/>
    <w:rsid w:val="00BD758E"/>
    <w:rsid w:val="00BE283E"/>
    <w:rsid w:val="00BE28F4"/>
    <w:rsid w:val="00BE58D2"/>
    <w:rsid w:val="00BE5A2E"/>
    <w:rsid w:val="00BE62A6"/>
    <w:rsid w:val="00BE7B07"/>
    <w:rsid w:val="00BF226C"/>
    <w:rsid w:val="00BF333D"/>
    <w:rsid w:val="00BF37FA"/>
    <w:rsid w:val="00BF3822"/>
    <w:rsid w:val="00BF3BC6"/>
    <w:rsid w:val="00BF3F7D"/>
    <w:rsid w:val="00BF471B"/>
    <w:rsid w:val="00BF4D47"/>
    <w:rsid w:val="00BF60F4"/>
    <w:rsid w:val="00BF7C9F"/>
    <w:rsid w:val="00C01F18"/>
    <w:rsid w:val="00C02DB0"/>
    <w:rsid w:val="00C03FA8"/>
    <w:rsid w:val="00C0679B"/>
    <w:rsid w:val="00C078F2"/>
    <w:rsid w:val="00C143CA"/>
    <w:rsid w:val="00C15B1F"/>
    <w:rsid w:val="00C15F19"/>
    <w:rsid w:val="00C173F3"/>
    <w:rsid w:val="00C22186"/>
    <w:rsid w:val="00C224A2"/>
    <w:rsid w:val="00C226FC"/>
    <w:rsid w:val="00C228CA"/>
    <w:rsid w:val="00C237D9"/>
    <w:rsid w:val="00C24C01"/>
    <w:rsid w:val="00C2595F"/>
    <w:rsid w:val="00C3221C"/>
    <w:rsid w:val="00C32D6E"/>
    <w:rsid w:val="00C37F4B"/>
    <w:rsid w:val="00C40CE6"/>
    <w:rsid w:val="00C41A2B"/>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57E62"/>
    <w:rsid w:val="00C6031A"/>
    <w:rsid w:val="00C60508"/>
    <w:rsid w:val="00C6179A"/>
    <w:rsid w:val="00C62E0E"/>
    <w:rsid w:val="00C630F1"/>
    <w:rsid w:val="00C63451"/>
    <w:rsid w:val="00C63D11"/>
    <w:rsid w:val="00C65467"/>
    <w:rsid w:val="00C65B6D"/>
    <w:rsid w:val="00C7007A"/>
    <w:rsid w:val="00C70F93"/>
    <w:rsid w:val="00C71341"/>
    <w:rsid w:val="00C730B6"/>
    <w:rsid w:val="00C73E20"/>
    <w:rsid w:val="00C742ED"/>
    <w:rsid w:val="00C74B99"/>
    <w:rsid w:val="00C75839"/>
    <w:rsid w:val="00C75848"/>
    <w:rsid w:val="00C76500"/>
    <w:rsid w:val="00C76B3F"/>
    <w:rsid w:val="00C773E4"/>
    <w:rsid w:val="00C77B26"/>
    <w:rsid w:val="00C816C6"/>
    <w:rsid w:val="00C83522"/>
    <w:rsid w:val="00C83E90"/>
    <w:rsid w:val="00C85448"/>
    <w:rsid w:val="00C8623F"/>
    <w:rsid w:val="00C90FE1"/>
    <w:rsid w:val="00C923C4"/>
    <w:rsid w:val="00C93715"/>
    <w:rsid w:val="00C957C7"/>
    <w:rsid w:val="00C95ADF"/>
    <w:rsid w:val="00C97145"/>
    <w:rsid w:val="00CA02E7"/>
    <w:rsid w:val="00CA3F30"/>
    <w:rsid w:val="00CA462F"/>
    <w:rsid w:val="00CA4ABA"/>
    <w:rsid w:val="00CA701E"/>
    <w:rsid w:val="00CB298D"/>
    <w:rsid w:val="00CB351A"/>
    <w:rsid w:val="00CB5A82"/>
    <w:rsid w:val="00CB780D"/>
    <w:rsid w:val="00CC0DB8"/>
    <w:rsid w:val="00CC2182"/>
    <w:rsid w:val="00CC238C"/>
    <w:rsid w:val="00CC46E3"/>
    <w:rsid w:val="00CD083C"/>
    <w:rsid w:val="00CD2777"/>
    <w:rsid w:val="00CD3142"/>
    <w:rsid w:val="00CD515D"/>
    <w:rsid w:val="00CD6E06"/>
    <w:rsid w:val="00CD704C"/>
    <w:rsid w:val="00CE0E47"/>
    <w:rsid w:val="00CE16A3"/>
    <w:rsid w:val="00CE3BDA"/>
    <w:rsid w:val="00CE44BE"/>
    <w:rsid w:val="00CE4D04"/>
    <w:rsid w:val="00CE55E1"/>
    <w:rsid w:val="00CE5E74"/>
    <w:rsid w:val="00CF07BA"/>
    <w:rsid w:val="00CF1BF9"/>
    <w:rsid w:val="00CF30D6"/>
    <w:rsid w:val="00CF36A9"/>
    <w:rsid w:val="00CF3897"/>
    <w:rsid w:val="00CF408B"/>
    <w:rsid w:val="00CF4351"/>
    <w:rsid w:val="00CF5159"/>
    <w:rsid w:val="00CF5602"/>
    <w:rsid w:val="00CF57D9"/>
    <w:rsid w:val="00CF5EDD"/>
    <w:rsid w:val="00CF7D5D"/>
    <w:rsid w:val="00D0082B"/>
    <w:rsid w:val="00D00B0B"/>
    <w:rsid w:val="00D00B13"/>
    <w:rsid w:val="00D01120"/>
    <w:rsid w:val="00D031C2"/>
    <w:rsid w:val="00D043F4"/>
    <w:rsid w:val="00D0528F"/>
    <w:rsid w:val="00D06940"/>
    <w:rsid w:val="00D06CE3"/>
    <w:rsid w:val="00D06E6E"/>
    <w:rsid w:val="00D0729F"/>
    <w:rsid w:val="00D0742A"/>
    <w:rsid w:val="00D10DD3"/>
    <w:rsid w:val="00D11199"/>
    <w:rsid w:val="00D113CD"/>
    <w:rsid w:val="00D1227A"/>
    <w:rsid w:val="00D14373"/>
    <w:rsid w:val="00D15B0B"/>
    <w:rsid w:val="00D165CA"/>
    <w:rsid w:val="00D16709"/>
    <w:rsid w:val="00D17337"/>
    <w:rsid w:val="00D17C27"/>
    <w:rsid w:val="00D20358"/>
    <w:rsid w:val="00D216C9"/>
    <w:rsid w:val="00D21ED0"/>
    <w:rsid w:val="00D242C4"/>
    <w:rsid w:val="00D253FD"/>
    <w:rsid w:val="00D255CA"/>
    <w:rsid w:val="00D25F93"/>
    <w:rsid w:val="00D26FAF"/>
    <w:rsid w:val="00D27CFE"/>
    <w:rsid w:val="00D309BA"/>
    <w:rsid w:val="00D31EE8"/>
    <w:rsid w:val="00D32294"/>
    <w:rsid w:val="00D32B52"/>
    <w:rsid w:val="00D32D4E"/>
    <w:rsid w:val="00D32E96"/>
    <w:rsid w:val="00D339B8"/>
    <w:rsid w:val="00D3638B"/>
    <w:rsid w:val="00D37434"/>
    <w:rsid w:val="00D3784C"/>
    <w:rsid w:val="00D37F83"/>
    <w:rsid w:val="00D413D6"/>
    <w:rsid w:val="00D41520"/>
    <w:rsid w:val="00D41995"/>
    <w:rsid w:val="00D421FE"/>
    <w:rsid w:val="00D43F9A"/>
    <w:rsid w:val="00D455D4"/>
    <w:rsid w:val="00D459A2"/>
    <w:rsid w:val="00D4791A"/>
    <w:rsid w:val="00D50FAC"/>
    <w:rsid w:val="00D53ECB"/>
    <w:rsid w:val="00D56521"/>
    <w:rsid w:val="00D56575"/>
    <w:rsid w:val="00D5738B"/>
    <w:rsid w:val="00D60757"/>
    <w:rsid w:val="00D616C3"/>
    <w:rsid w:val="00D62E6B"/>
    <w:rsid w:val="00D6355C"/>
    <w:rsid w:val="00D643DA"/>
    <w:rsid w:val="00D6443E"/>
    <w:rsid w:val="00D646AD"/>
    <w:rsid w:val="00D64B9A"/>
    <w:rsid w:val="00D672FE"/>
    <w:rsid w:val="00D67620"/>
    <w:rsid w:val="00D6793D"/>
    <w:rsid w:val="00D67BA6"/>
    <w:rsid w:val="00D7141C"/>
    <w:rsid w:val="00D71928"/>
    <w:rsid w:val="00D71AE4"/>
    <w:rsid w:val="00D71CF0"/>
    <w:rsid w:val="00D804D2"/>
    <w:rsid w:val="00D80820"/>
    <w:rsid w:val="00D81B5A"/>
    <w:rsid w:val="00D83DD4"/>
    <w:rsid w:val="00D854D9"/>
    <w:rsid w:val="00D86473"/>
    <w:rsid w:val="00D86FFC"/>
    <w:rsid w:val="00D91E03"/>
    <w:rsid w:val="00D92183"/>
    <w:rsid w:val="00D93521"/>
    <w:rsid w:val="00D94C16"/>
    <w:rsid w:val="00D959A8"/>
    <w:rsid w:val="00D97FC5"/>
    <w:rsid w:val="00DA04E4"/>
    <w:rsid w:val="00DA2266"/>
    <w:rsid w:val="00DA3949"/>
    <w:rsid w:val="00DA4DF7"/>
    <w:rsid w:val="00DB1A27"/>
    <w:rsid w:val="00DB2729"/>
    <w:rsid w:val="00DB29F6"/>
    <w:rsid w:val="00DB3E96"/>
    <w:rsid w:val="00DB5017"/>
    <w:rsid w:val="00DB707E"/>
    <w:rsid w:val="00DB768E"/>
    <w:rsid w:val="00DC0FBB"/>
    <w:rsid w:val="00DC1886"/>
    <w:rsid w:val="00DC27A1"/>
    <w:rsid w:val="00DC2F1F"/>
    <w:rsid w:val="00DC3A8A"/>
    <w:rsid w:val="00DC5503"/>
    <w:rsid w:val="00DC60BA"/>
    <w:rsid w:val="00DC7672"/>
    <w:rsid w:val="00DC7B3F"/>
    <w:rsid w:val="00DC7B6B"/>
    <w:rsid w:val="00DD0163"/>
    <w:rsid w:val="00DD073B"/>
    <w:rsid w:val="00DD13DF"/>
    <w:rsid w:val="00DD22A1"/>
    <w:rsid w:val="00DD33F3"/>
    <w:rsid w:val="00DD4511"/>
    <w:rsid w:val="00DD4B3D"/>
    <w:rsid w:val="00DD5BA1"/>
    <w:rsid w:val="00DD5D12"/>
    <w:rsid w:val="00DE01B5"/>
    <w:rsid w:val="00DE3205"/>
    <w:rsid w:val="00DE3432"/>
    <w:rsid w:val="00DE483C"/>
    <w:rsid w:val="00DE4C48"/>
    <w:rsid w:val="00DF04DC"/>
    <w:rsid w:val="00DF09D2"/>
    <w:rsid w:val="00DF1259"/>
    <w:rsid w:val="00DF128F"/>
    <w:rsid w:val="00DF20AA"/>
    <w:rsid w:val="00DF2713"/>
    <w:rsid w:val="00DF3666"/>
    <w:rsid w:val="00DF3735"/>
    <w:rsid w:val="00E01FBF"/>
    <w:rsid w:val="00E02677"/>
    <w:rsid w:val="00E040A2"/>
    <w:rsid w:val="00E0443B"/>
    <w:rsid w:val="00E04FBF"/>
    <w:rsid w:val="00E05F53"/>
    <w:rsid w:val="00E064AD"/>
    <w:rsid w:val="00E06A88"/>
    <w:rsid w:val="00E10005"/>
    <w:rsid w:val="00E1000B"/>
    <w:rsid w:val="00E1023E"/>
    <w:rsid w:val="00E110BC"/>
    <w:rsid w:val="00E112A3"/>
    <w:rsid w:val="00E11957"/>
    <w:rsid w:val="00E121BB"/>
    <w:rsid w:val="00E123AB"/>
    <w:rsid w:val="00E12C01"/>
    <w:rsid w:val="00E13253"/>
    <w:rsid w:val="00E13BF6"/>
    <w:rsid w:val="00E14C0A"/>
    <w:rsid w:val="00E15315"/>
    <w:rsid w:val="00E2084B"/>
    <w:rsid w:val="00E20980"/>
    <w:rsid w:val="00E20D9F"/>
    <w:rsid w:val="00E21687"/>
    <w:rsid w:val="00E2250A"/>
    <w:rsid w:val="00E22ECB"/>
    <w:rsid w:val="00E260E6"/>
    <w:rsid w:val="00E30E10"/>
    <w:rsid w:val="00E31591"/>
    <w:rsid w:val="00E31D2C"/>
    <w:rsid w:val="00E3249E"/>
    <w:rsid w:val="00E32930"/>
    <w:rsid w:val="00E34685"/>
    <w:rsid w:val="00E34923"/>
    <w:rsid w:val="00E3518A"/>
    <w:rsid w:val="00E427AD"/>
    <w:rsid w:val="00E43F0A"/>
    <w:rsid w:val="00E447C5"/>
    <w:rsid w:val="00E45BCC"/>
    <w:rsid w:val="00E46228"/>
    <w:rsid w:val="00E475A1"/>
    <w:rsid w:val="00E477B7"/>
    <w:rsid w:val="00E51CD7"/>
    <w:rsid w:val="00E5426D"/>
    <w:rsid w:val="00E55662"/>
    <w:rsid w:val="00E56E7B"/>
    <w:rsid w:val="00E60051"/>
    <w:rsid w:val="00E60767"/>
    <w:rsid w:val="00E6314B"/>
    <w:rsid w:val="00E6445C"/>
    <w:rsid w:val="00E65C36"/>
    <w:rsid w:val="00E66033"/>
    <w:rsid w:val="00E671C9"/>
    <w:rsid w:val="00E70115"/>
    <w:rsid w:val="00E71703"/>
    <w:rsid w:val="00E7525E"/>
    <w:rsid w:val="00E810F8"/>
    <w:rsid w:val="00E814B8"/>
    <w:rsid w:val="00E81583"/>
    <w:rsid w:val="00E82E82"/>
    <w:rsid w:val="00E836F5"/>
    <w:rsid w:val="00E84072"/>
    <w:rsid w:val="00E85325"/>
    <w:rsid w:val="00E858D0"/>
    <w:rsid w:val="00E90536"/>
    <w:rsid w:val="00E90F14"/>
    <w:rsid w:val="00E915A3"/>
    <w:rsid w:val="00E92B45"/>
    <w:rsid w:val="00E93084"/>
    <w:rsid w:val="00E939A3"/>
    <w:rsid w:val="00E9515E"/>
    <w:rsid w:val="00E9563F"/>
    <w:rsid w:val="00E962B1"/>
    <w:rsid w:val="00E97CDD"/>
    <w:rsid w:val="00E97D84"/>
    <w:rsid w:val="00EA0718"/>
    <w:rsid w:val="00EA108E"/>
    <w:rsid w:val="00EA28D9"/>
    <w:rsid w:val="00EA30C1"/>
    <w:rsid w:val="00EA326D"/>
    <w:rsid w:val="00EA4D65"/>
    <w:rsid w:val="00EA6B81"/>
    <w:rsid w:val="00EB0AE6"/>
    <w:rsid w:val="00EB241E"/>
    <w:rsid w:val="00EB2704"/>
    <w:rsid w:val="00EB3D18"/>
    <w:rsid w:val="00EB564D"/>
    <w:rsid w:val="00EB5993"/>
    <w:rsid w:val="00EB6EA6"/>
    <w:rsid w:val="00EC1B35"/>
    <w:rsid w:val="00EC4E8C"/>
    <w:rsid w:val="00ED022B"/>
    <w:rsid w:val="00ED2526"/>
    <w:rsid w:val="00ED2719"/>
    <w:rsid w:val="00ED44FE"/>
    <w:rsid w:val="00ED5062"/>
    <w:rsid w:val="00ED612B"/>
    <w:rsid w:val="00ED6F70"/>
    <w:rsid w:val="00EE12D8"/>
    <w:rsid w:val="00EE360B"/>
    <w:rsid w:val="00EE50D7"/>
    <w:rsid w:val="00EE53B2"/>
    <w:rsid w:val="00EE6FA7"/>
    <w:rsid w:val="00EE79DE"/>
    <w:rsid w:val="00EE79F9"/>
    <w:rsid w:val="00EF0603"/>
    <w:rsid w:val="00EF0708"/>
    <w:rsid w:val="00EF0A2C"/>
    <w:rsid w:val="00EF3BE9"/>
    <w:rsid w:val="00EF6672"/>
    <w:rsid w:val="00F0022D"/>
    <w:rsid w:val="00F008DA"/>
    <w:rsid w:val="00F01170"/>
    <w:rsid w:val="00F02343"/>
    <w:rsid w:val="00F02CC9"/>
    <w:rsid w:val="00F02FE2"/>
    <w:rsid w:val="00F04662"/>
    <w:rsid w:val="00F04D2A"/>
    <w:rsid w:val="00F04DF0"/>
    <w:rsid w:val="00F05D8E"/>
    <w:rsid w:val="00F068E4"/>
    <w:rsid w:val="00F0759E"/>
    <w:rsid w:val="00F07608"/>
    <w:rsid w:val="00F101E2"/>
    <w:rsid w:val="00F12E1D"/>
    <w:rsid w:val="00F1395B"/>
    <w:rsid w:val="00F14656"/>
    <w:rsid w:val="00F159AF"/>
    <w:rsid w:val="00F173A5"/>
    <w:rsid w:val="00F23844"/>
    <w:rsid w:val="00F2496D"/>
    <w:rsid w:val="00F2716A"/>
    <w:rsid w:val="00F27B1A"/>
    <w:rsid w:val="00F30195"/>
    <w:rsid w:val="00F31379"/>
    <w:rsid w:val="00F341E4"/>
    <w:rsid w:val="00F344A2"/>
    <w:rsid w:val="00F34652"/>
    <w:rsid w:val="00F34802"/>
    <w:rsid w:val="00F34D39"/>
    <w:rsid w:val="00F3554D"/>
    <w:rsid w:val="00F401AE"/>
    <w:rsid w:val="00F40F02"/>
    <w:rsid w:val="00F41AA0"/>
    <w:rsid w:val="00F421E5"/>
    <w:rsid w:val="00F4227F"/>
    <w:rsid w:val="00F422DA"/>
    <w:rsid w:val="00F42A6C"/>
    <w:rsid w:val="00F44499"/>
    <w:rsid w:val="00F44B54"/>
    <w:rsid w:val="00F46FA8"/>
    <w:rsid w:val="00F52A03"/>
    <w:rsid w:val="00F52D42"/>
    <w:rsid w:val="00F52D44"/>
    <w:rsid w:val="00F52E06"/>
    <w:rsid w:val="00F555C7"/>
    <w:rsid w:val="00F569BD"/>
    <w:rsid w:val="00F57149"/>
    <w:rsid w:val="00F62437"/>
    <w:rsid w:val="00F626DB"/>
    <w:rsid w:val="00F62AD8"/>
    <w:rsid w:val="00F62D44"/>
    <w:rsid w:val="00F63138"/>
    <w:rsid w:val="00F63EB9"/>
    <w:rsid w:val="00F651F5"/>
    <w:rsid w:val="00F65D8F"/>
    <w:rsid w:val="00F67156"/>
    <w:rsid w:val="00F7176E"/>
    <w:rsid w:val="00F72FA5"/>
    <w:rsid w:val="00F74393"/>
    <w:rsid w:val="00F8172F"/>
    <w:rsid w:val="00F842C6"/>
    <w:rsid w:val="00F84875"/>
    <w:rsid w:val="00F84C0B"/>
    <w:rsid w:val="00F86144"/>
    <w:rsid w:val="00F871A2"/>
    <w:rsid w:val="00F87E3B"/>
    <w:rsid w:val="00F87EBA"/>
    <w:rsid w:val="00F9174C"/>
    <w:rsid w:val="00F92590"/>
    <w:rsid w:val="00F93B60"/>
    <w:rsid w:val="00F93D53"/>
    <w:rsid w:val="00F95D52"/>
    <w:rsid w:val="00F96002"/>
    <w:rsid w:val="00F96244"/>
    <w:rsid w:val="00FA10D4"/>
    <w:rsid w:val="00FA118E"/>
    <w:rsid w:val="00FA164D"/>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0E87"/>
    <w:rsid w:val="00FD10E2"/>
    <w:rsid w:val="00FD14A8"/>
    <w:rsid w:val="00FD2691"/>
    <w:rsid w:val="00FD3946"/>
    <w:rsid w:val="00FD3FBA"/>
    <w:rsid w:val="00FD445F"/>
    <w:rsid w:val="00FD677F"/>
    <w:rsid w:val="00FD6CB3"/>
    <w:rsid w:val="00FD70B5"/>
    <w:rsid w:val="00FE0B1A"/>
    <w:rsid w:val="00FE1C50"/>
    <w:rsid w:val="00FE2CA9"/>
    <w:rsid w:val="00FE313E"/>
    <w:rsid w:val="00FE3488"/>
    <w:rsid w:val="00FE592E"/>
    <w:rsid w:val="00FE6156"/>
    <w:rsid w:val="00FE6A3B"/>
    <w:rsid w:val="00FE768C"/>
    <w:rsid w:val="00FE7744"/>
    <w:rsid w:val="00FF11A7"/>
    <w:rsid w:val="00FF1E89"/>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6/09/relationships/commentsIds" Target="commentsIds.xml"/><Relationship Id="rId18" Type="http://schemas.openxmlformats.org/officeDocument/2006/relationships/image" Target="media/image4.png"/><Relationship Id="rId26" Type="http://schemas.microsoft.com/office/2018/08/relationships/commentsExtensible" Target="commentsExtensi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osf.io/hzwc4/"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nicholas.maxwell@usm.edu" TargetMode="External"/><Relationship Id="rId14" Type="http://schemas.openxmlformats.org/officeDocument/2006/relationships/hyperlink" Target="https://osf.io/hzwc4/"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38</Pages>
  <Words>8573</Words>
  <Characters>48867</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35</cp:revision>
  <cp:lastPrinted>2022-10-12T20:51:00Z</cp:lastPrinted>
  <dcterms:created xsi:type="dcterms:W3CDTF">2022-10-13T12:37:00Z</dcterms:created>
  <dcterms:modified xsi:type="dcterms:W3CDTF">2022-10-18T14:53:00Z</dcterms:modified>
</cp:coreProperties>
</file>