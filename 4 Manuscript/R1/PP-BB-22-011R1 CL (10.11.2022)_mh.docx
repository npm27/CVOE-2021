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76692" w14:textId="25FDA561" w:rsidR="00750EF5" w:rsidRPr="001B575E" w:rsidRDefault="00750EF5"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 xml:space="preserve">October </w:t>
      </w:r>
      <w:proofErr w:type="spellStart"/>
      <w:r w:rsidRPr="001B575E">
        <w:rPr>
          <w:rFonts w:ascii="Times New Roman" w:hAnsi="Times New Roman" w:cs="Times New Roman"/>
          <w:sz w:val="24"/>
          <w:szCs w:val="24"/>
        </w:rPr>
        <w:t>XX</w:t>
      </w:r>
      <w:r w:rsidRPr="001B575E">
        <w:rPr>
          <w:rFonts w:ascii="Times New Roman" w:hAnsi="Times New Roman" w:cs="Times New Roman"/>
          <w:sz w:val="24"/>
          <w:szCs w:val="24"/>
          <w:vertAlign w:val="superscript"/>
        </w:rPr>
        <w:t>th</w:t>
      </w:r>
      <w:proofErr w:type="spellEnd"/>
      <w:r w:rsidRPr="001B575E">
        <w:rPr>
          <w:rFonts w:ascii="Times New Roman" w:hAnsi="Times New Roman" w:cs="Times New Roman"/>
          <w:sz w:val="24"/>
          <w:szCs w:val="24"/>
        </w:rPr>
        <w:t>, 2022</w:t>
      </w:r>
    </w:p>
    <w:p w14:paraId="0506B21B" w14:textId="77777777" w:rsidR="00750EF5" w:rsidRPr="001B575E" w:rsidRDefault="00750EF5" w:rsidP="001B575E">
      <w:pPr>
        <w:spacing w:after="0" w:line="240" w:lineRule="auto"/>
        <w:contextualSpacing/>
        <w:rPr>
          <w:rFonts w:ascii="Times New Roman" w:hAnsi="Times New Roman" w:cs="Times New Roman"/>
          <w:sz w:val="24"/>
          <w:szCs w:val="24"/>
        </w:rPr>
      </w:pPr>
    </w:p>
    <w:p w14:paraId="6CEB58B9" w14:textId="697A92E2" w:rsidR="00750EF5" w:rsidRPr="001B575E" w:rsidRDefault="009F525E" w:rsidP="001B575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Jarrod Lewis-Peacock</w:t>
      </w:r>
      <w:r w:rsidR="00750EF5" w:rsidRPr="001B575E">
        <w:rPr>
          <w:rFonts w:ascii="Times New Roman" w:hAnsi="Times New Roman" w:cs="Times New Roman"/>
          <w:sz w:val="24"/>
          <w:szCs w:val="24"/>
        </w:rPr>
        <w:t>, PhD</w:t>
      </w:r>
    </w:p>
    <w:p w14:paraId="1BB7A3C6" w14:textId="590F6C50" w:rsidR="00750EF5" w:rsidRPr="001B575E" w:rsidRDefault="00910F1D" w:rsidP="001B575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Action Editor</w:t>
      </w:r>
    </w:p>
    <w:p w14:paraId="6F12B26D" w14:textId="499EB5EB" w:rsidR="00750EF5" w:rsidRPr="001B575E" w:rsidRDefault="004F037A" w:rsidP="001B575E">
      <w:pPr>
        <w:spacing w:after="0" w:line="240" w:lineRule="auto"/>
        <w:contextualSpacing/>
        <w:rPr>
          <w:rFonts w:ascii="Times New Roman" w:hAnsi="Times New Roman" w:cs="Times New Roman"/>
          <w:i/>
          <w:sz w:val="24"/>
          <w:szCs w:val="24"/>
        </w:rPr>
      </w:pPr>
      <w:r>
        <w:rPr>
          <w:rFonts w:ascii="Times New Roman" w:hAnsi="Times New Roman" w:cs="Times New Roman"/>
          <w:i/>
          <w:sz w:val="24"/>
          <w:szCs w:val="24"/>
        </w:rPr>
        <w:t>Attention, Perception, and Psychophysics</w:t>
      </w:r>
    </w:p>
    <w:p w14:paraId="5C08CAE9" w14:textId="77777777" w:rsidR="00750EF5" w:rsidRPr="001B575E" w:rsidRDefault="00750EF5" w:rsidP="001B575E">
      <w:pPr>
        <w:spacing w:after="0" w:line="240" w:lineRule="auto"/>
        <w:contextualSpacing/>
        <w:rPr>
          <w:rFonts w:ascii="Times New Roman" w:hAnsi="Times New Roman" w:cs="Times New Roman"/>
          <w:sz w:val="24"/>
          <w:szCs w:val="24"/>
        </w:rPr>
      </w:pPr>
    </w:p>
    <w:p w14:paraId="7B8E752F" w14:textId="77777777" w:rsidR="00750EF5" w:rsidRPr="001B575E" w:rsidRDefault="00750EF5" w:rsidP="001B575E">
      <w:pPr>
        <w:spacing w:after="0" w:line="240" w:lineRule="auto"/>
        <w:contextualSpacing/>
        <w:rPr>
          <w:rFonts w:ascii="Times New Roman" w:hAnsi="Times New Roman" w:cs="Times New Roman"/>
          <w:sz w:val="24"/>
          <w:szCs w:val="24"/>
        </w:rPr>
      </w:pPr>
    </w:p>
    <w:p w14:paraId="6C96AA00" w14:textId="2242B24B"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 xml:space="preserve">Dear Dr. </w:t>
      </w:r>
      <w:r w:rsidR="00A0469A">
        <w:rPr>
          <w:rFonts w:ascii="Times New Roman" w:hAnsi="Times New Roman" w:cs="Times New Roman"/>
          <w:sz w:val="24"/>
          <w:szCs w:val="24"/>
        </w:rPr>
        <w:t>Lewis-Peacock</w:t>
      </w:r>
      <w:r w:rsidRPr="001B575E">
        <w:rPr>
          <w:rFonts w:ascii="Times New Roman" w:hAnsi="Times New Roman" w:cs="Times New Roman"/>
          <w:sz w:val="24"/>
          <w:szCs w:val="24"/>
        </w:rPr>
        <w:t>,</w:t>
      </w:r>
    </w:p>
    <w:p w14:paraId="6B04C0AA" w14:textId="77777777" w:rsidR="00B85DBC" w:rsidRPr="001B575E" w:rsidRDefault="00B85DBC" w:rsidP="001B575E">
      <w:pPr>
        <w:spacing w:after="0" w:line="240" w:lineRule="auto"/>
        <w:contextualSpacing/>
        <w:rPr>
          <w:rFonts w:ascii="Times New Roman" w:hAnsi="Times New Roman" w:cs="Times New Roman"/>
          <w:sz w:val="24"/>
          <w:szCs w:val="24"/>
        </w:rPr>
      </w:pPr>
    </w:p>
    <w:p w14:paraId="30602954" w14:textId="1B95A152" w:rsidR="00B85DBC" w:rsidRPr="001B575E" w:rsidRDefault="00B85DBC" w:rsidP="001B575E">
      <w:pPr>
        <w:spacing w:after="0" w:line="240" w:lineRule="auto"/>
        <w:contextualSpacing/>
        <w:rPr>
          <w:rFonts w:ascii="Times New Roman" w:hAnsi="Times New Roman" w:cs="Times New Roman"/>
          <w:i/>
          <w:sz w:val="24"/>
          <w:szCs w:val="24"/>
        </w:rPr>
      </w:pPr>
      <w:r w:rsidRPr="001B575E">
        <w:rPr>
          <w:rFonts w:ascii="Times New Roman" w:hAnsi="Times New Roman" w:cs="Times New Roman"/>
          <w:sz w:val="24"/>
          <w:szCs w:val="24"/>
        </w:rPr>
        <w:t xml:space="preserve">We have submitted a revised version of </w:t>
      </w:r>
      <w:r w:rsidR="00493692">
        <w:rPr>
          <w:rFonts w:ascii="Times New Roman" w:hAnsi="Times New Roman" w:cs="Times New Roman"/>
          <w:sz w:val="24"/>
          <w:szCs w:val="24"/>
        </w:rPr>
        <w:t xml:space="preserve">our manuscript </w:t>
      </w:r>
      <w:r w:rsidR="00493692" w:rsidRPr="00493692">
        <w:rPr>
          <w:rFonts w:ascii="Times New Roman" w:hAnsi="Times New Roman" w:cs="Times New Roman"/>
          <w:sz w:val="24"/>
          <w:szCs w:val="24"/>
        </w:rPr>
        <w:t xml:space="preserve">PP-BB-22-011 </w:t>
      </w:r>
      <w:r w:rsidRPr="001B575E">
        <w:rPr>
          <w:rFonts w:ascii="Times New Roman" w:hAnsi="Times New Roman" w:cs="Times New Roman"/>
          <w:sz w:val="24"/>
          <w:szCs w:val="24"/>
        </w:rPr>
        <w:t>“</w:t>
      </w:r>
      <w:r w:rsidR="005D0313">
        <w:rPr>
          <w:rFonts w:ascii="Times New Roman" w:hAnsi="Times New Roman" w:cs="Times New Roman"/>
          <w:sz w:val="24"/>
          <w:szCs w:val="24"/>
        </w:rPr>
        <w:t xml:space="preserve">Predictive </w:t>
      </w:r>
      <w:r w:rsidR="00493692" w:rsidRPr="00493692">
        <w:rPr>
          <w:rFonts w:ascii="Times New Roman" w:hAnsi="Times New Roman" w:cs="Times New Roman"/>
          <w:sz w:val="24"/>
          <w:szCs w:val="24"/>
        </w:rPr>
        <w:t>Alternating Runs and Random Task-Switching</w:t>
      </w:r>
      <w:r w:rsidR="005D0313">
        <w:rPr>
          <w:rFonts w:ascii="Times New Roman" w:hAnsi="Times New Roman" w:cs="Times New Roman"/>
          <w:sz w:val="24"/>
          <w:szCs w:val="24"/>
        </w:rPr>
        <w:t xml:space="preserve"> Sequences</w:t>
      </w:r>
      <w:r w:rsidR="00493692" w:rsidRPr="00493692">
        <w:rPr>
          <w:rFonts w:ascii="Times New Roman" w:hAnsi="Times New Roman" w:cs="Times New Roman"/>
          <w:sz w:val="24"/>
          <w:szCs w:val="24"/>
        </w:rPr>
        <w:t xml:space="preserve"> Produce </w:t>
      </w:r>
      <w:r w:rsidR="005D0313">
        <w:rPr>
          <w:rFonts w:ascii="Times New Roman" w:hAnsi="Times New Roman" w:cs="Times New Roman"/>
          <w:sz w:val="24"/>
          <w:szCs w:val="24"/>
        </w:rPr>
        <w:t>Dissociative Switch Costs</w:t>
      </w:r>
      <w:r w:rsidR="00493692" w:rsidRPr="00493692">
        <w:rPr>
          <w:rFonts w:ascii="Times New Roman" w:hAnsi="Times New Roman" w:cs="Times New Roman"/>
          <w:sz w:val="24"/>
          <w:szCs w:val="24"/>
        </w:rPr>
        <w:t xml:space="preserve"> in the Consonant-Vowel/Odd-Even Task</w:t>
      </w:r>
      <w:r w:rsidR="00815DE6">
        <w:rPr>
          <w:rFonts w:ascii="Times New Roman" w:hAnsi="Times New Roman" w:cs="Times New Roman"/>
          <w:color w:val="000000" w:themeColor="text1"/>
          <w:sz w:val="24"/>
          <w:szCs w:val="24"/>
        </w:rPr>
        <w:t xml:space="preserve">.” </w:t>
      </w:r>
      <w:r w:rsidRPr="001B575E">
        <w:rPr>
          <w:rFonts w:ascii="Times New Roman" w:hAnsi="Times New Roman" w:cs="Times New Roman"/>
          <w:color w:val="000000" w:themeColor="text1"/>
          <w:sz w:val="24"/>
          <w:szCs w:val="24"/>
        </w:rPr>
        <w:t xml:space="preserve">We are </w:t>
      </w:r>
      <w:r w:rsidR="00815DE6">
        <w:rPr>
          <w:rFonts w:ascii="Times New Roman" w:hAnsi="Times New Roman" w:cs="Times New Roman"/>
          <w:color w:val="000000" w:themeColor="text1"/>
          <w:sz w:val="24"/>
          <w:szCs w:val="24"/>
        </w:rPr>
        <w:t xml:space="preserve">encouraged that our reviewers </w:t>
      </w:r>
      <w:r w:rsidR="008070FE">
        <w:rPr>
          <w:rFonts w:ascii="Times New Roman" w:hAnsi="Times New Roman" w:cs="Times New Roman"/>
          <w:color w:val="000000" w:themeColor="text1"/>
          <w:sz w:val="24"/>
          <w:szCs w:val="24"/>
        </w:rPr>
        <w:t>found our study to be</w:t>
      </w:r>
      <w:r w:rsidR="0016380B">
        <w:rPr>
          <w:rFonts w:ascii="Times New Roman" w:hAnsi="Times New Roman" w:cs="Times New Roman"/>
          <w:color w:val="000000" w:themeColor="text1"/>
          <w:sz w:val="24"/>
          <w:szCs w:val="24"/>
        </w:rPr>
        <w:t xml:space="preserve"> </w:t>
      </w:r>
      <w:r w:rsidRPr="001B575E">
        <w:rPr>
          <w:rFonts w:ascii="Times New Roman" w:hAnsi="Times New Roman" w:cs="Times New Roman"/>
          <w:color w:val="000000" w:themeColor="text1"/>
          <w:sz w:val="24"/>
          <w:szCs w:val="24"/>
        </w:rPr>
        <w:t>“</w:t>
      </w:r>
      <w:r w:rsidR="000878C8">
        <w:rPr>
          <w:rFonts w:ascii="Times New Roman" w:hAnsi="Times New Roman" w:cs="Times New Roman"/>
          <w:color w:val="000000" w:themeColor="text1"/>
          <w:sz w:val="24"/>
          <w:szCs w:val="24"/>
        </w:rPr>
        <w:t>interesting and novel</w:t>
      </w:r>
      <w:r w:rsidRPr="001B575E">
        <w:rPr>
          <w:rFonts w:ascii="Times New Roman" w:hAnsi="Times New Roman" w:cs="Times New Roman"/>
          <w:color w:val="000000" w:themeColor="text1"/>
          <w:sz w:val="24"/>
          <w:szCs w:val="24"/>
        </w:rPr>
        <w:t xml:space="preserve">” </w:t>
      </w:r>
      <w:r w:rsidR="0016380B">
        <w:rPr>
          <w:rFonts w:ascii="Times New Roman" w:hAnsi="Times New Roman" w:cs="Times New Roman"/>
          <w:color w:val="000000" w:themeColor="text1"/>
          <w:sz w:val="24"/>
          <w:szCs w:val="24"/>
        </w:rPr>
        <w:t xml:space="preserve">and, particularly, that </w:t>
      </w:r>
      <w:r w:rsidR="008070FE">
        <w:rPr>
          <w:rFonts w:ascii="Times New Roman" w:hAnsi="Times New Roman" w:cs="Times New Roman"/>
          <w:color w:val="000000" w:themeColor="text1"/>
          <w:sz w:val="24"/>
          <w:szCs w:val="24"/>
        </w:rPr>
        <w:t xml:space="preserve">Reviewer 2 felt that </w:t>
      </w:r>
      <w:r w:rsidR="00BD1A43">
        <w:rPr>
          <w:rFonts w:ascii="Times New Roman" w:hAnsi="Times New Roman" w:cs="Times New Roman"/>
          <w:color w:val="000000" w:themeColor="text1"/>
          <w:sz w:val="24"/>
          <w:szCs w:val="24"/>
        </w:rPr>
        <w:t>our study</w:t>
      </w:r>
      <w:r w:rsidR="008070FE">
        <w:rPr>
          <w:rFonts w:ascii="Times New Roman" w:hAnsi="Times New Roman" w:cs="Times New Roman"/>
          <w:color w:val="000000" w:themeColor="text1"/>
          <w:sz w:val="24"/>
          <w:szCs w:val="24"/>
        </w:rPr>
        <w:t xml:space="preserve"> provides “</w:t>
      </w:r>
      <w:r w:rsidR="00D835EA">
        <w:rPr>
          <w:rFonts w:ascii="Times New Roman" w:hAnsi="Times New Roman" w:cs="Times New Roman"/>
          <w:color w:val="000000" w:themeColor="text1"/>
          <w:sz w:val="24"/>
          <w:szCs w:val="24"/>
        </w:rPr>
        <w:t>a valuable contribution to the task-switching literature</w:t>
      </w:r>
      <w:r w:rsidR="0016380B">
        <w:rPr>
          <w:rFonts w:ascii="Times New Roman" w:hAnsi="Times New Roman" w:cs="Times New Roman"/>
          <w:color w:val="000000" w:themeColor="text1"/>
          <w:sz w:val="24"/>
          <w:szCs w:val="24"/>
        </w:rPr>
        <w:t xml:space="preserve">.” Below, we list our responses to each reviewer’s comments. </w:t>
      </w:r>
      <w:r w:rsidR="00C925F2">
        <w:rPr>
          <w:rFonts w:ascii="Times New Roman" w:hAnsi="Times New Roman" w:cs="Times New Roman"/>
          <w:color w:val="000000" w:themeColor="text1"/>
          <w:sz w:val="24"/>
          <w:szCs w:val="24"/>
        </w:rPr>
        <w:t xml:space="preserve">To facilitate review, we cite page numbers when referencing specific changes and have </w:t>
      </w:r>
      <w:r w:rsidR="000B3490">
        <w:rPr>
          <w:rFonts w:ascii="Times New Roman" w:hAnsi="Times New Roman" w:cs="Times New Roman"/>
          <w:color w:val="000000" w:themeColor="text1"/>
          <w:sz w:val="24"/>
          <w:szCs w:val="24"/>
        </w:rPr>
        <w:t>made all primary modifications to the manuscript using blue-colored font.</w:t>
      </w:r>
      <w:r w:rsidRPr="001B575E">
        <w:rPr>
          <w:rFonts w:ascii="Times New Roman" w:hAnsi="Times New Roman" w:cs="Times New Roman"/>
          <w:color w:val="000000" w:themeColor="text1"/>
          <w:sz w:val="24"/>
          <w:szCs w:val="24"/>
        </w:rPr>
        <w:t xml:space="preserve"> </w:t>
      </w:r>
      <w:r w:rsidR="000B3490">
        <w:rPr>
          <w:rFonts w:ascii="Times New Roman" w:hAnsi="Times New Roman" w:cs="Times New Roman"/>
          <w:color w:val="000000" w:themeColor="text1"/>
          <w:sz w:val="24"/>
          <w:szCs w:val="24"/>
        </w:rPr>
        <w:t xml:space="preserve">We hope that </w:t>
      </w:r>
      <w:r w:rsidR="004F037A">
        <w:rPr>
          <w:rFonts w:ascii="Times New Roman" w:hAnsi="Times New Roman" w:cs="Times New Roman"/>
          <w:color w:val="000000" w:themeColor="text1"/>
          <w:sz w:val="24"/>
          <w:szCs w:val="24"/>
        </w:rPr>
        <w:t xml:space="preserve">our revised manuscript is now suitable for publication in </w:t>
      </w:r>
      <w:r w:rsidR="004F037A">
        <w:rPr>
          <w:rFonts w:ascii="Times New Roman" w:hAnsi="Times New Roman" w:cs="Times New Roman"/>
          <w:i/>
          <w:iCs/>
          <w:color w:val="000000" w:themeColor="text1"/>
          <w:sz w:val="24"/>
          <w:szCs w:val="24"/>
        </w:rPr>
        <w:t>Attention, Perception, and Psychophysics.</w:t>
      </w:r>
      <w:r w:rsidR="004F037A">
        <w:rPr>
          <w:rFonts w:ascii="Times New Roman" w:hAnsi="Times New Roman" w:cs="Times New Roman"/>
          <w:color w:val="000000" w:themeColor="text1"/>
          <w:sz w:val="24"/>
          <w:szCs w:val="24"/>
        </w:rPr>
        <w:t xml:space="preserve"> </w:t>
      </w:r>
    </w:p>
    <w:p w14:paraId="741E40D2" w14:textId="77777777" w:rsidR="00B85DBC" w:rsidRPr="001B575E" w:rsidRDefault="00B85DBC" w:rsidP="001B575E">
      <w:pPr>
        <w:spacing w:after="0" w:line="240" w:lineRule="auto"/>
        <w:contextualSpacing/>
        <w:rPr>
          <w:rFonts w:ascii="Times New Roman" w:hAnsi="Times New Roman" w:cs="Times New Roman"/>
          <w:sz w:val="24"/>
          <w:szCs w:val="24"/>
        </w:rPr>
      </w:pPr>
    </w:p>
    <w:p w14:paraId="47A9B92A"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Sincerely,</w:t>
      </w:r>
    </w:p>
    <w:p w14:paraId="55316A48" w14:textId="77777777" w:rsidR="00B85DBC" w:rsidRPr="001B575E" w:rsidRDefault="00B85DBC" w:rsidP="001B575E">
      <w:pPr>
        <w:spacing w:after="0" w:line="240" w:lineRule="auto"/>
        <w:contextualSpacing/>
        <w:rPr>
          <w:rFonts w:ascii="Times New Roman" w:hAnsi="Times New Roman" w:cs="Times New Roman"/>
          <w:sz w:val="24"/>
          <w:szCs w:val="24"/>
        </w:rPr>
      </w:pPr>
    </w:p>
    <w:p w14:paraId="63C726D1" w14:textId="77777777" w:rsidR="00B85DBC" w:rsidRPr="001B575E" w:rsidRDefault="00B85DBC" w:rsidP="001B575E">
      <w:pPr>
        <w:spacing w:after="0" w:line="240" w:lineRule="auto"/>
        <w:contextualSpacing/>
        <w:rPr>
          <w:rFonts w:ascii="Times New Roman" w:hAnsi="Times New Roman" w:cs="Times New Roman"/>
          <w:sz w:val="24"/>
          <w:szCs w:val="24"/>
        </w:rPr>
      </w:pPr>
    </w:p>
    <w:p w14:paraId="6A2917E2" w14:textId="113E0728" w:rsidR="00B85DBC" w:rsidRPr="001B575E" w:rsidRDefault="00DF78ED"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Mark</w:t>
      </w:r>
      <w:r w:rsidR="00B85DBC" w:rsidRPr="001B575E">
        <w:rPr>
          <w:rFonts w:ascii="Times New Roman" w:hAnsi="Times New Roman" w:cs="Times New Roman"/>
          <w:sz w:val="24"/>
          <w:szCs w:val="24"/>
        </w:rPr>
        <w:t xml:space="preserve"> </w:t>
      </w:r>
      <w:r w:rsidRPr="001B575E">
        <w:rPr>
          <w:rFonts w:ascii="Times New Roman" w:hAnsi="Times New Roman" w:cs="Times New Roman"/>
          <w:sz w:val="24"/>
          <w:szCs w:val="24"/>
        </w:rPr>
        <w:t>J</w:t>
      </w:r>
      <w:r w:rsidR="00B85DBC" w:rsidRPr="001B575E">
        <w:rPr>
          <w:rFonts w:ascii="Times New Roman" w:hAnsi="Times New Roman" w:cs="Times New Roman"/>
          <w:sz w:val="24"/>
          <w:szCs w:val="24"/>
        </w:rPr>
        <w:t xml:space="preserve">. </w:t>
      </w:r>
      <w:r w:rsidRPr="001B575E">
        <w:rPr>
          <w:rFonts w:ascii="Times New Roman" w:hAnsi="Times New Roman" w:cs="Times New Roman"/>
          <w:sz w:val="24"/>
          <w:szCs w:val="24"/>
        </w:rPr>
        <w:t>Huff</w:t>
      </w:r>
      <w:r w:rsidR="00B85DBC" w:rsidRPr="001B575E">
        <w:rPr>
          <w:rFonts w:ascii="Times New Roman" w:hAnsi="Times New Roman" w:cs="Times New Roman"/>
          <w:sz w:val="24"/>
          <w:szCs w:val="24"/>
        </w:rPr>
        <w:t>, PhD.</w:t>
      </w:r>
    </w:p>
    <w:p w14:paraId="458631E3"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School of Psychology</w:t>
      </w:r>
    </w:p>
    <w:p w14:paraId="4834A3D0"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The University of Southern Mississippi</w:t>
      </w:r>
    </w:p>
    <w:p w14:paraId="267D2DF1" w14:textId="1795ADC6" w:rsidR="00B85DBC" w:rsidRPr="001B575E" w:rsidRDefault="00B85DBC" w:rsidP="001B575E">
      <w:pPr>
        <w:spacing w:after="0" w:line="240" w:lineRule="auto"/>
        <w:contextualSpacing/>
        <w:rPr>
          <w:rFonts w:ascii="Times New Roman" w:hAnsi="Times New Roman" w:cs="Times New Roman"/>
          <w:sz w:val="24"/>
          <w:szCs w:val="24"/>
          <w:lang w:val="fr-FR"/>
        </w:rPr>
      </w:pPr>
      <w:proofErr w:type="gramStart"/>
      <w:r w:rsidRPr="001B575E">
        <w:rPr>
          <w:rFonts w:ascii="Times New Roman" w:hAnsi="Times New Roman" w:cs="Times New Roman"/>
          <w:sz w:val="24"/>
          <w:szCs w:val="24"/>
          <w:lang w:val="fr-FR"/>
        </w:rPr>
        <w:t>Email:</w:t>
      </w:r>
      <w:proofErr w:type="gramEnd"/>
      <w:r w:rsidRPr="001B575E">
        <w:rPr>
          <w:rFonts w:ascii="Times New Roman" w:hAnsi="Times New Roman" w:cs="Times New Roman"/>
          <w:sz w:val="24"/>
          <w:szCs w:val="24"/>
          <w:lang w:val="fr-FR"/>
        </w:rPr>
        <w:t xml:space="preserve"> </w:t>
      </w:r>
      <w:r w:rsidR="004825BD">
        <w:rPr>
          <w:rFonts w:ascii="Times New Roman" w:hAnsi="Times New Roman" w:cs="Times New Roman"/>
          <w:sz w:val="24"/>
          <w:szCs w:val="24"/>
          <w:lang w:val="fr-FR"/>
        </w:rPr>
        <w:t>mark.huff@usm.edu</w:t>
      </w:r>
    </w:p>
    <w:p w14:paraId="2B58460D" w14:textId="77777777" w:rsidR="00B85DBC" w:rsidRPr="001B575E" w:rsidRDefault="00B85DBC" w:rsidP="001B575E">
      <w:pPr>
        <w:spacing w:after="0" w:line="240" w:lineRule="auto"/>
        <w:contextualSpacing/>
        <w:rPr>
          <w:rFonts w:ascii="Times New Roman" w:hAnsi="Times New Roman" w:cs="Times New Roman"/>
          <w:sz w:val="24"/>
          <w:szCs w:val="24"/>
          <w:lang w:val="fr-FR"/>
        </w:rPr>
      </w:pPr>
      <w:proofErr w:type="gramStart"/>
      <w:r w:rsidRPr="001B575E">
        <w:rPr>
          <w:rFonts w:ascii="Times New Roman" w:hAnsi="Times New Roman" w:cs="Times New Roman"/>
          <w:sz w:val="24"/>
          <w:szCs w:val="24"/>
          <w:lang w:val="fr-FR"/>
        </w:rPr>
        <w:t>Phone:</w:t>
      </w:r>
      <w:proofErr w:type="gramEnd"/>
      <w:r w:rsidRPr="001B575E">
        <w:rPr>
          <w:rFonts w:ascii="Times New Roman" w:hAnsi="Times New Roman" w:cs="Times New Roman"/>
          <w:sz w:val="24"/>
          <w:szCs w:val="24"/>
          <w:lang w:val="fr-FR"/>
        </w:rPr>
        <w:t xml:space="preserve"> (601) 266-5411</w:t>
      </w:r>
    </w:p>
    <w:p w14:paraId="74842FD8" w14:textId="77777777" w:rsidR="00B85DBC" w:rsidRPr="001B575E" w:rsidRDefault="00B85DBC" w:rsidP="001B575E">
      <w:pPr>
        <w:spacing w:after="0" w:line="240" w:lineRule="auto"/>
        <w:contextualSpacing/>
        <w:rPr>
          <w:rFonts w:ascii="Times New Roman" w:hAnsi="Times New Roman" w:cs="Times New Roman"/>
          <w:sz w:val="24"/>
          <w:szCs w:val="24"/>
          <w:lang w:val="fr-FR"/>
        </w:rPr>
      </w:pPr>
      <w:proofErr w:type="gramStart"/>
      <w:r w:rsidRPr="001B575E">
        <w:rPr>
          <w:rFonts w:ascii="Times New Roman" w:hAnsi="Times New Roman" w:cs="Times New Roman"/>
          <w:sz w:val="24"/>
          <w:szCs w:val="24"/>
          <w:lang w:val="fr-FR"/>
        </w:rPr>
        <w:t>Fax:</w:t>
      </w:r>
      <w:proofErr w:type="gramEnd"/>
      <w:r w:rsidRPr="001B575E">
        <w:rPr>
          <w:rFonts w:ascii="Times New Roman" w:hAnsi="Times New Roman" w:cs="Times New Roman"/>
          <w:sz w:val="24"/>
          <w:szCs w:val="24"/>
          <w:lang w:val="fr-FR"/>
        </w:rPr>
        <w:t xml:space="preserve"> (601) 266-5580</w:t>
      </w:r>
    </w:p>
    <w:p w14:paraId="0E2C6A7B" w14:textId="77777777" w:rsidR="00B85DBC" w:rsidRPr="001B575E" w:rsidRDefault="00B85DBC" w:rsidP="001B575E">
      <w:pPr>
        <w:spacing w:after="0" w:line="240" w:lineRule="auto"/>
        <w:contextualSpacing/>
        <w:rPr>
          <w:rFonts w:ascii="Times New Roman" w:hAnsi="Times New Roman" w:cs="Times New Roman"/>
          <w:sz w:val="24"/>
          <w:szCs w:val="24"/>
          <w:lang w:val="fr-FR"/>
        </w:rPr>
      </w:pPr>
    </w:p>
    <w:p w14:paraId="58FDB1A5"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 xml:space="preserve">Cc: </w:t>
      </w:r>
    </w:p>
    <w:p w14:paraId="1794F34A" w14:textId="77777777" w:rsidR="00B85DBC" w:rsidRPr="001B575E" w:rsidRDefault="00B85DBC" w:rsidP="001B575E">
      <w:pPr>
        <w:spacing w:after="0" w:line="240" w:lineRule="auto"/>
        <w:contextualSpacing/>
        <w:rPr>
          <w:rFonts w:ascii="Times New Roman" w:hAnsi="Times New Roman" w:cs="Times New Roman"/>
          <w:sz w:val="24"/>
          <w:szCs w:val="24"/>
        </w:rPr>
      </w:pPr>
    </w:p>
    <w:p w14:paraId="48462A62" w14:textId="6A64BCD0" w:rsidR="00B85DBC" w:rsidRPr="001B575E" w:rsidRDefault="001B575E"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Nicholas P. Maxwell</w:t>
      </w:r>
      <w:r w:rsidR="00B85DBC" w:rsidRPr="001B575E">
        <w:rPr>
          <w:rFonts w:ascii="Times New Roman" w:hAnsi="Times New Roman" w:cs="Times New Roman"/>
          <w:sz w:val="24"/>
          <w:szCs w:val="24"/>
        </w:rPr>
        <w:t>, PhD</w:t>
      </w:r>
    </w:p>
    <w:p w14:paraId="46D4DCE6"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The University of Southern Mississippi</w:t>
      </w:r>
    </w:p>
    <w:p w14:paraId="2C63237F" w14:textId="77777777" w:rsidR="001B575E" w:rsidRPr="001B575E" w:rsidRDefault="001B575E" w:rsidP="001B575E">
      <w:pPr>
        <w:spacing w:after="0" w:line="240" w:lineRule="auto"/>
        <w:rPr>
          <w:rFonts w:ascii="Times New Roman" w:hAnsi="Times New Roman" w:cs="Times New Roman"/>
          <w:sz w:val="24"/>
          <w:szCs w:val="24"/>
        </w:rPr>
      </w:pPr>
    </w:p>
    <w:p w14:paraId="30C9B66D" w14:textId="0C8AE3EE" w:rsidR="001B575E" w:rsidRPr="001B575E" w:rsidRDefault="00F9013B" w:rsidP="001B575E">
      <w:pPr>
        <w:spacing w:after="0" w:line="240" w:lineRule="auto"/>
        <w:rPr>
          <w:rFonts w:ascii="Times New Roman" w:hAnsi="Times New Roman" w:cs="Times New Roman"/>
          <w:sz w:val="24"/>
          <w:szCs w:val="24"/>
        </w:rPr>
      </w:pPr>
      <w:r>
        <w:rPr>
          <w:rFonts w:ascii="Times New Roman" w:hAnsi="Times New Roman" w:cs="Times New Roman"/>
          <w:sz w:val="24"/>
          <w:szCs w:val="24"/>
        </w:rPr>
        <w:t>Jacob</w:t>
      </w:r>
      <w:r w:rsidR="001B575E" w:rsidRPr="001B575E">
        <w:rPr>
          <w:rFonts w:ascii="Times New Roman" w:hAnsi="Times New Roman" w:cs="Times New Roman"/>
          <w:sz w:val="24"/>
          <w:szCs w:val="24"/>
        </w:rPr>
        <w:t xml:space="preserve"> </w:t>
      </w:r>
      <w:proofErr w:type="spellStart"/>
      <w:r>
        <w:rPr>
          <w:rFonts w:ascii="Times New Roman" w:hAnsi="Times New Roman" w:cs="Times New Roman"/>
          <w:sz w:val="24"/>
          <w:szCs w:val="24"/>
        </w:rPr>
        <w:t>Namias</w:t>
      </w:r>
      <w:proofErr w:type="spellEnd"/>
      <w:r w:rsidR="00B7736E">
        <w:rPr>
          <w:rFonts w:ascii="Times New Roman" w:hAnsi="Times New Roman" w:cs="Times New Roman"/>
          <w:sz w:val="24"/>
          <w:szCs w:val="24"/>
        </w:rPr>
        <w:t>, M.A.</w:t>
      </w:r>
    </w:p>
    <w:p w14:paraId="02B59296" w14:textId="61A5C0EC" w:rsidR="001B575E" w:rsidRPr="001B575E" w:rsidRDefault="001B575E" w:rsidP="001B575E">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t>The University of Southern Mississippi</w:t>
      </w:r>
    </w:p>
    <w:p w14:paraId="54B8B015" w14:textId="77777777" w:rsidR="001B575E" w:rsidRPr="001B575E" w:rsidRDefault="001B575E" w:rsidP="001B575E">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ype="page"/>
      </w:r>
    </w:p>
    <w:p w14:paraId="0286CF43" w14:textId="332AD4E3" w:rsidR="004D2149" w:rsidRPr="004D2149" w:rsidRDefault="004D2149" w:rsidP="004D2149">
      <w:pPr>
        <w:spacing w:after="0" w:line="240" w:lineRule="auto"/>
        <w:jc w:val="center"/>
        <w:rPr>
          <w:rFonts w:ascii="Times New Roman" w:hAnsi="Times New Roman" w:cs="Times New Roman"/>
          <w:b/>
          <w:bCs/>
          <w:sz w:val="24"/>
          <w:szCs w:val="24"/>
        </w:rPr>
      </w:pPr>
      <w:r w:rsidRPr="004D2149">
        <w:rPr>
          <w:rFonts w:ascii="Times New Roman" w:hAnsi="Times New Roman" w:cs="Times New Roman"/>
          <w:b/>
          <w:bCs/>
          <w:sz w:val="24"/>
          <w:szCs w:val="24"/>
        </w:rPr>
        <w:lastRenderedPageBreak/>
        <w:t>Action Editor</w:t>
      </w:r>
      <w:r w:rsidR="008215F6">
        <w:rPr>
          <w:rFonts w:ascii="Times New Roman" w:hAnsi="Times New Roman" w:cs="Times New Roman"/>
          <w:b/>
          <w:bCs/>
          <w:sz w:val="24"/>
          <w:szCs w:val="24"/>
        </w:rPr>
        <w:t xml:space="preserve"> (Jarrod Lewis-Peacock)</w:t>
      </w:r>
    </w:p>
    <w:p w14:paraId="2E76B6C8" w14:textId="77777777" w:rsidR="004D2149"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p>
    <w:p w14:paraId="17EDC07C" w14:textId="3CE89B09" w:rsidR="00871843" w:rsidRDefault="00081A51" w:rsidP="0011168B">
      <w:pPr>
        <w:spacing w:after="0" w:line="240" w:lineRule="auto"/>
        <w:rPr>
          <w:rFonts w:ascii="Times New Roman" w:hAnsi="Times New Roman" w:cs="Times New Roman"/>
          <w:sz w:val="24"/>
          <w:szCs w:val="24"/>
        </w:rPr>
      </w:pPr>
      <w:r w:rsidRPr="00081A51">
        <w:rPr>
          <w:rFonts w:ascii="Times New Roman" w:hAnsi="Times New Roman" w:cs="Times New Roman"/>
          <w:b/>
          <w:bCs/>
          <w:sz w:val="24"/>
          <w:szCs w:val="24"/>
        </w:rPr>
        <w:t>Comment 1:</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One major concern from R1, that I agree with, is the appropriateness of this article for a special issue on working memory. At this time, it is unclear to me how this study advances our understanding of working memory. The sole mention of working memory here at present is for an interpretation of the increase in global switch costs for the predictive alternating runs, where it is suggested that working memory is taxed by "maintaining two task sets" and by the need to "monitor their progress across trials" to anticipate when a switch will be occurring. First, what is the evidence that both task sets were being actively maintained in working memory?</w:t>
      </w:r>
    </w:p>
    <w:p w14:paraId="2C239CA3" w14:textId="77777777" w:rsidR="00871843" w:rsidRDefault="00871843" w:rsidP="0011168B">
      <w:pPr>
        <w:spacing w:after="0" w:line="240" w:lineRule="auto"/>
        <w:rPr>
          <w:rFonts w:ascii="Times New Roman" w:hAnsi="Times New Roman" w:cs="Times New Roman"/>
          <w:sz w:val="24"/>
          <w:szCs w:val="24"/>
        </w:rPr>
      </w:pPr>
    </w:p>
    <w:p w14:paraId="0AFA6FBA" w14:textId="06038543" w:rsidR="00871843" w:rsidRPr="00386528" w:rsidRDefault="00871843" w:rsidP="0011168B">
      <w:pPr>
        <w:spacing w:after="0" w:line="240" w:lineRule="auto"/>
        <w:rPr>
          <w:rFonts w:ascii="Times New Roman" w:hAnsi="Times New Roman" w:cs="Times New Roman"/>
          <w:sz w:val="24"/>
          <w:szCs w:val="24"/>
        </w:rPr>
      </w:pPr>
      <w:r w:rsidRPr="00871843">
        <w:rPr>
          <w:rFonts w:ascii="Times New Roman" w:hAnsi="Times New Roman" w:cs="Times New Roman"/>
          <w:b/>
          <w:bCs/>
          <w:i/>
          <w:iCs/>
          <w:sz w:val="24"/>
          <w:szCs w:val="24"/>
        </w:rPr>
        <w:t>Response:</w:t>
      </w:r>
      <w:r w:rsidR="00386528">
        <w:rPr>
          <w:rFonts w:ascii="Times New Roman" w:hAnsi="Times New Roman" w:cs="Times New Roman"/>
          <w:b/>
          <w:bCs/>
          <w:i/>
          <w:iCs/>
          <w:sz w:val="24"/>
          <w:szCs w:val="24"/>
        </w:rPr>
        <w:t xml:space="preserve"> </w:t>
      </w:r>
      <w:r w:rsidR="00386528">
        <w:rPr>
          <w:rFonts w:ascii="Times New Roman" w:hAnsi="Times New Roman" w:cs="Times New Roman"/>
          <w:sz w:val="24"/>
          <w:szCs w:val="24"/>
        </w:rPr>
        <w:t xml:space="preserve">By nature, task-switching </w:t>
      </w:r>
      <w:r w:rsidR="004818D6">
        <w:rPr>
          <w:rFonts w:ascii="Times New Roman" w:hAnsi="Times New Roman" w:cs="Times New Roman"/>
          <w:sz w:val="24"/>
          <w:szCs w:val="24"/>
        </w:rPr>
        <w:t>paradigms like CVOE</w:t>
      </w:r>
      <w:r w:rsidR="00386528">
        <w:rPr>
          <w:rFonts w:ascii="Times New Roman" w:hAnsi="Times New Roman" w:cs="Times New Roman"/>
          <w:sz w:val="24"/>
          <w:szCs w:val="24"/>
        </w:rPr>
        <w:t xml:space="preserve"> require </w:t>
      </w:r>
      <w:r w:rsidR="00F969B8">
        <w:rPr>
          <w:rFonts w:ascii="Times New Roman" w:hAnsi="Times New Roman" w:cs="Times New Roman"/>
          <w:sz w:val="24"/>
          <w:szCs w:val="24"/>
        </w:rPr>
        <w:t xml:space="preserve">that </w:t>
      </w:r>
      <w:r w:rsidR="00386528">
        <w:rPr>
          <w:rFonts w:ascii="Times New Roman" w:hAnsi="Times New Roman" w:cs="Times New Roman"/>
          <w:sz w:val="24"/>
          <w:szCs w:val="24"/>
        </w:rPr>
        <w:t xml:space="preserve">participants </w:t>
      </w:r>
      <w:r w:rsidR="00BE2172">
        <w:rPr>
          <w:rFonts w:ascii="Times New Roman" w:hAnsi="Times New Roman" w:cs="Times New Roman"/>
          <w:sz w:val="24"/>
          <w:szCs w:val="24"/>
        </w:rPr>
        <w:t xml:space="preserve">repeatedly </w:t>
      </w:r>
      <w:r w:rsidR="00604B3B">
        <w:rPr>
          <w:rFonts w:ascii="Times New Roman" w:hAnsi="Times New Roman" w:cs="Times New Roman"/>
          <w:sz w:val="24"/>
          <w:szCs w:val="24"/>
        </w:rPr>
        <w:t>alternate</w:t>
      </w:r>
      <w:r w:rsidR="00BE2172">
        <w:rPr>
          <w:rFonts w:ascii="Times New Roman" w:hAnsi="Times New Roman" w:cs="Times New Roman"/>
          <w:sz w:val="24"/>
          <w:szCs w:val="24"/>
        </w:rPr>
        <w:t xml:space="preserve"> between </w:t>
      </w:r>
      <w:r w:rsidR="00604B3B">
        <w:rPr>
          <w:rFonts w:ascii="Times New Roman" w:hAnsi="Times New Roman" w:cs="Times New Roman"/>
          <w:sz w:val="24"/>
          <w:szCs w:val="24"/>
        </w:rPr>
        <w:t xml:space="preserve">completing </w:t>
      </w:r>
      <w:r w:rsidR="00BE2172">
        <w:rPr>
          <w:rFonts w:ascii="Times New Roman" w:hAnsi="Times New Roman" w:cs="Times New Roman"/>
          <w:sz w:val="24"/>
          <w:szCs w:val="24"/>
        </w:rPr>
        <w:t>two different task-sets. For</w:t>
      </w:r>
      <w:r w:rsidR="00446907">
        <w:rPr>
          <w:rFonts w:ascii="Times New Roman" w:hAnsi="Times New Roman" w:cs="Times New Roman"/>
          <w:sz w:val="24"/>
          <w:szCs w:val="24"/>
        </w:rPr>
        <w:t xml:space="preserve"> participants to successfully complete </w:t>
      </w:r>
      <w:r w:rsidR="00604B3B">
        <w:rPr>
          <w:rFonts w:ascii="Times New Roman" w:hAnsi="Times New Roman" w:cs="Times New Roman"/>
          <w:sz w:val="24"/>
          <w:szCs w:val="24"/>
        </w:rPr>
        <w:t>both</w:t>
      </w:r>
      <w:r w:rsidR="00446907">
        <w:rPr>
          <w:rFonts w:ascii="Times New Roman" w:hAnsi="Times New Roman" w:cs="Times New Roman"/>
          <w:sz w:val="24"/>
          <w:szCs w:val="24"/>
        </w:rPr>
        <w:t xml:space="preserve"> tasks</w:t>
      </w:r>
      <w:r w:rsidR="00321497">
        <w:rPr>
          <w:rFonts w:ascii="Times New Roman" w:hAnsi="Times New Roman" w:cs="Times New Roman"/>
          <w:sz w:val="24"/>
          <w:szCs w:val="24"/>
        </w:rPr>
        <w:t xml:space="preserve"> while </w:t>
      </w:r>
      <w:r w:rsidR="00604B3B">
        <w:rPr>
          <w:rFonts w:ascii="Times New Roman" w:hAnsi="Times New Roman" w:cs="Times New Roman"/>
          <w:sz w:val="24"/>
          <w:szCs w:val="24"/>
        </w:rPr>
        <w:t xml:space="preserve">still </w:t>
      </w:r>
      <w:r w:rsidR="004818D6">
        <w:rPr>
          <w:rFonts w:ascii="Times New Roman" w:hAnsi="Times New Roman" w:cs="Times New Roman"/>
          <w:sz w:val="24"/>
          <w:szCs w:val="24"/>
        </w:rPr>
        <w:t>maintaining speed and accuracy</w:t>
      </w:r>
      <w:r w:rsidR="00446907">
        <w:rPr>
          <w:rFonts w:ascii="Times New Roman" w:hAnsi="Times New Roman" w:cs="Times New Roman"/>
          <w:sz w:val="24"/>
          <w:szCs w:val="24"/>
        </w:rPr>
        <w:t xml:space="preserve">, they must be able </w:t>
      </w:r>
      <w:r w:rsidR="004818D6">
        <w:rPr>
          <w:rFonts w:ascii="Times New Roman" w:hAnsi="Times New Roman" w:cs="Times New Roman"/>
          <w:sz w:val="24"/>
          <w:szCs w:val="24"/>
        </w:rPr>
        <w:t>to keep both task-sets active in</w:t>
      </w:r>
      <w:r w:rsidR="00321497">
        <w:rPr>
          <w:rFonts w:ascii="Times New Roman" w:hAnsi="Times New Roman" w:cs="Times New Roman"/>
          <w:sz w:val="24"/>
          <w:szCs w:val="24"/>
        </w:rPr>
        <w:t xml:space="preserve"> working memory</w:t>
      </w:r>
      <w:r w:rsidR="005D0313">
        <w:rPr>
          <w:rFonts w:ascii="Times New Roman" w:hAnsi="Times New Roman" w:cs="Times New Roman"/>
          <w:sz w:val="24"/>
          <w:szCs w:val="24"/>
        </w:rPr>
        <w:t xml:space="preserve"> to adjust when the task set changes</w:t>
      </w:r>
      <w:r w:rsidR="00321497">
        <w:rPr>
          <w:rFonts w:ascii="Times New Roman" w:hAnsi="Times New Roman" w:cs="Times New Roman"/>
          <w:sz w:val="24"/>
          <w:szCs w:val="24"/>
        </w:rPr>
        <w:t xml:space="preserve">. </w:t>
      </w:r>
      <w:r w:rsidR="00B0237E">
        <w:rPr>
          <w:rFonts w:ascii="Times New Roman" w:hAnsi="Times New Roman" w:cs="Times New Roman"/>
          <w:sz w:val="24"/>
          <w:szCs w:val="24"/>
        </w:rPr>
        <w:t xml:space="preserve">Research on individuals with impaired working memory systems suggests </w:t>
      </w:r>
      <w:r w:rsidR="00833F4F">
        <w:rPr>
          <w:rFonts w:ascii="Times New Roman" w:hAnsi="Times New Roman" w:cs="Times New Roman"/>
          <w:sz w:val="24"/>
          <w:szCs w:val="24"/>
        </w:rPr>
        <w:t xml:space="preserve">that working memory plays a critical role in task-switching performance. </w:t>
      </w:r>
      <w:r w:rsidR="00111ED9">
        <w:rPr>
          <w:rFonts w:ascii="Times New Roman" w:hAnsi="Times New Roman" w:cs="Times New Roman"/>
          <w:sz w:val="24"/>
          <w:szCs w:val="24"/>
        </w:rPr>
        <w:t xml:space="preserve">For example, </w:t>
      </w:r>
      <w:r w:rsidR="00833F4F">
        <w:rPr>
          <w:rFonts w:ascii="Times New Roman" w:hAnsi="Times New Roman" w:cs="Times New Roman"/>
          <w:sz w:val="24"/>
          <w:szCs w:val="24"/>
        </w:rPr>
        <w:t xml:space="preserve">older adults </w:t>
      </w:r>
      <w:r w:rsidR="00B051D5">
        <w:rPr>
          <w:rFonts w:ascii="Times New Roman" w:hAnsi="Times New Roman" w:cs="Times New Roman"/>
          <w:sz w:val="24"/>
          <w:szCs w:val="24"/>
        </w:rPr>
        <w:t xml:space="preserve">typically produce more errors </w:t>
      </w:r>
      <w:r w:rsidR="00781C2C">
        <w:rPr>
          <w:rFonts w:ascii="Times New Roman" w:hAnsi="Times New Roman" w:cs="Times New Roman"/>
          <w:sz w:val="24"/>
          <w:szCs w:val="24"/>
        </w:rPr>
        <w:t>and are slower at responding</w:t>
      </w:r>
      <w:r w:rsidR="00AA563A">
        <w:rPr>
          <w:rFonts w:ascii="Times New Roman" w:hAnsi="Times New Roman" w:cs="Times New Roman"/>
          <w:sz w:val="24"/>
          <w:szCs w:val="24"/>
        </w:rPr>
        <w:t xml:space="preserve"> when completing task-sw</w:t>
      </w:r>
      <w:r w:rsidR="00976CC1">
        <w:rPr>
          <w:rFonts w:ascii="Times New Roman" w:hAnsi="Times New Roman" w:cs="Times New Roman"/>
          <w:sz w:val="24"/>
          <w:szCs w:val="24"/>
        </w:rPr>
        <w:t>itching</w:t>
      </w:r>
      <w:r w:rsidR="00781C2C">
        <w:rPr>
          <w:rFonts w:ascii="Times New Roman" w:hAnsi="Times New Roman" w:cs="Times New Roman"/>
          <w:sz w:val="24"/>
          <w:szCs w:val="24"/>
        </w:rPr>
        <w:t xml:space="preserve"> compared to </w:t>
      </w:r>
      <w:r w:rsidR="00976CC1">
        <w:rPr>
          <w:rFonts w:ascii="Times New Roman" w:hAnsi="Times New Roman" w:cs="Times New Roman"/>
          <w:sz w:val="24"/>
          <w:szCs w:val="24"/>
        </w:rPr>
        <w:t>younger adults, whose attentional control and working memory systems are thought to be more intact</w:t>
      </w:r>
      <w:r w:rsidR="00781C2C">
        <w:rPr>
          <w:rFonts w:ascii="Times New Roman" w:hAnsi="Times New Roman" w:cs="Times New Roman"/>
          <w:sz w:val="24"/>
          <w:szCs w:val="24"/>
        </w:rPr>
        <w:t xml:space="preserve"> (see </w:t>
      </w:r>
      <w:proofErr w:type="spellStart"/>
      <w:r w:rsidR="00767F5D" w:rsidRPr="00767F5D">
        <w:rPr>
          <w:rFonts w:ascii="Times New Roman" w:hAnsi="Times New Roman" w:cs="Times New Roman"/>
          <w:sz w:val="24"/>
          <w:szCs w:val="24"/>
        </w:rPr>
        <w:t>Balota</w:t>
      </w:r>
      <w:proofErr w:type="spellEnd"/>
      <w:r w:rsidR="00767F5D" w:rsidRPr="00767F5D">
        <w:rPr>
          <w:rFonts w:ascii="Times New Roman" w:hAnsi="Times New Roman" w:cs="Times New Roman"/>
          <w:sz w:val="24"/>
          <w:szCs w:val="24"/>
        </w:rPr>
        <w:t xml:space="preserve"> et al., 2010</w:t>
      </w:r>
      <w:r w:rsidR="00781C2C">
        <w:rPr>
          <w:rFonts w:ascii="Times New Roman" w:hAnsi="Times New Roman" w:cs="Times New Roman"/>
          <w:sz w:val="24"/>
          <w:szCs w:val="24"/>
        </w:rPr>
        <w:t xml:space="preserve">). These differences become even more exaggerated for older adults </w:t>
      </w:r>
      <w:r w:rsidR="00976CC1">
        <w:rPr>
          <w:rFonts w:ascii="Times New Roman" w:hAnsi="Times New Roman" w:cs="Times New Roman"/>
          <w:sz w:val="24"/>
          <w:szCs w:val="24"/>
        </w:rPr>
        <w:t>diagnosed with</w:t>
      </w:r>
      <w:r w:rsidR="00781C2C">
        <w:rPr>
          <w:rFonts w:ascii="Times New Roman" w:hAnsi="Times New Roman" w:cs="Times New Roman"/>
          <w:sz w:val="24"/>
          <w:szCs w:val="24"/>
        </w:rPr>
        <w:t xml:space="preserve"> </w:t>
      </w:r>
      <w:r w:rsidR="005D0313">
        <w:rPr>
          <w:rFonts w:ascii="Times New Roman" w:hAnsi="Times New Roman" w:cs="Times New Roman"/>
          <w:sz w:val="24"/>
          <w:szCs w:val="24"/>
        </w:rPr>
        <w:t>working memory</w:t>
      </w:r>
      <w:r w:rsidR="00781C2C">
        <w:rPr>
          <w:rFonts w:ascii="Times New Roman" w:hAnsi="Times New Roman" w:cs="Times New Roman"/>
          <w:sz w:val="24"/>
          <w:szCs w:val="24"/>
        </w:rPr>
        <w:t xml:space="preserve"> impairments, such as Alzheimer’s Disease (e.g., H</w:t>
      </w:r>
      <w:r w:rsidR="00257CFE">
        <w:rPr>
          <w:rFonts w:ascii="Times New Roman" w:hAnsi="Times New Roman" w:cs="Times New Roman"/>
          <w:sz w:val="24"/>
          <w:szCs w:val="24"/>
        </w:rPr>
        <w:t>uff et al., 2015).</w:t>
      </w:r>
      <w:r w:rsidR="00F75D9A">
        <w:rPr>
          <w:rFonts w:ascii="Times New Roman" w:hAnsi="Times New Roman" w:cs="Times New Roman"/>
          <w:sz w:val="24"/>
          <w:szCs w:val="24"/>
        </w:rPr>
        <w:t xml:space="preserve"> </w:t>
      </w:r>
      <w:r w:rsidR="005D0313">
        <w:rPr>
          <w:rFonts w:ascii="Times New Roman" w:hAnsi="Times New Roman" w:cs="Times New Roman"/>
          <w:sz w:val="24"/>
          <w:szCs w:val="24"/>
        </w:rPr>
        <w:t>The focus of our manuscript is how well working memory processes are affected by different tasks switching contexts.</w:t>
      </w:r>
      <w:r w:rsidR="00081A51">
        <w:rPr>
          <w:rFonts w:ascii="Times New Roman" w:hAnsi="Times New Roman" w:cs="Times New Roman"/>
          <w:sz w:val="24"/>
          <w:szCs w:val="24"/>
        </w:rPr>
        <w:t xml:space="preserve"> We have</w:t>
      </w:r>
      <w:r w:rsidR="005D0313">
        <w:rPr>
          <w:rFonts w:ascii="Times New Roman" w:hAnsi="Times New Roman" w:cs="Times New Roman"/>
          <w:sz w:val="24"/>
          <w:szCs w:val="24"/>
        </w:rPr>
        <w:t xml:space="preserve"> significantly revised the Abstract</w:t>
      </w:r>
      <w:r w:rsidR="00081A51">
        <w:rPr>
          <w:rFonts w:ascii="Times New Roman" w:hAnsi="Times New Roman" w:cs="Times New Roman"/>
          <w:sz w:val="24"/>
          <w:szCs w:val="24"/>
        </w:rPr>
        <w:t xml:space="preserve"> </w:t>
      </w:r>
      <w:r w:rsidR="001E2A11">
        <w:rPr>
          <w:rFonts w:ascii="Times New Roman" w:hAnsi="Times New Roman" w:cs="Times New Roman"/>
          <w:sz w:val="24"/>
          <w:szCs w:val="24"/>
        </w:rPr>
        <w:t xml:space="preserve">and </w:t>
      </w:r>
      <w:r w:rsidR="00081A51">
        <w:rPr>
          <w:rFonts w:ascii="Times New Roman" w:hAnsi="Times New Roman" w:cs="Times New Roman"/>
          <w:sz w:val="24"/>
          <w:szCs w:val="24"/>
        </w:rPr>
        <w:t>the Introduction (</w:t>
      </w:r>
      <w:ins w:id="0" w:author="Maxwell, Nicholas" w:date="2022-10-18T09:47:00Z">
        <w:r w:rsidR="004B5C5B">
          <w:rPr>
            <w:rFonts w:ascii="Times New Roman" w:hAnsi="Times New Roman" w:cs="Times New Roman"/>
            <w:sz w:val="24"/>
            <w:szCs w:val="24"/>
          </w:rPr>
          <w:t xml:space="preserve">e.g., </w:t>
        </w:r>
      </w:ins>
      <w:r w:rsidR="00081A51">
        <w:rPr>
          <w:rFonts w:ascii="Times New Roman" w:hAnsi="Times New Roman" w:cs="Times New Roman"/>
          <w:sz w:val="24"/>
          <w:szCs w:val="24"/>
        </w:rPr>
        <w:t>pg</w:t>
      </w:r>
      <w:ins w:id="1" w:author="Maxwell, Nicholas" w:date="2022-10-18T09:47:00Z">
        <w:r w:rsidR="004B5C5B">
          <w:rPr>
            <w:rFonts w:ascii="Times New Roman" w:hAnsi="Times New Roman" w:cs="Times New Roman"/>
            <w:sz w:val="24"/>
            <w:szCs w:val="24"/>
          </w:rPr>
          <w:t>s</w:t>
        </w:r>
      </w:ins>
      <w:r w:rsidR="00081A51" w:rsidRPr="004B5C5B">
        <w:rPr>
          <w:rFonts w:ascii="Times New Roman" w:hAnsi="Times New Roman" w:cs="Times New Roman"/>
          <w:sz w:val="24"/>
          <w:szCs w:val="24"/>
          <w:rPrChange w:id="2" w:author="Maxwell, Nicholas" w:date="2022-10-18T09:47:00Z">
            <w:rPr>
              <w:rFonts w:ascii="Times New Roman" w:hAnsi="Times New Roman" w:cs="Times New Roman"/>
              <w:sz w:val="24"/>
              <w:szCs w:val="24"/>
            </w:rPr>
          </w:rPrChange>
        </w:rPr>
        <w:t xml:space="preserve">. </w:t>
      </w:r>
      <w:ins w:id="3" w:author="Maxwell, Nicholas" w:date="2022-10-18T09:47:00Z">
        <w:r w:rsidR="004B5C5B" w:rsidRPr="004B5C5B">
          <w:rPr>
            <w:rFonts w:ascii="Times New Roman" w:hAnsi="Times New Roman" w:cs="Times New Roman"/>
            <w:sz w:val="24"/>
            <w:szCs w:val="24"/>
            <w:rPrChange w:id="4" w:author="Maxwell, Nicholas" w:date="2022-10-18T09:47:00Z">
              <w:rPr>
                <w:rFonts w:ascii="Times New Roman" w:hAnsi="Times New Roman" w:cs="Times New Roman"/>
                <w:sz w:val="24"/>
                <w:szCs w:val="24"/>
                <w:highlight w:val="yellow"/>
              </w:rPr>
            </w:rPrChange>
          </w:rPr>
          <w:t>4-6</w:t>
        </w:r>
      </w:ins>
      <w:del w:id="5" w:author="Maxwell, Nicholas" w:date="2022-10-18T09:47:00Z">
        <w:r w:rsidR="00081A51" w:rsidRPr="004B5C5B" w:rsidDel="004B5C5B">
          <w:rPr>
            <w:rFonts w:ascii="Times New Roman" w:hAnsi="Times New Roman" w:cs="Times New Roman"/>
            <w:sz w:val="24"/>
            <w:szCs w:val="24"/>
            <w:rPrChange w:id="6" w:author="Maxwell, Nicholas" w:date="2022-10-18T09:47:00Z">
              <w:rPr>
                <w:rFonts w:ascii="Times New Roman" w:hAnsi="Times New Roman" w:cs="Times New Roman"/>
                <w:sz w:val="24"/>
                <w:szCs w:val="24"/>
                <w:highlight w:val="yellow"/>
              </w:rPr>
            </w:rPrChange>
          </w:rPr>
          <w:delText>xx</w:delText>
        </w:r>
      </w:del>
      <w:r w:rsidR="00081A51" w:rsidRPr="004B5C5B">
        <w:rPr>
          <w:rFonts w:ascii="Times New Roman" w:hAnsi="Times New Roman" w:cs="Times New Roman"/>
          <w:sz w:val="24"/>
          <w:szCs w:val="24"/>
          <w:rPrChange w:id="7" w:author="Maxwell, Nicholas" w:date="2022-10-18T09:47:00Z">
            <w:rPr>
              <w:rFonts w:ascii="Times New Roman" w:hAnsi="Times New Roman" w:cs="Times New Roman"/>
              <w:sz w:val="24"/>
              <w:szCs w:val="24"/>
            </w:rPr>
          </w:rPrChange>
        </w:rPr>
        <w:t>)</w:t>
      </w:r>
      <w:r w:rsidR="00081A51">
        <w:rPr>
          <w:rFonts w:ascii="Times New Roman" w:hAnsi="Times New Roman" w:cs="Times New Roman"/>
          <w:sz w:val="24"/>
          <w:szCs w:val="24"/>
        </w:rPr>
        <w:t xml:space="preserve"> to </w:t>
      </w:r>
      <w:r w:rsidR="005D0313">
        <w:rPr>
          <w:rFonts w:ascii="Times New Roman" w:hAnsi="Times New Roman" w:cs="Times New Roman"/>
          <w:sz w:val="24"/>
          <w:szCs w:val="24"/>
        </w:rPr>
        <w:t>clarify the contributions of working memory processes</w:t>
      </w:r>
      <w:r w:rsidR="00260903">
        <w:rPr>
          <w:rFonts w:ascii="Times New Roman" w:hAnsi="Times New Roman" w:cs="Times New Roman"/>
          <w:sz w:val="24"/>
          <w:szCs w:val="24"/>
        </w:rPr>
        <w:t>.</w:t>
      </w:r>
    </w:p>
    <w:p w14:paraId="538DFC62" w14:textId="77777777" w:rsidR="00871843" w:rsidRDefault="00871843" w:rsidP="0011168B">
      <w:pPr>
        <w:spacing w:after="0" w:line="240" w:lineRule="auto"/>
        <w:rPr>
          <w:rFonts w:ascii="Times New Roman" w:hAnsi="Times New Roman" w:cs="Times New Roman"/>
          <w:sz w:val="24"/>
          <w:szCs w:val="24"/>
        </w:rPr>
      </w:pPr>
    </w:p>
    <w:p w14:paraId="00A1063F" w14:textId="57A313DD" w:rsidR="000A075B" w:rsidRDefault="00DA3DA3" w:rsidP="0011168B">
      <w:pPr>
        <w:spacing w:after="0" w:line="240" w:lineRule="auto"/>
        <w:rPr>
          <w:rFonts w:ascii="Times New Roman" w:hAnsi="Times New Roman" w:cs="Times New Roman"/>
          <w:sz w:val="24"/>
          <w:szCs w:val="24"/>
        </w:rPr>
      </w:pPr>
      <w:r w:rsidRPr="00DA3DA3">
        <w:rPr>
          <w:rFonts w:ascii="Times New Roman" w:hAnsi="Times New Roman" w:cs="Times New Roman"/>
          <w:b/>
          <w:bCs/>
          <w:sz w:val="24"/>
          <w:szCs w:val="24"/>
        </w:rPr>
        <w:t>Comment 2:</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Second, what would this task-switching performance tell us about working memory? </w:t>
      </w:r>
    </w:p>
    <w:p w14:paraId="0AF03E1D" w14:textId="28926C5E" w:rsidR="00871843" w:rsidRDefault="00871843" w:rsidP="0011168B">
      <w:pPr>
        <w:spacing w:after="0" w:line="240" w:lineRule="auto"/>
        <w:rPr>
          <w:rFonts w:ascii="Times New Roman" w:hAnsi="Times New Roman" w:cs="Times New Roman"/>
          <w:sz w:val="24"/>
          <w:szCs w:val="24"/>
        </w:rPr>
      </w:pPr>
    </w:p>
    <w:p w14:paraId="7B762299" w14:textId="53A2E00D" w:rsidR="00871843" w:rsidRDefault="00871843" w:rsidP="0011168B">
      <w:pPr>
        <w:spacing w:after="0" w:line="240" w:lineRule="auto"/>
        <w:rPr>
          <w:rFonts w:ascii="Times New Roman" w:hAnsi="Times New Roman" w:cs="Times New Roman"/>
          <w:sz w:val="24"/>
          <w:szCs w:val="24"/>
        </w:rPr>
      </w:pPr>
      <w:r w:rsidRPr="0087184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4818D6">
        <w:rPr>
          <w:rFonts w:ascii="Times New Roman" w:hAnsi="Times New Roman" w:cs="Times New Roman"/>
          <w:sz w:val="24"/>
          <w:szCs w:val="24"/>
        </w:rPr>
        <w:t xml:space="preserve">As </w:t>
      </w:r>
      <w:del w:id="8" w:author="Mark Huff" w:date="2022-10-17T14:24:00Z">
        <w:r w:rsidR="004818D6" w:rsidDel="00045E6F">
          <w:rPr>
            <w:rFonts w:ascii="Times New Roman" w:hAnsi="Times New Roman" w:cs="Times New Roman"/>
            <w:sz w:val="24"/>
            <w:szCs w:val="24"/>
          </w:rPr>
          <w:delText xml:space="preserve">previously </w:delText>
        </w:r>
      </w:del>
      <w:r w:rsidR="004818D6">
        <w:rPr>
          <w:rFonts w:ascii="Times New Roman" w:hAnsi="Times New Roman" w:cs="Times New Roman"/>
          <w:sz w:val="24"/>
          <w:szCs w:val="24"/>
        </w:rPr>
        <w:t>mentioned</w:t>
      </w:r>
      <w:ins w:id="9" w:author="Mark Huff" w:date="2022-10-17T14:24:00Z">
        <w:r w:rsidR="00045E6F">
          <w:rPr>
            <w:rFonts w:ascii="Times New Roman" w:hAnsi="Times New Roman" w:cs="Times New Roman"/>
            <w:sz w:val="24"/>
            <w:szCs w:val="24"/>
          </w:rPr>
          <w:t xml:space="preserve"> in our response above</w:t>
        </w:r>
      </w:ins>
      <w:r w:rsidR="004818D6">
        <w:rPr>
          <w:rFonts w:ascii="Times New Roman" w:hAnsi="Times New Roman" w:cs="Times New Roman"/>
          <w:sz w:val="24"/>
          <w:szCs w:val="24"/>
        </w:rPr>
        <w:t xml:space="preserve">, task-switching has often been used to assess breakdowns in attentional and working memory processes due to both healthy and unhealthy aging (e.g., </w:t>
      </w:r>
      <w:proofErr w:type="spellStart"/>
      <w:r w:rsidR="00767F5D">
        <w:rPr>
          <w:rFonts w:ascii="Times New Roman" w:hAnsi="Times New Roman" w:cs="Times New Roman"/>
          <w:sz w:val="24"/>
          <w:szCs w:val="24"/>
        </w:rPr>
        <w:t>Balota</w:t>
      </w:r>
      <w:proofErr w:type="spellEnd"/>
      <w:r w:rsidR="00767F5D">
        <w:rPr>
          <w:rFonts w:ascii="Times New Roman" w:hAnsi="Times New Roman" w:cs="Times New Roman"/>
          <w:sz w:val="24"/>
          <w:szCs w:val="24"/>
        </w:rPr>
        <w:t xml:space="preserve"> et al., 2010; </w:t>
      </w:r>
      <w:r w:rsidR="004818D6">
        <w:rPr>
          <w:rFonts w:ascii="Times New Roman" w:hAnsi="Times New Roman" w:cs="Times New Roman"/>
          <w:sz w:val="24"/>
          <w:szCs w:val="24"/>
        </w:rPr>
        <w:t xml:space="preserve">Huff et al., 2015; </w:t>
      </w:r>
      <w:proofErr w:type="spellStart"/>
      <w:r w:rsidR="004818D6">
        <w:rPr>
          <w:rFonts w:ascii="Times New Roman" w:hAnsi="Times New Roman" w:cs="Times New Roman"/>
          <w:sz w:val="24"/>
          <w:szCs w:val="24"/>
        </w:rPr>
        <w:t>Tse</w:t>
      </w:r>
      <w:proofErr w:type="spellEnd"/>
      <w:r w:rsidR="004818D6">
        <w:rPr>
          <w:rFonts w:ascii="Times New Roman" w:hAnsi="Times New Roman" w:cs="Times New Roman"/>
          <w:sz w:val="24"/>
          <w:szCs w:val="24"/>
        </w:rPr>
        <w:t xml:space="preserve"> et al., 2010</w:t>
      </w:r>
      <w:r w:rsidR="00767F5D">
        <w:rPr>
          <w:rFonts w:ascii="Times New Roman" w:hAnsi="Times New Roman" w:cs="Times New Roman"/>
          <w:sz w:val="24"/>
          <w:szCs w:val="24"/>
        </w:rPr>
        <w:t xml:space="preserve">). </w:t>
      </w:r>
      <w:r w:rsidR="004818D6">
        <w:rPr>
          <w:rFonts w:ascii="Times New Roman" w:hAnsi="Times New Roman" w:cs="Times New Roman"/>
          <w:sz w:val="24"/>
          <w:szCs w:val="24"/>
        </w:rPr>
        <w:t xml:space="preserve">Regarding the present study, our manipulation of switch </w:t>
      </w:r>
      <w:del w:id="10" w:author="Mark Huff" w:date="2022-10-17T14:24:00Z">
        <w:r w:rsidR="004818D6" w:rsidDel="00045E6F">
          <w:rPr>
            <w:rFonts w:ascii="Times New Roman" w:hAnsi="Times New Roman" w:cs="Times New Roman"/>
            <w:sz w:val="24"/>
            <w:szCs w:val="24"/>
          </w:rPr>
          <w:delText>presentation sequence</w:delText>
        </w:r>
      </w:del>
      <w:ins w:id="11" w:author="Mark Huff" w:date="2022-10-17T14:24:00Z">
        <w:r w:rsidR="00045E6F">
          <w:rPr>
            <w:rFonts w:ascii="Times New Roman" w:hAnsi="Times New Roman" w:cs="Times New Roman"/>
            <w:sz w:val="24"/>
            <w:szCs w:val="24"/>
          </w:rPr>
          <w:t>sequencing</w:t>
        </w:r>
      </w:ins>
      <w:r w:rsidR="004818D6">
        <w:rPr>
          <w:rFonts w:ascii="Times New Roman" w:hAnsi="Times New Roman" w:cs="Times New Roman"/>
          <w:sz w:val="24"/>
          <w:szCs w:val="24"/>
        </w:rPr>
        <w:t xml:space="preserve"> (i.e., random vs. predictive switching) </w:t>
      </w:r>
      <w:r w:rsidR="00D0345D">
        <w:rPr>
          <w:rFonts w:ascii="Times New Roman" w:hAnsi="Times New Roman" w:cs="Times New Roman"/>
          <w:sz w:val="24"/>
          <w:szCs w:val="24"/>
        </w:rPr>
        <w:t xml:space="preserve">gives insight into conditions that </w:t>
      </w:r>
      <w:r w:rsidR="005D0313">
        <w:rPr>
          <w:rFonts w:ascii="Times New Roman" w:hAnsi="Times New Roman" w:cs="Times New Roman"/>
          <w:sz w:val="24"/>
          <w:szCs w:val="24"/>
        </w:rPr>
        <w:t>challenge working memory processes</w:t>
      </w:r>
      <w:r w:rsidR="00D0345D">
        <w:rPr>
          <w:rFonts w:ascii="Times New Roman" w:hAnsi="Times New Roman" w:cs="Times New Roman"/>
          <w:sz w:val="24"/>
          <w:szCs w:val="24"/>
        </w:rPr>
        <w:t xml:space="preserve"> in healthy adults. </w:t>
      </w:r>
      <w:r w:rsidR="00865AB4">
        <w:rPr>
          <w:rFonts w:ascii="Times New Roman" w:hAnsi="Times New Roman" w:cs="Times New Roman"/>
          <w:sz w:val="24"/>
          <w:szCs w:val="24"/>
        </w:rPr>
        <w:t>O</w:t>
      </w:r>
      <w:r w:rsidR="00D0345D">
        <w:rPr>
          <w:rFonts w:ascii="Times New Roman" w:hAnsi="Times New Roman" w:cs="Times New Roman"/>
          <w:sz w:val="24"/>
          <w:szCs w:val="24"/>
        </w:rPr>
        <w:t>ur finding that random switching increases local switch</w:t>
      </w:r>
      <w:r w:rsidR="00260903">
        <w:rPr>
          <w:rFonts w:ascii="Times New Roman" w:hAnsi="Times New Roman" w:cs="Times New Roman"/>
          <w:sz w:val="24"/>
          <w:szCs w:val="24"/>
        </w:rPr>
        <w:t xml:space="preserve"> costs </w:t>
      </w:r>
      <w:r w:rsidR="005D0313">
        <w:rPr>
          <w:rFonts w:ascii="Times New Roman" w:hAnsi="Times New Roman" w:cs="Times New Roman"/>
          <w:sz w:val="24"/>
          <w:szCs w:val="24"/>
        </w:rPr>
        <w:t>versus</w:t>
      </w:r>
      <w:r w:rsidR="00260903">
        <w:rPr>
          <w:rFonts w:ascii="Times New Roman" w:hAnsi="Times New Roman" w:cs="Times New Roman"/>
          <w:sz w:val="24"/>
          <w:szCs w:val="24"/>
        </w:rPr>
        <w:t xml:space="preserve"> predictive switching indicates </w:t>
      </w:r>
      <w:r w:rsidR="00865AB4">
        <w:rPr>
          <w:rFonts w:ascii="Times New Roman" w:hAnsi="Times New Roman" w:cs="Times New Roman"/>
          <w:sz w:val="24"/>
          <w:szCs w:val="24"/>
        </w:rPr>
        <w:t xml:space="preserve">that participants struggle to maintain both </w:t>
      </w:r>
      <w:proofErr w:type="gramStart"/>
      <w:r w:rsidR="00865AB4">
        <w:rPr>
          <w:rFonts w:ascii="Times New Roman" w:hAnsi="Times New Roman" w:cs="Times New Roman"/>
          <w:sz w:val="24"/>
          <w:szCs w:val="24"/>
        </w:rPr>
        <w:t>task</w:t>
      </w:r>
      <w:proofErr w:type="gramEnd"/>
      <w:r w:rsidR="00865AB4">
        <w:rPr>
          <w:rFonts w:ascii="Times New Roman" w:hAnsi="Times New Roman" w:cs="Times New Roman"/>
          <w:sz w:val="24"/>
          <w:szCs w:val="24"/>
        </w:rPr>
        <w:t xml:space="preserve"> sets in working memory and are slower and more likely to produce an error when they must reconfigure to a changing task set</w:t>
      </w:r>
      <w:ins w:id="12" w:author="Mark Huff" w:date="2022-10-17T14:25:00Z">
        <w:r w:rsidR="00853E68">
          <w:rPr>
            <w:rFonts w:ascii="Times New Roman" w:hAnsi="Times New Roman" w:cs="Times New Roman"/>
            <w:sz w:val="24"/>
            <w:szCs w:val="24"/>
          </w:rPr>
          <w:t xml:space="preserve"> that is unexpected</w:t>
        </w:r>
      </w:ins>
      <w:r w:rsidR="00865AB4">
        <w:rPr>
          <w:rFonts w:ascii="Times New Roman" w:hAnsi="Times New Roman" w:cs="Times New Roman"/>
          <w:sz w:val="24"/>
          <w:szCs w:val="24"/>
        </w:rPr>
        <w:t xml:space="preserve">. </w:t>
      </w:r>
      <w:r w:rsidR="00260903" w:rsidRPr="006427CA">
        <w:rPr>
          <w:rFonts w:ascii="Times New Roman" w:hAnsi="Times New Roman" w:cs="Times New Roman"/>
          <w:sz w:val="24"/>
          <w:szCs w:val="24"/>
        </w:rPr>
        <w:t>Relatedly</w:t>
      </w:r>
      <w:r w:rsidR="00260903">
        <w:rPr>
          <w:rFonts w:ascii="Times New Roman" w:hAnsi="Times New Roman" w:cs="Times New Roman"/>
          <w:sz w:val="24"/>
          <w:szCs w:val="24"/>
        </w:rPr>
        <w:t xml:space="preserve">, </w:t>
      </w:r>
      <w:r w:rsidR="00F951E0" w:rsidRPr="00F951E0">
        <w:rPr>
          <w:rFonts w:ascii="Times New Roman" w:hAnsi="Times New Roman" w:cs="Times New Roman"/>
          <w:sz w:val="24"/>
          <w:szCs w:val="24"/>
        </w:rPr>
        <w:t xml:space="preserve">increased </w:t>
      </w:r>
      <w:r w:rsidR="00865AB4">
        <w:rPr>
          <w:rFonts w:ascii="Times New Roman" w:hAnsi="Times New Roman" w:cs="Times New Roman"/>
          <w:sz w:val="24"/>
          <w:szCs w:val="24"/>
        </w:rPr>
        <w:t>global</w:t>
      </w:r>
      <w:r w:rsidR="00F951E0">
        <w:rPr>
          <w:rFonts w:ascii="Times New Roman" w:hAnsi="Times New Roman" w:cs="Times New Roman"/>
          <w:sz w:val="24"/>
          <w:szCs w:val="24"/>
        </w:rPr>
        <w:t xml:space="preserve"> costs for predictive switching (vs. random) likely reflect an additional burden on working memory due to participants monitoring their p</w:t>
      </w:r>
      <w:r w:rsidR="006427CA">
        <w:rPr>
          <w:rFonts w:ascii="Times New Roman" w:hAnsi="Times New Roman" w:cs="Times New Roman"/>
          <w:sz w:val="24"/>
          <w:szCs w:val="24"/>
        </w:rPr>
        <w:t>rogress through a trial sequence</w:t>
      </w:r>
      <w:r w:rsidR="00865AB4">
        <w:rPr>
          <w:rFonts w:ascii="Times New Roman" w:hAnsi="Times New Roman" w:cs="Times New Roman"/>
          <w:sz w:val="24"/>
          <w:szCs w:val="24"/>
        </w:rPr>
        <w:t xml:space="preserve"> in working memory</w:t>
      </w:r>
      <w:r w:rsidR="006427CA">
        <w:rPr>
          <w:rFonts w:ascii="Times New Roman" w:hAnsi="Times New Roman" w:cs="Times New Roman"/>
          <w:sz w:val="24"/>
          <w:szCs w:val="24"/>
        </w:rPr>
        <w:t xml:space="preserve"> while simultaneously keeping each task-set active. Thus, task-switching </w:t>
      </w:r>
      <w:r w:rsidR="00865AB4">
        <w:rPr>
          <w:rFonts w:ascii="Times New Roman" w:hAnsi="Times New Roman" w:cs="Times New Roman"/>
          <w:sz w:val="24"/>
          <w:szCs w:val="24"/>
        </w:rPr>
        <w:t>paradigms are excellent for gauging working memory processes both in terms of how participants switch between two task sets (i.e., local costs) and how participants maintain multiple tasks sets in working memory over repeated task sets (i.e., global costs).</w:t>
      </w:r>
      <w:r w:rsidR="006427CA">
        <w:rPr>
          <w:rFonts w:ascii="Times New Roman" w:hAnsi="Times New Roman" w:cs="Times New Roman"/>
          <w:sz w:val="24"/>
          <w:szCs w:val="24"/>
        </w:rPr>
        <w:t xml:space="preserve"> </w:t>
      </w:r>
    </w:p>
    <w:p w14:paraId="4B336124" w14:textId="77777777" w:rsidR="00D70C56" w:rsidRDefault="00D70C56" w:rsidP="0011168B">
      <w:pPr>
        <w:spacing w:after="0" w:line="240" w:lineRule="auto"/>
        <w:rPr>
          <w:rFonts w:ascii="Times New Roman" w:hAnsi="Times New Roman" w:cs="Times New Roman"/>
          <w:sz w:val="24"/>
          <w:szCs w:val="24"/>
        </w:rPr>
      </w:pPr>
    </w:p>
    <w:p w14:paraId="7D77895F" w14:textId="1A2CD8AE" w:rsidR="00D70C56" w:rsidRDefault="00DA3DA3" w:rsidP="0011168B">
      <w:pPr>
        <w:spacing w:after="0" w:line="240" w:lineRule="auto"/>
        <w:rPr>
          <w:rFonts w:ascii="Times New Roman" w:hAnsi="Times New Roman" w:cs="Times New Roman"/>
          <w:sz w:val="24"/>
          <w:szCs w:val="24"/>
        </w:rPr>
      </w:pPr>
      <w:r w:rsidRPr="00DA3DA3">
        <w:rPr>
          <w:rFonts w:ascii="Times New Roman" w:hAnsi="Times New Roman" w:cs="Times New Roman"/>
          <w:b/>
          <w:bCs/>
          <w:sz w:val="24"/>
          <w:szCs w:val="24"/>
        </w:rPr>
        <w:t>Comment 3:</w:t>
      </w:r>
      <w:r>
        <w:rPr>
          <w:rFonts w:ascii="Times New Roman" w:hAnsi="Times New Roman" w:cs="Times New Roman"/>
          <w:sz w:val="24"/>
          <w:szCs w:val="24"/>
        </w:rPr>
        <w:t xml:space="preserve"> </w:t>
      </w:r>
      <w:r w:rsidR="00D70C56" w:rsidRPr="001B575E">
        <w:rPr>
          <w:rFonts w:ascii="Times New Roman" w:hAnsi="Times New Roman" w:cs="Times New Roman"/>
          <w:sz w:val="24"/>
          <w:szCs w:val="24"/>
        </w:rPr>
        <w:t>In a potential revision, the authors would need to address all the concerns raised by the reviewer</w:t>
      </w:r>
      <w:r w:rsidR="00A41587">
        <w:rPr>
          <w:rFonts w:ascii="Times New Roman" w:hAnsi="Times New Roman" w:cs="Times New Roman"/>
          <w:sz w:val="24"/>
          <w:szCs w:val="24"/>
        </w:rPr>
        <w:t>s</w:t>
      </w:r>
      <w:r w:rsidR="00D70C56" w:rsidRPr="001B575E">
        <w:rPr>
          <w:rFonts w:ascii="Times New Roman" w:hAnsi="Times New Roman" w:cs="Times New Roman"/>
          <w:sz w:val="24"/>
          <w:szCs w:val="24"/>
        </w:rPr>
        <w:t xml:space="preserve"> and would need to pay extra attention to the framing of this work for a special issue on working memory.</w:t>
      </w:r>
    </w:p>
    <w:p w14:paraId="13206511" w14:textId="77777777" w:rsidR="000A075B" w:rsidRDefault="000A075B" w:rsidP="0011168B">
      <w:pPr>
        <w:spacing w:after="0" w:line="240" w:lineRule="auto"/>
        <w:rPr>
          <w:rFonts w:ascii="Times New Roman" w:hAnsi="Times New Roman" w:cs="Times New Roman"/>
          <w:sz w:val="24"/>
          <w:szCs w:val="24"/>
        </w:rPr>
      </w:pPr>
    </w:p>
    <w:p w14:paraId="38704D63" w14:textId="0168CD2B" w:rsidR="0011168B" w:rsidRDefault="000A075B" w:rsidP="0011168B">
      <w:pPr>
        <w:spacing w:after="0" w:line="240" w:lineRule="auto"/>
        <w:rPr>
          <w:rFonts w:ascii="Times New Roman" w:hAnsi="Times New Roman" w:cs="Times New Roman"/>
          <w:sz w:val="24"/>
          <w:szCs w:val="24"/>
        </w:rPr>
      </w:pPr>
      <w:r w:rsidRPr="000A075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9E4EA0">
        <w:rPr>
          <w:rFonts w:ascii="Times New Roman" w:hAnsi="Times New Roman" w:cs="Times New Roman"/>
          <w:sz w:val="24"/>
          <w:szCs w:val="24"/>
        </w:rPr>
        <w:t>We have revised our manuscript</w:t>
      </w:r>
      <w:r w:rsidR="00FA4577">
        <w:rPr>
          <w:rFonts w:ascii="Times New Roman" w:hAnsi="Times New Roman" w:cs="Times New Roman"/>
          <w:sz w:val="24"/>
          <w:szCs w:val="24"/>
        </w:rPr>
        <w:t xml:space="preserve"> </w:t>
      </w:r>
      <w:r w:rsidR="009E2526">
        <w:rPr>
          <w:rFonts w:ascii="Times New Roman" w:hAnsi="Times New Roman" w:cs="Times New Roman"/>
          <w:sz w:val="24"/>
          <w:szCs w:val="24"/>
        </w:rPr>
        <w:t>to address each r</w:t>
      </w:r>
      <w:r w:rsidR="00E0689C">
        <w:rPr>
          <w:rFonts w:ascii="Times New Roman" w:hAnsi="Times New Roman" w:cs="Times New Roman"/>
          <w:sz w:val="24"/>
          <w:szCs w:val="24"/>
        </w:rPr>
        <w:t>eviewer</w:t>
      </w:r>
      <w:r w:rsidR="009E2526">
        <w:rPr>
          <w:rFonts w:ascii="Times New Roman" w:hAnsi="Times New Roman" w:cs="Times New Roman"/>
          <w:sz w:val="24"/>
          <w:szCs w:val="24"/>
        </w:rPr>
        <w:t>’s primary</w:t>
      </w:r>
      <w:r w:rsidR="00A752FA">
        <w:rPr>
          <w:rFonts w:ascii="Times New Roman" w:hAnsi="Times New Roman" w:cs="Times New Roman"/>
          <w:sz w:val="24"/>
          <w:szCs w:val="24"/>
        </w:rPr>
        <w:t xml:space="preserve"> concerns while taking special care to clarify</w:t>
      </w:r>
      <w:r w:rsidR="003D403B">
        <w:rPr>
          <w:rFonts w:ascii="Times New Roman" w:hAnsi="Times New Roman" w:cs="Times New Roman"/>
          <w:sz w:val="24"/>
          <w:szCs w:val="24"/>
        </w:rPr>
        <w:t xml:space="preserve"> the relationship between task-switching processes and working memory</w:t>
      </w:r>
      <w:r w:rsidR="006A0939">
        <w:rPr>
          <w:rFonts w:ascii="Times New Roman" w:hAnsi="Times New Roman" w:cs="Times New Roman"/>
          <w:sz w:val="24"/>
          <w:szCs w:val="24"/>
        </w:rPr>
        <w:t xml:space="preserve"> (see pg</w:t>
      </w:r>
      <w:r w:rsidR="006A0939" w:rsidRPr="00880B47">
        <w:rPr>
          <w:rFonts w:ascii="Times New Roman" w:hAnsi="Times New Roman" w:cs="Times New Roman"/>
          <w:sz w:val="24"/>
          <w:szCs w:val="24"/>
          <w:rPrChange w:id="13" w:author="Maxwell, Nicholas" w:date="2022-10-18T09:44:00Z">
            <w:rPr>
              <w:rFonts w:ascii="Times New Roman" w:hAnsi="Times New Roman" w:cs="Times New Roman"/>
              <w:sz w:val="24"/>
              <w:szCs w:val="24"/>
            </w:rPr>
          </w:rPrChange>
        </w:rPr>
        <w:t xml:space="preserve">. </w:t>
      </w:r>
      <w:del w:id="14" w:author="Maxwell, Nicholas" w:date="2022-10-18T09:44:00Z">
        <w:r w:rsidR="006A0939" w:rsidRPr="00880B47" w:rsidDel="00880B47">
          <w:rPr>
            <w:rFonts w:ascii="Times New Roman" w:hAnsi="Times New Roman" w:cs="Times New Roman"/>
            <w:sz w:val="24"/>
            <w:szCs w:val="24"/>
            <w:rPrChange w:id="15" w:author="Maxwell, Nicholas" w:date="2022-10-18T09:44:00Z">
              <w:rPr>
                <w:rFonts w:ascii="Times New Roman" w:hAnsi="Times New Roman" w:cs="Times New Roman"/>
                <w:sz w:val="24"/>
                <w:szCs w:val="24"/>
                <w:highlight w:val="yellow"/>
              </w:rPr>
            </w:rPrChange>
          </w:rPr>
          <w:delText>xx</w:delText>
        </w:r>
      </w:del>
      <w:ins w:id="16" w:author="Maxwell, Nicholas" w:date="2022-10-18T09:44:00Z">
        <w:r w:rsidR="00880B47" w:rsidRPr="00880B47">
          <w:rPr>
            <w:rFonts w:ascii="Times New Roman" w:hAnsi="Times New Roman" w:cs="Times New Roman"/>
            <w:sz w:val="24"/>
            <w:szCs w:val="24"/>
            <w:rPrChange w:id="17" w:author="Maxwell, Nicholas" w:date="2022-10-18T09:44:00Z">
              <w:rPr>
                <w:rFonts w:ascii="Times New Roman" w:hAnsi="Times New Roman" w:cs="Times New Roman"/>
                <w:sz w:val="24"/>
                <w:szCs w:val="24"/>
                <w:highlight w:val="yellow"/>
              </w:rPr>
            </w:rPrChange>
          </w:rPr>
          <w:t>4</w:t>
        </w:r>
      </w:ins>
      <w:r w:rsidR="006A0939" w:rsidRPr="00880B47">
        <w:rPr>
          <w:rFonts w:ascii="Times New Roman" w:hAnsi="Times New Roman" w:cs="Times New Roman"/>
          <w:sz w:val="24"/>
          <w:szCs w:val="24"/>
          <w:rPrChange w:id="18" w:author="Maxwell, Nicholas" w:date="2022-10-18T09:44:00Z">
            <w:rPr>
              <w:rFonts w:ascii="Times New Roman" w:hAnsi="Times New Roman" w:cs="Times New Roman"/>
              <w:sz w:val="24"/>
              <w:szCs w:val="24"/>
            </w:rPr>
          </w:rPrChange>
        </w:rPr>
        <w:t>, Introduction</w:t>
      </w:r>
      <w:r w:rsidR="00341582" w:rsidRPr="00880B47">
        <w:rPr>
          <w:rFonts w:ascii="Times New Roman" w:hAnsi="Times New Roman" w:cs="Times New Roman"/>
          <w:sz w:val="24"/>
          <w:szCs w:val="24"/>
          <w:rPrChange w:id="19" w:author="Maxwell, Nicholas" w:date="2022-10-18T09:44:00Z">
            <w:rPr>
              <w:rFonts w:ascii="Times New Roman" w:hAnsi="Times New Roman" w:cs="Times New Roman"/>
              <w:sz w:val="24"/>
              <w:szCs w:val="24"/>
            </w:rPr>
          </w:rPrChange>
        </w:rPr>
        <w:t xml:space="preserve"> and pg. </w:t>
      </w:r>
      <w:del w:id="20" w:author="Maxwell, Nicholas" w:date="2022-10-18T09:44:00Z">
        <w:r w:rsidR="00341582" w:rsidRPr="00880B47" w:rsidDel="00880B47">
          <w:rPr>
            <w:rFonts w:ascii="Times New Roman" w:hAnsi="Times New Roman" w:cs="Times New Roman"/>
            <w:sz w:val="24"/>
            <w:szCs w:val="24"/>
            <w:rPrChange w:id="21" w:author="Maxwell, Nicholas" w:date="2022-10-18T09:44:00Z">
              <w:rPr>
                <w:rFonts w:ascii="Times New Roman" w:hAnsi="Times New Roman" w:cs="Times New Roman"/>
                <w:sz w:val="24"/>
                <w:szCs w:val="24"/>
                <w:highlight w:val="yellow"/>
              </w:rPr>
            </w:rPrChange>
          </w:rPr>
          <w:delText>xx</w:delText>
        </w:r>
      </w:del>
      <w:ins w:id="22" w:author="Maxwell, Nicholas" w:date="2022-10-18T09:44:00Z">
        <w:r w:rsidR="00880B47" w:rsidRPr="00880B47">
          <w:rPr>
            <w:rFonts w:ascii="Times New Roman" w:hAnsi="Times New Roman" w:cs="Times New Roman"/>
            <w:sz w:val="24"/>
            <w:szCs w:val="24"/>
            <w:rPrChange w:id="23" w:author="Maxwell, Nicholas" w:date="2022-10-18T09:44:00Z">
              <w:rPr>
                <w:rFonts w:ascii="Times New Roman" w:hAnsi="Times New Roman" w:cs="Times New Roman"/>
                <w:sz w:val="24"/>
                <w:szCs w:val="24"/>
                <w:highlight w:val="yellow"/>
              </w:rPr>
            </w:rPrChange>
          </w:rPr>
          <w:t>21</w:t>
        </w:r>
      </w:ins>
      <w:r w:rsidR="00341582" w:rsidRPr="00880B47">
        <w:rPr>
          <w:rFonts w:ascii="Times New Roman" w:hAnsi="Times New Roman" w:cs="Times New Roman"/>
          <w:sz w:val="24"/>
          <w:szCs w:val="24"/>
          <w:rPrChange w:id="24" w:author="Maxwell, Nicholas" w:date="2022-10-18T09:44:00Z">
            <w:rPr>
              <w:rFonts w:ascii="Times New Roman" w:hAnsi="Times New Roman" w:cs="Times New Roman"/>
              <w:sz w:val="24"/>
              <w:szCs w:val="24"/>
            </w:rPr>
          </w:rPrChange>
        </w:rPr>
        <w:t>,</w:t>
      </w:r>
      <w:r w:rsidR="00341582">
        <w:rPr>
          <w:rFonts w:ascii="Times New Roman" w:hAnsi="Times New Roman" w:cs="Times New Roman"/>
          <w:sz w:val="24"/>
          <w:szCs w:val="24"/>
        </w:rPr>
        <w:t xml:space="preserve"> General Discussion</w:t>
      </w:r>
      <w:r w:rsidR="00767F5D">
        <w:rPr>
          <w:rFonts w:ascii="Times New Roman" w:hAnsi="Times New Roman" w:cs="Times New Roman"/>
          <w:sz w:val="24"/>
          <w:szCs w:val="24"/>
        </w:rPr>
        <w:t xml:space="preserve"> for examples</w:t>
      </w:r>
      <w:r w:rsidR="006A0939">
        <w:rPr>
          <w:rFonts w:ascii="Times New Roman" w:hAnsi="Times New Roman" w:cs="Times New Roman"/>
          <w:sz w:val="24"/>
          <w:szCs w:val="24"/>
        </w:rPr>
        <w:t>).</w:t>
      </w:r>
      <w:r w:rsidR="00331D32">
        <w:rPr>
          <w:rFonts w:ascii="Times New Roman" w:hAnsi="Times New Roman" w:cs="Times New Roman"/>
          <w:sz w:val="24"/>
          <w:szCs w:val="24"/>
        </w:rPr>
        <w:t xml:space="preserve"> </w:t>
      </w:r>
      <w:r w:rsidR="002B6AFB">
        <w:rPr>
          <w:rFonts w:ascii="Times New Roman" w:hAnsi="Times New Roman" w:cs="Times New Roman"/>
          <w:sz w:val="24"/>
          <w:szCs w:val="24"/>
        </w:rPr>
        <w:t>In doing so</w:t>
      </w:r>
      <w:r w:rsidR="00331D32">
        <w:rPr>
          <w:rFonts w:ascii="Times New Roman" w:hAnsi="Times New Roman" w:cs="Times New Roman"/>
          <w:sz w:val="24"/>
          <w:szCs w:val="24"/>
        </w:rPr>
        <w:t xml:space="preserve">, </w:t>
      </w:r>
      <w:r w:rsidR="009E2526">
        <w:rPr>
          <w:rFonts w:ascii="Times New Roman" w:hAnsi="Times New Roman" w:cs="Times New Roman"/>
          <w:sz w:val="24"/>
          <w:szCs w:val="24"/>
        </w:rPr>
        <w:t xml:space="preserve">we now provide a more streamlined </w:t>
      </w:r>
      <w:r w:rsidR="00602F12">
        <w:rPr>
          <w:rFonts w:ascii="Times New Roman" w:hAnsi="Times New Roman" w:cs="Times New Roman"/>
          <w:sz w:val="24"/>
          <w:szCs w:val="24"/>
        </w:rPr>
        <w:t xml:space="preserve">review </w:t>
      </w:r>
      <w:r w:rsidR="009E2526">
        <w:rPr>
          <w:rFonts w:ascii="Times New Roman" w:hAnsi="Times New Roman" w:cs="Times New Roman"/>
          <w:sz w:val="24"/>
          <w:szCs w:val="24"/>
        </w:rPr>
        <w:t xml:space="preserve">of the literature </w:t>
      </w:r>
      <w:r w:rsidR="002B6AFB">
        <w:rPr>
          <w:rFonts w:ascii="Times New Roman" w:hAnsi="Times New Roman" w:cs="Times New Roman"/>
          <w:sz w:val="24"/>
          <w:szCs w:val="24"/>
        </w:rPr>
        <w:t xml:space="preserve">in the </w:t>
      </w:r>
      <w:r w:rsidR="009E2526">
        <w:rPr>
          <w:rFonts w:ascii="Times New Roman" w:hAnsi="Times New Roman" w:cs="Times New Roman"/>
          <w:sz w:val="24"/>
          <w:szCs w:val="24"/>
        </w:rPr>
        <w:t>I</w:t>
      </w:r>
      <w:r w:rsidR="009B26ED">
        <w:rPr>
          <w:rFonts w:ascii="Times New Roman" w:hAnsi="Times New Roman" w:cs="Times New Roman"/>
          <w:sz w:val="24"/>
          <w:szCs w:val="24"/>
        </w:rPr>
        <w:t>ntroduction (Reviewer 1, comment 1; Reviewer 2, comment 1</w:t>
      </w:r>
      <w:del w:id="25" w:author="Maxwell, Nicholas" w:date="2022-10-18T09:46:00Z">
        <w:r w:rsidR="009E2526" w:rsidDel="004B5C5B">
          <w:rPr>
            <w:rFonts w:ascii="Times New Roman" w:hAnsi="Times New Roman" w:cs="Times New Roman"/>
            <w:sz w:val="24"/>
            <w:szCs w:val="24"/>
          </w:rPr>
          <w:delText xml:space="preserve">; </w:delText>
        </w:r>
        <w:r w:rsidR="009B26ED" w:rsidDel="004B5C5B">
          <w:rPr>
            <w:rFonts w:ascii="Times New Roman" w:hAnsi="Times New Roman" w:cs="Times New Roman"/>
            <w:sz w:val="24"/>
            <w:szCs w:val="24"/>
          </w:rPr>
          <w:delText>pg</w:delText>
        </w:r>
        <w:r w:rsidR="009E2526" w:rsidDel="004B5C5B">
          <w:rPr>
            <w:rFonts w:ascii="Times New Roman" w:hAnsi="Times New Roman" w:cs="Times New Roman"/>
            <w:sz w:val="24"/>
            <w:szCs w:val="24"/>
          </w:rPr>
          <w:delText>s</w:delText>
        </w:r>
        <w:r w:rsidR="009B26ED" w:rsidDel="004B5C5B">
          <w:rPr>
            <w:rFonts w:ascii="Times New Roman" w:hAnsi="Times New Roman" w:cs="Times New Roman"/>
            <w:sz w:val="24"/>
            <w:szCs w:val="24"/>
          </w:rPr>
          <w:delText xml:space="preserve">. </w:delText>
        </w:r>
        <w:r w:rsidR="009E2526" w:rsidDel="004B5C5B">
          <w:rPr>
            <w:rFonts w:ascii="Times New Roman" w:hAnsi="Times New Roman" w:cs="Times New Roman"/>
            <w:sz w:val="24"/>
            <w:szCs w:val="24"/>
            <w:highlight w:val="yellow"/>
          </w:rPr>
          <w:delText>x</w:delText>
        </w:r>
        <w:r w:rsidR="009B26ED" w:rsidRPr="009B26ED" w:rsidDel="004B5C5B">
          <w:rPr>
            <w:rFonts w:ascii="Times New Roman" w:hAnsi="Times New Roman" w:cs="Times New Roman"/>
            <w:sz w:val="24"/>
            <w:szCs w:val="24"/>
            <w:highlight w:val="yellow"/>
          </w:rPr>
          <w:delText>x</w:delText>
        </w:r>
        <w:r w:rsidR="009E2526" w:rsidDel="004B5C5B">
          <w:rPr>
            <w:rFonts w:ascii="Times New Roman" w:hAnsi="Times New Roman" w:cs="Times New Roman"/>
            <w:sz w:val="24"/>
            <w:szCs w:val="24"/>
            <w:highlight w:val="yellow"/>
          </w:rPr>
          <w:delText>-xx</w:delText>
        </w:r>
      </w:del>
      <w:r w:rsidR="009B26ED">
        <w:rPr>
          <w:rFonts w:ascii="Times New Roman" w:hAnsi="Times New Roman" w:cs="Times New Roman"/>
          <w:sz w:val="24"/>
          <w:szCs w:val="24"/>
        </w:rPr>
        <w:t>)</w:t>
      </w:r>
      <w:r w:rsidR="009E2526">
        <w:rPr>
          <w:rFonts w:ascii="Times New Roman" w:hAnsi="Times New Roman" w:cs="Times New Roman"/>
          <w:sz w:val="24"/>
          <w:szCs w:val="24"/>
        </w:rPr>
        <w:t xml:space="preserve"> </w:t>
      </w:r>
      <w:r w:rsidR="00767F5D">
        <w:rPr>
          <w:rFonts w:ascii="Times New Roman" w:hAnsi="Times New Roman" w:cs="Times New Roman"/>
          <w:sz w:val="24"/>
          <w:szCs w:val="24"/>
        </w:rPr>
        <w:t>while</w:t>
      </w:r>
      <w:r w:rsidR="009E2526">
        <w:rPr>
          <w:rFonts w:ascii="Times New Roman" w:hAnsi="Times New Roman" w:cs="Times New Roman"/>
          <w:sz w:val="24"/>
          <w:szCs w:val="24"/>
        </w:rPr>
        <w:t xml:space="preserve"> expand</w:t>
      </w:r>
      <w:r w:rsidR="00767F5D">
        <w:rPr>
          <w:rFonts w:ascii="Times New Roman" w:hAnsi="Times New Roman" w:cs="Times New Roman"/>
          <w:sz w:val="24"/>
          <w:szCs w:val="24"/>
        </w:rPr>
        <w:t>ing</w:t>
      </w:r>
      <w:r w:rsidR="009E2526">
        <w:rPr>
          <w:rFonts w:ascii="Times New Roman" w:hAnsi="Times New Roman" w:cs="Times New Roman"/>
          <w:sz w:val="24"/>
          <w:szCs w:val="24"/>
        </w:rPr>
        <w:t xml:space="preserve"> the contents</w:t>
      </w:r>
      <w:r w:rsidR="009B26ED">
        <w:rPr>
          <w:rFonts w:ascii="Times New Roman" w:hAnsi="Times New Roman" w:cs="Times New Roman"/>
          <w:sz w:val="24"/>
          <w:szCs w:val="24"/>
        </w:rPr>
        <w:t xml:space="preserve"> </w:t>
      </w:r>
      <w:r w:rsidR="002B6AFB">
        <w:rPr>
          <w:rFonts w:ascii="Times New Roman" w:hAnsi="Times New Roman" w:cs="Times New Roman"/>
          <w:sz w:val="24"/>
          <w:szCs w:val="24"/>
        </w:rPr>
        <w:t>this</w:t>
      </w:r>
      <w:r w:rsidR="009B26ED">
        <w:rPr>
          <w:rFonts w:ascii="Times New Roman" w:hAnsi="Times New Roman" w:cs="Times New Roman"/>
          <w:sz w:val="24"/>
          <w:szCs w:val="24"/>
        </w:rPr>
        <w:t xml:space="preserve"> literature review to encompass a broader selection of task-switching studie</w:t>
      </w:r>
      <w:r w:rsidR="009E2526">
        <w:rPr>
          <w:rFonts w:ascii="Times New Roman" w:hAnsi="Times New Roman" w:cs="Times New Roman"/>
          <w:sz w:val="24"/>
          <w:szCs w:val="24"/>
        </w:rPr>
        <w:t>s</w:t>
      </w:r>
      <w:r w:rsidR="00767F5D">
        <w:rPr>
          <w:rFonts w:ascii="Times New Roman" w:hAnsi="Times New Roman" w:cs="Times New Roman"/>
          <w:sz w:val="24"/>
          <w:szCs w:val="24"/>
        </w:rPr>
        <w:t xml:space="preserve"> as suggested by both reviewers</w:t>
      </w:r>
      <w:r w:rsidR="009E2526">
        <w:rPr>
          <w:rFonts w:ascii="Times New Roman" w:hAnsi="Times New Roman" w:cs="Times New Roman"/>
          <w:sz w:val="24"/>
          <w:szCs w:val="24"/>
        </w:rPr>
        <w:t>. Additionally, we have</w:t>
      </w:r>
      <w:r w:rsidR="00106E73">
        <w:rPr>
          <w:rFonts w:ascii="Times New Roman" w:hAnsi="Times New Roman" w:cs="Times New Roman"/>
          <w:sz w:val="24"/>
          <w:szCs w:val="24"/>
        </w:rPr>
        <w:t xml:space="preserve"> </w:t>
      </w:r>
      <w:r w:rsidR="001A687F">
        <w:rPr>
          <w:rFonts w:ascii="Times New Roman" w:hAnsi="Times New Roman" w:cs="Times New Roman"/>
          <w:sz w:val="24"/>
          <w:szCs w:val="24"/>
        </w:rPr>
        <w:t>cla</w:t>
      </w:r>
      <w:r w:rsidR="00784AF6">
        <w:rPr>
          <w:rFonts w:ascii="Times New Roman" w:hAnsi="Times New Roman" w:cs="Times New Roman"/>
          <w:sz w:val="24"/>
          <w:szCs w:val="24"/>
        </w:rPr>
        <w:t xml:space="preserve">rified our methods by providing greater detail regarding trial timing </w:t>
      </w:r>
      <w:r w:rsidR="001A687F">
        <w:rPr>
          <w:rFonts w:ascii="Times New Roman" w:hAnsi="Times New Roman" w:cs="Times New Roman"/>
          <w:sz w:val="24"/>
          <w:szCs w:val="24"/>
        </w:rPr>
        <w:t>(Reviewer</w:t>
      </w:r>
      <w:r w:rsidR="004E0652">
        <w:rPr>
          <w:rFonts w:ascii="Times New Roman" w:hAnsi="Times New Roman" w:cs="Times New Roman"/>
          <w:sz w:val="24"/>
          <w:szCs w:val="24"/>
        </w:rPr>
        <w:t xml:space="preserve"> 1, comment </w:t>
      </w:r>
      <w:r w:rsidR="00815325">
        <w:rPr>
          <w:rFonts w:ascii="Times New Roman" w:hAnsi="Times New Roman" w:cs="Times New Roman"/>
          <w:sz w:val="24"/>
          <w:szCs w:val="24"/>
        </w:rPr>
        <w:t>5</w:t>
      </w:r>
      <w:r w:rsidR="004E0652">
        <w:rPr>
          <w:rFonts w:ascii="Times New Roman" w:hAnsi="Times New Roman" w:cs="Times New Roman"/>
          <w:sz w:val="24"/>
          <w:szCs w:val="24"/>
        </w:rPr>
        <w:t>; Reviewer 2, comment</w:t>
      </w:r>
      <w:r w:rsidR="00815325">
        <w:rPr>
          <w:rFonts w:ascii="Times New Roman" w:hAnsi="Times New Roman" w:cs="Times New Roman"/>
          <w:sz w:val="24"/>
          <w:szCs w:val="24"/>
        </w:rPr>
        <w:t>s</w:t>
      </w:r>
      <w:r w:rsidR="004E0652">
        <w:rPr>
          <w:rFonts w:ascii="Times New Roman" w:hAnsi="Times New Roman" w:cs="Times New Roman"/>
          <w:sz w:val="24"/>
          <w:szCs w:val="24"/>
        </w:rPr>
        <w:t xml:space="preserve"> </w:t>
      </w:r>
      <w:r w:rsidR="00815325">
        <w:rPr>
          <w:rFonts w:ascii="Times New Roman" w:hAnsi="Times New Roman" w:cs="Times New Roman"/>
          <w:sz w:val="24"/>
          <w:szCs w:val="24"/>
        </w:rPr>
        <w:t>4 and 5</w:t>
      </w:r>
      <w:r w:rsidR="00AB3032">
        <w:rPr>
          <w:rFonts w:ascii="Times New Roman" w:hAnsi="Times New Roman" w:cs="Times New Roman"/>
          <w:sz w:val="24"/>
          <w:szCs w:val="24"/>
        </w:rPr>
        <w:t xml:space="preserve">, </w:t>
      </w:r>
      <w:ins w:id="26" w:author="Maxwell, Nicholas" w:date="2022-10-18T09:43:00Z">
        <w:r w:rsidR="00880B47">
          <w:rPr>
            <w:rFonts w:ascii="Times New Roman" w:hAnsi="Times New Roman" w:cs="Times New Roman"/>
            <w:sz w:val="24"/>
            <w:szCs w:val="24"/>
          </w:rPr>
          <w:t xml:space="preserve">e.g., </w:t>
        </w:r>
      </w:ins>
      <w:r w:rsidR="00AB3032">
        <w:rPr>
          <w:rFonts w:ascii="Times New Roman" w:hAnsi="Times New Roman" w:cs="Times New Roman"/>
          <w:sz w:val="24"/>
          <w:szCs w:val="24"/>
        </w:rPr>
        <w:t xml:space="preserve">pg. </w:t>
      </w:r>
      <w:del w:id="27" w:author="Maxwell, Nicholas" w:date="2022-10-18T09:43:00Z">
        <w:r w:rsidR="00AB3032" w:rsidRPr="00880B47" w:rsidDel="00880B47">
          <w:rPr>
            <w:rFonts w:ascii="Times New Roman" w:hAnsi="Times New Roman" w:cs="Times New Roman"/>
            <w:sz w:val="24"/>
            <w:szCs w:val="24"/>
            <w:rPrChange w:id="28" w:author="Maxwell, Nicholas" w:date="2022-10-18T09:43:00Z">
              <w:rPr>
                <w:rFonts w:ascii="Times New Roman" w:hAnsi="Times New Roman" w:cs="Times New Roman"/>
                <w:sz w:val="24"/>
                <w:szCs w:val="24"/>
                <w:highlight w:val="yellow"/>
              </w:rPr>
            </w:rPrChange>
          </w:rPr>
          <w:delText>xx</w:delText>
        </w:r>
      </w:del>
      <w:ins w:id="29" w:author="Maxwell, Nicholas" w:date="2022-10-18T09:43:00Z">
        <w:r w:rsidR="00880B47" w:rsidRPr="00880B47">
          <w:rPr>
            <w:rFonts w:ascii="Times New Roman" w:hAnsi="Times New Roman" w:cs="Times New Roman"/>
            <w:sz w:val="24"/>
            <w:szCs w:val="24"/>
            <w:rPrChange w:id="30" w:author="Maxwell, Nicholas" w:date="2022-10-18T09:43:00Z">
              <w:rPr>
                <w:rFonts w:ascii="Times New Roman" w:hAnsi="Times New Roman" w:cs="Times New Roman"/>
                <w:sz w:val="24"/>
                <w:szCs w:val="24"/>
                <w:highlight w:val="yellow"/>
              </w:rPr>
            </w:rPrChange>
          </w:rPr>
          <w:t>14</w:t>
        </w:r>
      </w:ins>
      <w:r w:rsidR="00784AF6">
        <w:rPr>
          <w:rFonts w:ascii="Times New Roman" w:hAnsi="Times New Roman" w:cs="Times New Roman"/>
          <w:sz w:val="24"/>
          <w:szCs w:val="24"/>
        </w:rPr>
        <w:t>). Finally, we</w:t>
      </w:r>
      <w:r w:rsidR="004E0652">
        <w:rPr>
          <w:rFonts w:ascii="Times New Roman" w:hAnsi="Times New Roman" w:cs="Times New Roman"/>
          <w:sz w:val="24"/>
          <w:szCs w:val="24"/>
        </w:rPr>
        <w:t xml:space="preserve"> </w:t>
      </w:r>
      <w:r w:rsidR="00AB3032">
        <w:rPr>
          <w:rFonts w:ascii="Times New Roman" w:hAnsi="Times New Roman" w:cs="Times New Roman"/>
          <w:sz w:val="24"/>
          <w:szCs w:val="24"/>
        </w:rPr>
        <w:t>have expanded our discussion of</w:t>
      </w:r>
      <w:r w:rsidR="00767F5D">
        <w:rPr>
          <w:rFonts w:ascii="Times New Roman" w:hAnsi="Times New Roman" w:cs="Times New Roman"/>
          <w:sz w:val="24"/>
          <w:szCs w:val="24"/>
        </w:rPr>
        <w:t xml:space="preserve"> the underlying</w:t>
      </w:r>
      <w:r w:rsidR="00AB3032">
        <w:rPr>
          <w:rFonts w:ascii="Times New Roman" w:hAnsi="Times New Roman" w:cs="Times New Roman"/>
          <w:sz w:val="24"/>
          <w:szCs w:val="24"/>
        </w:rPr>
        <w:t xml:space="preserve"> mechanisms driving task-switching processes </w:t>
      </w:r>
      <w:r w:rsidR="00DA2DEC">
        <w:rPr>
          <w:rFonts w:ascii="Times New Roman" w:hAnsi="Times New Roman" w:cs="Times New Roman"/>
          <w:sz w:val="24"/>
          <w:szCs w:val="24"/>
        </w:rPr>
        <w:t xml:space="preserve">while </w:t>
      </w:r>
      <w:r w:rsidR="00767F5D">
        <w:rPr>
          <w:rFonts w:ascii="Times New Roman" w:hAnsi="Times New Roman" w:cs="Times New Roman"/>
          <w:sz w:val="24"/>
          <w:szCs w:val="24"/>
        </w:rPr>
        <w:t xml:space="preserve">also </w:t>
      </w:r>
      <w:r w:rsidR="00DA2DEC">
        <w:rPr>
          <w:rFonts w:ascii="Times New Roman" w:hAnsi="Times New Roman" w:cs="Times New Roman"/>
          <w:sz w:val="24"/>
          <w:szCs w:val="24"/>
        </w:rPr>
        <w:t xml:space="preserve">clarifying the relationship between these processes and working memory </w:t>
      </w:r>
      <w:r w:rsidR="00AB3032">
        <w:rPr>
          <w:rFonts w:ascii="Times New Roman" w:hAnsi="Times New Roman" w:cs="Times New Roman"/>
          <w:sz w:val="24"/>
          <w:szCs w:val="24"/>
        </w:rPr>
        <w:t xml:space="preserve">(Reviewer 2, comment 2, </w:t>
      </w:r>
      <w:ins w:id="31" w:author="Maxwell, Nicholas" w:date="2022-10-18T09:43:00Z">
        <w:r w:rsidR="00880B47">
          <w:rPr>
            <w:rFonts w:ascii="Times New Roman" w:hAnsi="Times New Roman" w:cs="Times New Roman"/>
            <w:sz w:val="24"/>
            <w:szCs w:val="24"/>
          </w:rPr>
          <w:t xml:space="preserve">e.g., </w:t>
        </w:r>
      </w:ins>
      <w:r w:rsidR="00AB3032">
        <w:rPr>
          <w:rFonts w:ascii="Times New Roman" w:hAnsi="Times New Roman" w:cs="Times New Roman"/>
          <w:sz w:val="24"/>
          <w:szCs w:val="24"/>
        </w:rPr>
        <w:t xml:space="preserve">pg. </w:t>
      </w:r>
      <w:del w:id="32" w:author="Maxwell, Nicholas" w:date="2022-10-18T09:43:00Z">
        <w:r w:rsidR="00AB3032" w:rsidRPr="00880B47" w:rsidDel="00880B47">
          <w:rPr>
            <w:rFonts w:ascii="Times New Roman" w:hAnsi="Times New Roman" w:cs="Times New Roman"/>
            <w:sz w:val="24"/>
            <w:szCs w:val="24"/>
            <w:rPrChange w:id="33" w:author="Maxwell, Nicholas" w:date="2022-10-18T09:44:00Z">
              <w:rPr>
                <w:rFonts w:ascii="Times New Roman" w:hAnsi="Times New Roman" w:cs="Times New Roman"/>
                <w:sz w:val="24"/>
                <w:szCs w:val="24"/>
                <w:highlight w:val="yellow"/>
              </w:rPr>
            </w:rPrChange>
          </w:rPr>
          <w:delText>xx</w:delText>
        </w:r>
      </w:del>
      <w:ins w:id="34" w:author="Maxwell, Nicholas" w:date="2022-10-18T09:43:00Z">
        <w:r w:rsidR="00880B47" w:rsidRPr="00880B47">
          <w:rPr>
            <w:rFonts w:ascii="Times New Roman" w:hAnsi="Times New Roman" w:cs="Times New Roman"/>
            <w:sz w:val="24"/>
            <w:szCs w:val="24"/>
            <w:rPrChange w:id="35" w:author="Maxwell, Nicholas" w:date="2022-10-18T09:44:00Z">
              <w:rPr>
                <w:rFonts w:ascii="Times New Roman" w:hAnsi="Times New Roman" w:cs="Times New Roman"/>
                <w:sz w:val="24"/>
                <w:szCs w:val="24"/>
                <w:highlight w:val="yellow"/>
              </w:rPr>
            </w:rPrChange>
          </w:rPr>
          <w:t>23</w:t>
        </w:r>
      </w:ins>
      <w:r w:rsidR="00AB3032">
        <w:rPr>
          <w:rFonts w:ascii="Times New Roman" w:hAnsi="Times New Roman" w:cs="Times New Roman"/>
          <w:sz w:val="24"/>
          <w:szCs w:val="24"/>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p>
    <w:p w14:paraId="5F3A2577" w14:textId="54BC3307" w:rsidR="0011168B" w:rsidRPr="0011168B" w:rsidRDefault="004668DE" w:rsidP="0011168B">
      <w:pPr>
        <w:spacing w:after="0" w:line="240" w:lineRule="auto"/>
        <w:jc w:val="center"/>
        <w:rPr>
          <w:rFonts w:ascii="Times New Roman" w:hAnsi="Times New Roman" w:cs="Times New Roman"/>
          <w:b/>
          <w:bCs/>
          <w:sz w:val="24"/>
          <w:szCs w:val="24"/>
        </w:rPr>
      </w:pPr>
      <w:r w:rsidRPr="0011168B">
        <w:rPr>
          <w:rFonts w:ascii="Times New Roman" w:hAnsi="Times New Roman" w:cs="Times New Roman"/>
          <w:b/>
          <w:bCs/>
          <w:sz w:val="24"/>
          <w:szCs w:val="24"/>
        </w:rPr>
        <w:t>Reviewer 1</w:t>
      </w:r>
    </w:p>
    <w:p w14:paraId="14658954" w14:textId="77777777" w:rsidR="0019773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Pr="001B575E">
        <w:rPr>
          <w:rFonts w:ascii="Times New Roman" w:hAnsi="Times New Roman" w:cs="Times New Roman"/>
          <w:sz w:val="24"/>
          <w:szCs w:val="24"/>
        </w:rPr>
        <w:br/>
      </w:r>
      <w:r w:rsidR="00323DC5" w:rsidRPr="00197735">
        <w:rPr>
          <w:rFonts w:ascii="Times New Roman" w:hAnsi="Times New Roman" w:cs="Times New Roman"/>
          <w:b/>
          <w:bCs/>
          <w:sz w:val="24"/>
          <w:szCs w:val="24"/>
        </w:rPr>
        <w:t xml:space="preserve">Comment </w:t>
      </w:r>
      <w:r w:rsidRPr="00197735">
        <w:rPr>
          <w:rFonts w:ascii="Times New Roman" w:hAnsi="Times New Roman" w:cs="Times New Roman"/>
          <w:b/>
          <w:bCs/>
          <w:sz w:val="24"/>
          <w:szCs w:val="24"/>
        </w:rPr>
        <w:t>1.</w:t>
      </w:r>
      <w:r w:rsidRPr="001B575E">
        <w:rPr>
          <w:rFonts w:ascii="Times New Roman" w:hAnsi="Times New Roman" w:cs="Times New Roman"/>
          <w:sz w:val="24"/>
          <w:szCs w:val="24"/>
        </w:rPr>
        <w:t xml:space="preserve"> It appeared to me that the introduction and theoretical rationale of the study substantially lack focus. For instance, the authors describe Stroop effects across several paragraphs even though they are entirely irrelevant to the study at hand and the research question they want to address in the realm of task switching. Similarly, the authors mainly refer to task switching studies that compared specific participant subgroups rather than more general task switching studies. They comment on individual and group differences at several </w:t>
      </w:r>
      <w:proofErr w:type="spellStart"/>
      <w:r w:rsidRPr="001B575E">
        <w:rPr>
          <w:rFonts w:ascii="Times New Roman" w:hAnsi="Times New Roman" w:cs="Times New Roman"/>
          <w:sz w:val="24"/>
          <w:szCs w:val="24"/>
        </w:rPr>
        <w:t>occassions</w:t>
      </w:r>
      <w:proofErr w:type="spellEnd"/>
      <w:r w:rsidRPr="001B575E">
        <w:rPr>
          <w:rFonts w:ascii="Times New Roman" w:hAnsi="Times New Roman" w:cs="Times New Roman"/>
          <w:sz w:val="24"/>
          <w:szCs w:val="24"/>
        </w:rPr>
        <w:t xml:space="preserve"> although these differences also appear to be irrelevant to the study at hand. I might have missed something here, but in my opinion, the authors need to streamline the paper to get the storyline straight and more clearly and explicitly articulate their research question's theoretical relevance. At present, it appeared to me as if they just wanted to confirm specific data patterns that, based on my reading of the manuscript, do not really add anything to prior knowledge. Is that really the case and the study is just about confirming a data pattern nobody would have doubted or is there more to it?</w:t>
      </w:r>
    </w:p>
    <w:p w14:paraId="64EAD9E2" w14:textId="77777777" w:rsidR="0019773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 xml:space="preserve">Depending on what the authors actually want to argue for, they might also have to substantially adapt their General Discussion accordingly. </w:t>
      </w:r>
    </w:p>
    <w:p w14:paraId="735F4384" w14:textId="77777777" w:rsidR="00197735" w:rsidRDefault="00197735" w:rsidP="00D70C56">
      <w:pPr>
        <w:spacing w:after="0" w:line="240" w:lineRule="auto"/>
        <w:rPr>
          <w:rFonts w:ascii="Times New Roman" w:hAnsi="Times New Roman" w:cs="Times New Roman"/>
          <w:sz w:val="24"/>
          <w:szCs w:val="24"/>
        </w:rPr>
      </w:pPr>
    </w:p>
    <w:p w14:paraId="7A6BC77D" w14:textId="461D1F0B" w:rsidR="00197735" w:rsidRDefault="00197735" w:rsidP="00D70C56">
      <w:pPr>
        <w:spacing w:after="0" w:line="240" w:lineRule="auto"/>
        <w:rPr>
          <w:rFonts w:ascii="Times New Roman" w:hAnsi="Times New Roman" w:cs="Times New Roman"/>
          <w:sz w:val="24"/>
          <w:szCs w:val="24"/>
        </w:rPr>
      </w:pPr>
      <w:r w:rsidRPr="00197735">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7F5671">
        <w:rPr>
          <w:rFonts w:ascii="Times New Roman" w:hAnsi="Times New Roman" w:cs="Times New Roman"/>
          <w:sz w:val="24"/>
          <w:szCs w:val="24"/>
        </w:rPr>
        <w:t xml:space="preserve">Thank you for your feedback. </w:t>
      </w:r>
      <w:r w:rsidR="00816D96">
        <w:rPr>
          <w:rFonts w:ascii="Times New Roman" w:hAnsi="Times New Roman" w:cs="Times New Roman"/>
          <w:sz w:val="24"/>
          <w:szCs w:val="24"/>
        </w:rPr>
        <w:t xml:space="preserve">We agree that </w:t>
      </w:r>
      <w:r w:rsidR="007F5671">
        <w:rPr>
          <w:rFonts w:ascii="Times New Roman" w:hAnsi="Times New Roman" w:cs="Times New Roman"/>
          <w:sz w:val="24"/>
          <w:szCs w:val="24"/>
        </w:rPr>
        <w:t>streamlining</w:t>
      </w:r>
      <w:r w:rsidR="00816D96">
        <w:rPr>
          <w:rFonts w:ascii="Times New Roman" w:hAnsi="Times New Roman" w:cs="Times New Roman"/>
          <w:sz w:val="24"/>
          <w:szCs w:val="24"/>
        </w:rPr>
        <w:t xml:space="preserve"> the</w:t>
      </w:r>
      <w:r w:rsidR="00A35E09">
        <w:rPr>
          <w:rFonts w:ascii="Times New Roman" w:hAnsi="Times New Roman" w:cs="Times New Roman"/>
          <w:sz w:val="24"/>
          <w:szCs w:val="24"/>
        </w:rPr>
        <w:t xml:space="preserve"> focus of our</w:t>
      </w:r>
      <w:r w:rsidR="00816D96">
        <w:rPr>
          <w:rFonts w:ascii="Times New Roman" w:hAnsi="Times New Roman" w:cs="Times New Roman"/>
          <w:sz w:val="24"/>
          <w:szCs w:val="24"/>
        </w:rPr>
        <w:t xml:space="preserve"> introduction would provide </w:t>
      </w:r>
      <w:r w:rsidR="00DC4B43">
        <w:rPr>
          <w:rFonts w:ascii="Times New Roman" w:hAnsi="Times New Roman" w:cs="Times New Roman"/>
          <w:sz w:val="24"/>
          <w:szCs w:val="24"/>
        </w:rPr>
        <w:t xml:space="preserve">greater clarity regarding the rationale </w:t>
      </w:r>
      <w:r w:rsidR="00921C5C">
        <w:rPr>
          <w:rFonts w:ascii="Times New Roman" w:hAnsi="Times New Roman" w:cs="Times New Roman"/>
          <w:sz w:val="24"/>
          <w:szCs w:val="24"/>
        </w:rPr>
        <w:t>behind</w:t>
      </w:r>
      <w:r w:rsidR="00DC4B43">
        <w:rPr>
          <w:rFonts w:ascii="Times New Roman" w:hAnsi="Times New Roman" w:cs="Times New Roman"/>
          <w:sz w:val="24"/>
          <w:szCs w:val="24"/>
        </w:rPr>
        <w:t xml:space="preserve"> our study</w:t>
      </w:r>
      <w:r w:rsidR="00DD7FC3">
        <w:rPr>
          <w:rFonts w:ascii="Times New Roman" w:hAnsi="Times New Roman" w:cs="Times New Roman"/>
          <w:sz w:val="24"/>
          <w:szCs w:val="24"/>
        </w:rPr>
        <w:t xml:space="preserve">. </w:t>
      </w:r>
      <w:r w:rsidR="000F5C90">
        <w:rPr>
          <w:rFonts w:ascii="Times New Roman" w:hAnsi="Times New Roman" w:cs="Times New Roman"/>
          <w:sz w:val="24"/>
          <w:szCs w:val="24"/>
        </w:rPr>
        <w:t xml:space="preserve">However, </w:t>
      </w:r>
      <w:r w:rsidR="00E21E1A">
        <w:rPr>
          <w:rFonts w:ascii="Times New Roman" w:hAnsi="Times New Roman" w:cs="Times New Roman"/>
          <w:sz w:val="24"/>
          <w:szCs w:val="24"/>
        </w:rPr>
        <w:t xml:space="preserve">we </w:t>
      </w:r>
      <w:r w:rsidR="007F5671">
        <w:rPr>
          <w:rFonts w:ascii="Times New Roman" w:hAnsi="Times New Roman" w:cs="Times New Roman"/>
          <w:sz w:val="24"/>
          <w:szCs w:val="24"/>
        </w:rPr>
        <w:t xml:space="preserve">disagree that </w:t>
      </w:r>
      <w:r w:rsidR="00305ECA">
        <w:rPr>
          <w:rFonts w:ascii="Times New Roman" w:hAnsi="Times New Roman" w:cs="Times New Roman"/>
          <w:sz w:val="24"/>
          <w:szCs w:val="24"/>
        </w:rPr>
        <w:t xml:space="preserve">a discussion of </w:t>
      </w:r>
      <w:r w:rsidR="00876D27">
        <w:rPr>
          <w:rFonts w:ascii="Times New Roman" w:hAnsi="Times New Roman" w:cs="Times New Roman"/>
          <w:sz w:val="24"/>
          <w:szCs w:val="24"/>
        </w:rPr>
        <w:t>Stroop effects</w:t>
      </w:r>
      <w:r w:rsidR="00305ECA">
        <w:rPr>
          <w:rFonts w:ascii="Times New Roman" w:hAnsi="Times New Roman" w:cs="Times New Roman"/>
          <w:sz w:val="24"/>
          <w:szCs w:val="24"/>
        </w:rPr>
        <w:t xml:space="preserve"> is </w:t>
      </w:r>
      <w:del w:id="36" w:author="Mark Huff" w:date="2022-10-17T14:26:00Z">
        <w:r w:rsidR="005A2A20" w:rsidDel="001F7C0B">
          <w:rPr>
            <w:rFonts w:ascii="Times New Roman" w:hAnsi="Times New Roman" w:cs="Times New Roman"/>
            <w:sz w:val="24"/>
            <w:szCs w:val="24"/>
          </w:rPr>
          <w:delText xml:space="preserve">completely </w:delText>
        </w:r>
      </w:del>
      <w:r w:rsidR="005A2A20">
        <w:rPr>
          <w:rFonts w:ascii="Times New Roman" w:hAnsi="Times New Roman" w:cs="Times New Roman"/>
          <w:sz w:val="24"/>
          <w:szCs w:val="24"/>
        </w:rPr>
        <w:t xml:space="preserve">irrelevant to the present </w:t>
      </w:r>
      <w:r w:rsidR="00921C5C">
        <w:rPr>
          <w:rFonts w:ascii="Times New Roman" w:hAnsi="Times New Roman" w:cs="Times New Roman"/>
          <w:sz w:val="24"/>
          <w:szCs w:val="24"/>
        </w:rPr>
        <w:t>research</w:t>
      </w:r>
      <w:r w:rsidR="005A2A20">
        <w:rPr>
          <w:rFonts w:ascii="Times New Roman" w:hAnsi="Times New Roman" w:cs="Times New Roman"/>
          <w:sz w:val="24"/>
          <w:szCs w:val="24"/>
        </w:rPr>
        <w:t>.</w:t>
      </w:r>
      <w:r w:rsidR="00D457D6">
        <w:rPr>
          <w:rFonts w:ascii="Times New Roman" w:hAnsi="Times New Roman" w:cs="Times New Roman"/>
          <w:sz w:val="24"/>
          <w:szCs w:val="24"/>
        </w:rPr>
        <w:t xml:space="preserve"> </w:t>
      </w:r>
      <w:r w:rsidR="00865AB4">
        <w:rPr>
          <w:rFonts w:ascii="Times New Roman" w:hAnsi="Times New Roman" w:cs="Times New Roman"/>
          <w:sz w:val="24"/>
          <w:szCs w:val="24"/>
        </w:rPr>
        <w:t>Indeed, the</w:t>
      </w:r>
      <w:r w:rsidR="005B59EB">
        <w:rPr>
          <w:rFonts w:ascii="Times New Roman" w:hAnsi="Times New Roman" w:cs="Times New Roman"/>
          <w:sz w:val="24"/>
          <w:szCs w:val="24"/>
        </w:rPr>
        <w:t xml:space="preserve"> Stroop </w:t>
      </w:r>
      <w:r w:rsidR="00865AB4">
        <w:rPr>
          <w:rFonts w:ascii="Times New Roman" w:hAnsi="Times New Roman" w:cs="Times New Roman"/>
          <w:sz w:val="24"/>
          <w:szCs w:val="24"/>
        </w:rPr>
        <w:t>task</w:t>
      </w:r>
      <w:r w:rsidR="00265BD7">
        <w:rPr>
          <w:rFonts w:ascii="Times New Roman" w:hAnsi="Times New Roman" w:cs="Times New Roman"/>
          <w:sz w:val="24"/>
          <w:szCs w:val="24"/>
        </w:rPr>
        <w:t xml:space="preserve"> </w:t>
      </w:r>
      <w:r w:rsidR="005B59EB">
        <w:rPr>
          <w:rFonts w:ascii="Times New Roman" w:hAnsi="Times New Roman" w:cs="Times New Roman"/>
          <w:sz w:val="24"/>
          <w:szCs w:val="24"/>
        </w:rPr>
        <w:t>requires that participants suppress</w:t>
      </w:r>
      <w:r w:rsidR="00865AB4">
        <w:rPr>
          <w:rFonts w:ascii="Times New Roman" w:hAnsi="Times New Roman" w:cs="Times New Roman"/>
          <w:sz w:val="24"/>
          <w:szCs w:val="24"/>
        </w:rPr>
        <w:t xml:space="preserve"> the automatic </w:t>
      </w:r>
      <w:r w:rsidR="00395582">
        <w:rPr>
          <w:rFonts w:ascii="Times New Roman" w:hAnsi="Times New Roman" w:cs="Times New Roman"/>
          <w:sz w:val="24"/>
          <w:szCs w:val="24"/>
        </w:rPr>
        <w:t>reading</w:t>
      </w:r>
      <w:r w:rsidR="005B59EB">
        <w:rPr>
          <w:rFonts w:ascii="Times New Roman" w:hAnsi="Times New Roman" w:cs="Times New Roman"/>
          <w:sz w:val="24"/>
          <w:szCs w:val="24"/>
        </w:rPr>
        <w:t xml:space="preserve"> task by keeping the </w:t>
      </w:r>
      <w:r w:rsidR="00865AB4">
        <w:rPr>
          <w:rFonts w:ascii="Times New Roman" w:hAnsi="Times New Roman" w:cs="Times New Roman"/>
          <w:sz w:val="24"/>
          <w:szCs w:val="24"/>
        </w:rPr>
        <w:t>deliberate color-naming</w:t>
      </w:r>
      <w:r w:rsidR="005B59EB">
        <w:rPr>
          <w:rFonts w:ascii="Times New Roman" w:hAnsi="Times New Roman" w:cs="Times New Roman"/>
          <w:sz w:val="24"/>
          <w:szCs w:val="24"/>
        </w:rPr>
        <w:t xml:space="preserve"> task-set active in working memory</w:t>
      </w:r>
      <w:r w:rsidR="00395582">
        <w:rPr>
          <w:rFonts w:ascii="Times New Roman" w:hAnsi="Times New Roman" w:cs="Times New Roman"/>
          <w:sz w:val="24"/>
          <w:szCs w:val="24"/>
        </w:rPr>
        <w:t>.</w:t>
      </w:r>
      <w:r w:rsidR="005B59EB">
        <w:rPr>
          <w:rFonts w:ascii="Times New Roman" w:hAnsi="Times New Roman" w:cs="Times New Roman"/>
          <w:sz w:val="24"/>
          <w:szCs w:val="24"/>
        </w:rPr>
        <w:t xml:space="preserve"> </w:t>
      </w:r>
      <w:r w:rsidR="000730B5">
        <w:rPr>
          <w:rFonts w:ascii="Times New Roman" w:hAnsi="Times New Roman" w:cs="Times New Roman"/>
          <w:sz w:val="24"/>
          <w:szCs w:val="24"/>
        </w:rPr>
        <w:t>Like CVOE</w:t>
      </w:r>
      <w:r w:rsidR="00865AB4">
        <w:rPr>
          <w:rFonts w:ascii="Times New Roman" w:hAnsi="Times New Roman" w:cs="Times New Roman"/>
          <w:sz w:val="24"/>
          <w:szCs w:val="24"/>
        </w:rPr>
        <w:t xml:space="preserve"> switch task</w:t>
      </w:r>
      <w:r w:rsidR="000730B5">
        <w:rPr>
          <w:rFonts w:ascii="Times New Roman" w:hAnsi="Times New Roman" w:cs="Times New Roman"/>
          <w:sz w:val="24"/>
          <w:szCs w:val="24"/>
        </w:rPr>
        <w:t xml:space="preserve">, </w:t>
      </w:r>
      <w:r w:rsidR="00865AB4">
        <w:rPr>
          <w:rFonts w:ascii="Times New Roman" w:hAnsi="Times New Roman" w:cs="Times New Roman"/>
          <w:sz w:val="24"/>
          <w:szCs w:val="24"/>
        </w:rPr>
        <w:t>the Stroop</w:t>
      </w:r>
      <w:r w:rsidR="000730B5">
        <w:rPr>
          <w:rFonts w:ascii="Times New Roman" w:hAnsi="Times New Roman" w:cs="Times New Roman"/>
          <w:sz w:val="24"/>
          <w:szCs w:val="24"/>
        </w:rPr>
        <w:t xml:space="preserve"> task</w:t>
      </w:r>
      <w:r w:rsidR="00A736FB">
        <w:rPr>
          <w:rFonts w:ascii="Times New Roman" w:hAnsi="Times New Roman" w:cs="Times New Roman"/>
          <w:sz w:val="24"/>
          <w:szCs w:val="24"/>
        </w:rPr>
        <w:t xml:space="preserve"> requires </w:t>
      </w:r>
      <w:r w:rsidR="00921C5C">
        <w:rPr>
          <w:rFonts w:ascii="Times New Roman" w:hAnsi="Times New Roman" w:cs="Times New Roman"/>
          <w:sz w:val="24"/>
          <w:szCs w:val="24"/>
        </w:rPr>
        <w:t xml:space="preserve">that </w:t>
      </w:r>
      <w:r w:rsidR="00A736FB">
        <w:rPr>
          <w:rFonts w:ascii="Times New Roman" w:hAnsi="Times New Roman" w:cs="Times New Roman"/>
          <w:sz w:val="24"/>
          <w:szCs w:val="24"/>
        </w:rPr>
        <w:t xml:space="preserve">participants </w:t>
      </w:r>
      <w:r w:rsidR="00C94353">
        <w:rPr>
          <w:rFonts w:ascii="Times New Roman" w:hAnsi="Times New Roman" w:cs="Times New Roman"/>
          <w:sz w:val="24"/>
          <w:szCs w:val="24"/>
        </w:rPr>
        <w:t>alternate</w:t>
      </w:r>
      <w:r w:rsidR="009A6F46">
        <w:rPr>
          <w:rFonts w:ascii="Times New Roman" w:hAnsi="Times New Roman" w:cs="Times New Roman"/>
          <w:sz w:val="24"/>
          <w:szCs w:val="24"/>
        </w:rPr>
        <w:t xml:space="preserve"> between conflicting task-sets (i.e., reading word </w:t>
      </w:r>
      <w:r w:rsidR="009A6F46">
        <w:rPr>
          <w:rFonts w:ascii="Times New Roman" w:hAnsi="Times New Roman" w:cs="Times New Roman"/>
          <w:i/>
          <w:iCs/>
          <w:sz w:val="24"/>
          <w:szCs w:val="24"/>
        </w:rPr>
        <w:t xml:space="preserve">colors </w:t>
      </w:r>
      <w:r w:rsidR="009A6F46">
        <w:rPr>
          <w:rFonts w:ascii="Times New Roman" w:hAnsi="Times New Roman" w:cs="Times New Roman"/>
          <w:sz w:val="24"/>
          <w:szCs w:val="24"/>
        </w:rPr>
        <w:t xml:space="preserve">vs. reading word </w:t>
      </w:r>
      <w:r w:rsidR="009A6F46" w:rsidRPr="007270B7">
        <w:rPr>
          <w:rFonts w:ascii="Times New Roman" w:hAnsi="Times New Roman" w:cs="Times New Roman"/>
          <w:i/>
          <w:iCs/>
          <w:sz w:val="24"/>
          <w:szCs w:val="24"/>
        </w:rPr>
        <w:t>names</w:t>
      </w:r>
      <w:r w:rsidR="009A6F46">
        <w:rPr>
          <w:rFonts w:ascii="Times New Roman" w:hAnsi="Times New Roman" w:cs="Times New Roman"/>
          <w:sz w:val="24"/>
          <w:szCs w:val="24"/>
        </w:rPr>
        <w:t>)</w:t>
      </w:r>
      <w:r w:rsidR="000C41C1">
        <w:rPr>
          <w:rFonts w:ascii="Times New Roman" w:hAnsi="Times New Roman" w:cs="Times New Roman"/>
          <w:sz w:val="24"/>
          <w:szCs w:val="24"/>
        </w:rPr>
        <w:t xml:space="preserve"> and both task sets must be maintained in working memory for successful completion</w:t>
      </w:r>
      <w:r w:rsidR="009A6F46">
        <w:rPr>
          <w:rFonts w:ascii="Times New Roman" w:hAnsi="Times New Roman" w:cs="Times New Roman"/>
          <w:sz w:val="24"/>
          <w:szCs w:val="24"/>
        </w:rPr>
        <w:t xml:space="preserve">. </w:t>
      </w:r>
      <w:ins w:id="37" w:author="Mark Huff" w:date="2022-10-17T14:26:00Z">
        <w:r w:rsidR="00986757">
          <w:rPr>
            <w:rFonts w:ascii="Times New Roman" w:hAnsi="Times New Roman" w:cs="Times New Roman"/>
            <w:sz w:val="24"/>
            <w:szCs w:val="24"/>
          </w:rPr>
          <w:t xml:space="preserve">Additionally, participants must maintain the goal of reporting the color in working memory over the automatic word-reading response. </w:t>
        </w:r>
      </w:ins>
      <w:r w:rsidR="00152547">
        <w:rPr>
          <w:rFonts w:ascii="Times New Roman" w:hAnsi="Times New Roman" w:cs="Times New Roman"/>
          <w:sz w:val="24"/>
          <w:szCs w:val="24"/>
        </w:rPr>
        <w:t>B</w:t>
      </w:r>
      <w:r w:rsidR="00821C00" w:rsidRPr="007270B7">
        <w:rPr>
          <w:rFonts w:ascii="Times New Roman" w:hAnsi="Times New Roman" w:cs="Times New Roman"/>
          <w:sz w:val="24"/>
          <w:szCs w:val="24"/>
        </w:rPr>
        <w:t>ased</w:t>
      </w:r>
      <w:r w:rsidR="00821C00">
        <w:rPr>
          <w:rFonts w:ascii="Times New Roman" w:hAnsi="Times New Roman" w:cs="Times New Roman"/>
          <w:sz w:val="24"/>
          <w:szCs w:val="24"/>
        </w:rPr>
        <w:t xml:space="preserve"> on </w:t>
      </w:r>
      <w:r w:rsidR="00003981">
        <w:rPr>
          <w:rFonts w:ascii="Times New Roman" w:hAnsi="Times New Roman" w:cs="Times New Roman"/>
          <w:sz w:val="24"/>
          <w:szCs w:val="24"/>
        </w:rPr>
        <w:t>your suggestions</w:t>
      </w:r>
      <w:r w:rsidR="00821C00">
        <w:rPr>
          <w:rFonts w:ascii="Times New Roman" w:hAnsi="Times New Roman" w:cs="Times New Roman"/>
          <w:sz w:val="24"/>
          <w:szCs w:val="24"/>
        </w:rPr>
        <w:t xml:space="preserve">, </w:t>
      </w:r>
      <w:r w:rsidR="00003981">
        <w:rPr>
          <w:rFonts w:ascii="Times New Roman" w:hAnsi="Times New Roman" w:cs="Times New Roman"/>
          <w:sz w:val="24"/>
          <w:szCs w:val="24"/>
        </w:rPr>
        <w:t xml:space="preserve">we have </w:t>
      </w:r>
      <w:r w:rsidR="000C41C1">
        <w:rPr>
          <w:rFonts w:ascii="Times New Roman" w:hAnsi="Times New Roman" w:cs="Times New Roman"/>
          <w:sz w:val="24"/>
          <w:szCs w:val="24"/>
        </w:rPr>
        <w:t>streamlined</w:t>
      </w:r>
      <w:r w:rsidR="0033109F">
        <w:rPr>
          <w:rFonts w:ascii="Times New Roman" w:hAnsi="Times New Roman" w:cs="Times New Roman"/>
          <w:sz w:val="24"/>
          <w:szCs w:val="24"/>
        </w:rPr>
        <w:t xml:space="preserve"> our discussion of Stroop effects</w:t>
      </w:r>
      <w:r w:rsidR="00DF6D1D">
        <w:rPr>
          <w:rFonts w:ascii="Times New Roman" w:hAnsi="Times New Roman" w:cs="Times New Roman"/>
          <w:sz w:val="24"/>
          <w:szCs w:val="24"/>
        </w:rPr>
        <w:t xml:space="preserve"> </w:t>
      </w:r>
      <w:r w:rsidR="00D87D12">
        <w:rPr>
          <w:rFonts w:ascii="Times New Roman" w:hAnsi="Times New Roman" w:cs="Times New Roman"/>
          <w:sz w:val="24"/>
          <w:szCs w:val="24"/>
        </w:rPr>
        <w:t>to clarify</w:t>
      </w:r>
      <w:r w:rsidR="002D5B01">
        <w:rPr>
          <w:rFonts w:ascii="Times New Roman" w:hAnsi="Times New Roman" w:cs="Times New Roman"/>
          <w:sz w:val="24"/>
          <w:szCs w:val="24"/>
        </w:rPr>
        <w:t xml:space="preserve"> the link between </w:t>
      </w:r>
      <w:r w:rsidR="00D87D12">
        <w:rPr>
          <w:rFonts w:ascii="Times New Roman" w:hAnsi="Times New Roman" w:cs="Times New Roman"/>
          <w:sz w:val="24"/>
          <w:szCs w:val="24"/>
        </w:rPr>
        <w:t xml:space="preserve">this task </w:t>
      </w:r>
      <w:r w:rsidR="002D5B01">
        <w:rPr>
          <w:rFonts w:ascii="Times New Roman" w:hAnsi="Times New Roman" w:cs="Times New Roman"/>
          <w:sz w:val="24"/>
          <w:szCs w:val="24"/>
        </w:rPr>
        <w:t>and other task-switching paradigms</w:t>
      </w:r>
      <w:r w:rsidR="0033109F">
        <w:rPr>
          <w:rFonts w:ascii="Times New Roman" w:hAnsi="Times New Roman" w:cs="Times New Roman"/>
          <w:sz w:val="24"/>
          <w:szCs w:val="24"/>
        </w:rPr>
        <w:t xml:space="preserve"> (pg. </w:t>
      </w:r>
      <w:del w:id="38" w:author="Maxwell, Nicholas" w:date="2022-10-18T09:35:00Z">
        <w:r w:rsidR="0033109F" w:rsidRPr="00754502" w:rsidDel="00754502">
          <w:rPr>
            <w:rFonts w:ascii="Times New Roman" w:hAnsi="Times New Roman" w:cs="Times New Roman"/>
            <w:sz w:val="24"/>
            <w:szCs w:val="24"/>
            <w:rPrChange w:id="39" w:author="Maxwell, Nicholas" w:date="2022-10-18T09:35:00Z">
              <w:rPr>
                <w:rFonts w:ascii="Times New Roman" w:hAnsi="Times New Roman" w:cs="Times New Roman"/>
                <w:sz w:val="24"/>
                <w:szCs w:val="24"/>
                <w:highlight w:val="yellow"/>
              </w:rPr>
            </w:rPrChange>
          </w:rPr>
          <w:delText>xx</w:delText>
        </w:r>
      </w:del>
      <w:ins w:id="40" w:author="Maxwell, Nicholas" w:date="2022-10-18T09:35:00Z">
        <w:r w:rsidR="00754502" w:rsidRPr="00754502">
          <w:rPr>
            <w:rFonts w:ascii="Times New Roman" w:hAnsi="Times New Roman" w:cs="Times New Roman"/>
            <w:sz w:val="24"/>
            <w:szCs w:val="24"/>
            <w:rPrChange w:id="41" w:author="Maxwell, Nicholas" w:date="2022-10-18T09:35:00Z">
              <w:rPr>
                <w:rFonts w:ascii="Times New Roman" w:hAnsi="Times New Roman" w:cs="Times New Roman"/>
                <w:sz w:val="24"/>
                <w:szCs w:val="24"/>
                <w:highlight w:val="yellow"/>
              </w:rPr>
            </w:rPrChange>
          </w:rPr>
          <w:t>4</w:t>
        </w:r>
      </w:ins>
      <w:r w:rsidR="0033109F">
        <w:rPr>
          <w:rFonts w:ascii="Times New Roman" w:hAnsi="Times New Roman" w:cs="Times New Roman"/>
          <w:sz w:val="24"/>
          <w:szCs w:val="24"/>
        </w:rPr>
        <w:t>)</w:t>
      </w:r>
      <w:r w:rsidR="00D87D12">
        <w:rPr>
          <w:rFonts w:ascii="Times New Roman" w:hAnsi="Times New Roman" w:cs="Times New Roman"/>
          <w:sz w:val="24"/>
          <w:szCs w:val="24"/>
        </w:rPr>
        <w:t xml:space="preserve"> while </w:t>
      </w:r>
      <w:r w:rsidR="00441FC0">
        <w:rPr>
          <w:rFonts w:ascii="Times New Roman" w:hAnsi="Times New Roman" w:cs="Times New Roman"/>
          <w:sz w:val="24"/>
          <w:szCs w:val="24"/>
        </w:rPr>
        <w:t xml:space="preserve">also </w:t>
      </w:r>
      <w:r w:rsidR="00065D67">
        <w:rPr>
          <w:rFonts w:ascii="Times New Roman" w:hAnsi="Times New Roman" w:cs="Times New Roman"/>
          <w:sz w:val="24"/>
          <w:szCs w:val="24"/>
        </w:rPr>
        <w:t>relating Stroop to working memory</w:t>
      </w:r>
      <w:r w:rsidR="00441FC0">
        <w:rPr>
          <w:rFonts w:ascii="Times New Roman" w:hAnsi="Times New Roman" w:cs="Times New Roman"/>
          <w:sz w:val="24"/>
          <w:szCs w:val="24"/>
        </w:rPr>
        <w:t xml:space="preserve"> processes</w:t>
      </w:r>
      <w:r w:rsidR="002D5B01">
        <w:rPr>
          <w:rFonts w:ascii="Times New Roman" w:hAnsi="Times New Roman" w:cs="Times New Roman"/>
          <w:sz w:val="24"/>
          <w:szCs w:val="24"/>
        </w:rPr>
        <w:t>.</w:t>
      </w:r>
      <w:r w:rsidR="00A35E09">
        <w:rPr>
          <w:rFonts w:ascii="Times New Roman" w:hAnsi="Times New Roman" w:cs="Times New Roman"/>
          <w:sz w:val="24"/>
          <w:szCs w:val="24"/>
        </w:rPr>
        <w:t xml:space="preserve"> </w:t>
      </w:r>
      <w:r w:rsidR="00441FC0">
        <w:rPr>
          <w:rFonts w:ascii="Times New Roman" w:hAnsi="Times New Roman" w:cs="Times New Roman"/>
          <w:sz w:val="24"/>
          <w:szCs w:val="24"/>
        </w:rPr>
        <w:t>O</w:t>
      </w:r>
      <w:r w:rsidR="00065D67">
        <w:rPr>
          <w:rFonts w:ascii="Times New Roman" w:hAnsi="Times New Roman" w:cs="Times New Roman"/>
          <w:sz w:val="24"/>
          <w:szCs w:val="24"/>
        </w:rPr>
        <w:t>ur revised</w:t>
      </w:r>
      <w:r w:rsidR="00DC4B43">
        <w:rPr>
          <w:rFonts w:ascii="Times New Roman" w:hAnsi="Times New Roman" w:cs="Times New Roman"/>
          <w:sz w:val="24"/>
          <w:szCs w:val="24"/>
        </w:rPr>
        <w:t xml:space="preserve"> Introduction</w:t>
      </w:r>
      <w:r w:rsidR="002D5B01">
        <w:rPr>
          <w:rFonts w:ascii="Times New Roman" w:hAnsi="Times New Roman" w:cs="Times New Roman"/>
          <w:sz w:val="24"/>
          <w:szCs w:val="24"/>
        </w:rPr>
        <w:t xml:space="preserve"> now places a greater emphasis on </w:t>
      </w:r>
      <w:r w:rsidR="00A35E09">
        <w:rPr>
          <w:rFonts w:ascii="Times New Roman" w:hAnsi="Times New Roman" w:cs="Times New Roman"/>
          <w:sz w:val="24"/>
          <w:szCs w:val="24"/>
        </w:rPr>
        <w:t xml:space="preserve">switch costs and their proposed </w:t>
      </w:r>
      <w:r w:rsidR="00A35E09">
        <w:rPr>
          <w:rFonts w:ascii="Times New Roman" w:hAnsi="Times New Roman" w:cs="Times New Roman"/>
          <w:sz w:val="24"/>
          <w:szCs w:val="24"/>
        </w:rPr>
        <w:lastRenderedPageBreak/>
        <w:t>mechanisms</w:t>
      </w:r>
      <w:r w:rsidR="005A4DAD">
        <w:rPr>
          <w:rFonts w:ascii="Times New Roman" w:hAnsi="Times New Roman" w:cs="Times New Roman"/>
          <w:sz w:val="24"/>
          <w:szCs w:val="24"/>
        </w:rPr>
        <w:t>, including how these processes relate to working memory (</w:t>
      </w:r>
      <w:ins w:id="42" w:author="Maxwell, Nicholas" w:date="2022-10-18T09:37:00Z">
        <w:r w:rsidR="00880B47">
          <w:rPr>
            <w:rFonts w:ascii="Times New Roman" w:hAnsi="Times New Roman" w:cs="Times New Roman"/>
            <w:sz w:val="24"/>
            <w:szCs w:val="24"/>
          </w:rPr>
          <w:t xml:space="preserve">e.g. </w:t>
        </w:r>
      </w:ins>
      <w:r w:rsidR="005A4DAD">
        <w:rPr>
          <w:rFonts w:ascii="Times New Roman" w:hAnsi="Times New Roman" w:cs="Times New Roman"/>
          <w:sz w:val="24"/>
          <w:szCs w:val="24"/>
        </w:rPr>
        <w:t>pg</w:t>
      </w:r>
      <w:r w:rsidR="005A4DAD" w:rsidRPr="00880B47">
        <w:rPr>
          <w:rFonts w:ascii="Times New Roman" w:hAnsi="Times New Roman" w:cs="Times New Roman"/>
          <w:sz w:val="24"/>
          <w:szCs w:val="24"/>
          <w:rPrChange w:id="43" w:author="Maxwell, Nicholas" w:date="2022-10-18T09:42:00Z">
            <w:rPr>
              <w:rFonts w:ascii="Times New Roman" w:hAnsi="Times New Roman" w:cs="Times New Roman"/>
              <w:sz w:val="24"/>
              <w:szCs w:val="24"/>
            </w:rPr>
          </w:rPrChange>
        </w:rPr>
        <w:t xml:space="preserve">. </w:t>
      </w:r>
      <w:del w:id="44" w:author="Maxwell, Nicholas" w:date="2022-10-18T09:38:00Z">
        <w:r w:rsidR="005A4DAD" w:rsidRPr="00880B47" w:rsidDel="00880B47">
          <w:rPr>
            <w:rFonts w:ascii="Times New Roman" w:hAnsi="Times New Roman" w:cs="Times New Roman"/>
            <w:sz w:val="24"/>
            <w:szCs w:val="24"/>
            <w:rPrChange w:id="45" w:author="Maxwell, Nicholas" w:date="2022-10-18T09:42:00Z">
              <w:rPr>
                <w:rFonts w:ascii="Times New Roman" w:hAnsi="Times New Roman" w:cs="Times New Roman"/>
                <w:sz w:val="24"/>
                <w:szCs w:val="24"/>
                <w:highlight w:val="yellow"/>
              </w:rPr>
            </w:rPrChange>
          </w:rPr>
          <w:delText>xx</w:delText>
        </w:r>
      </w:del>
      <w:ins w:id="46" w:author="Maxwell, Nicholas" w:date="2022-10-18T09:46:00Z">
        <w:r w:rsidR="004B5C5B">
          <w:rPr>
            <w:rFonts w:ascii="Times New Roman" w:hAnsi="Times New Roman" w:cs="Times New Roman"/>
            <w:sz w:val="24"/>
            <w:szCs w:val="24"/>
          </w:rPr>
          <w:t>6</w:t>
        </w:r>
      </w:ins>
      <w:r w:rsidR="005A4DAD">
        <w:rPr>
          <w:rFonts w:ascii="Times New Roman" w:hAnsi="Times New Roman" w:cs="Times New Roman"/>
          <w:sz w:val="24"/>
          <w:szCs w:val="24"/>
        </w:rPr>
        <w:t>).</w:t>
      </w:r>
      <w:r w:rsidR="00A35E09">
        <w:rPr>
          <w:rFonts w:ascii="Times New Roman" w:hAnsi="Times New Roman" w:cs="Times New Roman"/>
          <w:sz w:val="24"/>
          <w:szCs w:val="24"/>
        </w:rPr>
        <w:t xml:space="preserve"> </w:t>
      </w:r>
      <w:r w:rsidR="0031631E">
        <w:rPr>
          <w:rFonts w:ascii="Times New Roman" w:hAnsi="Times New Roman" w:cs="Times New Roman"/>
          <w:sz w:val="24"/>
          <w:szCs w:val="24"/>
        </w:rPr>
        <w:t xml:space="preserve">In doing so, we now incorporate several of the references you </w:t>
      </w:r>
      <w:r w:rsidR="000B5B7B">
        <w:rPr>
          <w:rFonts w:ascii="Times New Roman" w:hAnsi="Times New Roman" w:cs="Times New Roman"/>
          <w:sz w:val="24"/>
          <w:szCs w:val="24"/>
        </w:rPr>
        <w:t>suggested (see our response to Comment 3</w:t>
      </w:r>
      <w:r w:rsidR="00A35E09">
        <w:rPr>
          <w:rFonts w:ascii="Times New Roman" w:hAnsi="Times New Roman" w:cs="Times New Roman"/>
          <w:sz w:val="24"/>
          <w:szCs w:val="24"/>
        </w:rPr>
        <w:t xml:space="preserve">). </w:t>
      </w:r>
      <w:r w:rsidR="0051261A">
        <w:rPr>
          <w:rFonts w:ascii="Times New Roman" w:hAnsi="Times New Roman" w:cs="Times New Roman"/>
          <w:sz w:val="24"/>
          <w:szCs w:val="24"/>
        </w:rPr>
        <w:t>We appreciate you providing us with this additional literature.</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Pr="00197735">
        <w:rPr>
          <w:rFonts w:ascii="Times New Roman" w:hAnsi="Times New Roman" w:cs="Times New Roman"/>
          <w:b/>
          <w:bCs/>
          <w:sz w:val="24"/>
          <w:szCs w:val="24"/>
        </w:rPr>
        <w:t xml:space="preserve">Comment </w:t>
      </w:r>
      <w:r w:rsidR="004668DE" w:rsidRPr="00197735">
        <w:rPr>
          <w:rFonts w:ascii="Times New Roman" w:hAnsi="Times New Roman" w:cs="Times New Roman"/>
          <w:b/>
          <w:bCs/>
          <w:sz w:val="24"/>
          <w:szCs w:val="24"/>
        </w:rPr>
        <w:t>2</w:t>
      </w:r>
      <w:r w:rsidRPr="00197735">
        <w:rPr>
          <w:rFonts w:ascii="Times New Roman" w:hAnsi="Times New Roman" w:cs="Times New Roman"/>
          <w:b/>
          <w:bCs/>
          <w:sz w:val="24"/>
          <w:szCs w:val="24"/>
        </w:rPr>
        <w:t>:</w:t>
      </w:r>
      <w:r w:rsidR="004668DE" w:rsidRPr="001B575E">
        <w:rPr>
          <w:rFonts w:ascii="Times New Roman" w:hAnsi="Times New Roman" w:cs="Times New Roman"/>
          <w:sz w:val="24"/>
          <w:szCs w:val="24"/>
        </w:rPr>
        <w:t xml:space="preserve"> Based on the submission information, it appears that the manuscript was submitted for a special issue in working memory. In this case, the authors do not seem to relate to the relevant literature on working memory and corresponding models of working memory at all and they either do not frame their research question appropriately and relate it to working memory or actually there is scarcely a relation. At least that was my understanding based on my reading of the current version of the manuscript.</w:t>
      </w:r>
    </w:p>
    <w:p w14:paraId="5689F4AD" w14:textId="77777777" w:rsidR="00197735" w:rsidRDefault="00197735" w:rsidP="00D70C56">
      <w:pPr>
        <w:spacing w:after="0" w:line="240" w:lineRule="auto"/>
        <w:rPr>
          <w:rFonts w:ascii="Times New Roman" w:hAnsi="Times New Roman" w:cs="Times New Roman"/>
          <w:sz w:val="24"/>
          <w:szCs w:val="24"/>
        </w:rPr>
      </w:pPr>
    </w:p>
    <w:p w14:paraId="774ACE77" w14:textId="3DD2E5E9" w:rsidR="007E1324" w:rsidRDefault="00197735" w:rsidP="00D70C56">
      <w:pPr>
        <w:spacing w:after="0" w:line="240" w:lineRule="auto"/>
        <w:rPr>
          <w:rFonts w:ascii="Times New Roman" w:hAnsi="Times New Roman" w:cs="Times New Roman"/>
          <w:sz w:val="24"/>
          <w:szCs w:val="24"/>
        </w:rPr>
      </w:pPr>
      <w:r w:rsidRPr="00197735">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5A596F">
        <w:rPr>
          <w:rFonts w:ascii="Times New Roman" w:hAnsi="Times New Roman" w:cs="Times New Roman"/>
          <w:sz w:val="24"/>
          <w:szCs w:val="24"/>
        </w:rPr>
        <w:t xml:space="preserve">Yes, you are correct that this manuscript was submitted </w:t>
      </w:r>
      <w:r w:rsidR="00895416">
        <w:rPr>
          <w:rFonts w:ascii="Times New Roman" w:hAnsi="Times New Roman" w:cs="Times New Roman"/>
          <w:sz w:val="24"/>
          <w:szCs w:val="24"/>
        </w:rPr>
        <w:t xml:space="preserve">for consideration in the special issue on working memory. We reasoned that this consideration was warranted, given that </w:t>
      </w:r>
      <w:r w:rsidR="000C41C1">
        <w:rPr>
          <w:rFonts w:ascii="Times New Roman" w:hAnsi="Times New Roman" w:cs="Times New Roman"/>
          <w:sz w:val="24"/>
          <w:szCs w:val="24"/>
        </w:rPr>
        <w:t xml:space="preserve">working memory processes are </w:t>
      </w:r>
      <w:del w:id="47" w:author="Mark Huff" w:date="2022-10-17T14:27:00Z">
        <w:r w:rsidR="000C41C1" w:rsidDel="006F5670">
          <w:rPr>
            <w:rFonts w:ascii="Times New Roman" w:hAnsi="Times New Roman" w:cs="Times New Roman"/>
            <w:sz w:val="24"/>
            <w:szCs w:val="24"/>
          </w:rPr>
          <w:delText>in use in task switching paradigm to maintain task sets over repeated trials and to adjust task sets when task instructions change</w:delText>
        </w:r>
      </w:del>
      <w:ins w:id="48" w:author="Mark Huff" w:date="2022-10-17T14:27:00Z">
        <w:r w:rsidR="006F5670">
          <w:rPr>
            <w:rFonts w:ascii="Times New Roman" w:hAnsi="Times New Roman" w:cs="Times New Roman"/>
            <w:sz w:val="24"/>
            <w:szCs w:val="24"/>
          </w:rPr>
          <w:t>essential for successful completion of a switch task</w:t>
        </w:r>
      </w:ins>
      <w:r w:rsidR="000C41C1">
        <w:rPr>
          <w:rFonts w:ascii="Times New Roman" w:hAnsi="Times New Roman" w:cs="Times New Roman"/>
          <w:sz w:val="24"/>
          <w:szCs w:val="24"/>
        </w:rPr>
        <w:t xml:space="preserve">. </w:t>
      </w:r>
      <w:r w:rsidR="00D564E4">
        <w:rPr>
          <w:rFonts w:ascii="Times New Roman" w:hAnsi="Times New Roman" w:cs="Times New Roman"/>
          <w:sz w:val="24"/>
          <w:szCs w:val="24"/>
        </w:rPr>
        <w:t>In our revision, w</w:t>
      </w:r>
      <w:r w:rsidR="007E1324">
        <w:rPr>
          <w:rFonts w:ascii="Times New Roman" w:hAnsi="Times New Roman" w:cs="Times New Roman"/>
          <w:sz w:val="24"/>
          <w:szCs w:val="24"/>
        </w:rPr>
        <w:t xml:space="preserve">e have taken special care to </w:t>
      </w:r>
      <w:r w:rsidR="00E92F82">
        <w:rPr>
          <w:rFonts w:ascii="Times New Roman" w:hAnsi="Times New Roman" w:cs="Times New Roman"/>
          <w:sz w:val="24"/>
          <w:szCs w:val="24"/>
        </w:rPr>
        <w:t>highlight this</w:t>
      </w:r>
      <w:r w:rsidR="007E1324">
        <w:rPr>
          <w:rFonts w:ascii="Times New Roman" w:hAnsi="Times New Roman" w:cs="Times New Roman"/>
          <w:sz w:val="24"/>
          <w:szCs w:val="24"/>
        </w:rPr>
        <w:t xml:space="preserve"> link between task-switching processes and working memory (</w:t>
      </w:r>
      <w:r w:rsidR="00A268F8">
        <w:rPr>
          <w:rFonts w:ascii="Times New Roman" w:hAnsi="Times New Roman" w:cs="Times New Roman"/>
          <w:sz w:val="24"/>
          <w:szCs w:val="24"/>
        </w:rPr>
        <w:t xml:space="preserve">e.g., </w:t>
      </w:r>
      <w:r w:rsidR="007E1324">
        <w:rPr>
          <w:rFonts w:ascii="Times New Roman" w:hAnsi="Times New Roman" w:cs="Times New Roman"/>
          <w:sz w:val="24"/>
          <w:szCs w:val="24"/>
        </w:rPr>
        <w:t>pg</w:t>
      </w:r>
      <w:r w:rsidR="007E1324" w:rsidRPr="00880B47">
        <w:rPr>
          <w:rFonts w:ascii="Times New Roman" w:hAnsi="Times New Roman" w:cs="Times New Roman"/>
          <w:sz w:val="24"/>
          <w:szCs w:val="24"/>
          <w:rPrChange w:id="49" w:author="Maxwell, Nicholas" w:date="2022-10-18T09:37:00Z">
            <w:rPr>
              <w:rFonts w:ascii="Times New Roman" w:hAnsi="Times New Roman" w:cs="Times New Roman"/>
              <w:sz w:val="24"/>
              <w:szCs w:val="24"/>
            </w:rPr>
          </w:rPrChange>
        </w:rPr>
        <w:t xml:space="preserve">. </w:t>
      </w:r>
      <w:del w:id="50" w:author="Maxwell, Nicholas" w:date="2022-10-18T09:37:00Z">
        <w:r w:rsidR="007E1324" w:rsidRPr="00880B47" w:rsidDel="00880B47">
          <w:rPr>
            <w:rFonts w:ascii="Times New Roman" w:hAnsi="Times New Roman" w:cs="Times New Roman"/>
            <w:sz w:val="24"/>
            <w:szCs w:val="24"/>
            <w:rPrChange w:id="51" w:author="Maxwell, Nicholas" w:date="2022-10-18T09:37:00Z">
              <w:rPr>
                <w:rFonts w:ascii="Times New Roman" w:hAnsi="Times New Roman" w:cs="Times New Roman"/>
                <w:sz w:val="24"/>
                <w:szCs w:val="24"/>
                <w:highlight w:val="yellow"/>
              </w:rPr>
            </w:rPrChange>
          </w:rPr>
          <w:delText>xx</w:delText>
        </w:r>
      </w:del>
      <w:ins w:id="52" w:author="Maxwell, Nicholas" w:date="2022-10-18T09:37:00Z">
        <w:r w:rsidR="00880B47" w:rsidRPr="00880B47">
          <w:rPr>
            <w:rFonts w:ascii="Times New Roman" w:hAnsi="Times New Roman" w:cs="Times New Roman"/>
            <w:sz w:val="24"/>
            <w:szCs w:val="24"/>
            <w:rPrChange w:id="53" w:author="Maxwell, Nicholas" w:date="2022-10-18T09:37:00Z">
              <w:rPr>
                <w:rFonts w:ascii="Times New Roman" w:hAnsi="Times New Roman" w:cs="Times New Roman"/>
                <w:sz w:val="24"/>
                <w:szCs w:val="24"/>
                <w:highlight w:val="yellow"/>
              </w:rPr>
            </w:rPrChange>
          </w:rPr>
          <w:t>4</w:t>
        </w:r>
      </w:ins>
      <w:r w:rsidR="000C41C1">
        <w:rPr>
          <w:rFonts w:ascii="Times New Roman" w:hAnsi="Times New Roman" w:cs="Times New Roman"/>
          <w:sz w:val="24"/>
          <w:szCs w:val="24"/>
        </w:rPr>
        <w:t>; please see our response to the Action Editor, comment 1</w:t>
      </w:r>
      <w:r w:rsidR="007E1324">
        <w:rPr>
          <w:rFonts w:ascii="Times New Roman" w:hAnsi="Times New Roman" w:cs="Times New Roman"/>
          <w:sz w:val="24"/>
          <w:szCs w:val="24"/>
        </w:rPr>
        <w:t>).</w:t>
      </w:r>
    </w:p>
    <w:p w14:paraId="2101EA6C" w14:textId="64F18FA6" w:rsidR="009D55A7"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BC083A" w:rsidRPr="00BC083A">
        <w:rPr>
          <w:rFonts w:ascii="Times New Roman" w:hAnsi="Times New Roman" w:cs="Times New Roman"/>
          <w:b/>
          <w:bCs/>
          <w:sz w:val="24"/>
          <w:szCs w:val="24"/>
        </w:rPr>
        <w:t xml:space="preserve">Comment </w:t>
      </w:r>
      <w:r w:rsidRPr="00BC083A">
        <w:rPr>
          <w:rFonts w:ascii="Times New Roman" w:hAnsi="Times New Roman" w:cs="Times New Roman"/>
          <w:b/>
          <w:bCs/>
          <w:sz w:val="24"/>
          <w:szCs w:val="24"/>
        </w:rPr>
        <w:t>3</w:t>
      </w:r>
      <w:r w:rsidR="00BC083A" w:rsidRPr="00BC083A">
        <w:rPr>
          <w:rFonts w:ascii="Times New Roman" w:hAnsi="Times New Roman" w:cs="Times New Roman"/>
          <w:b/>
          <w:bCs/>
          <w:sz w:val="24"/>
          <w:szCs w:val="24"/>
        </w:rPr>
        <w:t>:</w:t>
      </w:r>
      <w:r w:rsidRPr="001B575E">
        <w:rPr>
          <w:rFonts w:ascii="Times New Roman" w:hAnsi="Times New Roman" w:cs="Times New Roman"/>
          <w:sz w:val="24"/>
          <w:szCs w:val="24"/>
        </w:rPr>
        <w:t xml:space="preserve"> The authors present a very particular and limited set of </w:t>
      </w:r>
      <w:proofErr w:type="gramStart"/>
      <w:r w:rsidRPr="001B575E">
        <w:rPr>
          <w:rFonts w:ascii="Times New Roman" w:hAnsi="Times New Roman" w:cs="Times New Roman"/>
          <w:sz w:val="24"/>
          <w:szCs w:val="24"/>
        </w:rPr>
        <w:t>task</w:t>
      </w:r>
      <w:proofErr w:type="gramEnd"/>
      <w:r w:rsidRPr="001B575E">
        <w:rPr>
          <w:rFonts w:ascii="Times New Roman" w:hAnsi="Times New Roman" w:cs="Times New Roman"/>
          <w:sz w:val="24"/>
          <w:szCs w:val="24"/>
        </w:rPr>
        <w:t xml:space="preserve"> switching studies. They might want to, for instance, refer to more recent review articles on task switching (or some of the papers cited in them) and relevant underlying mechanisms in task switching related to their research question (once it is clarified):</w:t>
      </w:r>
      <w:del w:id="54" w:author="Maxwell, Nicholas" w:date="2022-10-18T09:36:00Z">
        <w:r w:rsidRPr="001B575E" w:rsidDel="00880B47">
          <w:rPr>
            <w:rFonts w:ascii="Times New Roman" w:hAnsi="Times New Roman" w:cs="Times New Roman"/>
            <w:sz w:val="24"/>
            <w:szCs w:val="24"/>
          </w:rPr>
          <w:br/>
        </w:r>
        <w:r w:rsidRPr="001B575E" w:rsidDel="00880B47">
          <w:rPr>
            <w:rFonts w:ascii="Times New Roman" w:hAnsi="Times New Roman" w:cs="Times New Roman"/>
            <w:sz w:val="24"/>
            <w:szCs w:val="24"/>
          </w:rPr>
          <w:br/>
          <w:delText>Kiesel, A., Steinhauser, M., Wendt, M., Falkenstein, M., Jost, K., Philipp, A. M., &amp; Koch, I. (2010). Control and interference in task switching—A review. Psychological Bulletin, 136(5), 849-874.</w:delText>
        </w:r>
        <w:r w:rsidRPr="001B575E" w:rsidDel="00880B47">
          <w:rPr>
            <w:rFonts w:ascii="Times New Roman" w:hAnsi="Times New Roman" w:cs="Times New Roman"/>
            <w:sz w:val="24"/>
            <w:szCs w:val="24"/>
          </w:rPr>
          <w:br/>
        </w:r>
        <w:r w:rsidRPr="001B575E" w:rsidDel="00880B47">
          <w:rPr>
            <w:rFonts w:ascii="Times New Roman" w:hAnsi="Times New Roman" w:cs="Times New Roman"/>
            <w:sz w:val="24"/>
            <w:szCs w:val="24"/>
          </w:rPr>
          <w:br/>
          <w:delText>Koch, I., Poljac, E., Müller, H., &amp; Kiesel, A. (2018). Cognitive structure, flexibility, and plasticity in human multitasking—An integrative review of dual-task and task-switching research. Psychological Bulletin, 144(6), 557-583.</w:delText>
        </w:r>
      </w:del>
    </w:p>
    <w:p w14:paraId="2410522C" w14:textId="77777777" w:rsidR="00BC083A" w:rsidRDefault="00BC083A" w:rsidP="00D70C56">
      <w:pPr>
        <w:spacing w:after="0" w:line="240" w:lineRule="auto"/>
        <w:rPr>
          <w:rFonts w:ascii="Times New Roman" w:hAnsi="Times New Roman" w:cs="Times New Roman"/>
          <w:sz w:val="24"/>
          <w:szCs w:val="24"/>
        </w:rPr>
      </w:pPr>
    </w:p>
    <w:p w14:paraId="266F97B8" w14:textId="6B999EA8" w:rsidR="00BC083A" w:rsidRDefault="00BC083A" w:rsidP="00D70C56">
      <w:pPr>
        <w:spacing w:after="0" w:line="240" w:lineRule="auto"/>
        <w:rPr>
          <w:rFonts w:ascii="Times New Roman" w:hAnsi="Times New Roman" w:cs="Times New Roman"/>
          <w:sz w:val="24"/>
          <w:szCs w:val="24"/>
        </w:rPr>
      </w:pPr>
      <w:r w:rsidRPr="00BC083A">
        <w:rPr>
          <w:rFonts w:ascii="Times New Roman" w:hAnsi="Times New Roman" w:cs="Times New Roman"/>
          <w:b/>
          <w:bCs/>
          <w:i/>
          <w:iCs/>
          <w:sz w:val="24"/>
          <w:szCs w:val="24"/>
        </w:rPr>
        <w:t>Response</w:t>
      </w:r>
      <w:r w:rsidRPr="00BC083A">
        <w:rPr>
          <w:rFonts w:ascii="Times New Roman" w:hAnsi="Times New Roman" w:cs="Times New Roman"/>
          <w:b/>
          <w:bCs/>
          <w:sz w:val="24"/>
          <w:szCs w:val="24"/>
        </w:rPr>
        <w:t xml:space="preserve">: </w:t>
      </w:r>
      <w:r w:rsidR="00CB1E25">
        <w:rPr>
          <w:rFonts w:ascii="Times New Roman" w:hAnsi="Times New Roman" w:cs="Times New Roman"/>
          <w:color w:val="201F1E"/>
          <w:sz w:val="24"/>
          <w:szCs w:val="24"/>
          <w:shd w:val="clear" w:color="auto" w:fill="FFFFFF"/>
        </w:rPr>
        <w:t xml:space="preserve">Thank you </w:t>
      </w:r>
      <w:r w:rsidR="00242075">
        <w:rPr>
          <w:rFonts w:ascii="Times New Roman" w:hAnsi="Times New Roman" w:cs="Times New Roman"/>
          <w:color w:val="201F1E"/>
          <w:sz w:val="24"/>
          <w:szCs w:val="24"/>
          <w:shd w:val="clear" w:color="auto" w:fill="FFFFFF"/>
        </w:rPr>
        <w:t>for providing</w:t>
      </w:r>
      <w:r w:rsidR="00FF2029">
        <w:rPr>
          <w:rFonts w:ascii="Times New Roman" w:hAnsi="Times New Roman" w:cs="Times New Roman"/>
          <w:color w:val="201F1E"/>
          <w:sz w:val="24"/>
          <w:szCs w:val="24"/>
          <w:shd w:val="clear" w:color="auto" w:fill="FFFFFF"/>
        </w:rPr>
        <w:t xml:space="preserve"> us with</w:t>
      </w:r>
      <w:r w:rsidR="00242075">
        <w:rPr>
          <w:rFonts w:ascii="Times New Roman" w:hAnsi="Times New Roman" w:cs="Times New Roman"/>
          <w:color w:val="201F1E"/>
          <w:sz w:val="24"/>
          <w:szCs w:val="24"/>
          <w:shd w:val="clear" w:color="auto" w:fill="FFFFFF"/>
        </w:rPr>
        <w:t xml:space="preserve"> these additional </w:t>
      </w:r>
      <w:r w:rsidR="00CB1E25">
        <w:rPr>
          <w:rFonts w:ascii="Times New Roman" w:hAnsi="Times New Roman" w:cs="Times New Roman"/>
          <w:color w:val="201F1E"/>
          <w:sz w:val="24"/>
          <w:szCs w:val="24"/>
          <w:shd w:val="clear" w:color="auto" w:fill="FFFFFF"/>
        </w:rPr>
        <w:t>references.</w:t>
      </w:r>
      <w:r w:rsidR="007A4471">
        <w:rPr>
          <w:rFonts w:ascii="Times New Roman" w:hAnsi="Times New Roman" w:cs="Times New Roman"/>
          <w:color w:val="201F1E"/>
          <w:sz w:val="24"/>
          <w:szCs w:val="24"/>
          <w:shd w:val="clear" w:color="auto" w:fill="FFFFFF"/>
        </w:rPr>
        <w:t xml:space="preserve"> We have updated our review of the task-switching literature</w:t>
      </w:r>
      <w:r w:rsidR="00DC4B43">
        <w:rPr>
          <w:rFonts w:ascii="Times New Roman" w:hAnsi="Times New Roman" w:cs="Times New Roman"/>
          <w:color w:val="201F1E"/>
          <w:sz w:val="24"/>
          <w:szCs w:val="24"/>
          <w:shd w:val="clear" w:color="auto" w:fill="FFFFFF"/>
        </w:rPr>
        <w:t xml:space="preserve"> in the Introduction</w:t>
      </w:r>
      <w:r w:rsidR="007A4471">
        <w:rPr>
          <w:rFonts w:ascii="Times New Roman" w:hAnsi="Times New Roman" w:cs="Times New Roman"/>
          <w:color w:val="201F1E"/>
          <w:sz w:val="24"/>
          <w:szCs w:val="24"/>
          <w:shd w:val="clear" w:color="auto" w:fill="FFFFFF"/>
        </w:rPr>
        <w:t xml:space="preserve"> </w:t>
      </w:r>
      <w:r w:rsidR="00EA08FD">
        <w:rPr>
          <w:rFonts w:ascii="Times New Roman" w:hAnsi="Times New Roman" w:cs="Times New Roman"/>
          <w:color w:val="201F1E"/>
          <w:sz w:val="24"/>
          <w:szCs w:val="24"/>
          <w:shd w:val="clear" w:color="auto" w:fill="FFFFFF"/>
        </w:rPr>
        <w:t>to include this additional literature</w:t>
      </w:r>
      <w:r w:rsidR="00665938">
        <w:rPr>
          <w:rFonts w:ascii="Times New Roman" w:hAnsi="Times New Roman" w:cs="Times New Roman"/>
          <w:color w:val="201F1E"/>
          <w:sz w:val="24"/>
          <w:szCs w:val="24"/>
          <w:shd w:val="clear" w:color="auto" w:fill="FFFFFF"/>
        </w:rPr>
        <w:t xml:space="preserve"> (</w:t>
      </w:r>
      <w:ins w:id="55" w:author="Maxwell, Nicholas" w:date="2022-10-18T09:36:00Z">
        <w:r w:rsidR="00880B47">
          <w:rPr>
            <w:rFonts w:ascii="Times New Roman" w:hAnsi="Times New Roman" w:cs="Times New Roman"/>
            <w:color w:val="201F1E"/>
            <w:sz w:val="24"/>
            <w:szCs w:val="24"/>
            <w:shd w:val="clear" w:color="auto" w:fill="FFFFFF"/>
          </w:rPr>
          <w:t xml:space="preserve">e.g., </w:t>
        </w:r>
      </w:ins>
      <w:r w:rsidR="00665938">
        <w:rPr>
          <w:rFonts w:ascii="Times New Roman" w:hAnsi="Times New Roman" w:cs="Times New Roman"/>
          <w:color w:val="201F1E"/>
          <w:sz w:val="24"/>
          <w:szCs w:val="24"/>
          <w:shd w:val="clear" w:color="auto" w:fill="FFFFFF"/>
        </w:rPr>
        <w:t>pg</w:t>
      </w:r>
      <w:del w:id="56" w:author="Maxwell, Nicholas" w:date="2022-10-18T09:36:00Z">
        <w:r w:rsidR="00665938" w:rsidDel="00880B47">
          <w:rPr>
            <w:rFonts w:ascii="Times New Roman" w:hAnsi="Times New Roman" w:cs="Times New Roman"/>
            <w:color w:val="201F1E"/>
            <w:sz w:val="24"/>
            <w:szCs w:val="24"/>
            <w:shd w:val="clear" w:color="auto" w:fill="FFFFFF"/>
          </w:rPr>
          <w:delText>s</w:delText>
        </w:r>
      </w:del>
      <w:r w:rsidR="00665938">
        <w:rPr>
          <w:rFonts w:ascii="Times New Roman" w:hAnsi="Times New Roman" w:cs="Times New Roman"/>
          <w:color w:val="201F1E"/>
          <w:sz w:val="24"/>
          <w:szCs w:val="24"/>
          <w:shd w:val="clear" w:color="auto" w:fill="FFFFFF"/>
        </w:rPr>
        <w:t xml:space="preserve">. </w:t>
      </w:r>
      <w:del w:id="57" w:author="Maxwell, Nicholas" w:date="2022-10-18T09:36:00Z">
        <w:r w:rsidR="00665938" w:rsidRPr="00880B47" w:rsidDel="00880B47">
          <w:rPr>
            <w:rFonts w:ascii="Times New Roman" w:hAnsi="Times New Roman" w:cs="Times New Roman"/>
            <w:color w:val="201F1E"/>
            <w:sz w:val="24"/>
            <w:szCs w:val="24"/>
            <w:shd w:val="clear" w:color="auto" w:fill="FFFFFF"/>
            <w:rPrChange w:id="58" w:author="Maxwell, Nicholas" w:date="2022-10-18T09:36:00Z">
              <w:rPr>
                <w:rFonts w:ascii="Times New Roman" w:hAnsi="Times New Roman" w:cs="Times New Roman"/>
                <w:color w:val="201F1E"/>
                <w:sz w:val="24"/>
                <w:szCs w:val="24"/>
                <w:highlight w:val="yellow"/>
                <w:shd w:val="clear" w:color="auto" w:fill="FFFFFF"/>
              </w:rPr>
            </w:rPrChange>
          </w:rPr>
          <w:delText>xx-xx</w:delText>
        </w:r>
      </w:del>
      <w:ins w:id="59" w:author="Maxwell, Nicholas" w:date="2022-10-18T09:36:00Z">
        <w:r w:rsidR="00880B47" w:rsidRPr="00880B47">
          <w:rPr>
            <w:rFonts w:ascii="Times New Roman" w:hAnsi="Times New Roman" w:cs="Times New Roman"/>
            <w:color w:val="201F1E"/>
            <w:sz w:val="24"/>
            <w:szCs w:val="24"/>
            <w:shd w:val="clear" w:color="auto" w:fill="FFFFFF"/>
            <w:rPrChange w:id="60" w:author="Maxwell, Nicholas" w:date="2022-10-18T09:36:00Z">
              <w:rPr>
                <w:rFonts w:ascii="Times New Roman" w:hAnsi="Times New Roman" w:cs="Times New Roman"/>
                <w:color w:val="201F1E"/>
                <w:sz w:val="24"/>
                <w:szCs w:val="24"/>
                <w:highlight w:val="yellow"/>
                <w:shd w:val="clear" w:color="auto" w:fill="FFFFFF"/>
              </w:rPr>
            </w:rPrChange>
          </w:rPr>
          <w:t>6</w:t>
        </w:r>
      </w:ins>
      <w:r w:rsidR="00665938" w:rsidRPr="00880B47">
        <w:rPr>
          <w:rFonts w:ascii="Times New Roman" w:hAnsi="Times New Roman" w:cs="Times New Roman"/>
          <w:color w:val="201F1E"/>
          <w:sz w:val="24"/>
          <w:szCs w:val="24"/>
          <w:shd w:val="clear" w:color="auto" w:fill="FFFFFF"/>
          <w:rPrChange w:id="61" w:author="Maxwell, Nicholas" w:date="2022-10-18T09:36:00Z">
            <w:rPr>
              <w:rFonts w:ascii="Times New Roman" w:hAnsi="Times New Roman" w:cs="Times New Roman"/>
              <w:color w:val="201F1E"/>
              <w:sz w:val="24"/>
              <w:szCs w:val="24"/>
              <w:shd w:val="clear" w:color="auto" w:fill="FFFFFF"/>
            </w:rPr>
          </w:rPrChange>
        </w:rPr>
        <w:t>)</w:t>
      </w:r>
      <w:r w:rsidR="00BF38BB">
        <w:rPr>
          <w:rFonts w:ascii="Times New Roman" w:hAnsi="Times New Roman" w:cs="Times New Roman"/>
          <w:color w:val="201F1E"/>
          <w:sz w:val="24"/>
          <w:szCs w:val="24"/>
          <w:shd w:val="clear" w:color="auto" w:fill="FFFFFF"/>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Pr="00BC083A">
        <w:rPr>
          <w:rFonts w:ascii="Times New Roman" w:hAnsi="Times New Roman" w:cs="Times New Roman"/>
          <w:b/>
          <w:bCs/>
          <w:sz w:val="24"/>
          <w:szCs w:val="24"/>
        </w:rPr>
        <w:t>Comment 4:</w:t>
      </w:r>
      <w:r w:rsidR="004668DE" w:rsidRPr="001B575E">
        <w:rPr>
          <w:rFonts w:ascii="Times New Roman" w:hAnsi="Times New Roman" w:cs="Times New Roman"/>
          <w:sz w:val="24"/>
          <w:szCs w:val="24"/>
        </w:rPr>
        <w:t xml:space="preserve"> On page 9 there seems to be a mistake when describing the results of </w:t>
      </w:r>
      <w:proofErr w:type="spellStart"/>
      <w:r w:rsidR="004668DE" w:rsidRPr="001B575E">
        <w:rPr>
          <w:rFonts w:ascii="Times New Roman" w:hAnsi="Times New Roman" w:cs="Times New Roman"/>
          <w:sz w:val="24"/>
          <w:szCs w:val="24"/>
        </w:rPr>
        <w:t>Minear</w:t>
      </w:r>
      <w:proofErr w:type="spellEnd"/>
      <w:r w:rsidR="004668DE" w:rsidRPr="001B575E">
        <w:rPr>
          <w:rFonts w:ascii="Times New Roman" w:hAnsi="Times New Roman" w:cs="Times New Roman"/>
          <w:sz w:val="24"/>
          <w:szCs w:val="24"/>
        </w:rPr>
        <w:t xml:space="preserve"> and Shah (2008). They report a pattern that is the exact opposite of their hypothesized results. That does not seem to be correct.</w:t>
      </w:r>
    </w:p>
    <w:p w14:paraId="31757C11" w14:textId="77777777" w:rsidR="00BC083A" w:rsidRDefault="00BC083A" w:rsidP="00D70C56">
      <w:pPr>
        <w:spacing w:after="0" w:line="240" w:lineRule="auto"/>
        <w:rPr>
          <w:rFonts w:ascii="Times New Roman" w:hAnsi="Times New Roman" w:cs="Times New Roman"/>
          <w:sz w:val="24"/>
          <w:szCs w:val="24"/>
        </w:rPr>
      </w:pPr>
    </w:p>
    <w:p w14:paraId="3976953D" w14:textId="2E91BDD7" w:rsidR="001C6DF3" w:rsidRDefault="00BC083A" w:rsidP="00D70C56">
      <w:pPr>
        <w:spacing w:after="0" w:line="240" w:lineRule="auto"/>
        <w:rPr>
          <w:rFonts w:ascii="Times New Roman" w:hAnsi="Times New Roman" w:cs="Times New Roman"/>
          <w:sz w:val="24"/>
          <w:szCs w:val="24"/>
        </w:rPr>
      </w:pPr>
      <w:r w:rsidRPr="00BC083A">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D35BB6">
        <w:rPr>
          <w:rFonts w:ascii="Times New Roman" w:hAnsi="Times New Roman" w:cs="Times New Roman"/>
          <w:sz w:val="24"/>
          <w:szCs w:val="24"/>
        </w:rPr>
        <w:t xml:space="preserve">We apologize for this discrepancy. We initially reported </w:t>
      </w:r>
      <w:proofErr w:type="spellStart"/>
      <w:r w:rsidR="00D35BB6">
        <w:rPr>
          <w:rFonts w:ascii="Times New Roman" w:hAnsi="Times New Roman" w:cs="Times New Roman"/>
          <w:sz w:val="24"/>
          <w:szCs w:val="24"/>
        </w:rPr>
        <w:t>Minear</w:t>
      </w:r>
      <w:proofErr w:type="spellEnd"/>
      <w:r w:rsidR="00D35BB6">
        <w:rPr>
          <w:rFonts w:ascii="Times New Roman" w:hAnsi="Times New Roman" w:cs="Times New Roman"/>
          <w:sz w:val="24"/>
          <w:szCs w:val="24"/>
        </w:rPr>
        <w:t xml:space="preserve"> and Shah’s pattern</w:t>
      </w:r>
      <w:r w:rsidR="00E87D86">
        <w:rPr>
          <w:rFonts w:ascii="Times New Roman" w:hAnsi="Times New Roman" w:cs="Times New Roman"/>
          <w:sz w:val="24"/>
          <w:szCs w:val="24"/>
        </w:rPr>
        <w:t xml:space="preserve"> in our Introduction</w:t>
      </w:r>
      <w:r w:rsidR="00D35BB6">
        <w:rPr>
          <w:rFonts w:ascii="Times New Roman" w:hAnsi="Times New Roman" w:cs="Times New Roman"/>
          <w:sz w:val="24"/>
          <w:szCs w:val="24"/>
        </w:rPr>
        <w:t xml:space="preserve">, given they </w:t>
      </w:r>
      <w:r w:rsidR="00655ADB">
        <w:rPr>
          <w:rFonts w:ascii="Times New Roman" w:hAnsi="Times New Roman" w:cs="Times New Roman"/>
          <w:sz w:val="24"/>
          <w:szCs w:val="24"/>
        </w:rPr>
        <w:t xml:space="preserve">previously </w:t>
      </w:r>
      <w:r w:rsidR="00D35BB6">
        <w:rPr>
          <w:rFonts w:ascii="Times New Roman" w:hAnsi="Times New Roman" w:cs="Times New Roman"/>
          <w:sz w:val="24"/>
          <w:szCs w:val="24"/>
        </w:rPr>
        <w:t xml:space="preserve">included both a predictive and random CVOE switch block within the same study. This pattern is correctly reported on pg. 9 of our initial submission, and our current findings, while </w:t>
      </w:r>
      <w:ins w:id="62" w:author="Mark Huff" w:date="2022-10-17T14:27:00Z">
        <w:r w:rsidR="00933FA3">
          <w:rPr>
            <w:rFonts w:ascii="Times New Roman" w:hAnsi="Times New Roman" w:cs="Times New Roman"/>
            <w:sz w:val="24"/>
            <w:szCs w:val="24"/>
          </w:rPr>
          <w:t xml:space="preserve">our data patterns were consistent with our hypotheses, they were not consistent with the sequence patterns reported by </w:t>
        </w:r>
        <w:proofErr w:type="spellStart"/>
        <w:r w:rsidR="00933FA3">
          <w:rPr>
            <w:rFonts w:ascii="Times New Roman" w:hAnsi="Times New Roman" w:cs="Times New Roman"/>
            <w:sz w:val="24"/>
            <w:szCs w:val="24"/>
          </w:rPr>
          <w:t>Minear</w:t>
        </w:r>
        <w:proofErr w:type="spellEnd"/>
        <w:r w:rsidR="00933FA3">
          <w:rPr>
            <w:rFonts w:ascii="Times New Roman" w:hAnsi="Times New Roman" w:cs="Times New Roman"/>
            <w:sz w:val="24"/>
            <w:szCs w:val="24"/>
          </w:rPr>
          <w:t xml:space="preserve"> and Shah.</w:t>
        </w:r>
      </w:ins>
      <w:del w:id="63" w:author="Mark Huff" w:date="2022-10-17T14:28:00Z">
        <w:r w:rsidR="00D35BB6" w:rsidDel="00933FA3">
          <w:rPr>
            <w:rFonts w:ascii="Times New Roman" w:hAnsi="Times New Roman" w:cs="Times New Roman"/>
            <w:sz w:val="24"/>
            <w:szCs w:val="24"/>
          </w:rPr>
          <w:delText>in-line with our hypothes</w:delText>
        </w:r>
        <w:r w:rsidR="001C6DF3" w:rsidDel="00933FA3">
          <w:rPr>
            <w:rFonts w:ascii="Times New Roman" w:hAnsi="Times New Roman" w:cs="Times New Roman"/>
            <w:sz w:val="24"/>
            <w:szCs w:val="24"/>
          </w:rPr>
          <w:delText>e</w:delText>
        </w:r>
        <w:r w:rsidR="00D35BB6" w:rsidDel="00933FA3">
          <w:rPr>
            <w:rFonts w:ascii="Times New Roman" w:hAnsi="Times New Roman" w:cs="Times New Roman"/>
            <w:sz w:val="24"/>
            <w:szCs w:val="24"/>
          </w:rPr>
          <w:delText xml:space="preserve">s, may represent a failure to replicate </w:delText>
        </w:r>
        <w:r w:rsidR="0012177E" w:rsidDel="00933FA3">
          <w:rPr>
            <w:rFonts w:ascii="Times New Roman" w:hAnsi="Times New Roman" w:cs="Times New Roman"/>
            <w:sz w:val="24"/>
            <w:szCs w:val="24"/>
          </w:rPr>
          <w:delText>Minear and Shah’s</w:delText>
        </w:r>
        <w:r w:rsidR="00D35BB6" w:rsidDel="00933FA3">
          <w:rPr>
            <w:rFonts w:ascii="Times New Roman" w:hAnsi="Times New Roman" w:cs="Times New Roman"/>
            <w:sz w:val="24"/>
            <w:szCs w:val="24"/>
          </w:rPr>
          <w:delText xml:space="preserve"> original pattern.</w:delText>
        </w:r>
      </w:del>
    </w:p>
    <w:p w14:paraId="0902A9E3" w14:textId="77777777" w:rsidR="001C6DF3" w:rsidRDefault="001C6DF3" w:rsidP="00D70C56">
      <w:pPr>
        <w:spacing w:after="0" w:line="240" w:lineRule="auto"/>
        <w:rPr>
          <w:rFonts w:ascii="Times New Roman" w:hAnsi="Times New Roman" w:cs="Times New Roman"/>
          <w:sz w:val="24"/>
          <w:szCs w:val="24"/>
        </w:rPr>
      </w:pPr>
    </w:p>
    <w:p w14:paraId="5B2D2594" w14:textId="16674BA3" w:rsidR="001C6DF3" w:rsidRDefault="001C6DF3" w:rsidP="00D70C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note, however, two discrepancies between </w:t>
      </w:r>
      <w:r w:rsidR="001B2C46">
        <w:rPr>
          <w:rFonts w:ascii="Times New Roman" w:hAnsi="Times New Roman" w:cs="Times New Roman"/>
          <w:sz w:val="24"/>
          <w:szCs w:val="24"/>
        </w:rPr>
        <w:t xml:space="preserve">our </w:t>
      </w:r>
      <w:r>
        <w:rPr>
          <w:rFonts w:ascii="Times New Roman" w:hAnsi="Times New Roman" w:cs="Times New Roman"/>
          <w:sz w:val="24"/>
          <w:szCs w:val="24"/>
        </w:rPr>
        <w:t xml:space="preserve">study and </w:t>
      </w:r>
      <w:proofErr w:type="spellStart"/>
      <w:r>
        <w:rPr>
          <w:rFonts w:ascii="Times New Roman" w:hAnsi="Times New Roman" w:cs="Times New Roman"/>
          <w:sz w:val="24"/>
          <w:szCs w:val="24"/>
        </w:rPr>
        <w:t>Minear</w:t>
      </w:r>
      <w:proofErr w:type="spellEnd"/>
      <w:r>
        <w:rPr>
          <w:rFonts w:ascii="Times New Roman" w:hAnsi="Times New Roman" w:cs="Times New Roman"/>
          <w:sz w:val="24"/>
          <w:szCs w:val="24"/>
        </w:rPr>
        <w:t xml:space="preserve"> and Shah’s. First, </w:t>
      </w:r>
      <w:proofErr w:type="spellStart"/>
      <w:r>
        <w:rPr>
          <w:rFonts w:ascii="Times New Roman" w:hAnsi="Times New Roman" w:cs="Times New Roman"/>
          <w:sz w:val="24"/>
          <w:szCs w:val="24"/>
        </w:rPr>
        <w:t>Minear</w:t>
      </w:r>
      <w:proofErr w:type="spellEnd"/>
      <w:r>
        <w:rPr>
          <w:rFonts w:ascii="Times New Roman" w:hAnsi="Times New Roman" w:cs="Times New Roman"/>
          <w:sz w:val="24"/>
          <w:szCs w:val="24"/>
        </w:rPr>
        <w:t xml:space="preserve"> and Shah were particularly interested in transfer effects on later switch task performance, rather than </w:t>
      </w:r>
      <w:del w:id="64" w:author="Mark Huff" w:date="2022-10-17T14:28:00Z">
        <w:r w:rsidDel="00305C73">
          <w:rPr>
            <w:rFonts w:ascii="Times New Roman" w:hAnsi="Times New Roman" w:cs="Times New Roman"/>
            <w:sz w:val="24"/>
            <w:szCs w:val="24"/>
          </w:rPr>
          <w:delText xml:space="preserve">on </w:delText>
        </w:r>
      </w:del>
      <w:r>
        <w:rPr>
          <w:rFonts w:ascii="Times New Roman" w:hAnsi="Times New Roman" w:cs="Times New Roman"/>
          <w:sz w:val="24"/>
          <w:szCs w:val="24"/>
        </w:rPr>
        <w:t xml:space="preserve">a direct comparison of predictive/random switching on task accuracy and switch costs. Second, and more importantly, it is unclear whether </w:t>
      </w:r>
      <w:proofErr w:type="spellStart"/>
      <w:r>
        <w:rPr>
          <w:rFonts w:ascii="Times New Roman" w:hAnsi="Times New Roman" w:cs="Times New Roman"/>
          <w:sz w:val="24"/>
          <w:szCs w:val="24"/>
        </w:rPr>
        <w:t>Minear</w:t>
      </w:r>
      <w:proofErr w:type="spellEnd"/>
      <w:r>
        <w:rPr>
          <w:rFonts w:ascii="Times New Roman" w:hAnsi="Times New Roman" w:cs="Times New Roman"/>
          <w:sz w:val="24"/>
          <w:szCs w:val="24"/>
        </w:rPr>
        <w:t xml:space="preserve"> and Shah counter-balanced across switch block type</w:t>
      </w:r>
      <w:ins w:id="65" w:author="Mark Huff" w:date="2022-10-17T14:28:00Z">
        <w:r w:rsidR="00305C73">
          <w:rPr>
            <w:rFonts w:ascii="Times New Roman" w:hAnsi="Times New Roman" w:cs="Times New Roman"/>
            <w:sz w:val="24"/>
            <w:szCs w:val="24"/>
          </w:rPr>
          <w:t xml:space="preserve"> as was done in our experiments</w:t>
        </w:r>
      </w:ins>
      <w:r>
        <w:rPr>
          <w:rFonts w:ascii="Times New Roman" w:hAnsi="Times New Roman" w:cs="Times New Roman"/>
          <w:sz w:val="24"/>
          <w:szCs w:val="24"/>
        </w:rPr>
        <w:t>. Thus, all participants in their study may have first completed the predictive switch task before completing the random switch task</w:t>
      </w:r>
      <w:r w:rsidR="004D0E98">
        <w:rPr>
          <w:rFonts w:ascii="Times New Roman" w:hAnsi="Times New Roman" w:cs="Times New Roman"/>
          <w:sz w:val="24"/>
          <w:szCs w:val="24"/>
        </w:rPr>
        <w:t xml:space="preserve">, potentially leading to practice effects that influenced performance on the random switch block. </w:t>
      </w:r>
    </w:p>
    <w:p w14:paraId="301D9ECF" w14:textId="77777777" w:rsidR="001C6DF3" w:rsidRDefault="001C6DF3" w:rsidP="00D70C56">
      <w:pPr>
        <w:spacing w:after="0" w:line="240" w:lineRule="auto"/>
        <w:rPr>
          <w:rFonts w:ascii="Times New Roman" w:hAnsi="Times New Roman" w:cs="Times New Roman"/>
          <w:sz w:val="24"/>
          <w:szCs w:val="24"/>
        </w:rPr>
      </w:pPr>
    </w:p>
    <w:p w14:paraId="03FE08E7" w14:textId="7773AB4D" w:rsidR="00BC083A" w:rsidRDefault="001C6DF3" w:rsidP="00D70C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However, </w:t>
      </w:r>
      <w:r w:rsidR="002D568D">
        <w:rPr>
          <w:rFonts w:ascii="Times New Roman" w:hAnsi="Times New Roman" w:cs="Times New Roman"/>
          <w:sz w:val="24"/>
          <w:szCs w:val="24"/>
        </w:rPr>
        <w:t xml:space="preserve">given the discrepancy between </w:t>
      </w:r>
      <w:proofErr w:type="spellStart"/>
      <w:r w:rsidR="002D568D">
        <w:rPr>
          <w:rFonts w:ascii="Times New Roman" w:hAnsi="Times New Roman" w:cs="Times New Roman"/>
          <w:sz w:val="24"/>
          <w:szCs w:val="24"/>
        </w:rPr>
        <w:t>Minear</w:t>
      </w:r>
      <w:proofErr w:type="spellEnd"/>
      <w:r w:rsidR="002D568D">
        <w:rPr>
          <w:rFonts w:ascii="Times New Roman" w:hAnsi="Times New Roman" w:cs="Times New Roman"/>
          <w:sz w:val="24"/>
          <w:szCs w:val="24"/>
        </w:rPr>
        <w:t xml:space="preserve"> and Shah’s reported data pattern and the present study, </w:t>
      </w:r>
      <w:r>
        <w:rPr>
          <w:rFonts w:ascii="Times New Roman" w:hAnsi="Times New Roman" w:cs="Times New Roman"/>
          <w:sz w:val="24"/>
          <w:szCs w:val="24"/>
        </w:rPr>
        <w:t xml:space="preserve">we have updated our predictions on pg. </w:t>
      </w:r>
      <w:del w:id="66" w:author="Maxwell, Nicholas" w:date="2022-10-18T09:35:00Z">
        <w:r w:rsidRPr="00754502" w:rsidDel="00754502">
          <w:rPr>
            <w:rFonts w:ascii="Times New Roman" w:hAnsi="Times New Roman" w:cs="Times New Roman"/>
            <w:sz w:val="24"/>
            <w:szCs w:val="24"/>
            <w:rPrChange w:id="67" w:author="Maxwell, Nicholas" w:date="2022-10-18T09:35:00Z">
              <w:rPr>
                <w:rFonts w:ascii="Times New Roman" w:hAnsi="Times New Roman" w:cs="Times New Roman"/>
                <w:sz w:val="24"/>
                <w:szCs w:val="24"/>
                <w:highlight w:val="yellow"/>
              </w:rPr>
            </w:rPrChange>
          </w:rPr>
          <w:delText>xx</w:delText>
        </w:r>
        <w:r w:rsidRPr="00754502" w:rsidDel="00754502">
          <w:rPr>
            <w:rFonts w:ascii="Times New Roman" w:hAnsi="Times New Roman" w:cs="Times New Roman"/>
            <w:sz w:val="24"/>
            <w:szCs w:val="24"/>
            <w:rPrChange w:id="68" w:author="Maxwell, Nicholas" w:date="2022-10-18T09:35:00Z">
              <w:rPr>
                <w:rFonts w:ascii="Times New Roman" w:hAnsi="Times New Roman" w:cs="Times New Roman"/>
                <w:sz w:val="24"/>
                <w:szCs w:val="24"/>
              </w:rPr>
            </w:rPrChange>
          </w:rPr>
          <w:delText xml:space="preserve"> </w:delText>
        </w:r>
      </w:del>
      <w:ins w:id="69" w:author="Maxwell, Nicholas" w:date="2022-10-18T09:35:00Z">
        <w:r w:rsidR="00754502" w:rsidRPr="00754502">
          <w:rPr>
            <w:rFonts w:ascii="Times New Roman" w:hAnsi="Times New Roman" w:cs="Times New Roman"/>
            <w:sz w:val="24"/>
            <w:szCs w:val="24"/>
            <w:rPrChange w:id="70" w:author="Maxwell, Nicholas" w:date="2022-10-18T09:35:00Z">
              <w:rPr>
                <w:rFonts w:ascii="Times New Roman" w:hAnsi="Times New Roman" w:cs="Times New Roman"/>
                <w:sz w:val="24"/>
                <w:szCs w:val="24"/>
                <w:highlight w:val="yellow"/>
              </w:rPr>
            </w:rPrChange>
          </w:rPr>
          <w:t>12</w:t>
        </w:r>
        <w:r w:rsidR="00754502">
          <w:rPr>
            <w:rFonts w:ascii="Times New Roman" w:hAnsi="Times New Roman" w:cs="Times New Roman"/>
            <w:sz w:val="24"/>
            <w:szCs w:val="24"/>
          </w:rPr>
          <w:t xml:space="preserve"> </w:t>
        </w:r>
      </w:ins>
      <w:r>
        <w:rPr>
          <w:rFonts w:ascii="Times New Roman" w:hAnsi="Times New Roman" w:cs="Times New Roman"/>
          <w:sz w:val="24"/>
          <w:szCs w:val="24"/>
        </w:rPr>
        <w:t xml:space="preserve">to account for the possibility of </w:t>
      </w:r>
      <w:r>
        <w:rPr>
          <w:rFonts w:ascii="Times New Roman" w:hAnsi="Times New Roman" w:cs="Times New Roman"/>
          <w:sz w:val="24"/>
          <w:szCs w:val="24"/>
        </w:rPr>
        <w:lastRenderedPageBreak/>
        <w:t xml:space="preserve">replicating </w:t>
      </w:r>
      <w:proofErr w:type="spellStart"/>
      <w:r>
        <w:rPr>
          <w:rFonts w:ascii="Times New Roman" w:hAnsi="Times New Roman" w:cs="Times New Roman"/>
          <w:sz w:val="24"/>
          <w:szCs w:val="24"/>
        </w:rPr>
        <w:t>Minear</w:t>
      </w:r>
      <w:proofErr w:type="spellEnd"/>
      <w:r>
        <w:rPr>
          <w:rFonts w:ascii="Times New Roman" w:hAnsi="Times New Roman" w:cs="Times New Roman"/>
          <w:sz w:val="24"/>
          <w:szCs w:val="24"/>
        </w:rPr>
        <w:t xml:space="preserve"> and Shah’s pattern, while </w:t>
      </w:r>
      <w:r w:rsidR="002D568D">
        <w:rPr>
          <w:rFonts w:ascii="Times New Roman" w:hAnsi="Times New Roman" w:cs="Times New Roman"/>
          <w:sz w:val="24"/>
          <w:szCs w:val="24"/>
        </w:rPr>
        <w:t xml:space="preserve">still </w:t>
      </w:r>
      <w:r>
        <w:rPr>
          <w:rFonts w:ascii="Times New Roman" w:hAnsi="Times New Roman" w:cs="Times New Roman"/>
          <w:sz w:val="24"/>
          <w:szCs w:val="24"/>
        </w:rPr>
        <w:t>retaining our initial predictions</w:t>
      </w:r>
      <w:ins w:id="71" w:author="Mark Huff" w:date="2022-10-17T14:28:00Z">
        <w:r w:rsidR="002520EE">
          <w:rPr>
            <w:rFonts w:ascii="Times New Roman" w:hAnsi="Times New Roman" w:cs="Times New Roman"/>
            <w:sz w:val="24"/>
            <w:szCs w:val="24"/>
          </w:rPr>
          <w:t xml:space="preserve"> which are consistent with performance deficits anticipated under increased working memory loads</w:t>
        </w:r>
      </w:ins>
      <w:r w:rsidR="00626DA4">
        <w:rPr>
          <w:rFonts w:ascii="Times New Roman" w:hAnsi="Times New Roman" w:cs="Times New Roman"/>
          <w:sz w:val="24"/>
          <w:szCs w:val="24"/>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3F23BF" w:rsidRPr="003F23BF">
        <w:rPr>
          <w:rFonts w:ascii="Times New Roman" w:hAnsi="Times New Roman" w:cs="Times New Roman"/>
          <w:b/>
          <w:bCs/>
          <w:sz w:val="24"/>
          <w:szCs w:val="24"/>
        </w:rPr>
        <w:t xml:space="preserve">Comment </w:t>
      </w:r>
      <w:r w:rsidR="004668DE" w:rsidRPr="003F23BF">
        <w:rPr>
          <w:rFonts w:ascii="Times New Roman" w:hAnsi="Times New Roman" w:cs="Times New Roman"/>
          <w:b/>
          <w:bCs/>
          <w:sz w:val="24"/>
          <w:szCs w:val="24"/>
        </w:rPr>
        <w:t>5</w:t>
      </w:r>
      <w:r w:rsidR="003F23BF" w:rsidRPr="003F23BF">
        <w:rPr>
          <w:rFonts w:ascii="Times New Roman" w:hAnsi="Times New Roman" w:cs="Times New Roman"/>
          <w:b/>
          <w:bCs/>
          <w:sz w:val="24"/>
          <w:szCs w:val="24"/>
        </w:rPr>
        <w:t>:</w:t>
      </w:r>
      <w:r w:rsidR="004668DE" w:rsidRPr="001B575E">
        <w:rPr>
          <w:rFonts w:ascii="Times New Roman" w:hAnsi="Times New Roman" w:cs="Times New Roman"/>
          <w:sz w:val="24"/>
          <w:szCs w:val="24"/>
        </w:rPr>
        <w:t xml:space="preserve"> The methods should be described in more detail. For instance, the time course of a trial is not entirely clear. Was there a response deadline at all etc.? A figure of the trial time course would also be helpful in this regard.</w:t>
      </w:r>
      <w:r w:rsidR="004668DE" w:rsidRPr="001B575E">
        <w:rPr>
          <w:rFonts w:ascii="Times New Roman" w:hAnsi="Times New Roman" w:cs="Times New Roman"/>
          <w:sz w:val="24"/>
          <w:szCs w:val="24"/>
        </w:rPr>
        <w:br/>
      </w:r>
    </w:p>
    <w:p w14:paraId="0E7EFE1C" w14:textId="77777777" w:rsidR="003F23BF"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t>Moreover, it was unclear to me, based on the authors description, whether participants were informed about the predictable versus unpredictable task sequence pattern. This is a rather important piece of information as the first trials of a task switching block should potentially not be included if participants were not informed about the predictable/unpredictable task sequence pattern beforehand.</w:t>
      </w:r>
    </w:p>
    <w:p w14:paraId="6B13EDAD" w14:textId="77777777" w:rsidR="00AE2D56"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Additionally, participant exclusions and outlier trial exclusions were not described clearly. What were the corresponding reference means here? For instance, were outliers determined based on the overall mean per participant or the individual cell means per participant (in my opinion the more appropriate option)?</w:t>
      </w:r>
    </w:p>
    <w:p w14:paraId="5B0D5D49" w14:textId="77777777" w:rsidR="00AE2D56" w:rsidRDefault="00AE2D56" w:rsidP="00D70C56">
      <w:pPr>
        <w:spacing w:after="0" w:line="240" w:lineRule="auto"/>
        <w:rPr>
          <w:rFonts w:ascii="Times New Roman" w:hAnsi="Times New Roman" w:cs="Times New Roman"/>
          <w:sz w:val="24"/>
          <w:szCs w:val="24"/>
        </w:rPr>
      </w:pPr>
    </w:p>
    <w:p w14:paraId="4F9F0E83" w14:textId="3F4422F6" w:rsidR="009F3BA9" w:rsidRDefault="00AE2D56" w:rsidP="00D70C56">
      <w:pPr>
        <w:spacing w:after="0" w:line="240" w:lineRule="auto"/>
        <w:rPr>
          <w:rFonts w:ascii="Times New Roman" w:hAnsi="Times New Roman" w:cs="Times New Roman"/>
          <w:sz w:val="24"/>
          <w:szCs w:val="24"/>
          <w:highlight w:val="yellow"/>
        </w:rPr>
      </w:pPr>
      <w:r w:rsidRPr="00AE2D56">
        <w:rPr>
          <w:rFonts w:ascii="Times New Roman" w:hAnsi="Times New Roman" w:cs="Times New Roman"/>
          <w:b/>
          <w:bCs/>
          <w:i/>
          <w:iCs/>
          <w:sz w:val="24"/>
          <w:szCs w:val="24"/>
        </w:rPr>
        <w:t>Response</w:t>
      </w:r>
      <w:r>
        <w:rPr>
          <w:rFonts w:ascii="Times New Roman" w:hAnsi="Times New Roman" w:cs="Times New Roman"/>
          <w:sz w:val="24"/>
          <w:szCs w:val="24"/>
        </w:rPr>
        <w:t>:</w:t>
      </w:r>
      <w:r w:rsidR="006A6A8F">
        <w:rPr>
          <w:rFonts w:ascii="Times New Roman" w:hAnsi="Times New Roman" w:cs="Times New Roman"/>
          <w:sz w:val="24"/>
          <w:szCs w:val="24"/>
        </w:rPr>
        <w:t xml:space="preserve"> </w:t>
      </w:r>
      <w:bookmarkStart w:id="72" w:name="_Hlk115938717"/>
      <w:r w:rsidR="006A6A8F">
        <w:rPr>
          <w:rFonts w:ascii="Times New Roman" w:hAnsi="Times New Roman" w:cs="Times New Roman"/>
          <w:sz w:val="24"/>
          <w:szCs w:val="24"/>
        </w:rPr>
        <w:t xml:space="preserve">All trials were self-paced, </w:t>
      </w:r>
      <w:r w:rsidR="00DF414D">
        <w:rPr>
          <w:rFonts w:ascii="Times New Roman" w:hAnsi="Times New Roman" w:cs="Times New Roman"/>
          <w:sz w:val="24"/>
          <w:szCs w:val="24"/>
        </w:rPr>
        <w:t>and</w:t>
      </w:r>
      <w:r w:rsidR="006A6A8F">
        <w:rPr>
          <w:rFonts w:ascii="Times New Roman" w:hAnsi="Times New Roman" w:cs="Times New Roman"/>
          <w:sz w:val="24"/>
          <w:szCs w:val="24"/>
        </w:rPr>
        <w:t xml:space="preserve"> no response deadline was imposed. </w:t>
      </w:r>
      <w:r w:rsidR="002571FD">
        <w:rPr>
          <w:rFonts w:ascii="Times New Roman" w:hAnsi="Times New Roman" w:cs="Times New Roman"/>
          <w:sz w:val="24"/>
          <w:szCs w:val="24"/>
        </w:rPr>
        <w:t>For each trial, p</w:t>
      </w:r>
      <w:r w:rsidR="006A6A8F">
        <w:rPr>
          <w:rFonts w:ascii="Times New Roman" w:hAnsi="Times New Roman" w:cs="Times New Roman"/>
          <w:sz w:val="24"/>
          <w:szCs w:val="24"/>
        </w:rPr>
        <w:t xml:space="preserve">articipants were simply instructed to respond </w:t>
      </w:r>
      <w:r w:rsidR="00007957">
        <w:rPr>
          <w:rFonts w:ascii="Times New Roman" w:hAnsi="Times New Roman" w:cs="Times New Roman"/>
          <w:sz w:val="24"/>
          <w:szCs w:val="24"/>
        </w:rPr>
        <w:t xml:space="preserve">as quickly and accurately as possible. </w:t>
      </w:r>
      <w:r w:rsidR="009965AE">
        <w:rPr>
          <w:rFonts w:ascii="Times New Roman" w:hAnsi="Times New Roman" w:cs="Times New Roman"/>
          <w:sz w:val="24"/>
          <w:szCs w:val="24"/>
        </w:rPr>
        <w:t>Based on your suggestion, w</w:t>
      </w:r>
      <w:r w:rsidR="00187E67">
        <w:rPr>
          <w:rFonts w:ascii="Times New Roman" w:hAnsi="Times New Roman" w:cs="Times New Roman"/>
          <w:sz w:val="24"/>
          <w:szCs w:val="24"/>
        </w:rPr>
        <w:t>e now include a figur</w:t>
      </w:r>
      <w:r w:rsidR="009965AE">
        <w:rPr>
          <w:rFonts w:ascii="Times New Roman" w:hAnsi="Times New Roman" w:cs="Times New Roman"/>
          <w:sz w:val="24"/>
          <w:szCs w:val="24"/>
        </w:rPr>
        <w:t xml:space="preserve">e detailing the time course within </w:t>
      </w:r>
      <w:r w:rsidR="00F00700">
        <w:rPr>
          <w:rFonts w:ascii="Times New Roman" w:hAnsi="Times New Roman" w:cs="Times New Roman"/>
          <w:sz w:val="24"/>
          <w:szCs w:val="24"/>
        </w:rPr>
        <w:t xml:space="preserve">both pure and switch blocks </w:t>
      </w:r>
      <w:r w:rsidR="009965AE" w:rsidRPr="00754502">
        <w:rPr>
          <w:rFonts w:ascii="Times New Roman" w:hAnsi="Times New Roman" w:cs="Times New Roman"/>
          <w:sz w:val="24"/>
          <w:szCs w:val="24"/>
          <w:rPrChange w:id="73" w:author="Maxwell, Nicholas" w:date="2022-10-18T09:32:00Z">
            <w:rPr>
              <w:rFonts w:ascii="Times New Roman" w:hAnsi="Times New Roman" w:cs="Times New Roman"/>
              <w:sz w:val="24"/>
              <w:szCs w:val="24"/>
            </w:rPr>
          </w:rPrChange>
        </w:rPr>
        <w:t>(</w:t>
      </w:r>
      <w:r w:rsidR="00C65FBA" w:rsidRPr="00754502">
        <w:rPr>
          <w:rFonts w:ascii="Times New Roman" w:hAnsi="Times New Roman" w:cs="Times New Roman"/>
          <w:sz w:val="24"/>
          <w:szCs w:val="24"/>
          <w:rPrChange w:id="74" w:author="Maxwell, Nicholas" w:date="2022-10-18T09:32:00Z">
            <w:rPr>
              <w:rFonts w:ascii="Times New Roman" w:hAnsi="Times New Roman" w:cs="Times New Roman"/>
              <w:sz w:val="24"/>
              <w:szCs w:val="24"/>
              <w:highlight w:val="yellow"/>
            </w:rPr>
          </w:rPrChange>
        </w:rPr>
        <w:t>F</w:t>
      </w:r>
      <w:r w:rsidR="009965AE" w:rsidRPr="00754502">
        <w:rPr>
          <w:rFonts w:ascii="Times New Roman" w:hAnsi="Times New Roman" w:cs="Times New Roman"/>
          <w:sz w:val="24"/>
          <w:szCs w:val="24"/>
          <w:rPrChange w:id="75" w:author="Maxwell, Nicholas" w:date="2022-10-18T09:32:00Z">
            <w:rPr>
              <w:rFonts w:ascii="Times New Roman" w:hAnsi="Times New Roman" w:cs="Times New Roman"/>
              <w:sz w:val="24"/>
              <w:szCs w:val="24"/>
              <w:highlight w:val="yellow"/>
            </w:rPr>
          </w:rPrChange>
        </w:rPr>
        <w:t xml:space="preserve">igure </w:t>
      </w:r>
      <w:r w:rsidR="00664BC2" w:rsidRPr="00754502">
        <w:rPr>
          <w:rFonts w:ascii="Times New Roman" w:hAnsi="Times New Roman" w:cs="Times New Roman"/>
          <w:sz w:val="24"/>
          <w:szCs w:val="24"/>
          <w:rPrChange w:id="76" w:author="Maxwell, Nicholas" w:date="2022-10-18T09:32:00Z">
            <w:rPr>
              <w:rFonts w:ascii="Times New Roman" w:hAnsi="Times New Roman" w:cs="Times New Roman"/>
              <w:sz w:val="24"/>
              <w:szCs w:val="24"/>
              <w:highlight w:val="yellow"/>
            </w:rPr>
          </w:rPrChange>
        </w:rPr>
        <w:t>1</w:t>
      </w:r>
      <w:r w:rsidR="009965AE" w:rsidRPr="00754502">
        <w:rPr>
          <w:rFonts w:ascii="Times New Roman" w:hAnsi="Times New Roman" w:cs="Times New Roman"/>
          <w:sz w:val="24"/>
          <w:szCs w:val="24"/>
          <w:rPrChange w:id="77" w:author="Maxwell, Nicholas" w:date="2022-10-18T09:32:00Z">
            <w:rPr>
              <w:rFonts w:ascii="Times New Roman" w:hAnsi="Times New Roman" w:cs="Times New Roman"/>
              <w:sz w:val="24"/>
              <w:szCs w:val="24"/>
              <w:highlight w:val="yellow"/>
            </w:rPr>
          </w:rPrChange>
        </w:rPr>
        <w:t xml:space="preserve">, pg. </w:t>
      </w:r>
      <w:del w:id="78" w:author="Maxwell, Nicholas" w:date="2022-10-18T09:32:00Z">
        <w:r w:rsidR="009965AE" w:rsidRPr="00754502" w:rsidDel="00754502">
          <w:rPr>
            <w:rFonts w:ascii="Times New Roman" w:hAnsi="Times New Roman" w:cs="Times New Roman"/>
            <w:sz w:val="24"/>
            <w:szCs w:val="24"/>
            <w:rPrChange w:id="79" w:author="Maxwell, Nicholas" w:date="2022-10-18T09:32:00Z">
              <w:rPr>
                <w:rFonts w:ascii="Times New Roman" w:hAnsi="Times New Roman" w:cs="Times New Roman"/>
                <w:sz w:val="24"/>
                <w:szCs w:val="24"/>
                <w:highlight w:val="yellow"/>
              </w:rPr>
            </w:rPrChange>
          </w:rPr>
          <w:delText>x</w:delText>
        </w:r>
      </w:del>
      <w:ins w:id="80" w:author="Maxwell, Nicholas" w:date="2022-10-18T09:32:00Z">
        <w:r w:rsidR="00754502" w:rsidRPr="00754502">
          <w:rPr>
            <w:rFonts w:ascii="Times New Roman" w:hAnsi="Times New Roman" w:cs="Times New Roman"/>
            <w:sz w:val="24"/>
            <w:szCs w:val="24"/>
            <w:rPrChange w:id="81" w:author="Maxwell, Nicholas" w:date="2022-10-18T09:32:00Z">
              <w:rPr>
                <w:rFonts w:ascii="Times New Roman" w:hAnsi="Times New Roman" w:cs="Times New Roman"/>
                <w:sz w:val="24"/>
                <w:szCs w:val="24"/>
                <w:highlight w:val="yellow"/>
              </w:rPr>
            </w:rPrChange>
          </w:rPr>
          <w:t>36</w:t>
        </w:r>
      </w:ins>
      <w:r w:rsidR="009965AE" w:rsidRPr="00754502">
        <w:rPr>
          <w:rFonts w:ascii="Times New Roman" w:hAnsi="Times New Roman" w:cs="Times New Roman"/>
          <w:sz w:val="24"/>
          <w:szCs w:val="24"/>
          <w:rPrChange w:id="82" w:author="Maxwell, Nicholas" w:date="2022-10-18T09:32:00Z">
            <w:rPr>
              <w:rFonts w:ascii="Times New Roman" w:hAnsi="Times New Roman" w:cs="Times New Roman"/>
              <w:sz w:val="24"/>
              <w:szCs w:val="24"/>
            </w:rPr>
          </w:rPrChange>
        </w:rPr>
        <w:t xml:space="preserve">). </w:t>
      </w:r>
      <w:r w:rsidR="00161493" w:rsidRPr="00754502">
        <w:rPr>
          <w:rFonts w:ascii="Times New Roman" w:hAnsi="Times New Roman" w:cs="Times New Roman"/>
          <w:sz w:val="24"/>
          <w:szCs w:val="24"/>
          <w:rPrChange w:id="83" w:author="Maxwell, Nicholas" w:date="2022-10-18T09:32:00Z">
            <w:rPr>
              <w:rFonts w:ascii="Times New Roman" w:hAnsi="Times New Roman" w:cs="Times New Roman"/>
              <w:sz w:val="24"/>
              <w:szCs w:val="24"/>
            </w:rPr>
          </w:rPrChange>
        </w:rPr>
        <w:t>Concerning</w:t>
      </w:r>
      <w:r w:rsidR="00537F9D">
        <w:rPr>
          <w:rFonts w:ascii="Times New Roman" w:hAnsi="Times New Roman" w:cs="Times New Roman"/>
          <w:sz w:val="24"/>
          <w:szCs w:val="24"/>
        </w:rPr>
        <w:t xml:space="preserve"> switch blocks,</w:t>
      </w:r>
      <w:r w:rsidR="00007957">
        <w:rPr>
          <w:rFonts w:ascii="Times New Roman" w:hAnsi="Times New Roman" w:cs="Times New Roman"/>
          <w:sz w:val="24"/>
          <w:szCs w:val="24"/>
        </w:rPr>
        <w:t xml:space="preserve"> participants were not </w:t>
      </w:r>
      <w:r w:rsidR="00FF61C1">
        <w:rPr>
          <w:rFonts w:ascii="Times New Roman" w:hAnsi="Times New Roman" w:cs="Times New Roman"/>
          <w:sz w:val="24"/>
          <w:szCs w:val="24"/>
        </w:rPr>
        <w:t xml:space="preserve">initially </w:t>
      </w:r>
      <w:r w:rsidR="00007957">
        <w:rPr>
          <w:rFonts w:ascii="Times New Roman" w:hAnsi="Times New Roman" w:cs="Times New Roman"/>
          <w:sz w:val="24"/>
          <w:szCs w:val="24"/>
        </w:rPr>
        <w:t>informed of</w:t>
      </w:r>
      <w:r w:rsidR="00A2754B">
        <w:rPr>
          <w:rFonts w:ascii="Times New Roman" w:hAnsi="Times New Roman" w:cs="Times New Roman"/>
          <w:sz w:val="24"/>
          <w:szCs w:val="24"/>
        </w:rPr>
        <w:t xml:space="preserve"> the task</w:t>
      </w:r>
      <w:r w:rsidR="00E759A4">
        <w:rPr>
          <w:rFonts w:ascii="Times New Roman" w:hAnsi="Times New Roman" w:cs="Times New Roman"/>
          <w:sz w:val="24"/>
          <w:szCs w:val="24"/>
        </w:rPr>
        <w:t>-</w:t>
      </w:r>
      <w:r w:rsidR="00A2754B">
        <w:rPr>
          <w:rFonts w:ascii="Times New Roman" w:hAnsi="Times New Roman" w:cs="Times New Roman"/>
          <w:sz w:val="24"/>
          <w:szCs w:val="24"/>
        </w:rPr>
        <w:t>sequence pattern</w:t>
      </w:r>
      <w:r w:rsidR="0070534C">
        <w:rPr>
          <w:rFonts w:ascii="Times New Roman" w:hAnsi="Times New Roman" w:cs="Times New Roman"/>
          <w:sz w:val="24"/>
          <w:szCs w:val="24"/>
        </w:rPr>
        <w:t xml:space="preserve">. </w:t>
      </w:r>
      <w:r w:rsidR="00A2754B">
        <w:rPr>
          <w:rFonts w:ascii="Times New Roman" w:hAnsi="Times New Roman" w:cs="Times New Roman"/>
          <w:sz w:val="24"/>
          <w:szCs w:val="24"/>
        </w:rPr>
        <w:t xml:space="preserve">However, as described in our initial submission, block order was counter-balanced across participants, </w:t>
      </w:r>
      <w:r w:rsidR="00384D39">
        <w:rPr>
          <w:rFonts w:ascii="Times New Roman" w:hAnsi="Times New Roman" w:cs="Times New Roman"/>
          <w:sz w:val="24"/>
          <w:szCs w:val="24"/>
        </w:rPr>
        <w:t xml:space="preserve">such that some </w:t>
      </w:r>
      <w:r w:rsidR="00B1065C">
        <w:rPr>
          <w:rFonts w:ascii="Times New Roman" w:hAnsi="Times New Roman" w:cs="Times New Roman"/>
          <w:sz w:val="24"/>
          <w:szCs w:val="24"/>
        </w:rPr>
        <w:t xml:space="preserve">participants completed random switching before predictive switching and vice-versa. Thus, it is likely that </w:t>
      </w:r>
      <w:r w:rsidR="0091151E">
        <w:rPr>
          <w:rFonts w:ascii="Times New Roman" w:hAnsi="Times New Roman" w:cs="Times New Roman"/>
          <w:sz w:val="24"/>
          <w:szCs w:val="24"/>
        </w:rPr>
        <w:t xml:space="preserve">participants’ </w:t>
      </w:r>
      <w:r w:rsidR="009C5942">
        <w:rPr>
          <w:rFonts w:ascii="Times New Roman" w:hAnsi="Times New Roman" w:cs="Times New Roman"/>
          <w:sz w:val="24"/>
          <w:szCs w:val="24"/>
        </w:rPr>
        <w:t>a priori knowledge of</w:t>
      </w:r>
      <w:r w:rsidR="0091151E">
        <w:rPr>
          <w:rFonts w:ascii="Times New Roman" w:hAnsi="Times New Roman" w:cs="Times New Roman"/>
          <w:sz w:val="24"/>
          <w:szCs w:val="24"/>
        </w:rPr>
        <w:t xml:space="preserve"> the</w:t>
      </w:r>
      <w:r w:rsidR="009C5942">
        <w:rPr>
          <w:rFonts w:ascii="Times New Roman" w:hAnsi="Times New Roman" w:cs="Times New Roman"/>
          <w:sz w:val="24"/>
          <w:szCs w:val="24"/>
        </w:rPr>
        <w:t xml:space="preserve"> presentation sequence did not affect</w:t>
      </w:r>
      <w:r w:rsidR="00374E93">
        <w:rPr>
          <w:rFonts w:ascii="Times New Roman" w:hAnsi="Times New Roman" w:cs="Times New Roman"/>
          <w:sz w:val="24"/>
          <w:szCs w:val="24"/>
        </w:rPr>
        <w:t xml:space="preserve"> their</w:t>
      </w:r>
      <w:r w:rsidR="009C5942">
        <w:rPr>
          <w:rFonts w:ascii="Times New Roman" w:hAnsi="Times New Roman" w:cs="Times New Roman"/>
          <w:sz w:val="24"/>
          <w:szCs w:val="24"/>
        </w:rPr>
        <w:t xml:space="preserve"> </w:t>
      </w:r>
      <w:r w:rsidR="00374E93">
        <w:rPr>
          <w:rFonts w:ascii="Times New Roman" w:hAnsi="Times New Roman" w:cs="Times New Roman"/>
          <w:sz w:val="24"/>
          <w:szCs w:val="24"/>
        </w:rPr>
        <w:t xml:space="preserve">subsequent </w:t>
      </w:r>
      <w:r w:rsidR="009C5942">
        <w:rPr>
          <w:rFonts w:ascii="Times New Roman" w:hAnsi="Times New Roman" w:cs="Times New Roman"/>
          <w:sz w:val="24"/>
          <w:szCs w:val="24"/>
        </w:rPr>
        <w:t>task-</w:t>
      </w:r>
      <w:r w:rsidR="00A264DA">
        <w:rPr>
          <w:rFonts w:ascii="Times New Roman" w:hAnsi="Times New Roman" w:cs="Times New Roman"/>
          <w:sz w:val="24"/>
          <w:szCs w:val="24"/>
        </w:rPr>
        <w:t>performance</w:t>
      </w:r>
      <w:r w:rsidR="009C5942">
        <w:rPr>
          <w:rFonts w:ascii="Times New Roman" w:hAnsi="Times New Roman" w:cs="Times New Roman"/>
          <w:sz w:val="24"/>
          <w:szCs w:val="24"/>
        </w:rPr>
        <w:t>.</w:t>
      </w:r>
    </w:p>
    <w:bookmarkEnd w:id="72"/>
    <w:p w14:paraId="2E9FD563" w14:textId="77777777" w:rsidR="009F3BA9" w:rsidRDefault="009F3BA9" w:rsidP="00D70C56">
      <w:pPr>
        <w:spacing w:after="0" w:line="240" w:lineRule="auto"/>
        <w:rPr>
          <w:rFonts w:ascii="Times New Roman" w:hAnsi="Times New Roman" w:cs="Times New Roman"/>
          <w:sz w:val="24"/>
          <w:szCs w:val="24"/>
          <w:highlight w:val="yellow"/>
        </w:rPr>
      </w:pPr>
    </w:p>
    <w:p w14:paraId="1BEB0394" w14:textId="63C2FE84" w:rsidR="00D41855" w:rsidRDefault="00161493" w:rsidP="00D70C56">
      <w:pPr>
        <w:spacing w:after="0" w:line="240" w:lineRule="auto"/>
        <w:rPr>
          <w:rFonts w:ascii="Times New Roman" w:hAnsi="Times New Roman" w:cs="Times New Roman"/>
          <w:sz w:val="24"/>
          <w:szCs w:val="24"/>
        </w:rPr>
      </w:pPr>
      <w:r>
        <w:rPr>
          <w:rFonts w:ascii="Times New Roman" w:hAnsi="Times New Roman" w:cs="Times New Roman"/>
          <w:sz w:val="24"/>
          <w:szCs w:val="24"/>
        </w:rPr>
        <w:t>R</w:t>
      </w:r>
      <w:r w:rsidR="009F3BA9" w:rsidRPr="009F3BA9">
        <w:rPr>
          <w:rFonts w:ascii="Times New Roman" w:hAnsi="Times New Roman" w:cs="Times New Roman"/>
          <w:sz w:val="24"/>
          <w:szCs w:val="24"/>
        </w:rPr>
        <w:t>egarding outlier exclusions, we employed a trimming procedure</w:t>
      </w:r>
      <w:r w:rsidR="009F3BA9">
        <w:rPr>
          <w:rFonts w:ascii="Times New Roman" w:hAnsi="Times New Roman" w:cs="Times New Roman"/>
          <w:sz w:val="24"/>
          <w:szCs w:val="24"/>
        </w:rPr>
        <w:t xml:space="preserve"> </w:t>
      </w:r>
      <w:r w:rsidR="001E2159">
        <w:rPr>
          <w:rFonts w:ascii="Times New Roman" w:hAnsi="Times New Roman" w:cs="Times New Roman"/>
          <w:sz w:val="24"/>
          <w:szCs w:val="24"/>
        </w:rPr>
        <w:t xml:space="preserve">based on Huff et al. 2015 </w:t>
      </w:r>
      <w:r w:rsidR="00060A02">
        <w:rPr>
          <w:rFonts w:ascii="Times New Roman" w:hAnsi="Times New Roman" w:cs="Times New Roman"/>
          <w:sz w:val="24"/>
          <w:szCs w:val="24"/>
        </w:rPr>
        <w:t>in which</w:t>
      </w:r>
      <w:r w:rsidR="0097737B">
        <w:rPr>
          <w:rFonts w:ascii="Times New Roman" w:hAnsi="Times New Roman" w:cs="Times New Roman"/>
          <w:sz w:val="24"/>
          <w:szCs w:val="24"/>
        </w:rPr>
        <w:t xml:space="preserve">, for each participant, </w:t>
      </w:r>
      <w:r w:rsidR="003A6618">
        <w:rPr>
          <w:rFonts w:ascii="Times New Roman" w:hAnsi="Times New Roman" w:cs="Times New Roman"/>
          <w:sz w:val="24"/>
          <w:szCs w:val="24"/>
        </w:rPr>
        <w:t xml:space="preserve">mean </w:t>
      </w:r>
      <w:r w:rsidR="00881CAA">
        <w:rPr>
          <w:rFonts w:ascii="Times New Roman" w:hAnsi="Times New Roman" w:cs="Times New Roman"/>
          <w:sz w:val="24"/>
          <w:szCs w:val="24"/>
        </w:rPr>
        <w:t xml:space="preserve">RTs </w:t>
      </w:r>
      <w:r w:rsidR="00BF4366">
        <w:rPr>
          <w:rFonts w:ascii="Times New Roman" w:hAnsi="Times New Roman" w:cs="Times New Roman"/>
          <w:sz w:val="24"/>
          <w:szCs w:val="24"/>
        </w:rPr>
        <w:t xml:space="preserve">were computed across all trials. RT outliers were defined as any RT </w:t>
      </w:r>
      <w:r w:rsidR="008A1DD7">
        <w:rPr>
          <w:rFonts w:ascii="Times New Roman" w:hAnsi="Times New Roman" w:cs="Times New Roman"/>
          <w:sz w:val="24"/>
          <w:szCs w:val="24"/>
        </w:rPr>
        <w:t xml:space="preserve">three or more standard deviations from the mean. Additionally, we removed </w:t>
      </w:r>
      <w:r w:rsidR="0043122C">
        <w:rPr>
          <w:rFonts w:ascii="Times New Roman" w:hAnsi="Times New Roman" w:cs="Times New Roman"/>
          <w:sz w:val="24"/>
          <w:szCs w:val="24"/>
        </w:rPr>
        <w:t xml:space="preserve">RTs &lt; 200 </w:t>
      </w:r>
      <w:proofErr w:type="spellStart"/>
      <w:r w:rsidR="0043122C">
        <w:rPr>
          <w:rFonts w:ascii="Times New Roman" w:hAnsi="Times New Roman" w:cs="Times New Roman"/>
          <w:sz w:val="24"/>
          <w:szCs w:val="24"/>
        </w:rPr>
        <w:t>ms</w:t>
      </w:r>
      <w:proofErr w:type="spellEnd"/>
      <w:r w:rsidR="0043122C">
        <w:rPr>
          <w:rFonts w:ascii="Times New Roman" w:hAnsi="Times New Roman" w:cs="Times New Roman"/>
          <w:sz w:val="24"/>
          <w:szCs w:val="24"/>
        </w:rPr>
        <w:t xml:space="preserve"> (which likely reflected anticipatory responses) and RTs &gt; 10000 </w:t>
      </w:r>
      <w:proofErr w:type="spellStart"/>
      <w:r w:rsidR="0043122C">
        <w:rPr>
          <w:rFonts w:ascii="Times New Roman" w:hAnsi="Times New Roman" w:cs="Times New Roman"/>
          <w:sz w:val="24"/>
          <w:szCs w:val="24"/>
        </w:rPr>
        <w:t>ms</w:t>
      </w:r>
      <w:proofErr w:type="spellEnd"/>
      <w:r w:rsidR="0043122C">
        <w:rPr>
          <w:rFonts w:ascii="Times New Roman" w:hAnsi="Times New Roman" w:cs="Times New Roman"/>
          <w:sz w:val="24"/>
          <w:szCs w:val="24"/>
        </w:rPr>
        <w:t xml:space="preserve"> (</w:t>
      </w:r>
      <w:r w:rsidR="00461AA2">
        <w:rPr>
          <w:rFonts w:ascii="Times New Roman" w:hAnsi="Times New Roman" w:cs="Times New Roman"/>
          <w:sz w:val="24"/>
          <w:szCs w:val="24"/>
        </w:rPr>
        <w:t xml:space="preserve">which likely reflected participants being off task). </w:t>
      </w:r>
      <w:r w:rsidR="007C0848">
        <w:rPr>
          <w:rFonts w:ascii="Times New Roman" w:hAnsi="Times New Roman" w:cs="Times New Roman"/>
          <w:sz w:val="24"/>
          <w:szCs w:val="24"/>
        </w:rPr>
        <w:t xml:space="preserve">Given this trimming procedure, it is likely that </w:t>
      </w:r>
      <w:r w:rsidR="00240FC8">
        <w:rPr>
          <w:rFonts w:ascii="Times New Roman" w:hAnsi="Times New Roman" w:cs="Times New Roman"/>
          <w:sz w:val="24"/>
          <w:szCs w:val="24"/>
        </w:rPr>
        <w:t>any differ</w:t>
      </w:r>
      <w:r w:rsidR="00BA647F">
        <w:rPr>
          <w:rFonts w:ascii="Times New Roman" w:hAnsi="Times New Roman" w:cs="Times New Roman"/>
          <w:sz w:val="24"/>
          <w:szCs w:val="24"/>
        </w:rPr>
        <w:t xml:space="preserve">ences in performance </w:t>
      </w:r>
      <w:r w:rsidR="003C7BAE">
        <w:rPr>
          <w:rFonts w:ascii="Times New Roman" w:hAnsi="Times New Roman" w:cs="Times New Roman"/>
          <w:sz w:val="24"/>
          <w:szCs w:val="24"/>
        </w:rPr>
        <w:t xml:space="preserve">due to participants not anticipating random vs. predictive switching </w:t>
      </w:r>
      <w:r w:rsidR="00B63BB4">
        <w:rPr>
          <w:rFonts w:ascii="Times New Roman" w:hAnsi="Times New Roman" w:cs="Times New Roman"/>
          <w:sz w:val="24"/>
          <w:szCs w:val="24"/>
        </w:rPr>
        <w:t>would be negligible</w:t>
      </w:r>
      <w:r w:rsidR="00467F0E">
        <w:rPr>
          <w:rFonts w:ascii="Times New Roman" w:hAnsi="Times New Roman" w:cs="Times New Roman"/>
          <w:sz w:val="24"/>
          <w:szCs w:val="24"/>
        </w:rPr>
        <w:t>.</w:t>
      </w:r>
    </w:p>
    <w:p w14:paraId="51622BF9" w14:textId="77777777" w:rsidR="00D41855" w:rsidRDefault="00D41855" w:rsidP="00D70C56">
      <w:pPr>
        <w:spacing w:after="0" w:line="240" w:lineRule="auto"/>
        <w:rPr>
          <w:rFonts w:ascii="Times New Roman" w:hAnsi="Times New Roman" w:cs="Times New Roman"/>
          <w:sz w:val="24"/>
          <w:szCs w:val="24"/>
        </w:rPr>
      </w:pPr>
    </w:p>
    <w:p w14:paraId="4E2E2878" w14:textId="62C02D52" w:rsidR="006934B1" w:rsidRDefault="006D37E1" w:rsidP="00D70C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updated the methods section </w:t>
      </w:r>
      <w:r w:rsidR="006B0297">
        <w:rPr>
          <w:rFonts w:ascii="Times New Roman" w:hAnsi="Times New Roman" w:cs="Times New Roman"/>
          <w:sz w:val="24"/>
          <w:szCs w:val="24"/>
        </w:rPr>
        <w:t xml:space="preserve">to clarify trial pacing (pg. </w:t>
      </w:r>
      <w:del w:id="84" w:author="Maxwell, Nicholas" w:date="2022-10-18T09:34:00Z">
        <w:r w:rsidR="006B0297" w:rsidRPr="00754502" w:rsidDel="00754502">
          <w:rPr>
            <w:rFonts w:ascii="Times New Roman" w:hAnsi="Times New Roman" w:cs="Times New Roman"/>
            <w:sz w:val="24"/>
            <w:szCs w:val="24"/>
            <w:rPrChange w:id="85" w:author="Maxwell, Nicholas" w:date="2022-10-18T09:34:00Z">
              <w:rPr>
                <w:rFonts w:ascii="Times New Roman" w:hAnsi="Times New Roman" w:cs="Times New Roman"/>
                <w:sz w:val="24"/>
                <w:szCs w:val="24"/>
                <w:highlight w:val="yellow"/>
              </w:rPr>
            </w:rPrChange>
          </w:rPr>
          <w:delText>xx</w:delText>
        </w:r>
      </w:del>
      <w:ins w:id="86" w:author="Maxwell, Nicholas" w:date="2022-10-18T09:34:00Z">
        <w:r w:rsidR="00754502" w:rsidRPr="00754502">
          <w:rPr>
            <w:rFonts w:ascii="Times New Roman" w:hAnsi="Times New Roman" w:cs="Times New Roman"/>
            <w:sz w:val="24"/>
            <w:szCs w:val="24"/>
            <w:rPrChange w:id="87" w:author="Maxwell, Nicholas" w:date="2022-10-18T09:34:00Z">
              <w:rPr>
                <w:rFonts w:ascii="Times New Roman" w:hAnsi="Times New Roman" w:cs="Times New Roman"/>
                <w:sz w:val="24"/>
                <w:szCs w:val="24"/>
                <w:highlight w:val="yellow"/>
              </w:rPr>
            </w:rPrChange>
          </w:rPr>
          <w:t>15</w:t>
        </w:r>
      </w:ins>
      <w:r w:rsidR="006B0297">
        <w:rPr>
          <w:rFonts w:ascii="Times New Roman" w:hAnsi="Times New Roman" w:cs="Times New Roman"/>
          <w:sz w:val="24"/>
          <w:szCs w:val="24"/>
        </w:rPr>
        <w:t>) and</w:t>
      </w:r>
      <w:del w:id="88" w:author="Maxwell, Nicholas" w:date="2022-10-18T09:34:00Z">
        <w:r w:rsidR="006B0297" w:rsidDel="00754502">
          <w:rPr>
            <w:rFonts w:ascii="Times New Roman" w:hAnsi="Times New Roman" w:cs="Times New Roman"/>
            <w:sz w:val="24"/>
            <w:szCs w:val="24"/>
          </w:rPr>
          <w:delText xml:space="preserve"> to</w:delText>
        </w:r>
      </w:del>
      <w:r w:rsidR="006B0297">
        <w:rPr>
          <w:rFonts w:ascii="Times New Roman" w:hAnsi="Times New Roman" w:cs="Times New Roman"/>
          <w:sz w:val="24"/>
          <w:szCs w:val="24"/>
        </w:rPr>
        <w:t xml:space="preserve"> provide greater detail </w:t>
      </w:r>
      <w:ins w:id="89" w:author="Maxwell, Nicholas" w:date="2022-10-18T09:34:00Z">
        <w:r w:rsidR="00754502">
          <w:rPr>
            <w:rFonts w:ascii="Times New Roman" w:hAnsi="Times New Roman" w:cs="Times New Roman"/>
            <w:sz w:val="24"/>
            <w:szCs w:val="24"/>
          </w:rPr>
          <w:t xml:space="preserve">in the results section </w:t>
        </w:r>
      </w:ins>
      <w:r w:rsidR="006B0297">
        <w:rPr>
          <w:rFonts w:ascii="Times New Roman" w:hAnsi="Times New Roman" w:cs="Times New Roman"/>
          <w:sz w:val="24"/>
          <w:szCs w:val="24"/>
        </w:rPr>
        <w:t xml:space="preserve">regarding the RT trimming procedure (pg. </w:t>
      </w:r>
      <w:del w:id="90" w:author="Maxwell, Nicholas" w:date="2022-10-18T09:34:00Z">
        <w:r w:rsidR="006B0297" w:rsidRPr="00754502" w:rsidDel="00754502">
          <w:rPr>
            <w:rFonts w:ascii="Times New Roman" w:hAnsi="Times New Roman" w:cs="Times New Roman"/>
            <w:sz w:val="24"/>
            <w:szCs w:val="24"/>
            <w:rPrChange w:id="91" w:author="Maxwell, Nicholas" w:date="2022-10-18T09:34:00Z">
              <w:rPr>
                <w:rFonts w:ascii="Times New Roman" w:hAnsi="Times New Roman" w:cs="Times New Roman"/>
                <w:sz w:val="24"/>
                <w:szCs w:val="24"/>
                <w:highlight w:val="yellow"/>
              </w:rPr>
            </w:rPrChange>
          </w:rPr>
          <w:delText>xx</w:delText>
        </w:r>
      </w:del>
      <w:ins w:id="92" w:author="Maxwell, Nicholas" w:date="2022-10-18T09:34:00Z">
        <w:r w:rsidR="00754502" w:rsidRPr="00754502">
          <w:rPr>
            <w:rFonts w:ascii="Times New Roman" w:hAnsi="Times New Roman" w:cs="Times New Roman"/>
            <w:sz w:val="24"/>
            <w:szCs w:val="24"/>
            <w:rPrChange w:id="93" w:author="Maxwell, Nicholas" w:date="2022-10-18T09:34:00Z">
              <w:rPr>
                <w:rFonts w:ascii="Times New Roman" w:hAnsi="Times New Roman" w:cs="Times New Roman"/>
                <w:sz w:val="24"/>
                <w:szCs w:val="24"/>
                <w:highlight w:val="yellow"/>
              </w:rPr>
            </w:rPrChange>
          </w:rPr>
          <w:t>17</w:t>
        </w:r>
      </w:ins>
      <w:r w:rsidR="006B0297">
        <w:rPr>
          <w:rFonts w:ascii="Times New Roman" w:hAnsi="Times New Roman" w:cs="Times New Roman"/>
          <w:sz w:val="24"/>
          <w:szCs w:val="24"/>
        </w:rPr>
        <w:t>).</w:t>
      </w:r>
    </w:p>
    <w:p w14:paraId="4E6A06C5" w14:textId="77777777" w:rsidR="004D35D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AE2D56" w:rsidRPr="00AE2D56">
        <w:rPr>
          <w:rFonts w:ascii="Times New Roman" w:hAnsi="Times New Roman" w:cs="Times New Roman"/>
          <w:b/>
          <w:bCs/>
          <w:sz w:val="24"/>
          <w:szCs w:val="24"/>
        </w:rPr>
        <w:t xml:space="preserve">Comment </w:t>
      </w:r>
      <w:r w:rsidRPr="00AE2D56">
        <w:rPr>
          <w:rFonts w:ascii="Times New Roman" w:hAnsi="Times New Roman" w:cs="Times New Roman"/>
          <w:b/>
          <w:bCs/>
          <w:sz w:val="24"/>
          <w:szCs w:val="24"/>
        </w:rPr>
        <w:t>6</w:t>
      </w:r>
      <w:r w:rsidR="00AE2D56" w:rsidRPr="00AE2D56">
        <w:rPr>
          <w:rFonts w:ascii="Times New Roman" w:hAnsi="Times New Roman" w:cs="Times New Roman"/>
          <w:b/>
          <w:bCs/>
          <w:sz w:val="24"/>
          <w:szCs w:val="24"/>
        </w:rPr>
        <w:t>:</w:t>
      </w:r>
      <w:r w:rsidRPr="001B575E">
        <w:rPr>
          <w:rFonts w:ascii="Times New Roman" w:hAnsi="Times New Roman" w:cs="Times New Roman"/>
          <w:sz w:val="24"/>
          <w:szCs w:val="24"/>
        </w:rPr>
        <w:t xml:space="preserve"> The authors present a rather generic sample size justification. They should at least provide information on the corresponding alpha level, power, and on which effect(s) their estimation refers to (Omnibus test of the univariate ANOVA vs. specific comparisons etc.).</w:t>
      </w:r>
    </w:p>
    <w:p w14:paraId="139E3399" w14:textId="77777777" w:rsidR="004D35D5" w:rsidRDefault="004D35D5" w:rsidP="00D70C56">
      <w:pPr>
        <w:spacing w:after="0" w:line="240" w:lineRule="auto"/>
        <w:rPr>
          <w:rFonts w:ascii="Times New Roman" w:hAnsi="Times New Roman" w:cs="Times New Roman"/>
          <w:sz w:val="24"/>
          <w:szCs w:val="24"/>
        </w:rPr>
      </w:pPr>
    </w:p>
    <w:p w14:paraId="5C4FC63D" w14:textId="6B18F3C1" w:rsidR="0048213E" w:rsidRDefault="004D35D5" w:rsidP="00D70C56">
      <w:pPr>
        <w:spacing w:after="0" w:line="240" w:lineRule="auto"/>
        <w:rPr>
          <w:rFonts w:ascii="Times New Roman" w:hAnsi="Times New Roman" w:cs="Times New Roman"/>
          <w:sz w:val="24"/>
          <w:szCs w:val="24"/>
        </w:rPr>
      </w:pPr>
      <w:r w:rsidRPr="004D35D5">
        <w:rPr>
          <w:rFonts w:ascii="Times New Roman" w:hAnsi="Times New Roman" w:cs="Times New Roman"/>
          <w:b/>
          <w:bCs/>
          <w:i/>
          <w:iCs/>
          <w:sz w:val="24"/>
          <w:szCs w:val="24"/>
        </w:rPr>
        <w:t>Response:</w:t>
      </w:r>
      <w:r w:rsidRPr="004D35D5">
        <w:rPr>
          <w:rFonts w:ascii="Times New Roman" w:hAnsi="Times New Roman" w:cs="Times New Roman"/>
          <w:sz w:val="24"/>
          <w:szCs w:val="24"/>
        </w:rPr>
        <w:t xml:space="preserve"> </w:t>
      </w:r>
      <w:r w:rsidR="0048213E">
        <w:rPr>
          <w:rFonts w:ascii="Times New Roman" w:hAnsi="Times New Roman" w:cs="Times New Roman"/>
          <w:sz w:val="24"/>
          <w:szCs w:val="24"/>
        </w:rPr>
        <w:t xml:space="preserve">We have updated the sample-size justification on pg. </w:t>
      </w:r>
      <w:del w:id="94" w:author="Maxwell, Nicholas" w:date="2022-10-18T09:32:00Z">
        <w:r w:rsidR="0048213E" w:rsidRPr="00754502" w:rsidDel="00754502">
          <w:rPr>
            <w:rFonts w:ascii="Times New Roman" w:hAnsi="Times New Roman" w:cs="Times New Roman"/>
            <w:sz w:val="24"/>
            <w:szCs w:val="24"/>
            <w:rPrChange w:id="95" w:author="Maxwell, Nicholas" w:date="2022-10-18T09:32:00Z">
              <w:rPr>
                <w:rFonts w:ascii="Times New Roman" w:hAnsi="Times New Roman" w:cs="Times New Roman"/>
                <w:sz w:val="24"/>
                <w:szCs w:val="24"/>
                <w:highlight w:val="yellow"/>
              </w:rPr>
            </w:rPrChange>
          </w:rPr>
          <w:delText>xx</w:delText>
        </w:r>
        <w:r w:rsidR="0048213E" w:rsidRPr="00754502" w:rsidDel="00754502">
          <w:rPr>
            <w:rFonts w:ascii="Times New Roman" w:hAnsi="Times New Roman" w:cs="Times New Roman"/>
            <w:sz w:val="24"/>
            <w:szCs w:val="24"/>
            <w:rPrChange w:id="96" w:author="Maxwell, Nicholas" w:date="2022-10-18T09:32:00Z">
              <w:rPr>
                <w:rFonts w:ascii="Times New Roman" w:hAnsi="Times New Roman" w:cs="Times New Roman"/>
                <w:sz w:val="24"/>
                <w:szCs w:val="24"/>
              </w:rPr>
            </w:rPrChange>
          </w:rPr>
          <w:delText xml:space="preserve"> </w:delText>
        </w:r>
      </w:del>
      <w:ins w:id="97" w:author="Maxwell, Nicholas" w:date="2022-10-18T09:32:00Z">
        <w:r w:rsidR="00754502" w:rsidRPr="00754502">
          <w:rPr>
            <w:rFonts w:ascii="Times New Roman" w:hAnsi="Times New Roman" w:cs="Times New Roman"/>
            <w:sz w:val="24"/>
            <w:szCs w:val="24"/>
            <w:rPrChange w:id="98" w:author="Maxwell, Nicholas" w:date="2022-10-18T09:32:00Z">
              <w:rPr>
                <w:rFonts w:ascii="Times New Roman" w:hAnsi="Times New Roman" w:cs="Times New Roman"/>
                <w:sz w:val="24"/>
                <w:szCs w:val="24"/>
                <w:highlight w:val="yellow"/>
              </w:rPr>
            </w:rPrChange>
          </w:rPr>
          <w:t>13</w:t>
        </w:r>
        <w:r w:rsidR="00754502">
          <w:rPr>
            <w:rFonts w:ascii="Times New Roman" w:hAnsi="Times New Roman" w:cs="Times New Roman"/>
            <w:sz w:val="24"/>
            <w:szCs w:val="24"/>
          </w:rPr>
          <w:t xml:space="preserve"> </w:t>
        </w:r>
      </w:ins>
      <w:r w:rsidR="0048213E">
        <w:rPr>
          <w:rFonts w:ascii="Times New Roman" w:hAnsi="Times New Roman" w:cs="Times New Roman"/>
          <w:sz w:val="24"/>
          <w:szCs w:val="24"/>
        </w:rPr>
        <w:t>accordingly.</w:t>
      </w:r>
    </w:p>
    <w:p w14:paraId="119A91AB" w14:textId="73AD5982" w:rsidR="009B3E1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9B3E15" w:rsidRPr="009B3E15">
        <w:rPr>
          <w:rFonts w:ascii="Times New Roman" w:hAnsi="Times New Roman" w:cs="Times New Roman"/>
          <w:b/>
          <w:bCs/>
          <w:sz w:val="24"/>
          <w:szCs w:val="24"/>
        </w:rPr>
        <w:t xml:space="preserve">Comment </w:t>
      </w:r>
      <w:r w:rsidRPr="009B3E15">
        <w:rPr>
          <w:rFonts w:ascii="Times New Roman" w:hAnsi="Times New Roman" w:cs="Times New Roman"/>
          <w:b/>
          <w:bCs/>
          <w:sz w:val="24"/>
          <w:szCs w:val="24"/>
        </w:rPr>
        <w:t>7</w:t>
      </w:r>
      <w:r w:rsidR="009B3E15" w:rsidRPr="009B3E15">
        <w:rPr>
          <w:rFonts w:ascii="Times New Roman" w:hAnsi="Times New Roman" w:cs="Times New Roman"/>
          <w:b/>
          <w:bCs/>
          <w:sz w:val="24"/>
          <w:szCs w:val="24"/>
        </w:rPr>
        <w:t>:</w:t>
      </w:r>
      <w:r w:rsidRPr="001B575E">
        <w:rPr>
          <w:rFonts w:ascii="Times New Roman" w:hAnsi="Times New Roman" w:cs="Times New Roman"/>
          <w:sz w:val="24"/>
          <w:szCs w:val="24"/>
        </w:rPr>
        <w:t xml:space="preserve"> The authors need to include information on their decision criterion regarding Bayes factors. According to the Bayesian criteria and analyses I am familiar with, they Bayes factors </w:t>
      </w:r>
      <w:r w:rsidRPr="001B575E">
        <w:rPr>
          <w:rFonts w:ascii="Times New Roman" w:hAnsi="Times New Roman" w:cs="Times New Roman"/>
          <w:sz w:val="24"/>
          <w:szCs w:val="24"/>
        </w:rPr>
        <w:lastRenderedPageBreak/>
        <w:t>constitute inconclusive evidence if I am not mistaken. Here, a clarification of the meaning of certain value ranges is essential and should be added.</w:t>
      </w:r>
    </w:p>
    <w:p w14:paraId="46748322" w14:textId="77777777" w:rsidR="009B3E15" w:rsidRDefault="009B3E15" w:rsidP="00D70C56">
      <w:pPr>
        <w:spacing w:after="0" w:line="240" w:lineRule="auto"/>
        <w:rPr>
          <w:rFonts w:ascii="Times New Roman" w:hAnsi="Times New Roman" w:cs="Times New Roman"/>
          <w:sz w:val="24"/>
          <w:szCs w:val="24"/>
        </w:rPr>
      </w:pPr>
    </w:p>
    <w:p w14:paraId="26E28944" w14:textId="01CC1826" w:rsidR="00DF722A" w:rsidRDefault="009B3E15" w:rsidP="00D70C56">
      <w:pPr>
        <w:spacing w:after="0" w:line="240" w:lineRule="auto"/>
        <w:rPr>
          <w:rFonts w:ascii="Times New Roman" w:hAnsi="Times New Roman" w:cs="Times New Roman"/>
          <w:sz w:val="24"/>
          <w:szCs w:val="24"/>
        </w:rPr>
      </w:pPr>
      <w:r w:rsidRPr="009B3E15">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DF722A">
        <w:rPr>
          <w:rFonts w:ascii="Times New Roman" w:hAnsi="Times New Roman" w:cs="Times New Roman"/>
          <w:sz w:val="24"/>
          <w:szCs w:val="24"/>
        </w:rPr>
        <w:t xml:space="preserve">We have updated our results section (pg. </w:t>
      </w:r>
      <w:del w:id="99" w:author="Maxwell, Nicholas" w:date="2022-10-18T09:32:00Z">
        <w:r w:rsidR="00DF722A" w:rsidRPr="00754502" w:rsidDel="00754502">
          <w:rPr>
            <w:rFonts w:ascii="Times New Roman" w:hAnsi="Times New Roman" w:cs="Times New Roman"/>
            <w:sz w:val="24"/>
            <w:szCs w:val="24"/>
            <w:rPrChange w:id="100" w:author="Maxwell, Nicholas" w:date="2022-10-18T09:32:00Z">
              <w:rPr>
                <w:rFonts w:ascii="Times New Roman" w:hAnsi="Times New Roman" w:cs="Times New Roman"/>
                <w:sz w:val="24"/>
                <w:szCs w:val="24"/>
                <w:highlight w:val="yellow"/>
              </w:rPr>
            </w:rPrChange>
          </w:rPr>
          <w:delText>xx</w:delText>
        </w:r>
      </w:del>
      <w:ins w:id="101" w:author="Maxwell, Nicholas" w:date="2022-10-18T09:32:00Z">
        <w:r w:rsidR="00754502" w:rsidRPr="00754502">
          <w:rPr>
            <w:rFonts w:ascii="Times New Roman" w:hAnsi="Times New Roman" w:cs="Times New Roman"/>
            <w:sz w:val="24"/>
            <w:szCs w:val="24"/>
            <w:rPrChange w:id="102" w:author="Maxwell, Nicholas" w:date="2022-10-18T09:32:00Z">
              <w:rPr>
                <w:rFonts w:ascii="Times New Roman" w:hAnsi="Times New Roman" w:cs="Times New Roman"/>
                <w:sz w:val="24"/>
                <w:szCs w:val="24"/>
                <w:highlight w:val="yellow"/>
              </w:rPr>
            </w:rPrChange>
          </w:rPr>
          <w:t>16</w:t>
        </w:r>
      </w:ins>
      <w:r w:rsidR="00DF722A" w:rsidRPr="00754502">
        <w:rPr>
          <w:rFonts w:ascii="Times New Roman" w:hAnsi="Times New Roman" w:cs="Times New Roman"/>
          <w:sz w:val="24"/>
          <w:szCs w:val="24"/>
          <w:rPrChange w:id="103" w:author="Maxwell, Nicholas" w:date="2022-10-18T09:32:00Z">
            <w:rPr>
              <w:rFonts w:ascii="Times New Roman" w:hAnsi="Times New Roman" w:cs="Times New Roman"/>
              <w:sz w:val="24"/>
              <w:szCs w:val="24"/>
            </w:rPr>
          </w:rPrChange>
        </w:rPr>
        <w:t>) to</w:t>
      </w:r>
      <w:r w:rsidR="00DF722A">
        <w:rPr>
          <w:rFonts w:ascii="Times New Roman" w:hAnsi="Times New Roman" w:cs="Times New Roman"/>
          <w:sz w:val="24"/>
          <w:szCs w:val="24"/>
        </w:rPr>
        <w:t xml:space="preserve"> </w:t>
      </w:r>
      <w:r w:rsidR="000C41C1">
        <w:rPr>
          <w:rFonts w:ascii="Times New Roman" w:hAnsi="Times New Roman" w:cs="Times New Roman"/>
          <w:sz w:val="24"/>
          <w:szCs w:val="24"/>
        </w:rPr>
        <w:t>provide</w:t>
      </w:r>
      <w:r w:rsidR="00DF722A">
        <w:rPr>
          <w:rFonts w:ascii="Times New Roman" w:hAnsi="Times New Roman" w:cs="Times New Roman"/>
          <w:sz w:val="24"/>
          <w:szCs w:val="24"/>
        </w:rPr>
        <w:t xml:space="preserve"> additional information on</w:t>
      </w:r>
      <w:r w:rsidR="0099432E">
        <w:rPr>
          <w:rFonts w:ascii="Times New Roman" w:hAnsi="Times New Roman" w:cs="Times New Roman"/>
          <w:sz w:val="24"/>
          <w:szCs w:val="24"/>
        </w:rPr>
        <w:t xml:space="preserve"> what</w:t>
      </w:r>
      <w:r w:rsidR="00DF722A">
        <w:rPr>
          <w:rFonts w:ascii="Times New Roman" w:hAnsi="Times New Roman" w:cs="Times New Roman"/>
          <w:sz w:val="24"/>
          <w:szCs w:val="24"/>
        </w:rPr>
        <w:t xml:space="preserve"> </w:t>
      </w:r>
      <w:proofErr w:type="spellStart"/>
      <w:r w:rsidR="00DF722A" w:rsidRPr="004761F8">
        <w:rPr>
          <w:rFonts w:ascii="Times New Roman" w:hAnsi="Times New Roman" w:cs="Times New Roman"/>
          <w:i/>
          <w:iCs/>
          <w:sz w:val="24"/>
          <w:szCs w:val="24"/>
        </w:rPr>
        <w:t>p</w:t>
      </w:r>
      <w:r w:rsidR="00DF722A" w:rsidRPr="004761F8">
        <w:rPr>
          <w:rFonts w:ascii="Times New Roman" w:hAnsi="Times New Roman" w:cs="Times New Roman"/>
          <w:caps/>
          <w:sz w:val="24"/>
          <w:szCs w:val="24"/>
          <w:vertAlign w:val="subscript"/>
        </w:rPr>
        <w:t>bic</w:t>
      </w:r>
      <w:proofErr w:type="spellEnd"/>
      <w:r w:rsidR="00DF722A" w:rsidRPr="004761F8">
        <w:rPr>
          <w:rFonts w:ascii="Times New Roman" w:hAnsi="Times New Roman" w:cs="Times New Roman"/>
          <w:caps/>
          <w:sz w:val="24"/>
          <w:szCs w:val="24"/>
          <w:vertAlign w:val="subscript"/>
        </w:rPr>
        <w:t xml:space="preserve"> </w:t>
      </w:r>
      <w:r w:rsidR="0099432E">
        <w:rPr>
          <w:rFonts w:ascii="Times New Roman" w:hAnsi="Times New Roman" w:cs="Times New Roman"/>
          <w:sz w:val="24"/>
          <w:szCs w:val="24"/>
        </w:rPr>
        <w:t xml:space="preserve">represents </w:t>
      </w:r>
      <w:r w:rsidR="004761F8">
        <w:rPr>
          <w:rFonts w:ascii="Times New Roman" w:hAnsi="Times New Roman" w:cs="Times New Roman"/>
          <w:sz w:val="24"/>
          <w:szCs w:val="24"/>
        </w:rPr>
        <w:t>(</w:t>
      </w:r>
      <w:r w:rsidR="00DF722A">
        <w:rPr>
          <w:rFonts w:ascii="Times New Roman" w:hAnsi="Times New Roman" w:cs="Times New Roman"/>
          <w:sz w:val="24"/>
          <w:szCs w:val="24"/>
        </w:rPr>
        <w:t xml:space="preserve">e.g., </w:t>
      </w:r>
      <w:r w:rsidR="00062243">
        <w:rPr>
          <w:rFonts w:ascii="Times New Roman" w:hAnsi="Times New Roman" w:cs="Times New Roman"/>
          <w:sz w:val="24"/>
          <w:szCs w:val="24"/>
        </w:rPr>
        <w:t xml:space="preserve">a probability </w:t>
      </w:r>
      <w:proofErr w:type="gramStart"/>
      <w:r w:rsidR="00062243">
        <w:rPr>
          <w:rFonts w:ascii="Times New Roman" w:hAnsi="Times New Roman" w:cs="Times New Roman"/>
          <w:sz w:val="24"/>
          <w:szCs w:val="24"/>
        </w:rPr>
        <w:t>estimate</w:t>
      </w:r>
      <w:proofErr w:type="gramEnd"/>
      <w:r w:rsidR="00062243">
        <w:rPr>
          <w:rFonts w:ascii="Times New Roman" w:hAnsi="Times New Roman" w:cs="Times New Roman"/>
          <w:sz w:val="24"/>
          <w:szCs w:val="24"/>
        </w:rPr>
        <w:t xml:space="preserve"> </w:t>
      </w:r>
      <w:r w:rsidR="001D52D4">
        <w:rPr>
          <w:rFonts w:ascii="Times New Roman" w:hAnsi="Times New Roman" w:cs="Times New Roman"/>
          <w:sz w:val="24"/>
          <w:szCs w:val="24"/>
        </w:rPr>
        <w:t>which</w:t>
      </w:r>
      <w:r w:rsidR="00062243">
        <w:rPr>
          <w:rFonts w:ascii="Times New Roman" w:hAnsi="Times New Roman" w:cs="Times New Roman"/>
          <w:sz w:val="24"/>
          <w:szCs w:val="24"/>
        </w:rPr>
        <w:t xml:space="preserve"> asymptotes at 1</w:t>
      </w:r>
      <w:r w:rsidR="001D52D4">
        <w:rPr>
          <w:rFonts w:ascii="Times New Roman" w:hAnsi="Times New Roman" w:cs="Times New Roman"/>
          <w:sz w:val="24"/>
          <w:szCs w:val="24"/>
        </w:rPr>
        <w:t>.0</w:t>
      </w:r>
      <w:r w:rsidR="00062243">
        <w:rPr>
          <w:rFonts w:ascii="Times New Roman" w:hAnsi="Times New Roman" w:cs="Times New Roman"/>
          <w:sz w:val="24"/>
          <w:szCs w:val="24"/>
        </w:rPr>
        <w:t xml:space="preserve"> </w:t>
      </w:r>
      <w:r w:rsidR="001D52D4">
        <w:rPr>
          <w:rFonts w:ascii="Times New Roman" w:hAnsi="Times New Roman" w:cs="Times New Roman"/>
          <w:sz w:val="24"/>
          <w:szCs w:val="24"/>
        </w:rPr>
        <w:t>and</w:t>
      </w:r>
      <w:r w:rsidR="00062243">
        <w:rPr>
          <w:rFonts w:ascii="Times New Roman" w:hAnsi="Times New Roman" w:cs="Times New Roman"/>
          <w:sz w:val="24"/>
          <w:szCs w:val="24"/>
        </w:rPr>
        <w:t xml:space="preserve"> corresponds to the</w:t>
      </w:r>
      <w:r w:rsidR="00DF722A">
        <w:rPr>
          <w:rFonts w:ascii="Times New Roman" w:hAnsi="Times New Roman" w:cs="Times New Roman"/>
          <w:sz w:val="24"/>
          <w:szCs w:val="24"/>
        </w:rPr>
        <w:t xml:space="preserve"> likelihood of retaining the null </w:t>
      </w:r>
      <w:r w:rsidR="00062243">
        <w:rPr>
          <w:rFonts w:ascii="Times New Roman" w:hAnsi="Times New Roman" w:cs="Times New Roman"/>
          <w:sz w:val="24"/>
          <w:szCs w:val="24"/>
        </w:rPr>
        <w:t xml:space="preserve">which is highly </w:t>
      </w:r>
      <w:r w:rsidR="00DF722A">
        <w:rPr>
          <w:rFonts w:ascii="Times New Roman" w:hAnsi="Times New Roman" w:cs="Times New Roman"/>
          <w:sz w:val="24"/>
          <w:szCs w:val="24"/>
        </w:rPr>
        <w:t>sensitive to sample size, etc.).</w:t>
      </w:r>
      <w:r w:rsidR="000C41C1">
        <w:rPr>
          <w:rFonts w:ascii="Times New Roman" w:hAnsi="Times New Roman" w:cs="Times New Roman"/>
          <w:sz w:val="24"/>
          <w:szCs w:val="24"/>
        </w:rPr>
        <w:t xml:space="preserve"> </w:t>
      </w:r>
      <w:r w:rsidR="00062243">
        <w:rPr>
          <w:rFonts w:ascii="Times New Roman" w:hAnsi="Times New Roman" w:cs="Times New Roman"/>
          <w:sz w:val="24"/>
          <w:szCs w:val="24"/>
        </w:rPr>
        <w:t>Interestingly, t</w:t>
      </w:r>
      <w:r w:rsidR="000C41C1">
        <w:rPr>
          <w:rFonts w:ascii="Times New Roman" w:hAnsi="Times New Roman" w:cs="Times New Roman"/>
          <w:sz w:val="24"/>
          <w:szCs w:val="24"/>
        </w:rPr>
        <w:t>he recent movement towards Bayesian analyses was</w:t>
      </w:r>
      <w:r w:rsidR="001D52D4">
        <w:rPr>
          <w:rFonts w:ascii="Times New Roman" w:hAnsi="Times New Roman" w:cs="Times New Roman"/>
          <w:sz w:val="24"/>
          <w:szCs w:val="24"/>
        </w:rPr>
        <w:t>, at least in part,</w:t>
      </w:r>
      <w:r w:rsidR="000C41C1">
        <w:rPr>
          <w:rFonts w:ascii="Times New Roman" w:hAnsi="Times New Roman" w:cs="Times New Roman"/>
          <w:sz w:val="24"/>
          <w:szCs w:val="24"/>
        </w:rPr>
        <w:t xml:space="preserve"> to avoid cutoffs that were present in standard NHST</w:t>
      </w:r>
      <w:r w:rsidR="00062243">
        <w:rPr>
          <w:rFonts w:ascii="Times New Roman" w:hAnsi="Times New Roman" w:cs="Times New Roman"/>
          <w:sz w:val="24"/>
          <w:szCs w:val="24"/>
        </w:rPr>
        <w:t xml:space="preserve"> </w:t>
      </w:r>
      <w:r w:rsidR="001D52D4">
        <w:rPr>
          <w:rFonts w:ascii="Times New Roman" w:hAnsi="Times New Roman" w:cs="Times New Roman"/>
          <w:sz w:val="24"/>
          <w:szCs w:val="24"/>
        </w:rPr>
        <w:t>approaches</w:t>
      </w:r>
      <w:r w:rsidR="000C41C1">
        <w:rPr>
          <w:rFonts w:ascii="Times New Roman" w:hAnsi="Times New Roman" w:cs="Times New Roman"/>
          <w:sz w:val="24"/>
          <w:szCs w:val="24"/>
        </w:rPr>
        <w:t xml:space="preserve">. Ironically, </w:t>
      </w:r>
      <w:r w:rsidR="00062243">
        <w:rPr>
          <w:rFonts w:ascii="Times New Roman" w:hAnsi="Times New Roman" w:cs="Times New Roman"/>
          <w:sz w:val="24"/>
          <w:szCs w:val="24"/>
        </w:rPr>
        <w:t>some researchers report Bayes factors, which compute estimates at different “strength levels” which cutoffs are the</w:t>
      </w:r>
      <w:r w:rsidR="007059DE">
        <w:rPr>
          <w:rFonts w:ascii="Times New Roman" w:hAnsi="Times New Roman" w:cs="Times New Roman"/>
          <w:sz w:val="24"/>
          <w:szCs w:val="24"/>
        </w:rPr>
        <w:t>n</w:t>
      </w:r>
      <w:r w:rsidR="00062243">
        <w:rPr>
          <w:rFonts w:ascii="Times New Roman" w:hAnsi="Times New Roman" w:cs="Times New Roman"/>
          <w:sz w:val="24"/>
          <w:szCs w:val="24"/>
        </w:rPr>
        <w:t xml:space="preserve"> applied to interpret these factors as either inconclusive, anecdotal, moderate, strong, and very strong for evidence of the alternate and null hypotheses (e.g., </w:t>
      </w:r>
      <w:proofErr w:type="spellStart"/>
      <w:r w:rsidR="00EE1F8E">
        <w:rPr>
          <w:rFonts w:ascii="Times New Roman" w:hAnsi="Times New Roman" w:cs="Times New Roman"/>
          <w:sz w:val="24"/>
          <w:szCs w:val="24"/>
        </w:rPr>
        <w:t>Kass</w:t>
      </w:r>
      <w:proofErr w:type="spellEnd"/>
      <w:r w:rsidR="00EE1F8E">
        <w:rPr>
          <w:rFonts w:ascii="Times New Roman" w:hAnsi="Times New Roman" w:cs="Times New Roman"/>
          <w:sz w:val="24"/>
          <w:szCs w:val="24"/>
        </w:rPr>
        <w:t xml:space="preserve"> &amp; </w:t>
      </w:r>
      <w:r w:rsidR="00062243">
        <w:rPr>
          <w:rFonts w:ascii="Times New Roman" w:hAnsi="Times New Roman" w:cs="Times New Roman"/>
          <w:sz w:val="24"/>
          <w:szCs w:val="24"/>
        </w:rPr>
        <w:t xml:space="preserve">Rafferty, 1995). A strength of </w:t>
      </w:r>
      <w:proofErr w:type="spellStart"/>
      <w:r w:rsidR="000C41C1" w:rsidRPr="00DF722A">
        <w:rPr>
          <w:rFonts w:ascii="Times New Roman" w:hAnsi="Times New Roman" w:cs="Times New Roman"/>
          <w:i/>
          <w:sz w:val="24"/>
          <w:szCs w:val="24"/>
        </w:rPr>
        <w:t>p</w:t>
      </w:r>
      <w:r w:rsidR="000C41C1" w:rsidRPr="00DF722A">
        <w:rPr>
          <w:rFonts w:ascii="Times New Roman" w:hAnsi="Times New Roman" w:cs="Times New Roman"/>
          <w:caps/>
          <w:sz w:val="24"/>
          <w:szCs w:val="24"/>
          <w:vertAlign w:val="subscript"/>
        </w:rPr>
        <w:t>bic</w:t>
      </w:r>
      <w:proofErr w:type="spellEnd"/>
      <w:r w:rsidR="000C41C1">
        <w:rPr>
          <w:rFonts w:ascii="Times New Roman" w:hAnsi="Times New Roman" w:cs="Times New Roman"/>
          <w:sz w:val="24"/>
          <w:szCs w:val="24"/>
        </w:rPr>
        <w:t xml:space="preserve"> </w:t>
      </w:r>
      <w:r w:rsidR="00062243">
        <w:rPr>
          <w:rFonts w:ascii="Times New Roman" w:hAnsi="Times New Roman" w:cs="Times New Roman"/>
          <w:sz w:val="24"/>
          <w:szCs w:val="24"/>
        </w:rPr>
        <w:t xml:space="preserve">is that </w:t>
      </w:r>
      <w:r w:rsidR="000C41C1">
        <w:rPr>
          <w:rFonts w:ascii="Times New Roman" w:hAnsi="Times New Roman" w:cs="Times New Roman"/>
          <w:sz w:val="24"/>
          <w:szCs w:val="24"/>
        </w:rPr>
        <w:t xml:space="preserve">does not use arbitrary cutoff </w:t>
      </w:r>
      <w:r w:rsidR="00062243">
        <w:rPr>
          <w:rFonts w:ascii="Times New Roman" w:hAnsi="Times New Roman" w:cs="Times New Roman"/>
          <w:sz w:val="24"/>
          <w:szCs w:val="24"/>
        </w:rPr>
        <w:t>scores</w:t>
      </w:r>
      <w:r w:rsidR="000C41C1">
        <w:rPr>
          <w:rFonts w:ascii="Times New Roman" w:hAnsi="Times New Roman" w:cs="Times New Roman"/>
          <w:sz w:val="24"/>
          <w:szCs w:val="24"/>
        </w:rPr>
        <w:t xml:space="preserve"> </w:t>
      </w:r>
      <w:r w:rsidR="001D52D4">
        <w:rPr>
          <w:rFonts w:ascii="Times New Roman" w:hAnsi="Times New Roman" w:cs="Times New Roman"/>
          <w:sz w:val="24"/>
          <w:szCs w:val="24"/>
        </w:rPr>
        <w:t>and merely</w:t>
      </w:r>
      <w:r w:rsidR="00062243">
        <w:rPr>
          <w:rFonts w:ascii="Times New Roman" w:hAnsi="Times New Roman" w:cs="Times New Roman"/>
          <w:sz w:val="24"/>
          <w:szCs w:val="24"/>
        </w:rPr>
        <w:t xml:space="preserve"> provides a probability estimate regarding the reliability of the null effect reported.</w:t>
      </w:r>
    </w:p>
    <w:p w14:paraId="4F37CBE3" w14:textId="07AEDFC4" w:rsidR="007275E5" w:rsidRDefault="004668DE" w:rsidP="00D70C56">
      <w:pPr>
        <w:spacing w:after="0" w:line="240" w:lineRule="auto"/>
        <w:rPr>
          <w:rFonts w:ascii="Times New Roman" w:hAnsi="Times New Roman" w:cs="Times New Roman"/>
          <w:bCs/>
          <w:iCs/>
          <w:sz w:val="24"/>
          <w:szCs w:val="24"/>
        </w:rPr>
      </w:pPr>
      <w:r w:rsidRPr="001B575E">
        <w:rPr>
          <w:rFonts w:ascii="Times New Roman" w:hAnsi="Times New Roman" w:cs="Times New Roman"/>
          <w:sz w:val="24"/>
          <w:szCs w:val="24"/>
        </w:rPr>
        <w:br/>
      </w:r>
      <w:r w:rsidR="00C54C37" w:rsidRPr="00C54C37">
        <w:rPr>
          <w:rFonts w:ascii="Times New Roman" w:hAnsi="Times New Roman" w:cs="Times New Roman"/>
          <w:b/>
          <w:bCs/>
          <w:sz w:val="24"/>
          <w:szCs w:val="24"/>
        </w:rPr>
        <w:t xml:space="preserve">Comment </w:t>
      </w:r>
      <w:r w:rsidRPr="00C54C37">
        <w:rPr>
          <w:rFonts w:ascii="Times New Roman" w:hAnsi="Times New Roman" w:cs="Times New Roman"/>
          <w:b/>
          <w:bCs/>
          <w:sz w:val="24"/>
          <w:szCs w:val="24"/>
        </w:rPr>
        <w:t>8</w:t>
      </w:r>
      <w:r w:rsidR="00C54C37" w:rsidRPr="00C54C37">
        <w:rPr>
          <w:rFonts w:ascii="Times New Roman" w:hAnsi="Times New Roman" w:cs="Times New Roman"/>
          <w:b/>
          <w:bCs/>
          <w:sz w:val="24"/>
          <w:szCs w:val="24"/>
        </w:rPr>
        <w:t>:</w:t>
      </w:r>
      <w:r w:rsidRPr="001B575E">
        <w:rPr>
          <w:rFonts w:ascii="Times New Roman" w:hAnsi="Times New Roman" w:cs="Times New Roman"/>
          <w:sz w:val="24"/>
          <w:szCs w:val="24"/>
        </w:rPr>
        <w:t xml:space="preserve"> The authors conducted multiple analyses on the same RT data. It was not mentioned whether they correspondingly adjusted the alpha level. This information needs to be added. In addition, it was not clear to me why they authors did not only conduct the analysis including </w:t>
      </w:r>
      <w:proofErr w:type="spellStart"/>
      <w:r w:rsidRPr="001B575E">
        <w:rPr>
          <w:rFonts w:ascii="Times New Roman" w:hAnsi="Times New Roman" w:cs="Times New Roman"/>
          <w:sz w:val="24"/>
          <w:szCs w:val="24"/>
        </w:rPr>
        <w:t>vincentiles</w:t>
      </w:r>
      <w:proofErr w:type="spellEnd"/>
      <w:r w:rsidRPr="001B575E">
        <w:rPr>
          <w:rFonts w:ascii="Times New Roman" w:hAnsi="Times New Roman" w:cs="Times New Roman"/>
          <w:sz w:val="24"/>
          <w:szCs w:val="24"/>
        </w:rPr>
        <w:t xml:space="preserve"> rather than both the simpler ANOVA and this analysis. </w:t>
      </w:r>
      <w:r w:rsidRPr="001B575E">
        <w:rPr>
          <w:rFonts w:ascii="Times New Roman" w:hAnsi="Times New Roman" w:cs="Times New Roman"/>
          <w:sz w:val="24"/>
          <w:szCs w:val="24"/>
        </w:rPr>
        <w:br/>
      </w:r>
      <w:r w:rsidRPr="001B575E">
        <w:rPr>
          <w:rFonts w:ascii="Times New Roman" w:hAnsi="Times New Roman" w:cs="Times New Roman"/>
          <w:sz w:val="24"/>
          <w:szCs w:val="24"/>
        </w:rPr>
        <w:br/>
      </w:r>
      <w:r w:rsidR="00C54C37" w:rsidRPr="00C54C37">
        <w:rPr>
          <w:rFonts w:ascii="Times New Roman" w:hAnsi="Times New Roman" w:cs="Times New Roman"/>
          <w:b/>
          <w:bCs/>
          <w:i/>
          <w:iCs/>
          <w:sz w:val="24"/>
          <w:szCs w:val="24"/>
        </w:rPr>
        <w:t xml:space="preserve">Response: </w:t>
      </w:r>
      <w:r w:rsidR="007275E5">
        <w:rPr>
          <w:rFonts w:ascii="Times New Roman" w:hAnsi="Times New Roman" w:cs="Times New Roman"/>
          <w:bCs/>
          <w:iCs/>
          <w:sz w:val="24"/>
          <w:szCs w:val="24"/>
        </w:rPr>
        <w:t xml:space="preserve">As mentioned on pg. </w:t>
      </w:r>
      <w:del w:id="104" w:author="Maxwell, Nicholas" w:date="2022-10-18T09:32:00Z">
        <w:r w:rsidR="007275E5" w:rsidRPr="00754502" w:rsidDel="00754502">
          <w:rPr>
            <w:rFonts w:ascii="Times New Roman" w:hAnsi="Times New Roman" w:cs="Times New Roman"/>
            <w:bCs/>
            <w:iCs/>
            <w:sz w:val="24"/>
            <w:szCs w:val="24"/>
            <w:rPrChange w:id="105" w:author="Maxwell, Nicholas" w:date="2022-10-18T09:32:00Z">
              <w:rPr>
                <w:rFonts w:ascii="Times New Roman" w:hAnsi="Times New Roman" w:cs="Times New Roman"/>
                <w:bCs/>
                <w:iCs/>
                <w:sz w:val="24"/>
                <w:szCs w:val="24"/>
                <w:highlight w:val="yellow"/>
              </w:rPr>
            </w:rPrChange>
          </w:rPr>
          <w:delText>xx</w:delText>
        </w:r>
        <w:r w:rsidR="007275E5" w:rsidRPr="00754502" w:rsidDel="00754502">
          <w:rPr>
            <w:rFonts w:ascii="Times New Roman" w:hAnsi="Times New Roman" w:cs="Times New Roman"/>
            <w:bCs/>
            <w:iCs/>
            <w:sz w:val="24"/>
            <w:szCs w:val="24"/>
            <w:rPrChange w:id="106" w:author="Maxwell, Nicholas" w:date="2022-10-18T09:32:00Z">
              <w:rPr>
                <w:rFonts w:ascii="Times New Roman" w:hAnsi="Times New Roman" w:cs="Times New Roman"/>
                <w:bCs/>
                <w:iCs/>
                <w:sz w:val="24"/>
                <w:szCs w:val="24"/>
              </w:rPr>
            </w:rPrChange>
          </w:rPr>
          <w:delText xml:space="preserve"> </w:delText>
        </w:r>
      </w:del>
      <w:ins w:id="107" w:author="Maxwell, Nicholas" w:date="2022-10-18T09:32:00Z">
        <w:r w:rsidR="00754502" w:rsidRPr="00754502">
          <w:rPr>
            <w:rFonts w:ascii="Times New Roman" w:hAnsi="Times New Roman" w:cs="Times New Roman"/>
            <w:bCs/>
            <w:iCs/>
            <w:sz w:val="24"/>
            <w:szCs w:val="24"/>
            <w:rPrChange w:id="108" w:author="Maxwell, Nicholas" w:date="2022-10-18T09:32:00Z">
              <w:rPr>
                <w:rFonts w:ascii="Times New Roman" w:hAnsi="Times New Roman" w:cs="Times New Roman"/>
                <w:bCs/>
                <w:iCs/>
                <w:sz w:val="24"/>
                <w:szCs w:val="24"/>
                <w:highlight w:val="yellow"/>
              </w:rPr>
            </w:rPrChange>
          </w:rPr>
          <w:t>16</w:t>
        </w:r>
        <w:r w:rsidR="00754502">
          <w:rPr>
            <w:rFonts w:ascii="Times New Roman" w:hAnsi="Times New Roman" w:cs="Times New Roman"/>
            <w:bCs/>
            <w:iCs/>
            <w:sz w:val="24"/>
            <w:szCs w:val="24"/>
          </w:rPr>
          <w:t xml:space="preserve"> </w:t>
        </w:r>
      </w:ins>
      <w:r w:rsidR="007275E5">
        <w:rPr>
          <w:rFonts w:ascii="Times New Roman" w:hAnsi="Times New Roman" w:cs="Times New Roman"/>
          <w:bCs/>
          <w:iCs/>
          <w:sz w:val="24"/>
          <w:szCs w:val="24"/>
        </w:rPr>
        <w:t xml:space="preserve">of our initial submission, alpha was set at .05 for all analyses. This is consistent with previous studies which have employed distributional analyses to assess RT data (e.g., Huff et al., 2015; </w:t>
      </w:r>
      <w:proofErr w:type="spellStart"/>
      <w:r w:rsidR="007275E5">
        <w:rPr>
          <w:rFonts w:ascii="Times New Roman" w:hAnsi="Times New Roman" w:cs="Times New Roman"/>
          <w:bCs/>
          <w:iCs/>
          <w:sz w:val="24"/>
          <w:szCs w:val="24"/>
        </w:rPr>
        <w:t>Tse</w:t>
      </w:r>
      <w:proofErr w:type="spellEnd"/>
      <w:r w:rsidR="007275E5">
        <w:rPr>
          <w:rFonts w:ascii="Times New Roman" w:hAnsi="Times New Roman" w:cs="Times New Roman"/>
          <w:bCs/>
          <w:iCs/>
          <w:sz w:val="24"/>
          <w:szCs w:val="24"/>
        </w:rPr>
        <w:t xml:space="preserve"> et al., 2010, etc.).</w:t>
      </w:r>
    </w:p>
    <w:p w14:paraId="496183C4" w14:textId="77777777" w:rsidR="007275E5" w:rsidRDefault="007275E5" w:rsidP="00D70C56">
      <w:pPr>
        <w:spacing w:after="0" w:line="240" w:lineRule="auto"/>
        <w:rPr>
          <w:rFonts w:ascii="Times New Roman" w:hAnsi="Times New Roman" w:cs="Times New Roman"/>
          <w:bCs/>
          <w:iCs/>
          <w:sz w:val="24"/>
          <w:szCs w:val="24"/>
        </w:rPr>
      </w:pPr>
    </w:p>
    <w:p w14:paraId="0CF2B4CD" w14:textId="032C7FB6" w:rsidR="00C54C37" w:rsidRPr="002C20FE" w:rsidRDefault="005963A3" w:rsidP="00D70C56">
      <w:pPr>
        <w:spacing w:after="0" w:line="240" w:lineRule="auto"/>
        <w:rPr>
          <w:rFonts w:ascii="Times New Roman" w:hAnsi="Times New Roman" w:cs="Times New Roman"/>
          <w:bCs/>
          <w:iCs/>
          <w:sz w:val="24"/>
          <w:szCs w:val="24"/>
        </w:rPr>
      </w:pPr>
      <w:r w:rsidRPr="005963A3">
        <w:rPr>
          <w:rFonts w:ascii="Times New Roman" w:hAnsi="Times New Roman" w:cs="Times New Roman"/>
          <w:bCs/>
          <w:iCs/>
          <w:sz w:val="24"/>
          <w:szCs w:val="24"/>
        </w:rPr>
        <w:t xml:space="preserve">Regarding our inclusion of both distributional analyses and traditional ANOVAs, we elected to report both </w:t>
      </w:r>
      <w:r>
        <w:rPr>
          <w:rFonts w:ascii="Times New Roman" w:hAnsi="Times New Roman" w:cs="Times New Roman"/>
          <w:bCs/>
          <w:iCs/>
          <w:sz w:val="24"/>
          <w:szCs w:val="24"/>
        </w:rPr>
        <w:t xml:space="preserve">types </w:t>
      </w:r>
      <w:r w:rsidRPr="005963A3">
        <w:rPr>
          <w:rFonts w:ascii="Times New Roman" w:hAnsi="Times New Roman" w:cs="Times New Roman"/>
          <w:bCs/>
          <w:iCs/>
          <w:sz w:val="24"/>
          <w:szCs w:val="24"/>
        </w:rPr>
        <w:t>for completeness</w:t>
      </w:r>
      <w:r w:rsidR="00E71FD5">
        <w:rPr>
          <w:rFonts w:ascii="Times New Roman" w:hAnsi="Times New Roman" w:cs="Times New Roman"/>
          <w:bCs/>
          <w:iCs/>
          <w:sz w:val="24"/>
          <w:szCs w:val="24"/>
        </w:rPr>
        <w:t xml:space="preserve">, as we believe both types of analyses </w:t>
      </w:r>
      <w:r w:rsidR="002C20FE">
        <w:rPr>
          <w:rFonts w:ascii="Times New Roman" w:hAnsi="Times New Roman" w:cs="Times New Roman"/>
          <w:bCs/>
          <w:iCs/>
          <w:sz w:val="24"/>
          <w:szCs w:val="24"/>
        </w:rPr>
        <w:t>yield important information</w:t>
      </w:r>
      <w:r w:rsidR="00EF0A84">
        <w:rPr>
          <w:rFonts w:ascii="Times New Roman" w:hAnsi="Times New Roman" w:cs="Times New Roman"/>
          <w:bCs/>
          <w:iCs/>
          <w:sz w:val="24"/>
          <w:szCs w:val="24"/>
        </w:rPr>
        <w:t xml:space="preserve"> regarding </w:t>
      </w:r>
      <w:r w:rsidR="00D35BB6">
        <w:rPr>
          <w:rFonts w:ascii="Times New Roman" w:hAnsi="Times New Roman" w:cs="Times New Roman"/>
          <w:bCs/>
          <w:iCs/>
          <w:sz w:val="24"/>
          <w:szCs w:val="24"/>
        </w:rPr>
        <w:t>mean RT differences and RT switch costs.</w:t>
      </w:r>
      <w:r w:rsidR="002C20FE">
        <w:rPr>
          <w:rFonts w:ascii="Times New Roman" w:hAnsi="Times New Roman" w:cs="Times New Roman"/>
          <w:bCs/>
          <w:iCs/>
          <w:sz w:val="24"/>
          <w:szCs w:val="24"/>
        </w:rPr>
        <w:t xml:space="preserve"> </w:t>
      </w:r>
      <w:r>
        <w:rPr>
          <w:rFonts w:ascii="Times New Roman" w:hAnsi="Times New Roman" w:cs="Times New Roman"/>
          <w:bCs/>
          <w:iCs/>
          <w:sz w:val="24"/>
          <w:szCs w:val="24"/>
        </w:rPr>
        <w:t xml:space="preserve">This is consistent with other studies utilizing both traditional and </w:t>
      </w:r>
      <w:r w:rsidR="005B5201">
        <w:rPr>
          <w:rFonts w:ascii="Times New Roman" w:hAnsi="Times New Roman" w:cs="Times New Roman"/>
          <w:bCs/>
          <w:iCs/>
          <w:sz w:val="24"/>
          <w:szCs w:val="24"/>
        </w:rPr>
        <w:t>distributional analyses when analyzing RT data (</w:t>
      </w:r>
      <w:r w:rsidR="005B5201" w:rsidRPr="005B5201">
        <w:rPr>
          <w:rFonts w:ascii="Times New Roman" w:hAnsi="Times New Roman" w:cs="Times New Roman"/>
          <w:bCs/>
          <w:iCs/>
          <w:sz w:val="24"/>
          <w:szCs w:val="24"/>
        </w:rPr>
        <w:t xml:space="preserve">e.g., </w:t>
      </w:r>
      <w:proofErr w:type="spellStart"/>
      <w:r w:rsidR="00D35BB6">
        <w:rPr>
          <w:rFonts w:ascii="Times New Roman" w:hAnsi="Times New Roman" w:cs="Times New Roman"/>
          <w:bCs/>
          <w:iCs/>
          <w:sz w:val="24"/>
          <w:szCs w:val="24"/>
        </w:rPr>
        <w:t>Balota</w:t>
      </w:r>
      <w:proofErr w:type="spellEnd"/>
      <w:r w:rsidR="00D35BB6">
        <w:rPr>
          <w:rFonts w:ascii="Times New Roman" w:hAnsi="Times New Roman" w:cs="Times New Roman"/>
          <w:bCs/>
          <w:iCs/>
          <w:sz w:val="24"/>
          <w:szCs w:val="24"/>
        </w:rPr>
        <w:t xml:space="preserve"> &amp; Yap, 2011; </w:t>
      </w:r>
      <w:r w:rsidR="005B5201" w:rsidRPr="005B5201">
        <w:rPr>
          <w:rFonts w:ascii="Times New Roman" w:hAnsi="Times New Roman" w:cs="Times New Roman"/>
          <w:bCs/>
          <w:iCs/>
          <w:sz w:val="24"/>
          <w:szCs w:val="24"/>
        </w:rPr>
        <w:t xml:space="preserve">Huff et al., 2015; </w:t>
      </w:r>
      <w:proofErr w:type="spellStart"/>
      <w:r w:rsidR="00D35BB6">
        <w:rPr>
          <w:rFonts w:ascii="Times New Roman" w:hAnsi="Times New Roman" w:cs="Times New Roman"/>
          <w:bCs/>
          <w:iCs/>
          <w:sz w:val="24"/>
          <w:szCs w:val="24"/>
        </w:rPr>
        <w:t>Speiler</w:t>
      </w:r>
      <w:proofErr w:type="spellEnd"/>
      <w:r w:rsidR="00D35BB6">
        <w:rPr>
          <w:rFonts w:ascii="Times New Roman" w:hAnsi="Times New Roman" w:cs="Times New Roman"/>
          <w:bCs/>
          <w:iCs/>
          <w:sz w:val="24"/>
          <w:szCs w:val="24"/>
        </w:rPr>
        <w:t xml:space="preserve"> et al., 2000; </w:t>
      </w:r>
      <w:proofErr w:type="spellStart"/>
      <w:r w:rsidR="005B5201" w:rsidRPr="005B5201">
        <w:rPr>
          <w:rFonts w:ascii="Times New Roman" w:hAnsi="Times New Roman" w:cs="Times New Roman"/>
          <w:bCs/>
          <w:iCs/>
          <w:sz w:val="24"/>
          <w:szCs w:val="24"/>
        </w:rPr>
        <w:t>Tse</w:t>
      </w:r>
      <w:proofErr w:type="spellEnd"/>
      <w:r w:rsidR="005B5201" w:rsidRPr="005B5201">
        <w:rPr>
          <w:rFonts w:ascii="Times New Roman" w:hAnsi="Times New Roman" w:cs="Times New Roman"/>
          <w:bCs/>
          <w:iCs/>
          <w:sz w:val="24"/>
          <w:szCs w:val="24"/>
        </w:rPr>
        <w:t xml:space="preserve"> et al., 2010, etc.)</w:t>
      </w:r>
      <w:r w:rsidR="005B5201">
        <w:rPr>
          <w:rFonts w:ascii="Times New Roman" w:hAnsi="Times New Roman" w:cs="Times New Roman"/>
          <w:bCs/>
          <w:iCs/>
          <w:sz w:val="24"/>
          <w:szCs w:val="24"/>
        </w:rPr>
        <w:t>.</w:t>
      </w:r>
      <w:r w:rsidR="001D52D4">
        <w:rPr>
          <w:rFonts w:ascii="Times New Roman" w:hAnsi="Times New Roman" w:cs="Times New Roman"/>
          <w:bCs/>
          <w:iCs/>
          <w:sz w:val="24"/>
          <w:szCs w:val="24"/>
        </w:rPr>
        <w:t xml:space="preserve"> </w:t>
      </w:r>
    </w:p>
    <w:p w14:paraId="394B829B" w14:textId="4CF8DC5E" w:rsidR="004310E7" w:rsidRDefault="004310E7" w:rsidP="00D70C56">
      <w:pPr>
        <w:spacing w:after="0" w:line="240" w:lineRule="auto"/>
        <w:rPr>
          <w:rFonts w:ascii="Times New Roman" w:hAnsi="Times New Roman" w:cs="Times New Roman"/>
          <w:b/>
          <w:bCs/>
          <w:sz w:val="24"/>
          <w:szCs w:val="24"/>
        </w:rPr>
      </w:pPr>
    </w:p>
    <w:p w14:paraId="022AD240" w14:textId="76524632" w:rsidR="00687D18" w:rsidRDefault="00687D18" w:rsidP="00D70C56">
      <w:pPr>
        <w:spacing w:after="0" w:line="240" w:lineRule="auto"/>
        <w:rPr>
          <w:rFonts w:ascii="Times New Roman" w:hAnsi="Times New Roman" w:cs="Times New Roman"/>
          <w:bCs/>
          <w:sz w:val="24"/>
          <w:szCs w:val="24"/>
        </w:rPr>
      </w:pPr>
      <w:r>
        <w:rPr>
          <w:rFonts w:ascii="Times New Roman" w:hAnsi="Times New Roman" w:cs="Times New Roman"/>
          <w:bCs/>
          <w:sz w:val="24"/>
          <w:szCs w:val="24"/>
        </w:rPr>
        <w:t>We appreciate you taking the time to review our manuscript.</w:t>
      </w:r>
    </w:p>
    <w:p w14:paraId="6C54F8C0" w14:textId="77777777" w:rsidR="00EE1F8E" w:rsidRPr="00687D18" w:rsidRDefault="00EE1F8E" w:rsidP="00D70C56">
      <w:pPr>
        <w:spacing w:after="0" w:line="240" w:lineRule="auto"/>
        <w:rPr>
          <w:rFonts w:ascii="Times New Roman" w:hAnsi="Times New Roman" w:cs="Times New Roman"/>
          <w:bCs/>
          <w:sz w:val="24"/>
          <w:szCs w:val="24"/>
        </w:rPr>
      </w:pPr>
    </w:p>
    <w:p w14:paraId="090774E6" w14:textId="77777777" w:rsidR="004310E7" w:rsidRDefault="004310E7" w:rsidP="00D70C56">
      <w:pPr>
        <w:spacing w:after="0" w:line="240" w:lineRule="auto"/>
        <w:rPr>
          <w:rFonts w:ascii="Times New Roman" w:hAnsi="Times New Roman" w:cs="Times New Roman"/>
          <w:b/>
          <w:bCs/>
          <w:sz w:val="24"/>
          <w:szCs w:val="24"/>
        </w:rPr>
      </w:pPr>
    </w:p>
    <w:p w14:paraId="1BC87F63" w14:textId="20DE3E44" w:rsidR="007D7441" w:rsidRDefault="004668DE" w:rsidP="004310E7">
      <w:pPr>
        <w:spacing w:after="0" w:line="240" w:lineRule="auto"/>
        <w:jc w:val="center"/>
        <w:rPr>
          <w:rFonts w:ascii="Times New Roman" w:hAnsi="Times New Roman" w:cs="Times New Roman"/>
          <w:sz w:val="24"/>
          <w:szCs w:val="24"/>
        </w:rPr>
      </w:pPr>
      <w:r w:rsidRPr="007D7441">
        <w:rPr>
          <w:rFonts w:ascii="Times New Roman" w:hAnsi="Times New Roman" w:cs="Times New Roman"/>
          <w:b/>
          <w:bCs/>
          <w:sz w:val="24"/>
          <w:szCs w:val="24"/>
        </w:rPr>
        <w:t>Reviewer 2</w:t>
      </w:r>
    </w:p>
    <w:p w14:paraId="05AD9288" w14:textId="77777777" w:rsidR="00E6215A"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Pr="001B575E">
        <w:rPr>
          <w:rFonts w:ascii="Times New Roman" w:hAnsi="Times New Roman" w:cs="Times New Roman"/>
          <w:sz w:val="24"/>
          <w:szCs w:val="24"/>
        </w:rPr>
        <w:br/>
      </w:r>
      <w:r w:rsidR="0050771D" w:rsidRPr="0050771D">
        <w:rPr>
          <w:rFonts w:ascii="Times New Roman" w:hAnsi="Times New Roman" w:cs="Times New Roman"/>
          <w:b/>
          <w:bCs/>
          <w:sz w:val="24"/>
          <w:szCs w:val="24"/>
        </w:rPr>
        <w:t>Comment 1:</w:t>
      </w:r>
      <w:r w:rsidR="0050771D">
        <w:rPr>
          <w:rFonts w:ascii="Times New Roman" w:hAnsi="Times New Roman" w:cs="Times New Roman"/>
          <w:sz w:val="24"/>
          <w:szCs w:val="24"/>
        </w:rPr>
        <w:t xml:space="preserve"> </w:t>
      </w:r>
      <w:r w:rsidRPr="001B575E">
        <w:rPr>
          <w:rFonts w:ascii="Times New Roman" w:hAnsi="Times New Roman" w:cs="Times New Roman"/>
          <w:sz w:val="24"/>
          <w:szCs w:val="24"/>
        </w:rPr>
        <w:t xml:space="preserve">Overall, I think the current review of literature on attention control in the Stroop task in the introduction could be trimmed down, and greater emphasis could be placed on the relevant task-switching literature. For example, the introduction section contains several paragraphs describing attentional control in Stroop task and age-related differences demonstrated when using this task. Since the Stroop Task was not used in the study, such a detailed description of this paradigm distracts the reader from the actual experimental task and research questions. Probably, the authors reviewed this literature to introduce attentional control and related control processes such as activation and maintaining the task goal while suppressing task-irrelevant responses. In this case, it would be enough to explain this point in several sentences, or to review articles that used task-switching designs instead. Further, the detailed reviewing of literature on age effects (e.g. p.7) creates an expectation that the authors would later report </w:t>
      </w:r>
      <w:proofErr w:type="gramStart"/>
      <w:r w:rsidRPr="001B575E">
        <w:rPr>
          <w:rFonts w:ascii="Times New Roman" w:hAnsi="Times New Roman" w:cs="Times New Roman"/>
          <w:sz w:val="24"/>
          <w:szCs w:val="24"/>
        </w:rPr>
        <w:t>results</w:t>
      </w:r>
      <w:proofErr w:type="gramEnd"/>
      <w:r w:rsidRPr="001B575E">
        <w:rPr>
          <w:rFonts w:ascii="Times New Roman" w:hAnsi="Times New Roman" w:cs="Times New Roman"/>
          <w:sz w:val="24"/>
          <w:szCs w:val="24"/>
        </w:rPr>
        <w:t xml:space="preserve"> for </w:t>
      </w:r>
      <w:r w:rsidRPr="001B575E">
        <w:rPr>
          <w:rFonts w:ascii="Times New Roman" w:hAnsi="Times New Roman" w:cs="Times New Roman"/>
          <w:sz w:val="24"/>
          <w:szCs w:val="24"/>
        </w:rPr>
        <w:lastRenderedPageBreak/>
        <w:t xml:space="preserve">different age groups in their study as well, which is not the case. Because only young participants were tested in the study, the discussion of age effects on attentional control in the introduction is not particularly relevant for the research questions and a bit misleading. </w:t>
      </w:r>
    </w:p>
    <w:p w14:paraId="68EBC25F" w14:textId="77777777" w:rsidR="00E6215A" w:rsidRDefault="00E6215A" w:rsidP="0011168B">
      <w:pPr>
        <w:spacing w:after="0" w:line="240" w:lineRule="auto"/>
        <w:rPr>
          <w:rFonts w:ascii="Times New Roman" w:hAnsi="Times New Roman" w:cs="Times New Roman"/>
          <w:sz w:val="24"/>
          <w:szCs w:val="24"/>
        </w:rPr>
      </w:pPr>
    </w:p>
    <w:p w14:paraId="6136339D" w14:textId="2EB36B21" w:rsidR="0055767F"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i/>
          <w:iCs/>
          <w:sz w:val="24"/>
          <w:szCs w:val="24"/>
        </w:rPr>
        <w:t xml:space="preserve">Response: </w:t>
      </w:r>
      <w:r w:rsidR="001633CB">
        <w:rPr>
          <w:rFonts w:ascii="Times New Roman" w:hAnsi="Times New Roman" w:cs="Times New Roman"/>
          <w:sz w:val="24"/>
          <w:szCs w:val="24"/>
        </w:rPr>
        <w:t xml:space="preserve">Thank you for your feedback. </w:t>
      </w:r>
      <w:r w:rsidR="005273BD">
        <w:rPr>
          <w:rFonts w:ascii="Times New Roman" w:hAnsi="Times New Roman" w:cs="Times New Roman"/>
          <w:sz w:val="24"/>
          <w:szCs w:val="24"/>
        </w:rPr>
        <w:t xml:space="preserve">Yes, you are correct that </w:t>
      </w:r>
      <w:r w:rsidR="000A6D6A">
        <w:rPr>
          <w:rFonts w:ascii="Times New Roman" w:hAnsi="Times New Roman" w:cs="Times New Roman"/>
          <w:sz w:val="24"/>
          <w:szCs w:val="24"/>
        </w:rPr>
        <w:t>our Introduction includes</w:t>
      </w:r>
      <w:r w:rsidR="005273BD">
        <w:rPr>
          <w:rFonts w:ascii="Times New Roman" w:hAnsi="Times New Roman" w:cs="Times New Roman"/>
          <w:sz w:val="24"/>
          <w:szCs w:val="24"/>
        </w:rPr>
        <w:t xml:space="preserve"> </w:t>
      </w:r>
      <w:r w:rsidR="00BA7BB6">
        <w:rPr>
          <w:rFonts w:ascii="Times New Roman" w:hAnsi="Times New Roman" w:cs="Times New Roman"/>
          <w:sz w:val="24"/>
          <w:szCs w:val="24"/>
        </w:rPr>
        <w:t xml:space="preserve">a </w:t>
      </w:r>
      <w:r w:rsidR="005273BD">
        <w:rPr>
          <w:rFonts w:ascii="Times New Roman" w:hAnsi="Times New Roman" w:cs="Times New Roman"/>
          <w:sz w:val="24"/>
          <w:szCs w:val="24"/>
        </w:rPr>
        <w:t>discussion of Stroop effects as a mea</w:t>
      </w:r>
      <w:r w:rsidR="0008405C">
        <w:rPr>
          <w:rFonts w:ascii="Times New Roman" w:hAnsi="Times New Roman" w:cs="Times New Roman"/>
          <w:sz w:val="24"/>
          <w:szCs w:val="24"/>
        </w:rPr>
        <w:t>ns of introducing attentional control</w:t>
      </w:r>
      <w:r w:rsidR="000D533E">
        <w:rPr>
          <w:rFonts w:ascii="Times New Roman" w:hAnsi="Times New Roman" w:cs="Times New Roman"/>
          <w:sz w:val="24"/>
          <w:szCs w:val="24"/>
        </w:rPr>
        <w:t xml:space="preserve"> processes</w:t>
      </w:r>
      <w:r w:rsidR="0008405C">
        <w:rPr>
          <w:rFonts w:ascii="Times New Roman" w:hAnsi="Times New Roman" w:cs="Times New Roman"/>
          <w:sz w:val="24"/>
          <w:szCs w:val="24"/>
        </w:rPr>
        <w:t xml:space="preserve">. We have </w:t>
      </w:r>
      <w:r w:rsidR="00AF14ED">
        <w:rPr>
          <w:rFonts w:ascii="Times New Roman" w:hAnsi="Times New Roman" w:cs="Times New Roman"/>
          <w:sz w:val="24"/>
          <w:szCs w:val="24"/>
        </w:rPr>
        <w:t>streamlined this section to be more in-line with the present research (please</w:t>
      </w:r>
      <w:r w:rsidR="0055767F">
        <w:rPr>
          <w:rFonts w:ascii="Times New Roman" w:hAnsi="Times New Roman" w:cs="Times New Roman"/>
          <w:sz w:val="24"/>
          <w:szCs w:val="24"/>
        </w:rPr>
        <w:t xml:space="preserve"> </w:t>
      </w:r>
      <w:r w:rsidR="00AF14ED">
        <w:rPr>
          <w:rFonts w:ascii="Times New Roman" w:hAnsi="Times New Roman" w:cs="Times New Roman"/>
          <w:sz w:val="24"/>
          <w:szCs w:val="24"/>
        </w:rPr>
        <w:t xml:space="preserve">see our response </w:t>
      </w:r>
      <w:r w:rsidR="0055767F">
        <w:rPr>
          <w:rFonts w:ascii="Times New Roman" w:hAnsi="Times New Roman" w:cs="Times New Roman"/>
          <w:sz w:val="24"/>
          <w:szCs w:val="24"/>
        </w:rPr>
        <w:t>t</w:t>
      </w:r>
      <w:r w:rsidR="00AF14ED">
        <w:rPr>
          <w:rFonts w:ascii="Times New Roman" w:hAnsi="Times New Roman" w:cs="Times New Roman"/>
          <w:sz w:val="24"/>
          <w:szCs w:val="24"/>
        </w:rPr>
        <w:t xml:space="preserve">o Reviewer 1, comment 1). </w:t>
      </w:r>
    </w:p>
    <w:p w14:paraId="46BCB5CA" w14:textId="77777777" w:rsidR="0055767F" w:rsidRDefault="0055767F" w:rsidP="0011168B">
      <w:pPr>
        <w:spacing w:after="0" w:line="240" w:lineRule="auto"/>
        <w:rPr>
          <w:rFonts w:ascii="Times New Roman" w:hAnsi="Times New Roman" w:cs="Times New Roman"/>
          <w:sz w:val="24"/>
          <w:szCs w:val="24"/>
        </w:rPr>
      </w:pPr>
    </w:p>
    <w:p w14:paraId="30B45221" w14:textId="7FF0DBAD" w:rsidR="005720EB" w:rsidRDefault="007365C2"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Similarly, </w:t>
      </w:r>
      <w:r w:rsidR="00BF1BE4">
        <w:rPr>
          <w:rFonts w:ascii="Times New Roman" w:hAnsi="Times New Roman" w:cs="Times New Roman"/>
          <w:sz w:val="24"/>
          <w:szCs w:val="24"/>
        </w:rPr>
        <w:t xml:space="preserve">in our initial submission, </w:t>
      </w:r>
      <w:r w:rsidR="007B3172">
        <w:rPr>
          <w:rFonts w:ascii="Times New Roman" w:hAnsi="Times New Roman" w:cs="Times New Roman"/>
          <w:sz w:val="24"/>
          <w:szCs w:val="24"/>
        </w:rPr>
        <w:t xml:space="preserve">we included a </w:t>
      </w:r>
      <w:r w:rsidR="0094147A">
        <w:rPr>
          <w:rFonts w:ascii="Times New Roman" w:hAnsi="Times New Roman" w:cs="Times New Roman"/>
          <w:sz w:val="24"/>
          <w:szCs w:val="24"/>
        </w:rPr>
        <w:t xml:space="preserve">discussion </w:t>
      </w:r>
      <w:r w:rsidR="007B3172">
        <w:rPr>
          <w:rFonts w:ascii="Times New Roman" w:hAnsi="Times New Roman" w:cs="Times New Roman"/>
          <w:sz w:val="24"/>
          <w:szCs w:val="24"/>
        </w:rPr>
        <w:t>of</w:t>
      </w:r>
      <w:r w:rsidR="0094147A">
        <w:rPr>
          <w:rFonts w:ascii="Times New Roman" w:hAnsi="Times New Roman" w:cs="Times New Roman"/>
          <w:sz w:val="24"/>
          <w:szCs w:val="24"/>
        </w:rPr>
        <w:t xml:space="preserve"> aging effects </w:t>
      </w:r>
      <w:r w:rsidR="007B3172">
        <w:rPr>
          <w:rFonts w:ascii="Times New Roman" w:hAnsi="Times New Roman" w:cs="Times New Roman"/>
          <w:sz w:val="24"/>
          <w:szCs w:val="24"/>
        </w:rPr>
        <w:t>in the Introduction</w:t>
      </w:r>
      <w:r w:rsidR="008840E2">
        <w:rPr>
          <w:rFonts w:ascii="Times New Roman" w:hAnsi="Times New Roman" w:cs="Times New Roman"/>
          <w:sz w:val="24"/>
          <w:szCs w:val="24"/>
        </w:rPr>
        <w:t>, given that</w:t>
      </w:r>
      <w:r w:rsidR="0094147A">
        <w:rPr>
          <w:rFonts w:ascii="Times New Roman" w:hAnsi="Times New Roman" w:cs="Times New Roman"/>
          <w:sz w:val="24"/>
          <w:szCs w:val="24"/>
        </w:rPr>
        <w:t xml:space="preserve"> </w:t>
      </w:r>
      <w:r w:rsidR="008840E2">
        <w:rPr>
          <w:rFonts w:ascii="Times New Roman" w:hAnsi="Times New Roman" w:cs="Times New Roman"/>
          <w:sz w:val="24"/>
          <w:szCs w:val="24"/>
        </w:rPr>
        <w:t xml:space="preserve">prior research utilizing the </w:t>
      </w:r>
      <w:r w:rsidR="000809CB">
        <w:rPr>
          <w:rFonts w:ascii="Times New Roman" w:hAnsi="Times New Roman" w:cs="Times New Roman"/>
          <w:sz w:val="24"/>
          <w:szCs w:val="24"/>
        </w:rPr>
        <w:t xml:space="preserve">CVOE </w:t>
      </w:r>
      <w:r w:rsidR="008840E2">
        <w:rPr>
          <w:rFonts w:ascii="Times New Roman" w:hAnsi="Times New Roman" w:cs="Times New Roman"/>
          <w:sz w:val="24"/>
          <w:szCs w:val="24"/>
        </w:rPr>
        <w:t xml:space="preserve">has </w:t>
      </w:r>
      <w:r w:rsidR="005F53ED">
        <w:rPr>
          <w:rFonts w:ascii="Times New Roman" w:hAnsi="Times New Roman" w:cs="Times New Roman"/>
          <w:sz w:val="24"/>
          <w:szCs w:val="24"/>
        </w:rPr>
        <w:t xml:space="preserve">often </w:t>
      </w:r>
      <w:r w:rsidR="008840E2">
        <w:rPr>
          <w:rFonts w:ascii="Times New Roman" w:hAnsi="Times New Roman" w:cs="Times New Roman"/>
          <w:sz w:val="24"/>
          <w:szCs w:val="24"/>
        </w:rPr>
        <w:t>u</w:t>
      </w:r>
      <w:r w:rsidR="005F53ED">
        <w:rPr>
          <w:rFonts w:ascii="Times New Roman" w:hAnsi="Times New Roman" w:cs="Times New Roman"/>
          <w:sz w:val="24"/>
          <w:szCs w:val="24"/>
        </w:rPr>
        <w:t>tilized</w:t>
      </w:r>
      <w:r w:rsidR="008840E2">
        <w:rPr>
          <w:rFonts w:ascii="Times New Roman" w:hAnsi="Times New Roman" w:cs="Times New Roman"/>
          <w:sz w:val="24"/>
          <w:szCs w:val="24"/>
        </w:rPr>
        <w:t xml:space="preserve"> this task to </w:t>
      </w:r>
      <w:r w:rsidR="000809CB">
        <w:rPr>
          <w:rFonts w:ascii="Times New Roman" w:hAnsi="Times New Roman" w:cs="Times New Roman"/>
          <w:sz w:val="24"/>
          <w:szCs w:val="24"/>
        </w:rPr>
        <w:t>investigate the effects of aging on</w:t>
      </w:r>
      <w:r w:rsidR="0092690A">
        <w:rPr>
          <w:rFonts w:ascii="Times New Roman" w:hAnsi="Times New Roman" w:cs="Times New Roman"/>
          <w:sz w:val="24"/>
          <w:szCs w:val="24"/>
        </w:rPr>
        <w:t xml:space="preserve"> both</w:t>
      </w:r>
      <w:r w:rsidR="000809CB">
        <w:rPr>
          <w:rFonts w:ascii="Times New Roman" w:hAnsi="Times New Roman" w:cs="Times New Roman"/>
          <w:sz w:val="24"/>
          <w:szCs w:val="24"/>
        </w:rPr>
        <w:t xml:space="preserve"> task-switching </w:t>
      </w:r>
      <w:r w:rsidR="0092690A">
        <w:rPr>
          <w:rFonts w:ascii="Times New Roman" w:hAnsi="Times New Roman" w:cs="Times New Roman"/>
          <w:sz w:val="24"/>
          <w:szCs w:val="24"/>
        </w:rPr>
        <w:t xml:space="preserve">processes and working memory </w:t>
      </w:r>
      <w:r w:rsidR="008840E2" w:rsidRPr="008840E2">
        <w:rPr>
          <w:rFonts w:ascii="Times New Roman" w:hAnsi="Times New Roman" w:cs="Times New Roman"/>
          <w:sz w:val="24"/>
          <w:szCs w:val="24"/>
        </w:rPr>
        <w:t>(e.g., Huff et al., 2015</w:t>
      </w:r>
      <w:r w:rsidR="00C844EC">
        <w:rPr>
          <w:rFonts w:ascii="Times New Roman" w:hAnsi="Times New Roman" w:cs="Times New Roman"/>
          <w:sz w:val="24"/>
          <w:szCs w:val="24"/>
        </w:rPr>
        <w:t xml:space="preserve">; </w:t>
      </w:r>
      <w:proofErr w:type="spellStart"/>
      <w:r w:rsidR="00C844EC">
        <w:rPr>
          <w:rFonts w:ascii="Times New Roman" w:hAnsi="Times New Roman" w:cs="Times New Roman"/>
          <w:sz w:val="24"/>
          <w:szCs w:val="24"/>
        </w:rPr>
        <w:t>Tse</w:t>
      </w:r>
      <w:proofErr w:type="spellEnd"/>
      <w:r w:rsidR="00C844EC">
        <w:rPr>
          <w:rFonts w:ascii="Times New Roman" w:hAnsi="Times New Roman" w:cs="Times New Roman"/>
          <w:sz w:val="24"/>
          <w:szCs w:val="24"/>
        </w:rPr>
        <w:t xml:space="preserve"> et al., 2010</w:t>
      </w:r>
      <w:r w:rsidR="008840E2" w:rsidRPr="008840E2">
        <w:rPr>
          <w:rFonts w:ascii="Times New Roman" w:hAnsi="Times New Roman" w:cs="Times New Roman"/>
          <w:sz w:val="24"/>
          <w:szCs w:val="24"/>
        </w:rPr>
        <w:t>)</w:t>
      </w:r>
      <w:r w:rsidR="00C844EC">
        <w:rPr>
          <w:rFonts w:ascii="Times New Roman" w:hAnsi="Times New Roman" w:cs="Times New Roman"/>
          <w:sz w:val="24"/>
          <w:szCs w:val="24"/>
        </w:rPr>
        <w:t>.</w:t>
      </w:r>
      <w:r w:rsidR="008840E2" w:rsidRPr="008840E2">
        <w:rPr>
          <w:rFonts w:ascii="Times New Roman" w:hAnsi="Times New Roman" w:cs="Times New Roman"/>
          <w:sz w:val="24"/>
          <w:szCs w:val="24"/>
        </w:rPr>
        <w:t xml:space="preserve"> </w:t>
      </w:r>
      <w:r w:rsidR="005753C8">
        <w:rPr>
          <w:rFonts w:ascii="Times New Roman" w:hAnsi="Times New Roman" w:cs="Times New Roman"/>
          <w:sz w:val="24"/>
          <w:szCs w:val="24"/>
        </w:rPr>
        <w:t>While</w:t>
      </w:r>
      <w:r w:rsidR="00FC2E44">
        <w:rPr>
          <w:rFonts w:ascii="Times New Roman" w:hAnsi="Times New Roman" w:cs="Times New Roman"/>
          <w:sz w:val="24"/>
          <w:szCs w:val="24"/>
        </w:rPr>
        <w:t xml:space="preserve"> we retain this section on pg</w:t>
      </w:r>
      <w:ins w:id="109" w:author="Maxwell, Nicholas" w:date="2022-10-18T09:31:00Z">
        <w:r w:rsidR="00754502">
          <w:rPr>
            <w:rFonts w:ascii="Times New Roman" w:hAnsi="Times New Roman" w:cs="Times New Roman"/>
            <w:sz w:val="24"/>
            <w:szCs w:val="24"/>
          </w:rPr>
          <w:t>s</w:t>
        </w:r>
      </w:ins>
      <w:r w:rsidR="00FC2E44" w:rsidRPr="00754502">
        <w:rPr>
          <w:rFonts w:ascii="Times New Roman" w:hAnsi="Times New Roman" w:cs="Times New Roman"/>
          <w:sz w:val="24"/>
          <w:szCs w:val="24"/>
          <w:rPrChange w:id="110" w:author="Maxwell, Nicholas" w:date="2022-10-18T09:31:00Z">
            <w:rPr>
              <w:rFonts w:ascii="Times New Roman" w:hAnsi="Times New Roman" w:cs="Times New Roman"/>
              <w:sz w:val="24"/>
              <w:szCs w:val="24"/>
            </w:rPr>
          </w:rPrChange>
        </w:rPr>
        <w:t xml:space="preserve">. </w:t>
      </w:r>
      <w:del w:id="111" w:author="Maxwell, Nicholas" w:date="2022-10-18T09:31:00Z">
        <w:r w:rsidR="00FC2E44" w:rsidRPr="00754502" w:rsidDel="00754502">
          <w:rPr>
            <w:rFonts w:ascii="Times New Roman" w:hAnsi="Times New Roman" w:cs="Times New Roman"/>
            <w:sz w:val="24"/>
            <w:szCs w:val="24"/>
            <w:rPrChange w:id="112" w:author="Maxwell, Nicholas" w:date="2022-10-18T09:31:00Z">
              <w:rPr>
                <w:rFonts w:ascii="Times New Roman" w:hAnsi="Times New Roman" w:cs="Times New Roman"/>
                <w:sz w:val="24"/>
                <w:szCs w:val="24"/>
                <w:highlight w:val="yellow"/>
              </w:rPr>
            </w:rPrChange>
          </w:rPr>
          <w:delText>xx</w:delText>
        </w:r>
      </w:del>
      <w:ins w:id="113" w:author="Maxwell, Nicholas" w:date="2022-10-18T09:31:00Z">
        <w:r w:rsidR="00754502" w:rsidRPr="00754502">
          <w:rPr>
            <w:rFonts w:ascii="Times New Roman" w:hAnsi="Times New Roman" w:cs="Times New Roman"/>
            <w:sz w:val="24"/>
            <w:szCs w:val="24"/>
            <w:rPrChange w:id="114" w:author="Maxwell, Nicholas" w:date="2022-10-18T09:31:00Z">
              <w:rPr>
                <w:rFonts w:ascii="Times New Roman" w:hAnsi="Times New Roman" w:cs="Times New Roman"/>
                <w:sz w:val="24"/>
                <w:szCs w:val="24"/>
                <w:highlight w:val="yellow"/>
              </w:rPr>
            </w:rPrChange>
          </w:rPr>
          <w:t>7-8</w:t>
        </w:r>
      </w:ins>
      <w:r w:rsidR="00FC2E44" w:rsidRPr="00754502">
        <w:rPr>
          <w:rFonts w:ascii="Times New Roman" w:hAnsi="Times New Roman" w:cs="Times New Roman"/>
          <w:sz w:val="24"/>
          <w:szCs w:val="24"/>
          <w:rPrChange w:id="115" w:author="Maxwell, Nicholas" w:date="2022-10-18T09:31:00Z">
            <w:rPr>
              <w:rFonts w:ascii="Times New Roman" w:hAnsi="Times New Roman" w:cs="Times New Roman"/>
              <w:sz w:val="24"/>
              <w:szCs w:val="24"/>
            </w:rPr>
          </w:rPrChange>
        </w:rPr>
        <w:t>,</w:t>
      </w:r>
      <w:r w:rsidR="00FC2E44">
        <w:rPr>
          <w:rFonts w:ascii="Times New Roman" w:hAnsi="Times New Roman" w:cs="Times New Roman"/>
          <w:sz w:val="24"/>
          <w:szCs w:val="24"/>
        </w:rPr>
        <w:t xml:space="preserve"> we </w:t>
      </w:r>
      <w:r w:rsidR="000E5484">
        <w:rPr>
          <w:rFonts w:ascii="Times New Roman" w:hAnsi="Times New Roman" w:cs="Times New Roman"/>
          <w:sz w:val="24"/>
          <w:szCs w:val="24"/>
        </w:rPr>
        <w:t xml:space="preserve">have reworked </w:t>
      </w:r>
      <w:r w:rsidR="005753C8">
        <w:rPr>
          <w:rFonts w:ascii="Times New Roman" w:hAnsi="Times New Roman" w:cs="Times New Roman"/>
          <w:sz w:val="24"/>
          <w:szCs w:val="24"/>
        </w:rPr>
        <w:t>it</w:t>
      </w:r>
      <w:r w:rsidR="000E5484">
        <w:rPr>
          <w:rFonts w:ascii="Times New Roman" w:hAnsi="Times New Roman" w:cs="Times New Roman"/>
          <w:sz w:val="24"/>
          <w:szCs w:val="24"/>
        </w:rPr>
        <w:t xml:space="preserve"> to </w:t>
      </w:r>
      <w:r w:rsidR="00FC2E44">
        <w:rPr>
          <w:rFonts w:ascii="Times New Roman" w:hAnsi="Times New Roman" w:cs="Times New Roman"/>
          <w:sz w:val="24"/>
          <w:szCs w:val="24"/>
        </w:rPr>
        <w:t xml:space="preserve">provide a more focused discussion of </w:t>
      </w:r>
      <w:r w:rsidR="004A2E51">
        <w:rPr>
          <w:rFonts w:ascii="Times New Roman" w:hAnsi="Times New Roman" w:cs="Times New Roman"/>
          <w:sz w:val="24"/>
          <w:szCs w:val="24"/>
        </w:rPr>
        <w:t>both task-switching processes and their link to working memory (see our response to the Action Editor, comment 1).</w:t>
      </w:r>
    </w:p>
    <w:p w14:paraId="10D0775A" w14:textId="16DCD3C1" w:rsidR="00E6215A"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E6215A" w:rsidRPr="00E6215A">
        <w:rPr>
          <w:rFonts w:ascii="Times New Roman" w:hAnsi="Times New Roman" w:cs="Times New Roman"/>
          <w:b/>
          <w:bCs/>
          <w:sz w:val="24"/>
          <w:szCs w:val="24"/>
        </w:rPr>
        <w:t>Comment 2:</w:t>
      </w:r>
      <w:r w:rsidR="00E6215A">
        <w:rPr>
          <w:rFonts w:ascii="Times New Roman" w:hAnsi="Times New Roman" w:cs="Times New Roman"/>
          <w:sz w:val="24"/>
          <w:szCs w:val="24"/>
        </w:rPr>
        <w:t xml:space="preserve"> </w:t>
      </w:r>
      <w:r w:rsidRPr="001B575E">
        <w:rPr>
          <w:rFonts w:ascii="Times New Roman" w:hAnsi="Times New Roman" w:cs="Times New Roman"/>
          <w:sz w:val="24"/>
          <w:szCs w:val="24"/>
        </w:rPr>
        <w:t xml:space="preserve">Considering, that the primary goal of the study was to examine the effects of predicted vs. random task switching procedures on different types of switch costs, the article would benefit from describing the relevant processes in more detail in the introduction or at the latest in the discussion section using relevant task-switching literature. The key explanation of the results is a task-set reconfiguration process for elevated local switch costs in random task-switching, and keeping track of the task sequence for elevated global switch costs in alternating runs switching. However, the concept of task-set and its reconfiguration when switching from task to another are only shortly mentioned in the introduction. In the discussion section, some theoretical explanations are included, but in several places the references are lacking (e.g. p. 20, line 47; p. 21 lines 20-33). I would recommend the authors to better adjust the content of the introduction to their research questions and to try to better integrate their results into task-switching literature in the discussion (e.g. </w:t>
      </w:r>
      <w:proofErr w:type="spellStart"/>
      <w:r w:rsidRPr="001B575E">
        <w:rPr>
          <w:rFonts w:ascii="Times New Roman" w:hAnsi="Times New Roman" w:cs="Times New Roman"/>
          <w:sz w:val="24"/>
          <w:szCs w:val="24"/>
        </w:rPr>
        <w:t>Andreadis</w:t>
      </w:r>
      <w:proofErr w:type="spellEnd"/>
      <w:r w:rsidRPr="001B575E">
        <w:rPr>
          <w:rFonts w:ascii="Times New Roman" w:hAnsi="Times New Roman" w:cs="Times New Roman"/>
          <w:sz w:val="24"/>
          <w:szCs w:val="24"/>
        </w:rPr>
        <w:t xml:space="preserve"> &amp; Quinlan, 2010; Shahar &amp; </w:t>
      </w:r>
      <w:proofErr w:type="spellStart"/>
      <w:r w:rsidRPr="001B575E">
        <w:rPr>
          <w:rFonts w:ascii="Times New Roman" w:hAnsi="Times New Roman" w:cs="Times New Roman"/>
          <w:sz w:val="24"/>
          <w:szCs w:val="24"/>
        </w:rPr>
        <w:t>Meiran</w:t>
      </w:r>
      <w:proofErr w:type="spellEnd"/>
      <w:r w:rsidRPr="001B575E">
        <w:rPr>
          <w:rFonts w:ascii="Times New Roman" w:hAnsi="Times New Roman" w:cs="Times New Roman"/>
          <w:sz w:val="24"/>
          <w:szCs w:val="24"/>
        </w:rPr>
        <w:t>).</w:t>
      </w:r>
    </w:p>
    <w:p w14:paraId="3AA9CF62" w14:textId="77777777" w:rsidR="00E6215A" w:rsidRDefault="00E6215A" w:rsidP="0011168B">
      <w:pPr>
        <w:spacing w:after="0" w:line="240" w:lineRule="auto"/>
        <w:rPr>
          <w:rFonts w:ascii="Times New Roman" w:hAnsi="Times New Roman" w:cs="Times New Roman"/>
          <w:sz w:val="24"/>
          <w:szCs w:val="24"/>
        </w:rPr>
      </w:pPr>
    </w:p>
    <w:p w14:paraId="765DF0F5" w14:textId="288B2BAC" w:rsidR="005A19A8"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i/>
          <w:iCs/>
          <w:sz w:val="24"/>
          <w:szCs w:val="24"/>
        </w:rPr>
        <w:t>Response:</w:t>
      </w:r>
      <w:r>
        <w:rPr>
          <w:rFonts w:ascii="Times New Roman" w:hAnsi="Times New Roman" w:cs="Times New Roman"/>
          <w:sz w:val="24"/>
          <w:szCs w:val="24"/>
        </w:rPr>
        <w:t xml:space="preserve"> </w:t>
      </w:r>
      <w:del w:id="116" w:author="Mark Huff" w:date="2022-10-17T14:29:00Z">
        <w:r w:rsidR="001D52D4" w:rsidDel="002520EE">
          <w:rPr>
            <w:rFonts w:ascii="Times New Roman" w:hAnsi="Times New Roman" w:cs="Times New Roman"/>
            <w:sz w:val="24"/>
            <w:szCs w:val="24"/>
          </w:rPr>
          <w:delText>Yes</w:delText>
        </w:r>
      </w:del>
      <w:ins w:id="117" w:author="Mark Huff" w:date="2022-10-17T14:29:00Z">
        <w:r w:rsidR="002520EE">
          <w:rPr>
            <w:rFonts w:ascii="Times New Roman" w:hAnsi="Times New Roman" w:cs="Times New Roman"/>
            <w:sz w:val="24"/>
            <w:szCs w:val="24"/>
          </w:rPr>
          <w:t>Agreed</w:t>
        </w:r>
      </w:ins>
      <w:r w:rsidR="001D52D4">
        <w:rPr>
          <w:rFonts w:ascii="Times New Roman" w:hAnsi="Times New Roman" w:cs="Times New Roman"/>
          <w:sz w:val="24"/>
          <w:szCs w:val="24"/>
        </w:rPr>
        <w:t>.</w:t>
      </w:r>
      <w:r w:rsidR="003C1B36">
        <w:rPr>
          <w:rFonts w:ascii="Times New Roman" w:hAnsi="Times New Roman" w:cs="Times New Roman"/>
          <w:sz w:val="24"/>
          <w:szCs w:val="24"/>
        </w:rPr>
        <w:t xml:space="preserve"> We have </w:t>
      </w:r>
      <w:r w:rsidR="000062BE">
        <w:rPr>
          <w:rFonts w:ascii="Times New Roman" w:hAnsi="Times New Roman" w:cs="Times New Roman"/>
          <w:sz w:val="24"/>
          <w:szCs w:val="24"/>
        </w:rPr>
        <w:t>updated the Introduction to provide a more in-depth</w:t>
      </w:r>
      <w:r w:rsidR="005B43A2">
        <w:rPr>
          <w:rFonts w:ascii="Times New Roman" w:hAnsi="Times New Roman" w:cs="Times New Roman"/>
          <w:sz w:val="24"/>
          <w:szCs w:val="24"/>
        </w:rPr>
        <w:t xml:space="preserve"> </w:t>
      </w:r>
      <w:r w:rsidR="000062BE">
        <w:rPr>
          <w:rFonts w:ascii="Times New Roman" w:hAnsi="Times New Roman" w:cs="Times New Roman"/>
          <w:sz w:val="24"/>
          <w:szCs w:val="24"/>
        </w:rPr>
        <w:t>discussion of</w:t>
      </w:r>
      <w:r w:rsidR="00FA6633">
        <w:rPr>
          <w:rFonts w:ascii="Times New Roman" w:hAnsi="Times New Roman" w:cs="Times New Roman"/>
          <w:sz w:val="24"/>
          <w:szCs w:val="24"/>
        </w:rPr>
        <w:t xml:space="preserve"> the</w:t>
      </w:r>
      <w:r w:rsidR="000062BE">
        <w:rPr>
          <w:rFonts w:ascii="Times New Roman" w:hAnsi="Times New Roman" w:cs="Times New Roman"/>
          <w:sz w:val="24"/>
          <w:szCs w:val="24"/>
        </w:rPr>
        <w:t xml:space="preserve"> </w:t>
      </w:r>
      <w:r w:rsidR="00A56E06">
        <w:rPr>
          <w:rFonts w:ascii="Times New Roman" w:hAnsi="Times New Roman" w:cs="Times New Roman"/>
          <w:sz w:val="24"/>
          <w:szCs w:val="24"/>
        </w:rPr>
        <w:t xml:space="preserve">cognitive processes involved </w:t>
      </w:r>
      <w:r w:rsidR="00FA6633">
        <w:rPr>
          <w:rFonts w:ascii="Times New Roman" w:hAnsi="Times New Roman" w:cs="Times New Roman"/>
          <w:sz w:val="24"/>
          <w:szCs w:val="24"/>
        </w:rPr>
        <w:t>with</w:t>
      </w:r>
      <w:r w:rsidR="00A56E06">
        <w:rPr>
          <w:rFonts w:ascii="Times New Roman" w:hAnsi="Times New Roman" w:cs="Times New Roman"/>
          <w:sz w:val="24"/>
          <w:szCs w:val="24"/>
        </w:rPr>
        <w:t xml:space="preserve"> task-switching</w:t>
      </w:r>
      <w:r w:rsidR="00E77682">
        <w:rPr>
          <w:rFonts w:ascii="Times New Roman" w:hAnsi="Times New Roman" w:cs="Times New Roman"/>
          <w:sz w:val="24"/>
          <w:szCs w:val="24"/>
        </w:rPr>
        <w:t xml:space="preserve"> and</w:t>
      </w:r>
      <w:r w:rsidR="005B43A2">
        <w:rPr>
          <w:rFonts w:ascii="Times New Roman" w:hAnsi="Times New Roman" w:cs="Times New Roman"/>
          <w:sz w:val="24"/>
          <w:szCs w:val="24"/>
        </w:rPr>
        <w:t xml:space="preserve"> have expanded our description of task-set reconfiguration</w:t>
      </w:r>
      <w:r w:rsidR="005A19A8">
        <w:rPr>
          <w:rFonts w:ascii="Times New Roman" w:hAnsi="Times New Roman" w:cs="Times New Roman"/>
          <w:sz w:val="24"/>
          <w:szCs w:val="24"/>
        </w:rPr>
        <w:t xml:space="preserve"> processes (pg. </w:t>
      </w:r>
      <w:del w:id="118" w:author="Maxwell, Nicholas" w:date="2022-10-18T09:31:00Z">
        <w:r w:rsidR="005A19A8" w:rsidRPr="00754502" w:rsidDel="00754502">
          <w:rPr>
            <w:rFonts w:ascii="Times New Roman" w:hAnsi="Times New Roman" w:cs="Times New Roman"/>
            <w:sz w:val="24"/>
            <w:szCs w:val="24"/>
            <w:rPrChange w:id="119" w:author="Maxwell, Nicholas" w:date="2022-10-18T09:31:00Z">
              <w:rPr>
                <w:rFonts w:ascii="Times New Roman" w:hAnsi="Times New Roman" w:cs="Times New Roman"/>
                <w:sz w:val="24"/>
                <w:szCs w:val="24"/>
                <w:highlight w:val="yellow"/>
              </w:rPr>
            </w:rPrChange>
          </w:rPr>
          <w:delText>xx</w:delText>
        </w:r>
      </w:del>
      <w:ins w:id="120" w:author="Maxwell, Nicholas" w:date="2022-10-18T09:31:00Z">
        <w:r w:rsidR="00754502" w:rsidRPr="00754502">
          <w:rPr>
            <w:rFonts w:ascii="Times New Roman" w:hAnsi="Times New Roman" w:cs="Times New Roman"/>
            <w:sz w:val="24"/>
            <w:szCs w:val="24"/>
            <w:rPrChange w:id="121" w:author="Maxwell, Nicholas" w:date="2022-10-18T09:31:00Z">
              <w:rPr>
                <w:rFonts w:ascii="Times New Roman" w:hAnsi="Times New Roman" w:cs="Times New Roman"/>
                <w:sz w:val="24"/>
                <w:szCs w:val="24"/>
                <w:highlight w:val="yellow"/>
              </w:rPr>
            </w:rPrChange>
          </w:rPr>
          <w:t>6</w:t>
        </w:r>
      </w:ins>
      <w:r w:rsidR="005A19A8">
        <w:rPr>
          <w:rFonts w:ascii="Times New Roman" w:hAnsi="Times New Roman" w:cs="Times New Roman"/>
          <w:sz w:val="24"/>
          <w:szCs w:val="24"/>
        </w:rPr>
        <w:t>)</w:t>
      </w:r>
      <w:r w:rsidR="009C12A1">
        <w:rPr>
          <w:rFonts w:ascii="Times New Roman" w:hAnsi="Times New Roman" w:cs="Times New Roman"/>
          <w:sz w:val="24"/>
          <w:szCs w:val="24"/>
        </w:rPr>
        <w:t xml:space="preserve">. We have similarly updated the General Discussion to provide </w:t>
      </w:r>
      <w:r w:rsidR="001905D7">
        <w:rPr>
          <w:rFonts w:ascii="Times New Roman" w:hAnsi="Times New Roman" w:cs="Times New Roman"/>
          <w:sz w:val="24"/>
          <w:szCs w:val="24"/>
        </w:rPr>
        <w:t>a more appropriate framing of our research question</w:t>
      </w:r>
      <w:r w:rsidR="00B55FFE">
        <w:rPr>
          <w:rFonts w:ascii="Times New Roman" w:hAnsi="Times New Roman" w:cs="Times New Roman"/>
          <w:sz w:val="24"/>
          <w:szCs w:val="24"/>
        </w:rPr>
        <w:t>s and now include the suggested references (</w:t>
      </w:r>
      <w:ins w:id="122" w:author="Maxwell, Nicholas" w:date="2022-10-18T09:30:00Z">
        <w:r w:rsidR="00754502">
          <w:rPr>
            <w:rFonts w:ascii="Times New Roman" w:hAnsi="Times New Roman" w:cs="Times New Roman"/>
            <w:sz w:val="24"/>
            <w:szCs w:val="24"/>
          </w:rPr>
          <w:t xml:space="preserve">e.g., </w:t>
        </w:r>
      </w:ins>
      <w:r w:rsidR="00B55FFE">
        <w:rPr>
          <w:rFonts w:ascii="Times New Roman" w:hAnsi="Times New Roman" w:cs="Times New Roman"/>
          <w:sz w:val="24"/>
          <w:szCs w:val="24"/>
        </w:rPr>
        <w:t>pg</w:t>
      </w:r>
      <w:r w:rsidR="00B55FFE" w:rsidRPr="00754502">
        <w:rPr>
          <w:rFonts w:ascii="Times New Roman" w:hAnsi="Times New Roman" w:cs="Times New Roman"/>
          <w:sz w:val="24"/>
          <w:szCs w:val="24"/>
          <w:rPrChange w:id="123" w:author="Maxwell, Nicholas" w:date="2022-10-18T09:30:00Z">
            <w:rPr>
              <w:rFonts w:ascii="Times New Roman" w:hAnsi="Times New Roman" w:cs="Times New Roman"/>
              <w:sz w:val="24"/>
              <w:szCs w:val="24"/>
            </w:rPr>
          </w:rPrChange>
        </w:rPr>
        <w:t xml:space="preserve">. </w:t>
      </w:r>
      <w:del w:id="124" w:author="Maxwell, Nicholas" w:date="2022-10-18T09:30:00Z">
        <w:r w:rsidR="00B55FFE" w:rsidRPr="00754502" w:rsidDel="00754502">
          <w:rPr>
            <w:rFonts w:ascii="Times New Roman" w:hAnsi="Times New Roman" w:cs="Times New Roman"/>
            <w:sz w:val="24"/>
            <w:szCs w:val="24"/>
            <w:rPrChange w:id="125" w:author="Maxwell, Nicholas" w:date="2022-10-18T09:30:00Z">
              <w:rPr>
                <w:rFonts w:ascii="Times New Roman" w:hAnsi="Times New Roman" w:cs="Times New Roman"/>
                <w:sz w:val="24"/>
                <w:szCs w:val="24"/>
                <w:highlight w:val="yellow"/>
              </w:rPr>
            </w:rPrChange>
          </w:rPr>
          <w:delText>xx</w:delText>
        </w:r>
      </w:del>
      <w:ins w:id="126" w:author="Maxwell, Nicholas" w:date="2022-10-18T09:30:00Z">
        <w:r w:rsidR="00754502" w:rsidRPr="00754502">
          <w:rPr>
            <w:rFonts w:ascii="Times New Roman" w:hAnsi="Times New Roman" w:cs="Times New Roman"/>
            <w:sz w:val="24"/>
            <w:szCs w:val="24"/>
            <w:rPrChange w:id="127" w:author="Maxwell, Nicholas" w:date="2022-10-18T09:30:00Z">
              <w:rPr>
                <w:rFonts w:ascii="Times New Roman" w:hAnsi="Times New Roman" w:cs="Times New Roman"/>
                <w:sz w:val="24"/>
                <w:szCs w:val="24"/>
                <w:highlight w:val="yellow"/>
              </w:rPr>
            </w:rPrChange>
          </w:rPr>
          <w:t>23</w:t>
        </w:r>
      </w:ins>
      <w:r w:rsidR="00B55FFE" w:rsidRPr="00754502">
        <w:rPr>
          <w:rFonts w:ascii="Times New Roman" w:hAnsi="Times New Roman" w:cs="Times New Roman"/>
          <w:sz w:val="24"/>
          <w:szCs w:val="24"/>
          <w:rPrChange w:id="128" w:author="Maxwell, Nicholas" w:date="2022-10-18T09:30:00Z">
            <w:rPr>
              <w:rFonts w:ascii="Times New Roman" w:hAnsi="Times New Roman" w:cs="Times New Roman"/>
              <w:sz w:val="24"/>
              <w:szCs w:val="24"/>
            </w:rPr>
          </w:rPrChange>
        </w:rPr>
        <w:t>).</w:t>
      </w:r>
      <w:r w:rsidR="005B43A2">
        <w:rPr>
          <w:rFonts w:ascii="Times New Roman" w:hAnsi="Times New Roman" w:cs="Times New Roman"/>
          <w:sz w:val="24"/>
          <w:szCs w:val="24"/>
        </w:rPr>
        <w:t xml:space="preserve"> </w:t>
      </w:r>
      <w:r w:rsidR="00B55FFE">
        <w:rPr>
          <w:rFonts w:ascii="Times New Roman" w:hAnsi="Times New Roman" w:cs="Times New Roman"/>
          <w:sz w:val="24"/>
          <w:szCs w:val="24"/>
        </w:rPr>
        <w:t>We appreciate you bringing this additional literature to our attention.</w:t>
      </w:r>
    </w:p>
    <w:p w14:paraId="343790EB" w14:textId="77777777" w:rsidR="005A19A8" w:rsidRDefault="005A19A8" w:rsidP="0011168B">
      <w:pPr>
        <w:spacing w:after="0" w:line="240" w:lineRule="auto"/>
        <w:rPr>
          <w:rFonts w:ascii="Times New Roman" w:hAnsi="Times New Roman" w:cs="Times New Roman"/>
          <w:sz w:val="24"/>
          <w:szCs w:val="24"/>
        </w:rPr>
      </w:pPr>
    </w:p>
    <w:p w14:paraId="6F325833" w14:textId="6167CE9C" w:rsidR="00E6215A"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sz w:val="24"/>
          <w:szCs w:val="24"/>
        </w:rPr>
        <w:t>Comment 3.</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The approach to investigate the processes during switching task sets by analyzing the RT distributions is very laudable and represents an important and interesting line of evidence for distinguishing between different types of control processes. The approach to </w:t>
      </w:r>
      <w:proofErr w:type="spellStart"/>
      <w:r w:rsidR="004668DE" w:rsidRPr="001B575E">
        <w:rPr>
          <w:rFonts w:ascii="Times New Roman" w:hAnsi="Times New Roman" w:cs="Times New Roman"/>
          <w:sz w:val="24"/>
          <w:szCs w:val="24"/>
        </w:rPr>
        <w:t>analyse</w:t>
      </w:r>
      <w:proofErr w:type="spellEnd"/>
      <w:r w:rsidR="004668DE" w:rsidRPr="001B575E">
        <w:rPr>
          <w:rFonts w:ascii="Times New Roman" w:hAnsi="Times New Roman" w:cs="Times New Roman"/>
          <w:sz w:val="24"/>
          <w:szCs w:val="24"/>
        </w:rPr>
        <w:t xml:space="preserve"> </w:t>
      </w:r>
      <w:proofErr w:type="spellStart"/>
      <w:r w:rsidR="004668DE" w:rsidRPr="001B575E">
        <w:rPr>
          <w:rFonts w:ascii="Times New Roman" w:hAnsi="Times New Roman" w:cs="Times New Roman"/>
          <w:sz w:val="24"/>
          <w:szCs w:val="24"/>
        </w:rPr>
        <w:t>vincentized</w:t>
      </w:r>
      <w:proofErr w:type="spellEnd"/>
      <w:r w:rsidR="004668DE" w:rsidRPr="001B575E">
        <w:rPr>
          <w:rFonts w:ascii="Times New Roman" w:hAnsi="Times New Roman" w:cs="Times New Roman"/>
          <w:sz w:val="24"/>
          <w:szCs w:val="24"/>
        </w:rPr>
        <w:t xml:space="preserve"> RT distributions was proposed earlier by </w:t>
      </w:r>
      <w:proofErr w:type="spellStart"/>
      <w:r w:rsidR="004668DE" w:rsidRPr="001B575E">
        <w:rPr>
          <w:rFonts w:ascii="Times New Roman" w:hAnsi="Times New Roman" w:cs="Times New Roman"/>
          <w:sz w:val="24"/>
          <w:szCs w:val="24"/>
        </w:rPr>
        <w:t>Ritske</w:t>
      </w:r>
      <w:proofErr w:type="spellEnd"/>
      <w:r w:rsidR="004668DE" w:rsidRPr="001B575E">
        <w:rPr>
          <w:rFonts w:ascii="Times New Roman" w:hAnsi="Times New Roman" w:cs="Times New Roman"/>
          <w:sz w:val="24"/>
          <w:szCs w:val="24"/>
        </w:rPr>
        <w:t xml:space="preserve"> DeJong (2000) AN INTENTION-ACTIVATION ACCOUNT OF RESIDUAL SWITCH COSTS. Attention &amp; Performance XVIII (Ed. </w:t>
      </w:r>
      <w:proofErr w:type="spellStart"/>
      <w:r w:rsidR="004668DE" w:rsidRPr="001B575E">
        <w:rPr>
          <w:rFonts w:ascii="Times New Roman" w:hAnsi="Times New Roman" w:cs="Times New Roman"/>
          <w:sz w:val="24"/>
          <w:szCs w:val="24"/>
        </w:rPr>
        <w:t>Monsell</w:t>
      </w:r>
      <w:proofErr w:type="spellEnd"/>
      <w:r w:rsidR="004668DE" w:rsidRPr="001B575E">
        <w:rPr>
          <w:rFonts w:ascii="Times New Roman" w:hAnsi="Times New Roman" w:cs="Times New Roman"/>
          <w:sz w:val="24"/>
          <w:szCs w:val="24"/>
        </w:rPr>
        <w:t xml:space="preserve"> and Driver). The authors should cite that article and relate their approach to that earlier work. </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t xml:space="preserve">In addition, a more careful consideration of earlier work is necessary throughout the manuscript. For example, the usage of the terms global and local switch costs seems </w:t>
      </w:r>
      <w:proofErr w:type="spellStart"/>
      <w:r w:rsidR="004668DE" w:rsidRPr="001B575E">
        <w:rPr>
          <w:rFonts w:ascii="Times New Roman" w:hAnsi="Times New Roman" w:cs="Times New Roman"/>
          <w:sz w:val="24"/>
          <w:szCs w:val="24"/>
        </w:rPr>
        <w:t>at</w:t>
      </w:r>
      <w:proofErr w:type="spellEnd"/>
      <w:r w:rsidR="004668DE" w:rsidRPr="001B575E">
        <w:rPr>
          <w:rFonts w:ascii="Times New Roman" w:hAnsi="Times New Roman" w:cs="Times New Roman"/>
          <w:sz w:val="24"/>
          <w:szCs w:val="24"/>
        </w:rPr>
        <w:t xml:space="preserve"> bit old fashioned because more recent work uses the terms mixing costs and switching costs. If the authors do not </w:t>
      </w:r>
      <w:r w:rsidR="004668DE" w:rsidRPr="001B575E">
        <w:rPr>
          <w:rFonts w:ascii="Times New Roman" w:hAnsi="Times New Roman" w:cs="Times New Roman"/>
          <w:sz w:val="24"/>
          <w:szCs w:val="24"/>
        </w:rPr>
        <w:lastRenderedPageBreak/>
        <w:t>want to change their terms, then this is fine with me. However, in that case at some place a reminder would be helpful to inform that global switch costs are the same as what is usually termed mixing cost and local costs are termed usually as local costs.</w:t>
      </w:r>
    </w:p>
    <w:p w14:paraId="233A86C9" w14:textId="77777777" w:rsidR="00E6215A" w:rsidRDefault="00E6215A" w:rsidP="0011168B">
      <w:pPr>
        <w:spacing w:after="0" w:line="240" w:lineRule="auto"/>
        <w:rPr>
          <w:rFonts w:ascii="Times New Roman" w:hAnsi="Times New Roman" w:cs="Times New Roman"/>
          <w:sz w:val="24"/>
          <w:szCs w:val="24"/>
        </w:rPr>
      </w:pPr>
    </w:p>
    <w:p w14:paraId="739A34DE" w14:textId="7AB25E3D" w:rsidR="00ED1FDE"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EB3BC2">
        <w:rPr>
          <w:rFonts w:ascii="Times New Roman" w:hAnsi="Times New Roman" w:cs="Times New Roman"/>
          <w:sz w:val="24"/>
          <w:szCs w:val="24"/>
        </w:rPr>
        <w:t xml:space="preserve">We appreciate you bringing this additional literature to our attention. </w:t>
      </w:r>
      <w:r w:rsidR="001168D2">
        <w:rPr>
          <w:rFonts w:ascii="Times New Roman" w:hAnsi="Times New Roman" w:cs="Times New Roman"/>
          <w:sz w:val="24"/>
          <w:szCs w:val="24"/>
        </w:rPr>
        <w:t xml:space="preserve">We now reference the </w:t>
      </w:r>
      <w:del w:id="129" w:author="Mark Huff" w:date="2022-10-17T14:29:00Z">
        <w:r w:rsidR="001168D2" w:rsidDel="00D873B2">
          <w:rPr>
            <w:rFonts w:ascii="Times New Roman" w:hAnsi="Times New Roman" w:cs="Times New Roman"/>
            <w:sz w:val="24"/>
            <w:szCs w:val="24"/>
          </w:rPr>
          <w:delText xml:space="preserve">chapter by </w:delText>
        </w:r>
      </w:del>
      <w:r w:rsidR="001168D2">
        <w:rPr>
          <w:rFonts w:ascii="Times New Roman" w:hAnsi="Times New Roman" w:cs="Times New Roman"/>
          <w:sz w:val="24"/>
          <w:szCs w:val="24"/>
        </w:rPr>
        <w:t xml:space="preserve">De Jong </w:t>
      </w:r>
      <w:ins w:id="130" w:author="Mark Huff" w:date="2022-10-17T14:29:00Z">
        <w:r w:rsidR="00D873B2">
          <w:rPr>
            <w:rFonts w:ascii="Times New Roman" w:hAnsi="Times New Roman" w:cs="Times New Roman"/>
            <w:sz w:val="24"/>
            <w:szCs w:val="24"/>
          </w:rPr>
          <w:t xml:space="preserve">chapter </w:t>
        </w:r>
      </w:ins>
      <w:r w:rsidR="001168D2">
        <w:rPr>
          <w:rFonts w:ascii="Times New Roman" w:hAnsi="Times New Roman" w:cs="Times New Roman"/>
          <w:sz w:val="24"/>
          <w:szCs w:val="24"/>
        </w:rPr>
        <w:t>in several places within our manuscript (e.g., pg</w:t>
      </w:r>
      <w:r w:rsidR="001168D2" w:rsidRPr="00754502">
        <w:rPr>
          <w:rFonts w:ascii="Times New Roman" w:hAnsi="Times New Roman" w:cs="Times New Roman"/>
          <w:sz w:val="24"/>
          <w:szCs w:val="24"/>
          <w:rPrChange w:id="131" w:author="Maxwell, Nicholas" w:date="2022-10-18T09:30:00Z">
            <w:rPr>
              <w:rFonts w:ascii="Times New Roman" w:hAnsi="Times New Roman" w:cs="Times New Roman"/>
              <w:sz w:val="24"/>
              <w:szCs w:val="24"/>
            </w:rPr>
          </w:rPrChange>
        </w:rPr>
        <w:t xml:space="preserve">. </w:t>
      </w:r>
      <w:del w:id="132" w:author="Maxwell, Nicholas" w:date="2022-10-18T09:29:00Z">
        <w:r w:rsidR="001168D2" w:rsidRPr="00754502" w:rsidDel="00754502">
          <w:rPr>
            <w:rFonts w:ascii="Times New Roman" w:hAnsi="Times New Roman" w:cs="Times New Roman"/>
            <w:sz w:val="24"/>
            <w:szCs w:val="24"/>
            <w:rPrChange w:id="133" w:author="Maxwell, Nicholas" w:date="2022-10-18T09:30:00Z">
              <w:rPr>
                <w:rFonts w:ascii="Times New Roman" w:hAnsi="Times New Roman" w:cs="Times New Roman"/>
                <w:sz w:val="24"/>
                <w:szCs w:val="24"/>
                <w:highlight w:val="yellow"/>
              </w:rPr>
            </w:rPrChange>
          </w:rPr>
          <w:delText>xx</w:delText>
        </w:r>
      </w:del>
      <w:ins w:id="134" w:author="Maxwell, Nicholas" w:date="2022-10-18T09:29:00Z">
        <w:r w:rsidR="00754502" w:rsidRPr="00754502">
          <w:rPr>
            <w:rFonts w:ascii="Times New Roman" w:hAnsi="Times New Roman" w:cs="Times New Roman"/>
            <w:sz w:val="24"/>
            <w:szCs w:val="24"/>
            <w:rPrChange w:id="135" w:author="Maxwell, Nicholas" w:date="2022-10-18T09:30:00Z">
              <w:rPr>
                <w:rFonts w:ascii="Times New Roman" w:hAnsi="Times New Roman" w:cs="Times New Roman"/>
                <w:sz w:val="24"/>
                <w:szCs w:val="24"/>
                <w:highlight w:val="yellow"/>
              </w:rPr>
            </w:rPrChange>
          </w:rPr>
          <w:t>23</w:t>
        </w:r>
      </w:ins>
      <w:r w:rsidR="001168D2" w:rsidRPr="00754502">
        <w:rPr>
          <w:rFonts w:ascii="Times New Roman" w:hAnsi="Times New Roman" w:cs="Times New Roman"/>
          <w:sz w:val="24"/>
          <w:szCs w:val="24"/>
          <w:rPrChange w:id="136" w:author="Maxwell, Nicholas" w:date="2022-10-18T09:30:00Z">
            <w:rPr>
              <w:rFonts w:ascii="Times New Roman" w:hAnsi="Times New Roman" w:cs="Times New Roman"/>
              <w:sz w:val="24"/>
              <w:szCs w:val="24"/>
            </w:rPr>
          </w:rPrChange>
        </w:rPr>
        <w:t>).</w:t>
      </w:r>
    </w:p>
    <w:p w14:paraId="428519C4" w14:textId="77777777" w:rsidR="00ED1FDE" w:rsidRDefault="00ED1FDE" w:rsidP="0011168B">
      <w:pPr>
        <w:spacing w:after="0" w:line="240" w:lineRule="auto"/>
        <w:rPr>
          <w:rFonts w:ascii="Times New Roman" w:hAnsi="Times New Roman" w:cs="Times New Roman"/>
          <w:sz w:val="24"/>
          <w:szCs w:val="24"/>
        </w:rPr>
      </w:pPr>
    </w:p>
    <w:p w14:paraId="2EFC4B76" w14:textId="2E6C49B3" w:rsidR="006B42F6" w:rsidRDefault="00ED1FDE"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Regarding </w:t>
      </w:r>
      <w:r w:rsidR="007E6936">
        <w:rPr>
          <w:rFonts w:ascii="Times New Roman" w:hAnsi="Times New Roman" w:cs="Times New Roman"/>
          <w:sz w:val="24"/>
          <w:szCs w:val="24"/>
        </w:rPr>
        <w:t>the terminology</w:t>
      </w:r>
      <w:r w:rsidR="00507BE2">
        <w:rPr>
          <w:rFonts w:ascii="Times New Roman" w:hAnsi="Times New Roman" w:cs="Times New Roman"/>
          <w:sz w:val="24"/>
          <w:szCs w:val="24"/>
        </w:rPr>
        <w:t xml:space="preserve"> </w:t>
      </w:r>
      <w:r w:rsidR="007E6936">
        <w:rPr>
          <w:rFonts w:ascii="Times New Roman" w:hAnsi="Times New Roman" w:cs="Times New Roman"/>
          <w:sz w:val="24"/>
          <w:szCs w:val="24"/>
        </w:rPr>
        <w:t>use</w:t>
      </w:r>
      <w:r w:rsidR="004804E0">
        <w:rPr>
          <w:rFonts w:ascii="Times New Roman" w:hAnsi="Times New Roman" w:cs="Times New Roman"/>
          <w:sz w:val="24"/>
          <w:szCs w:val="24"/>
        </w:rPr>
        <w:t>d</w:t>
      </w:r>
      <w:r w:rsidR="007E6936">
        <w:rPr>
          <w:rFonts w:ascii="Times New Roman" w:hAnsi="Times New Roman" w:cs="Times New Roman"/>
          <w:sz w:val="24"/>
          <w:szCs w:val="24"/>
        </w:rPr>
        <w:t xml:space="preserve"> to describe switch costs,</w:t>
      </w:r>
      <w:r w:rsidR="00507BE2">
        <w:rPr>
          <w:rFonts w:ascii="Times New Roman" w:hAnsi="Times New Roman" w:cs="Times New Roman"/>
          <w:sz w:val="24"/>
          <w:szCs w:val="24"/>
        </w:rPr>
        <w:t xml:space="preserve"> we initially selected the terms “local” and “global” to stay consistent with previous research </w:t>
      </w:r>
      <w:r w:rsidR="00DE1570">
        <w:rPr>
          <w:rFonts w:ascii="Times New Roman" w:hAnsi="Times New Roman" w:cs="Times New Roman"/>
          <w:sz w:val="24"/>
          <w:szCs w:val="24"/>
        </w:rPr>
        <w:t xml:space="preserve">that has employed these terms (e.g., Huff et al., 2015; </w:t>
      </w:r>
      <w:proofErr w:type="spellStart"/>
      <w:r w:rsidR="00E644E9">
        <w:rPr>
          <w:rFonts w:ascii="Times New Roman" w:hAnsi="Times New Roman" w:cs="Times New Roman"/>
          <w:sz w:val="24"/>
          <w:szCs w:val="24"/>
        </w:rPr>
        <w:t>Nashiro</w:t>
      </w:r>
      <w:proofErr w:type="spellEnd"/>
      <w:r w:rsidR="00E644E9">
        <w:rPr>
          <w:rFonts w:ascii="Times New Roman" w:hAnsi="Times New Roman" w:cs="Times New Roman"/>
          <w:sz w:val="24"/>
          <w:szCs w:val="24"/>
        </w:rPr>
        <w:t xml:space="preserve"> et al., 2018; </w:t>
      </w:r>
      <w:proofErr w:type="spellStart"/>
      <w:r w:rsidR="00DE1570">
        <w:rPr>
          <w:rFonts w:ascii="Times New Roman" w:hAnsi="Times New Roman" w:cs="Times New Roman"/>
          <w:sz w:val="24"/>
          <w:szCs w:val="24"/>
        </w:rPr>
        <w:t>Tse</w:t>
      </w:r>
      <w:proofErr w:type="spellEnd"/>
      <w:r w:rsidR="00DE1570">
        <w:rPr>
          <w:rFonts w:ascii="Times New Roman" w:hAnsi="Times New Roman" w:cs="Times New Roman"/>
          <w:sz w:val="24"/>
          <w:szCs w:val="24"/>
        </w:rPr>
        <w:t xml:space="preserve"> et al., 2010</w:t>
      </w:r>
      <w:r w:rsidR="00E644E9">
        <w:rPr>
          <w:rFonts w:ascii="Times New Roman" w:hAnsi="Times New Roman" w:cs="Times New Roman"/>
          <w:sz w:val="24"/>
          <w:szCs w:val="24"/>
        </w:rPr>
        <w:t>;</w:t>
      </w:r>
      <w:r w:rsidR="00DE1570">
        <w:rPr>
          <w:rFonts w:ascii="Times New Roman" w:hAnsi="Times New Roman" w:cs="Times New Roman"/>
          <w:sz w:val="24"/>
          <w:szCs w:val="24"/>
        </w:rPr>
        <w:t xml:space="preserve"> </w:t>
      </w:r>
      <w:proofErr w:type="spellStart"/>
      <w:r w:rsidR="00E644E9" w:rsidRPr="00E644E9">
        <w:rPr>
          <w:rFonts w:ascii="Times New Roman" w:hAnsi="Times New Roman" w:cs="Times New Roman"/>
          <w:sz w:val="24"/>
          <w:szCs w:val="24"/>
        </w:rPr>
        <w:t>Velichkovsky</w:t>
      </w:r>
      <w:proofErr w:type="spellEnd"/>
      <w:r w:rsidR="00E644E9" w:rsidRPr="00E644E9">
        <w:rPr>
          <w:rFonts w:ascii="Times New Roman" w:hAnsi="Times New Roman" w:cs="Times New Roman"/>
          <w:sz w:val="24"/>
          <w:szCs w:val="24"/>
        </w:rPr>
        <w:t xml:space="preserve"> et al., 2020)</w:t>
      </w:r>
      <w:r w:rsidR="00E644E9">
        <w:rPr>
          <w:rFonts w:ascii="Times New Roman" w:hAnsi="Times New Roman" w:cs="Times New Roman"/>
          <w:sz w:val="24"/>
          <w:szCs w:val="24"/>
        </w:rPr>
        <w:t>.</w:t>
      </w:r>
      <w:r w:rsidR="00F50DC7">
        <w:rPr>
          <w:rFonts w:ascii="Times New Roman" w:hAnsi="Times New Roman" w:cs="Times New Roman"/>
          <w:sz w:val="24"/>
          <w:szCs w:val="24"/>
        </w:rPr>
        <w:t xml:space="preserve"> </w:t>
      </w:r>
      <w:r w:rsidR="001F7F61">
        <w:rPr>
          <w:rFonts w:ascii="Times New Roman" w:hAnsi="Times New Roman" w:cs="Times New Roman"/>
          <w:sz w:val="24"/>
          <w:szCs w:val="24"/>
        </w:rPr>
        <w:t xml:space="preserve">Because most of these papers were published within the last decade, we </w:t>
      </w:r>
      <w:ins w:id="137" w:author="Mark Huff" w:date="2022-10-17T14:29:00Z">
        <w:r w:rsidR="00D873B2">
          <w:rPr>
            <w:rFonts w:ascii="Times New Roman" w:hAnsi="Times New Roman" w:cs="Times New Roman"/>
            <w:sz w:val="24"/>
            <w:szCs w:val="24"/>
          </w:rPr>
          <w:t xml:space="preserve">believe these terms should </w:t>
        </w:r>
        <w:r w:rsidR="005C5DF2">
          <w:rPr>
            <w:rFonts w:ascii="Times New Roman" w:hAnsi="Times New Roman" w:cs="Times New Roman"/>
            <w:sz w:val="24"/>
            <w:szCs w:val="24"/>
          </w:rPr>
          <w:t>not be characterized as old-fa</w:t>
        </w:r>
      </w:ins>
      <w:ins w:id="138" w:author="Mark Huff" w:date="2022-10-17T14:30:00Z">
        <w:r w:rsidR="005C5DF2">
          <w:rPr>
            <w:rFonts w:ascii="Times New Roman" w:hAnsi="Times New Roman" w:cs="Times New Roman"/>
            <w:sz w:val="24"/>
            <w:szCs w:val="24"/>
          </w:rPr>
          <w:t xml:space="preserve">shioned. </w:t>
        </w:r>
      </w:ins>
      <w:del w:id="139" w:author="Mark Huff" w:date="2022-10-17T14:30:00Z">
        <w:r w:rsidR="001F7F61" w:rsidDel="005C5DF2">
          <w:rPr>
            <w:rFonts w:ascii="Times New Roman" w:hAnsi="Times New Roman" w:cs="Times New Roman"/>
            <w:sz w:val="24"/>
            <w:szCs w:val="24"/>
          </w:rPr>
          <w:delText>do not agree that these terms are old fashioned</w:delText>
        </w:r>
        <w:r w:rsidR="00E644E9" w:rsidRPr="00E644E9" w:rsidDel="005C5DF2">
          <w:rPr>
            <w:rFonts w:ascii="Times New Roman" w:hAnsi="Times New Roman" w:cs="Times New Roman"/>
            <w:sz w:val="24"/>
            <w:szCs w:val="24"/>
          </w:rPr>
          <w:delText>.</w:delText>
        </w:r>
      </w:del>
      <w:r w:rsidR="00E644E9" w:rsidRPr="00E644E9">
        <w:rPr>
          <w:rFonts w:ascii="Times New Roman" w:hAnsi="Times New Roman" w:cs="Times New Roman"/>
          <w:sz w:val="24"/>
          <w:szCs w:val="24"/>
        </w:rPr>
        <w:t xml:space="preserve"> </w:t>
      </w:r>
      <w:r w:rsidR="00512423">
        <w:rPr>
          <w:rFonts w:ascii="Times New Roman" w:hAnsi="Times New Roman" w:cs="Times New Roman"/>
          <w:sz w:val="24"/>
          <w:szCs w:val="24"/>
        </w:rPr>
        <w:t>Additionally, we believe these terms provide greater clarity when discussing switch costs. Both “</w:t>
      </w:r>
      <w:r w:rsidR="006B6C4C">
        <w:rPr>
          <w:rFonts w:ascii="Times New Roman" w:hAnsi="Times New Roman" w:cs="Times New Roman"/>
          <w:sz w:val="24"/>
          <w:szCs w:val="24"/>
        </w:rPr>
        <w:t xml:space="preserve">mixing costs” and “switching costs” reflect different types of task-switching costs, yet </w:t>
      </w:r>
      <w:del w:id="140" w:author="Mark Huff" w:date="2022-10-17T14:30:00Z">
        <w:r w:rsidR="00125296" w:rsidDel="005C5DF2">
          <w:rPr>
            <w:rFonts w:ascii="Times New Roman" w:hAnsi="Times New Roman" w:cs="Times New Roman"/>
            <w:sz w:val="24"/>
            <w:szCs w:val="24"/>
          </w:rPr>
          <w:delText>these terms incorrectly suggest that only “switching costs” reflect performance declines due to task-switching</w:delText>
        </w:r>
      </w:del>
      <w:ins w:id="141" w:author="Mark Huff" w:date="2022-10-17T14:30:00Z">
        <w:r w:rsidR="005C5DF2">
          <w:rPr>
            <w:rFonts w:ascii="Times New Roman" w:hAnsi="Times New Roman" w:cs="Times New Roman"/>
            <w:sz w:val="24"/>
            <w:szCs w:val="24"/>
          </w:rPr>
          <w:t>both types are technically switch costs. We therefore argue that local and global switch costs are more accurate terms</w:t>
        </w:r>
      </w:ins>
      <w:r w:rsidR="00125296">
        <w:rPr>
          <w:rFonts w:ascii="Times New Roman" w:hAnsi="Times New Roman" w:cs="Times New Roman"/>
          <w:sz w:val="24"/>
          <w:szCs w:val="24"/>
        </w:rPr>
        <w:t xml:space="preserve">. </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6B42F6" w:rsidRPr="006B42F6">
        <w:rPr>
          <w:rFonts w:ascii="Times New Roman" w:hAnsi="Times New Roman" w:cs="Times New Roman"/>
          <w:b/>
          <w:bCs/>
          <w:sz w:val="24"/>
          <w:szCs w:val="24"/>
        </w:rPr>
        <w:t>Comment 4:</w:t>
      </w:r>
      <w:r w:rsidR="006B42F6">
        <w:rPr>
          <w:rFonts w:ascii="Times New Roman" w:hAnsi="Times New Roman" w:cs="Times New Roman"/>
          <w:sz w:val="24"/>
          <w:szCs w:val="24"/>
        </w:rPr>
        <w:t xml:space="preserve"> </w:t>
      </w:r>
      <w:r w:rsidR="004668DE" w:rsidRPr="001B575E">
        <w:rPr>
          <w:rFonts w:ascii="Times New Roman" w:hAnsi="Times New Roman" w:cs="Times New Roman"/>
          <w:sz w:val="24"/>
          <w:szCs w:val="24"/>
        </w:rPr>
        <w:t>In the description of procedure, the information on how task-sets were cued in switch blocks is a bit confusing. On page 13 (lines 26-28), the authors write that “…the words consonant/vowel or odd/even were presented at the top of the screen in the left and right corners to cue the task set”. On the next page (lines 13-15), however, it is indicated, that “…participants were prompted with the word “letter” or “number</w:t>
      </w:r>
      <w:proofErr w:type="gramStart"/>
      <w:r w:rsidR="004668DE" w:rsidRPr="001B575E">
        <w:rPr>
          <w:rFonts w:ascii="Times New Roman" w:hAnsi="Times New Roman" w:cs="Times New Roman"/>
          <w:sz w:val="24"/>
          <w:szCs w:val="24"/>
        </w:rPr>
        <w:t>….This</w:t>
      </w:r>
      <w:proofErr w:type="gramEnd"/>
      <w:r w:rsidR="004668DE" w:rsidRPr="001B575E">
        <w:rPr>
          <w:rFonts w:ascii="Times New Roman" w:hAnsi="Times New Roman" w:cs="Times New Roman"/>
          <w:sz w:val="24"/>
          <w:szCs w:val="24"/>
        </w:rPr>
        <w:t xml:space="preserve"> prompt was located above the stimulus pair”. Do “cues” and “prompts” mean the same, namely to signal the participant which task has to be performed on a given trial, or are these different kinds of stimuli both presented in each trial of switch blocks? The authors should give a more precise description of the task design´.</w:t>
      </w:r>
    </w:p>
    <w:p w14:paraId="1948937A" w14:textId="77777777" w:rsidR="006B42F6" w:rsidRDefault="006B42F6" w:rsidP="0011168B">
      <w:pPr>
        <w:spacing w:after="0" w:line="240" w:lineRule="auto"/>
        <w:rPr>
          <w:rFonts w:ascii="Times New Roman" w:hAnsi="Times New Roman" w:cs="Times New Roman"/>
          <w:sz w:val="24"/>
          <w:szCs w:val="24"/>
        </w:rPr>
      </w:pPr>
    </w:p>
    <w:p w14:paraId="2C64A7E3" w14:textId="77777777" w:rsidR="00593B71" w:rsidRDefault="006B42F6" w:rsidP="0011168B">
      <w:pPr>
        <w:spacing w:after="0" w:line="240" w:lineRule="auto"/>
        <w:rPr>
          <w:rFonts w:ascii="Times New Roman" w:hAnsi="Times New Roman" w:cs="Times New Roman"/>
          <w:sz w:val="24"/>
          <w:szCs w:val="24"/>
        </w:rPr>
      </w:pPr>
      <w:r w:rsidRPr="006B42F6">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D17B2D">
        <w:rPr>
          <w:rFonts w:ascii="Times New Roman" w:hAnsi="Times New Roman" w:cs="Times New Roman"/>
          <w:sz w:val="24"/>
          <w:szCs w:val="24"/>
        </w:rPr>
        <w:t>By</w:t>
      </w:r>
      <w:r w:rsidR="00F73ED6">
        <w:rPr>
          <w:rFonts w:ascii="Times New Roman" w:hAnsi="Times New Roman" w:cs="Times New Roman"/>
          <w:sz w:val="24"/>
          <w:szCs w:val="24"/>
        </w:rPr>
        <w:t xml:space="preserve"> “cu</w:t>
      </w:r>
      <w:r w:rsidR="00B95FFB">
        <w:rPr>
          <w:rFonts w:ascii="Times New Roman" w:hAnsi="Times New Roman" w:cs="Times New Roman"/>
          <w:sz w:val="24"/>
          <w:szCs w:val="24"/>
        </w:rPr>
        <w:t>e the task-set,” we simply mean that the words consonant/</w:t>
      </w:r>
      <w:r w:rsidR="00A6053D">
        <w:rPr>
          <w:rFonts w:ascii="Times New Roman" w:hAnsi="Times New Roman" w:cs="Times New Roman"/>
          <w:sz w:val="24"/>
          <w:szCs w:val="24"/>
        </w:rPr>
        <w:t xml:space="preserve">odd </w:t>
      </w:r>
      <w:r w:rsidR="00B95FFB">
        <w:rPr>
          <w:rFonts w:ascii="Times New Roman" w:hAnsi="Times New Roman" w:cs="Times New Roman"/>
          <w:sz w:val="24"/>
          <w:szCs w:val="24"/>
        </w:rPr>
        <w:t xml:space="preserve">and </w:t>
      </w:r>
      <w:r w:rsidR="00A6053D">
        <w:rPr>
          <w:rFonts w:ascii="Times New Roman" w:hAnsi="Times New Roman" w:cs="Times New Roman"/>
          <w:sz w:val="24"/>
          <w:szCs w:val="24"/>
        </w:rPr>
        <w:t>vowel</w:t>
      </w:r>
      <w:r w:rsidR="00B95FFB">
        <w:rPr>
          <w:rFonts w:ascii="Times New Roman" w:hAnsi="Times New Roman" w:cs="Times New Roman"/>
          <w:sz w:val="24"/>
          <w:szCs w:val="24"/>
        </w:rPr>
        <w:t xml:space="preserve">/even were always presented in the upper left and upper right corners, respectively, to </w:t>
      </w:r>
      <w:r w:rsidR="004D10FD">
        <w:rPr>
          <w:rFonts w:ascii="Times New Roman" w:hAnsi="Times New Roman" w:cs="Times New Roman"/>
          <w:sz w:val="24"/>
          <w:szCs w:val="24"/>
        </w:rPr>
        <w:t xml:space="preserve">remind participants </w:t>
      </w:r>
      <w:r w:rsidR="00945A7C">
        <w:rPr>
          <w:rFonts w:ascii="Times New Roman" w:hAnsi="Times New Roman" w:cs="Times New Roman"/>
          <w:sz w:val="24"/>
          <w:szCs w:val="24"/>
        </w:rPr>
        <w:t>of which key was associated with each response</w:t>
      </w:r>
      <w:r w:rsidR="004D10FD">
        <w:rPr>
          <w:rFonts w:ascii="Times New Roman" w:hAnsi="Times New Roman" w:cs="Times New Roman"/>
          <w:sz w:val="24"/>
          <w:szCs w:val="24"/>
        </w:rPr>
        <w:t xml:space="preserve"> (i.e., </w:t>
      </w:r>
      <w:r w:rsidR="00A6053D">
        <w:rPr>
          <w:rFonts w:ascii="Times New Roman" w:hAnsi="Times New Roman" w:cs="Times New Roman"/>
          <w:sz w:val="24"/>
          <w:szCs w:val="24"/>
        </w:rPr>
        <w:t>consonant/</w:t>
      </w:r>
      <w:r w:rsidR="00945A7C">
        <w:rPr>
          <w:rFonts w:ascii="Times New Roman" w:hAnsi="Times New Roman" w:cs="Times New Roman"/>
          <w:sz w:val="24"/>
          <w:szCs w:val="24"/>
        </w:rPr>
        <w:t xml:space="preserve">odd </w:t>
      </w:r>
      <w:r w:rsidR="00C82820">
        <w:rPr>
          <w:rFonts w:ascii="Times New Roman" w:hAnsi="Times New Roman" w:cs="Times New Roman"/>
          <w:sz w:val="24"/>
          <w:szCs w:val="24"/>
        </w:rPr>
        <w:t>responses were made by pressing the “p” key, while vowel/even responses were made via the “q” key.</w:t>
      </w:r>
      <w:r w:rsidR="00593B71">
        <w:rPr>
          <w:rFonts w:ascii="Times New Roman" w:hAnsi="Times New Roman" w:cs="Times New Roman"/>
          <w:sz w:val="24"/>
          <w:szCs w:val="24"/>
        </w:rPr>
        <w:t xml:space="preserve"> </w:t>
      </w:r>
      <w:r w:rsidR="00C82820">
        <w:rPr>
          <w:rFonts w:ascii="Times New Roman" w:hAnsi="Times New Roman" w:cs="Times New Roman"/>
          <w:sz w:val="24"/>
          <w:szCs w:val="24"/>
        </w:rPr>
        <w:t xml:space="preserve">For switch </w:t>
      </w:r>
      <w:r w:rsidR="00593B71">
        <w:rPr>
          <w:rFonts w:ascii="Times New Roman" w:hAnsi="Times New Roman" w:cs="Times New Roman"/>
          <w:sz w:val="24"/>
          <w:szCs w:val="24"/>
        </w:rPr>
        <w:t>block</w:t>
      </w:r>
      <w:r w:rsidR="00C82820">
        <w:rPr>
          <w:rFonts w:ascii="Times New Roman" w:hAnsi="Times New Roman" w:cs="Times New Roman"/>
          <w:sz w:val="24"/>
          <w:szCs w:val="24"/>
        </w:rPr>
        <w:t xml:space="preserve">s, </w:t>
      </w:r>
      <w:r w:rsidR="00272FE1">
        <w:rPr>
          <w:rFonts w:ascii="Times New Roman" w:hAnsi="Times New Roman" w:cs="Times New Roman"/>
          <w:sz w:val="24"/>
          <w:szCs w:val="24"/>
        </w:rPr>
        <w:t>an additional cue was placed over the stimulus</w:t>
      </w:r>
      <w:r w:rsidR="0038181C">
        <w:rPr>
          <w:rFonts w:ascii="Times New Roman" w:hAnsi="Times New Roman" w:cs="Times New Roman"/>
          <w:sz w:val="24"/>
          <w:szCs w:val="24"/>
        </w:rPr>
        <w:t xml:space="preserve"> (e.g., “Letter” or “Number”)</w:t>
      </w:r>
      <w:r w:rsidR="00272FE1">
        <w:rPr>
          <w:rFonts w:ascii="Times New Roman" w:hAnsi="Times New Roman" w:cs="Times New Roman"/>
          <w:sz w:val="24"/>
          <w:szCs w:val="24"/>
        </w:rPr>
        <w:t xml:space="preserve">, informing participants </w:t>
      </w:r>
      <w:r w:rsidR="0038181C">
        <w:rPr>
          <w:rFonts w:ascii="Times New Roman" w:hAnsi="Times New Roman" w:cs="Times New Roman"/>
          <w:sz w:val="24"/>
          <w:szCs w:val="24"/>
        </w:rPr>
        <w:t>of which task was to be completed for a given trial.</w:t>
      </w:r>
    </w:p>
    <w:p w14:paraId="33C422BE" w14:textId="77777777" w:rsidR="00593B71" w:rsidRDefault="00593B71" w:rsidP="0011168B">
      <w:pPr>
        <w:spacing w:after="0" w:line="240" w:lineRule="auto"/>
        <w:rPr>
          <w:rFonts w:ascii="Times New Roman" w:hAnsi="Times New Roman" w:cs="Times New Roman"/>
          <w:sz w:val="24"/>
          <w:szCs w:val="24"/>
        </w:rPr>
      </w:pPr>
    </w:p>
    <w:p w14:paraId="13667B35" w14:textId="5DB2B167" w:rsidR="001168D2" w:rsidRDefault="00593B71" w:rsidP="001168D2">
      <w:pPr>
        <w:spacing w:after="0" w:line="240" w:lineRule="auto"/>
        <w:rPr>
          <w:rFonts w:ascii="Times New Roman" w:hAnsi="Times New Roman" w:cs="Times New Roman"/>
          <w:sz w:val="24"/>
          <w:szCs w:val="24"/>
        </w:rPr>
      </w:pPr>
      <w:r>
        <w:rPr>
          <w:rFonts w:ascii="Times New Roman" w:hAnsi="Times New Roman" w:cs="Times New Roman"/>
          <w:sz w:val="24"/>
          <w:szCs w:val="24"/>
        </w:rPr>
        <w:t>We have updated our description of the study procedure (pg</w:t>
      </w:r>
      <w:r w:rsidRPr="00754502">
        <w:rPr>
          <w:rFonts w:ascii="Times New Roman" w:hAnsi="Times New Roman" w:cs="Times New Roman"/>
          <w:sz w:val="24"/>
          <w:szCs w:val="24"/>
          <w:rPrChange w:id="142" w:author="Maxwell, Nicholas" w:date="2022-10-18T09:29:00Z">
            <w:rPr>
              <w:rFonts w:ascii="Times New Roman" w:hAnsi="Times New Roman" w:cs="Times New Roman"/>
              <w:sz w:val="24"/>
              <w:szCs w:val="24"/>
            </w:rPr>
          </w:rPrChange>
        </w:rPr>
        <w:t xml:space="preserve">. </w:t>
      </w:r>
      <w:del w:id="143" w:author="Maxwell, Nicholas" w:date="2022-10-18T09:29:00Z">
        <w:r w:rsidRPr="00754502" w:rsidDel="00754502">
          <w:rPr>
            <w:rFonts w:ascii="Times New Roman" w:hAnsi="Times New Roman" w:cs="Times New Roman"/>
            <w:sz w:val="24"/>
            <w:szCs w:val="24"/>
            <w:rPrChange w:id="144" w:author="Maxwell, Nicholas" w:date="2022-10-18T09:29:00Z">
              <w:rPr>
                <w:rFonts w:ascii="Times New Roman" w:hAnsi="Times New Roman" w:cs="Times New Roman"/>
                <w:sz w:val="24"/>
                <w:szCs w:val="24"/>
                <w:highlight w:val="yellow"/>
              </w:rPr>
            </w:rPrChange>
          </w:rPr>
          <w:delText>xx</w:delText>
        </w:r>
      </w:del>
      <w:ins w:id="145" w:author="Maxwell, Nicholas" w:date="2022-10-18T09:29:00Z">
        <w:r w:rsidR="00754502" w:rsidRPr="00754502">
          <w:rPr>
            <w:rFonts w:ascii="Times New Roman" w:hAnsi="Times New Roman" w:cs="Times New Roman"/>
            <w:sz w:val="24"/>
            <w:szCs w:val="24"/>
            <w:rPrChange w:id="146" w:author="Maxwell, Nicholas" w:date="2022-10-18T09:29:00Z">
              <w:rPr>
                <w:rFonts w:ascii="Times New Roman" w:hAnsi="Times New Roman" w:cs="Times New Roman"/>
                <w:sz w:val="24"/>
                <w:szCs w:val="24"/>
                <w:highlight w:val="yellow"/>
              </w:rPr>
            </w:rPrChange>
          </w:rPr>
          <w:t>14</w:t>
        </w:r>
      </w:ins>
      <w:r w:rsidRPr="00754502">
        <w:rPr>
          <w:rFonts w:ascii="Times New Roman" w:hAnsi="Times New Roman" w:cs="Times New Roman"/>
          <w:sz w:val="24"/>
          <w:szCs w:val="24"/>
          <w:rPrChange w:id="147" w:author="Maxwell, Nicholas" w:date="2022-10-18T09:29:00Z">
            <w:rPr>
              <w:rFonts w:ascii="Times New Roman" w:hAnsi="Times New Roman" w:cs="Times New Roman"/>
              <w:sz w:val="24"/>
              <w:szCs w:val="24"/>
            </w:rPr>
          </w:rPrChange>
        </w:rPr>
        <w:t>)</w:t>
      </w:r>
      <w:r>
        <w:rPr>
          <w:rFonts w:ascii="Times New Roman" w:hAnsi="Times New Roman" w:cs="Times New Roman"/>
          <w:sz w:val="24"/>
          <w:szCs w:val="24"/>
        </w:rPr>
        <w:t xml:space="preserve"> to clarify this point.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6B42F6" w:rsidRPr="006B42F6">
        <w:rPr>
          <w:rFonts w:ascii="Times New Roman" w:hAnsi="Times New Roman" w:cs="Times New Roman"/>
          <w:b/>
          <w:bCs/>
          <w:sz w:val="24"/>
          <w:szCs w:val="24"/>
        </w:rPr>
        <w:t>Comment 5:</w:t>
      </w:r>
      <w:r w:rsidR="006B42F6">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It is also desirable if the exact timing of the trial would be specified. Even though, in this study, the CSI was not manipulated, the indication of how long “the prompt” (or “the cue”) and the test stimulus were presented, as well as the temporal sequence of the cue and the test stimulus, would contribute to the comparability of this study with other task-switching studies. </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6B42F6" w:rsidRPr="006B42F6">
        <w:rPr>
          <w:rFonts w:ascii="Times New Roman" w:hAnsi="Times New Roman" w:cs="Times New Roman"/>
          <w:b/>
          <w:bCs/>
          <w:i/>
          <w:iCs/>
          <w:sz w:val="24"/>
          <w:szCs w:val="24"/>
        </w:rPr>
        <w:t>Response:</w:t>
      </w:r>
      <w:r w:rsidR="006B42F6">
        <w:rPr>
          <w:rFonts w:ascii="Times New Roman" w:hAnsi="Times New Roman" w:cs="Times New Roman"/>
          <w:sz w:val="24"/>
          <w:szCs w:val="24"/>
        </w:rPr>
        <w:t xml:space="preserve"> </w:t>
      </w:r>
      <w:r w:rsidR="00360A8C">
        <w:rPr>
          <w:rFonts w:ascii="Times New Roman" w:hAnsi="Times New Roman" w:cs="Times New Roman"/>
          <w:sz w:val="24"/>
          <w:szCs w:val="24"/>
        </w:rPr>
        <w:t xml:space="preserve">All trials were self-paced, and participants were </w:t>
      </w:r>
      <w:r w:rsidR="001168D2">
        <w:rPr>
          <w:rFonts w:ascii="Times New Roman" w:hAnsi="Times New Roman" w:cs="Times New Roman"/>
          <w:sz w:val="24"/>
          <w:szCs w:val="24"/>
        </w:rPr>
        <w:t xml:space="preserve">instructed to respond as quickly and accurately as possible. </w:t>
      </w:r>
      <w:r w:rsidR="00F64C18">
        <w:rPr>
          <w:rFonts w:ascii="Times New Roman" w:hAnsi="Times New Roman" w:cs="Times New Roman"/>
          <w:sz w:val="24"/>
          <w:szCs w:val="24"/>
        </w:rPr>
        <w:t xml:space="preserve">For switch blocks, prompts were displayed simultaneously with the stimuli. We </w:t>
      </w:r>
      <w:r w:rsidR="001168D2">
        <w:rPr>
          <w:rFonts w:ascii="Times New Roman" w:hAnsi="Times New Roman" w:cs="Times New Roman"/>
          <w:sz w:val="24"/>
          <w:szCs w:val="24"/>
        </w:rPr>
        <w:t xml:space="preserve">now include a figure detailing </w:t>
      </w:r>
      <w:r w:rsidR="00F64C18">
        <w:rPr>
          <w:rFonts w:ascii="Times New Roman" w:hAnsi="Times New Roman" w:cs="Times New Roman"/>
          <w:sz w:val="24"/>
          <w:szCs w:val="24"/>
        </w:rPr>
        <w:t xml:space="preserve">trial </w:t>
      </w:r>
      <w:r w:rsidR="001168D2">
        <w:rPr>
          <w:rFonts w:ascii="Times New Roman" w:hAnsi="Times New Roman" w:cs="Times New Roman"/>
          <w:sz w:val="24"/>
          <w:szCs w:val="24"/>
        </w:rPr>
        <w:t xml:space="preserve">time course </w:t>
      </w:r>
      <w:r w:rsidR="00F64C18">
        <w:rPr>
          <w:rFonts w:ascii="Times New Roman" w:hAnsi="Times New Roman" w:cs="Times New Roman"/>
          <w:sz w:val="24"/>
          <w:szCs w:val="24"/>
        </w:rPr>
        <w:t>for both pure and switch blocks</w:t>
      </w:r>
      <w:r w:rsidR="001168D2">
        <w:rPr>
          <w:rFonts w:ascii="Times New Roman" w:hAnsi="Times New Roman" w:cs="Times New Roman"/>
          <w:sz w:val="24"/>
          <w:szCs w:val="24"/>
        </w:rPr>
        <w:t xml:space="preserve"> (</w:t>
      </w:r>
      <w:r w:rsidR="001168D2" w:rsidRPr="00754502">
        <w:rPr>
          <w:rFonts w:ascii="Times New Roman" w:hAnsi="Times New Roman" w:cs="Times New Roman"/>
          <w:sz w:val="24"/>
          <w:szCs w:val="24"/>
          <w:rPrChange w:id="148" w:author="Maxwell, Nicholas" w:date="2022-10-18T09:26:00Z">
            <w:rPr>
              <w:rFonts w:ascii="Times New Roman" w:hAnsi="Times New Roman" w:cs="Times New Roman"/>
              <w:sz w:val="24"/>
              <w:szCs w:val="24"/>
              <w:highlight w:val="yellow"/>
            </w:rPr>
          </w:rPrChange>
        </w:rPr>
        <w:t xml:space="preserve">Figure 1, pg. </w:t>
      </w:r>
      <w:del w:id="149" w:author="Maxwell, Nicholas" w:date="2022-10-18T09:26:00Z">
        <w:r w:rsidR="001168D2" w:rsidRPr="00754502" w:rsidDel="00754502">
          <w:rPr>
            <w:rFonts w:ascii="Times New Roman" w:hAnsi="Times New Roman" w:cs="Times New Roman"/>
            <w:sz w:val="24"/>
            <w:szCs w:val="24"/>
            <w:rPrChange w:id="150" w:author="Maxwell, Nicholas" w:date="2022-10-18T09:26:00Z">
              <w:rPr>
                <w:rFonts w:ascii="Times New Roman" w:hAnsi="Times New Roman" w:cs="Times New Roman"/>
                <w:sz w:val="24"/>
                <w:szCs w:val="24"/>
                <w:highlight w:val="yellow"/>
              </w:rPr>
            </w:rPrChange>
          </w:rPr>
          <w:delText>x</w:delText>
        </w:r>
      </w:del>
      <w:ins w:id="151" w:author="Maxwell, Nicholas" w:date="2022-10-18T09:26:00Z">
        <w:r w:rsidR="00754502" w:rsidRPr="00754502">
          <w:rPr>
            <w:rFonts w:ascii="Times New Roman" w:hAnsi="Times New Roman" w:cs="Times New Roman"/>
            <w:sz w:val="24"/>
            <w:szCs w:val="24"/>
            <w:rPrChange w:id="152" w:author="Maxwell, Nicholas" w:date="2022-10-18T09:26:00Z">
              <w:rPr>
                <w:rFonts w:ascii="Times New Roman" w:hAnsi="Times New Roman" w:cs="Times New Roman"/>
                <w:sz w:val="24"/>
                <w:szCs w:val="24"/>
                <w:highlight w:val="yellow"/>
              </w:rPr>
            </w:rPrChange>
          </w:rPr>
          <w:t>36</w:t>
        </w:r>
      </w:ins>
      <w:r w:rsidR="00F64C18" w:rsidRPr="00754502">
        <w:rPr>
          <w:rFonts w:ascii="Times New Roman" w:hAnsi="Times New Roman" w:cs="Times New Roman"/>
          <w:sz w:val="24"/>
          <w:szCs w:val="24"/>
          <w:rPrChange w:id="153" w:author="Maxwell, Nicholas" w:date="2022-10-18T09:26:00Z">
            <w:rPr>
              <w:rFonts w:ascii="Times New Roman" w:hAnsi="Times New Roman" w:cs="Times New Roman"/>
              <w:sz w:val="24"/>
              <w:szCs w:val="24"/>
            </w:rPr>
          </w:rPrChange>
        </w:rPr>
        <w:t>; please</w:t>
      </w:r>
      <w:r w:rsidR="00F64C18" w:rsidRPr="00F64C18">
        <w:rPr>
          <w:rFonts w:ascii="Times New Roman" w:hAnsi="Times New Roman" w:cs="Times New Roman"/>
          <w:sz w:val="24"/>
          <w:szCs w:val="24"/>
        </w:rPr>
        <w:t xml:space="preserve"> see our response to Reviewer 1, comment 5.</w:t>
      </w:r>
      <w:r w:rsidR="001168D2">
        <w:rPr>
          <w:rFonts w:ascii="Times New Roman" w:hAnsi="Times New Roman" w:cs="Times New Roman"/>
          <w:sz w:val="24"/>
          <w:szCs w:val="24"/>
        </w:rPr>
        <w:t xml:space="preserve">). </w:t>
      </w:r>
    </w:p>
    <w:p w14:paraId="0B6E6275" w14:textId="69B5DC46" w:rsidR="006B42F6"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6B42F6" w:rsidRPr="006B42F6">
        <w:rPr>
          <w:rFonts w:ascii="Times New Roman" w:hAnsi="Times New Roman" w:cs="Times New Roman"/>
          <w:b/>
          <w:bCs/>
          <w:sz w:val="24"/>
          <w:szCs w:val="24"/>
        </w:rPr>
        <w:t>Comment 6:</w:t>
      </w:r>
      <w:r w:rsidR="006B42F6">
        <w:rPr>
          <w:rFonts w:ascii="Times New Roman" w:hAnsi="Times New Roman" w:cs="Times New Roman"/>
          <w:sz w:val="24"/>
          <w:szCs w:val="24"/>
        </w:rPr>
        <w:t xml:space="preserve"> </w:t>
      </w:r>
      <w:r w:rsidRPr="001B575E">
        <w:rPr>
          <w:rFonts w:ascii="Times New Roman" w:hAnsi="Times New Roman" w:cs="Times New Roman"/>
          <w:sz w:val="24"/>
          <w:szCs w:val="24"/>
        </w:rPr>
        <w:t xml:space="preserve">With regard to the results, the authors should be more cautious, when interpreting </w:t>
      </w:r>
      <w:r w:rsidRPr="001B575E">
        <w:rPr>
          <w:rFonts w:ascii="Times New Roman" w:hAnsi="Times New Roman" w:cs="Times New Roman"/>
          <w:sz w:val="24"/>
          <w:szCs w:val="24"/>
        </w:rPr>
        <w:lastRenderedPageBreak/>
        <w:t xml:space="preserve">the dissociation between local and global switch costs as a function of the presentation sequence. The difference in switch costs is for the greater part driven by higher RTs in non-switch alternating runs trials. This supports the idea of tracking the trial sequence, which puts an additional load on working memory and leads to higher global costs, particularly in alternating runs paradigm. However, longer RTs in these trials also lead to smaller local switch costs in alternating runs, which restricts the interpretation that larger switch costs in random switching are due to more difficulty to reconfigure task-sets on switch trials. As a support for this interpretation, one would expect significant differences in switch trials between the two presentation sequences, which was not the case. Since the RT difference is only descriptive, I think, that this limitation is worth mentioning and discussing. </w:t>
      </w:r>
    </w:p>
    <w:p w14:paraId="0B47A994" w14:textId="77777777" w:rsidR="006B42F6" w:rsidRDefault="006B42F6" w:rsidP="0011168B">
      <w:pPr>
        <w:spacing w:after="0" w:line="240" w:lineRule="auto"/>
        <w:rPr>
          <w:rFonts w:ascii="Times New Roman" w:hAnsi="Times New Roman" w:cs="Times New Roman"/>
          <w:sz w:val="24"/>
          <w:szCs w:val="24"/>
        </w:rPr>
      </w:pPr>
    </w:p>
    <w:p w14:paraId="5E8E1D81" w14:textId="40B8B60A" w:rsidR="006B42F6" w:rsidRDefault="006B42F6" w:rsidP="0011168B">
      <w:pPr>
        <w:spacing w:after="0" w:line="240" w:lineRule="auto"/>
        <w:rPr>
          <w:rFonts w:ascii="Times New Roman" w:hAnsi="Times New Roman" w:cs="Times New Roman"/>
          <w:sz w:val="24"/>
          <w:szCs w:val="24"/>
        </w:rPr>
      </w:pPr>
      <w:r w:rsidRPr="006B42F6">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C02CEC">
        <w:rPr>
          <w:rFonts w:ascii="Times New Roman" w:hAnsi="Times New Roman" w:cs="Times New Roman"/>
          <w:sz w:val="24"/>
          <w:szCs w:val="24"/>
        </w:rPr>
        <w:t>This is a fair point</w:t>
      </w:r>
      <w:r w:rsidR="00660D51">
        <w:rPr>
          <w:rFonts w:ascii="Times New Roman" w:hAnsi="Times New Roman" w:cs="Times New Roman"/>
          <w:sz w:val="24"/>
          <w:szCs w:val="24"/>
        </w:rPr>
        <w:t xml:space="preserve"> and one we now </w:t>
      </w:r>
      <w:r w:rsidR="00655697">
        <w:rPr>
          <w:rFonts w:ascii="Times New Roman" w:hAnsi="Times New Roman" w:cs="Times New Roman"/>
          <w:sz w:val="24"/>
          <w:szCs w:val="24"/>
        </w:rPr>
        <w:t xml:space="preserve">discuss </w:t>
      </w:r>
      <w:r w:rsidR="00473049">
        <w:rPr>
          <w:rFonts w:ascii="Times New Roman" w:hAnsi="Times New Roman" w:cs="Times New Roman"/>
          <w:sz w:val="24"/>
          <w:szCs w:val="24"/>
        </w:rPr>
        <w:t xml:space="preserve">as a potential </w:t>
      </w:r>
      <w:r w:rsidR="007301E0">
        <w:rPr>
          <w:rFonts w:ascii="Times New Roman" w:hAnsi="Times New Roman" w:cs="Times New Roman"/>
          <w:sz w:val="24"/>
          <w:szCs w:val="24"/>
        </w:rPr>
        <w:t xml:space="preserve">limitation in the General Discussion (pg. </w:t>
      </w:r>
      <w:r w:rsidR="007301E0" w:rsidRPr="007301E0">
        <w:rPr>
          <w:rFonts w:ascii="Times New Roman" w:hAnsi="Times New Roman" w:cs="Times New Roman"/>
          <w:sz w:val="24"/>
          <w:szCs w:val="24"/>
          <w:highlight w:val="yellow"/>
        </w:rPr>
        <w:t>XX</w:t>
      </w:r>
      <w:r w:rsidR="007301E0">
        <w:rPr>
          <w:rFonts w:ascii="Times New Roman" w:hAnsi="Times New Roman" w:cs="Times New Roman"/>
          <w:sz w:val="24"/>
          <w:szCs w:val="24"/>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Pr="006B42F6">
        <w:rPr>
          <w:rFonts w:ascii="Times New Roman" w:hAnsi="Times New Roman" w:cs="Times New Roman"/>
          <w:b/>
          <w:bCs/>
          <w:sz w:val="24"/>
          <w:szCs w:val="24"/>
        </w:rPr>
        <w:t>Comment 7:</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In addition, with regard to the </w:t>
      </w:r>
      <w:proofErr w:type="spellStart"/>
      <w:r w:rsidR="004668DE" w:rsidRPr="001B575E">
        <w:rPr>
          <w:rFonts w:ascii="Times New Roman" w:hAnsi="Times New Roman" w:cs="Times New Roman"/>
          <w:sz w:val="24"/>
          <w:szCs w:val="24"/>
        </w:rPr>
        <w:t>Vincentized</w:t>
      </w:r>
      <w:proofErr w:type="spellEnd"/>
      <w:r w:rsidR="004668DE" w:rsidRPr="001B575E">
        <w:rPr>
          <w:rFonts w:ascii="Times New Roman" w:hAnsi="Times New Roman" w:cs="Times New Roman"/>
          <w:sz w:val="24"/>
          <w:szCs w:val="24"/>
        </w:rPr>
        <w:t xml:space="preserve"> RT distribution for local switching costs as illustrated in Figure 2 and Figure 1. Did the authors use cumulative distribution functions for illustrating the </w:t>
      </w:r>
      <w:proofErr w:type="spellStart"/>
      <w:r w:rsidR="004668DE" w:rsidRPr="001B575E">
        <w:rPr>
          <w:rFonts w:ascii="Times New Roman" w:hAnsi="Times New Roman" w:cs="Times New Roman"/>
          <w:sz w:val="24"/>
          <w:szCs w:val="24"/>
        </w:rPr>
        <w:t>vincentized</w:t>
      </w:r>
      <w:proofErr w:type="spellEnd"/>
      <w:r w:rsidR="004668DE" w:rsidRPr="001B575E">
        <w:rPr>
          <w:rFonts w:ascii="Times New Roman" w:hAnsi="Times New Roman" w:cs="Times New Roman"/>
          <w:sz w:val="24"/>
          <w:szCs w:val="24"/>
        </w:rPr>
        <w:t xml:space="preserve"> RT distributions or </w:t>
      </w:r>
      <w:proofErr w:type="gramStart"/>
      <w:r w:rsidR="004668DE" w:rsidRPr="001B575E">
        <w:rPr>
          <w:rFonts w:ascii="Times New Roman" w:hAnsi="Times New Roman" w:cs="Times New Roman"/>
          <w:sz w:val="24"/>
          <w:szCs w:val="24"/>
        </w:rPr>
        <w:t>not.</w:t>
      </w:r>
      <w:proofErr w:type="gramEnd"/>
      <w:r w:rsidR="004668DE" w:rsidRPr="001B575E">
        <w:rPr>
          <w:rFonts w:ascii="Times New Roman" w:hAnsi="Times New Roman" w:cs="Times New Roman"/>
          <w:sz w:val="24"/>
          <w:szCs w:val="24"/>
        </w:rPr>
        <w:t xml:space="preserve"> If yes, then it is not clear to me how the RTs in the 6th bin (and perhaps in the 5th bin) in Figure 2 can be lower than the RTs in the bins 1-4. In case of cumulative distributions </w:t>
      </w:r>
      <w:proofErr w:type="gramStart"/>
      <w:r w:rsidR="004668DE" w:rsidRPr="001B575E">
        <w:rPr>
          <w:rFonts w:ascii="Times New Roman" w:hAnsi="Times New Roman" w:cs="Times New Roman"/>
          <w:sz w:val="24"/>
          <w:szCs w:val="24"/>
        </w:rPr>
        <w:t>functions</w:t>
      </w:r>
      <w:proofErr w:type="gramEnd"/>
      <w:r w:rsidR="004668DE" w:rsidRPr="001B575E">
        <w:rPr>
          <w:rFonts w:ascii="Times New Roman" w:hAnsi="Times New Roman" w:cs="Times New Roman"/>
          <w:sz w:val="24"/>
          <w:szCs w:val="24"/>
        </w:rPr>
        <w:t xml:space="preserve"> the RTs should be definitively longer in larger bins than in smaller bins. Otherwise the authors should include a reminder that the current analyses are not based on the common way of analyzing </w:t>
      </w:r>
      <w:proofErr w:type="spellStart"/>
      <w:r w:rsidR="004668DE" w:rsidRPr="001B575E">
        <w:rPr>
          <w:rFonts w:ascii="Times New Roman" w:hAnsi="Times New Roman" w:cs="Times New Roman"/>
          <w:sz w:val="24"/>
          <w:szCs w:val="24"/>
        </w:rPr>
        <w:t>vincentized</w:t>
      </w:r>
      <w:proofErr w:type="spellEnd"/>
      <w:r w:rsidR="004668DE" w:rsidRPr="001B575E">
        <w:rPr>
          <w:rFonts w:ascii="Times New Roman" w:hAnsi="Times New Roman" w:cs="Times New Roman"/>
          <w:sz w:val="24"/>
          <w:szCs w:val="24"/>
        </w:rPr>
        <w:t xml:space="preserve"> RT distributions because those usually are based on using cumulative data.</w:t>
      </w:r>
    </w:p>
    <w:p w14:paraId="08E6A35A" w14:textId="77777777" w:rsidR="006B42F6" w:rsidRDefault="006B42F6" w:rsidP="0011168B">
      <w:pPr>
        <w:spacing w:after="0" w:line="240" w:lineRule="auto"/>
        <w:rPr>
          <w:rFonts w:ascii="Times New Roman" w:hAnsi="Times New Roman" w:cs="Times New Roman"/>
          <w:sz w:val="24"/>
          <w:szCs w:val="24"/>
        </w:rPr>
      </w:pPr>
    </w:p>
    <w:p w14:paraId="0441D4EB" w14:textId="2D7CD42F" w:rsidR="006254AF" w:rsidRDefault="006B42F6" w:rsidP="0011168B">
      <w:pPr>
        <w:spacing w:after="0" w:line="240" w:lineRule="auto"/>
        <w:rPr>
          <w:rFonts w:ascii="Times New Roman" w:hAnsi="Times New Roman" w:cs="Times New Roman"/>
          <w:sz w:val="24"/>
          <w:szCs w:val="24"/>
        </w:rPr>
      </w:pPr>
      <w:r w:rsidRPr="006B42F6">
        <w:rPr>
          <w:rFonts w:ascii="Times New Roman" w:hAnsi="Times New Roman" w:cs="Times New Roman"/>
          <w:b/>
          <w:bCs/>
          <w:i/>
          <w:iCs/>
          <w:sz w:val="24"/>
          <w:szCs w:val="24"/>
        </w:rPr>
        <w:t>Response:</w:t>
      </w:r>
      <w:r w:rsidR="00365E6C">
        <w:rPr>
          <w:rFonts w:ascii="Times New Roman" w:hAnsi="Times New Roman" w:cs="Times New Roman"/>
          <w:sz w:val="24"/>
          <w:szCs w:val="24"/>
        </w:rPr>
        <w:t xml:space="preserve"> The </w:t>
      </w:r>
      <w:proofErr w:type="spellStart"/>
      <w:r w:rsidR="00365E6C">
        <w:rPr>
          <w:rFonts w:ascii="Times New Roman" w:hAnsi="Times New Roman" w:cs="Times New Roman"/>
          <w:sz w:val="24"/>
          <w:szCs w:val="24"/>
        </w:rPr>
        <w:t>vincentile</w:t>
      </w:r>
      <w:proofErr w:type="spellEnd"/>
      <w:r w:rsidR="00365E6C">
        <w:rPr>
          <w:rFonts w:ascii="Times New Roman" w:hAnsi="Times New Roman" w:cs="Times New Roman"/>
          <w:sz w:val="24"/>
          <w:szCs w:val="24"/>
        </w:rPr>
        <w:t xml:space="preserve"> analyses in Figure 2 were not cumulative and, rather, were conducted on switch costs. The finding that switch costs decrease on later bins simply indicates a smaller difference between trial types. Trial level </w:t>
      </w:r>
      <w:proofErr w:type="spellStart"/>
      <w:r w:rsidR="00365E6C">
        <w:rPr>
          <w:rFonts w:ascii="Times New Roman" w:hAnsi="Times New Roman" w:cs="Times New Roman"/>
          <w:sz w:val="24"/>
          <w:szCs w:val="24"/>
        </w:rPr>
        <w:t>vincentiles</w:t>
      </w:r>
      <w:proofErr w:type="spellEnd"/>
      <w:r w:rsidR="00365E6C">
        <w:rPr>
          <w:rFonts w:ascii="Times New Roman" w:hAnsi="Times New Roman" w:cs="Times New Roman"/>
          <w:sz w:val="24"/>
          <w:szCs w:val="24"/>
        </w:rPr>
        <w:t xml:space="preserve"> are reported in Figure 1.</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Pr="006254AF">
        <w:rPr>
          <w:rFonts w:ascii="Times New Roman" w:hAnsi="Times New Roman" w:cs="Times New Roman"/>
          <w:b/>
          <w:bCs/>
          <w:sz w:val="24"/>
          <w:szCs w:val="24"/>
        </w:rPr>
        <w:t>Minor comments</w:t>
      </w:r>
      <w:r w:rsidR="006254AF" w:rsidRPr="006254AF">
        <w:rPr>
          <w:rFonts w:ascii="Times New Roman" w:hAnsi="Times New Roman" w:cs="Times New Roman"/>
          <w:b/>
          <w:bCs/>
          <w:sz w:val="24"/>
          <w:szCs w:val="24"/>
        </w:rPr>
        <w:t>:</w:t>
      </w:r>
    </w:p>
    <w:p w14:paraId="04E42714" w14:textId="77777777" w:rsidR="00241B6F" w:rsidRDefault="00241B6F" w:rsidP="0011168B">
      <w:pPr>
        <w:spacing w:after="0" w:line="240" w:lineRule="auto"/>
        <w:rPr>
          <w:rFonts w:ascii="Times New Roman" w:hAnsi="Times New Roman" w:cs="Times New Roman"/>
          <w:sz w:val="24"/>
          <w:szCs w:val="24"/>
        </w:rPr>
      </w:pPr>
    </w:p>
    <w:p w14:paraId="38D638A4" w14:textId="33F97AAE" w:rsidR="005F3734" w:rsidRDefault="00E7188A" w:rsidP="0011168B">
      <w:pPr>
        <w:spacing w:after="0" w:line="240" w:lineRule="auto"/>
        <w:rPr>
          <w:rFonts w:ascii="Times New Roman" w:hAnsi="Times New Roman" w:cs="Times New Roman"/>
          <w:sz w:val="24"/>
          <w:szCs w:val="24"/>
        </w:rPr>
      </w:pPr>
      <w:r w:rsidRPr="00E7188A">
        <w:rPr>
          <w:rFonts w:ascii="Times New Roman" w:hAnsi="Times New Roman" w:cs="Times New Roman"/>
          <w:b/>
          <w:bCs/>
          <w:sz w:val="24"/>
          <w:szCs w:val="24"/>
        </w:rPr>
        <w:t>Comment 8:</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p. 6 (lines 42-50): When explaining the CVOE task, the authors argue that it can be presented in pure and in switch block which allows the computation of the local and global switch costs. This passage sounds like a special advantage and therefore an argument for using this task. As far as I know, this possibility is not that much limited to the CVOE task: there are very many other tasks, that can be used in both pure and in switch blocks and allow the computation of different types of costs.</w:t>
      </w:r>
    </w:p>
    <w:p w14:paraId="14EEF13C" w14:textId="77777777" w:rsidR="005F3734" w:rsidRDefault="005F3734" w:rsidP="0011168B">
      <w:pPr>
        <w:spacing w:after="0" w:line="240" w:lineRule="auto"/>
        <w:rPr>
          <w:rFonts w:ascii="Times New Roman" w:hAnsi="Times New Roman" w:cs="Times New Roman"/>
          <w:sz w:val="24"/>
          <w:szCs w:val="24"/>
        </w:rPr>
      </w:pPr>
    </w:p>
    <w:p w14:paraId="66A91E80" w14:textId="3143A87A" w:rsidR="006254AF" w:rsidRDefault="005F3734" w:rsidP="0011168B">
      <w:pPr>
        <w:spacing w:after="0" w:line="240" w:lineRule="auto"/>
        <w:rPr>
          <w:rFonts w:ascii="Times New Roman" w:hAnsi="Times New Roman" w:cs="Times New Roman"/>
          <w:sz w:val="24"/>
          <w:szCs w:val="24"/>
        </w:rPr>
      </w:pPr>
      <w:r w:rsidRPr="00241B6F">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713CD8">
        <w:rPr>
          <w:rFonts w:ascii="Times New Roman" w:hAnsi="Times New Roman" w:cs="Times New Roman"/>
          <w:sz w:val="24"/>
          <w:szCs w:val="24"/>
        </w:rPr>
        <w:t>Yes, these switch cost types can be computed with other tasks</w:t>
      </w:r>
      <w:r w:rsidR="00E63C9E">
        <w:rPr>
          <w:rFonts w:ascii="Times New Roman" w:hAnsi="Times New Roman" w:cs="Times New Roman"/>
          <w:sz w:val="24"/>
          <w:szCs w:val="24"/>
        </w:rPr>
        <w:t xml:space="preserve">. </w:t>
      </w:r>
      <w:r w:rsidR="00713CD8">
        <w:rPr>
          <w:rFonts w:ascii="Times New Roman" w:hAnsi="Times New Roman" w:cs="Times New Roman"/>
          <w:sz w:val="24"/>
          <w:szCs w:val="24"/>
        </w:rPr>
        <w:t xml:space="preserve">However, </w:t>
      </w:r>
      <w:del w:id="154" w:author="Mark Huff" w:date="2022-10-17T14:31:00Z">
        <w:r w:rsidR="00713CD8" w:rsidDel="00C219C7">
          <w:rPr>
            <w:rFonts w:ascii="Times New Roman" w:hAnsi="Times New Roman" w:cs="Times New Roman"/>
            <w:sz w:val="24"/>
            <w:szCs w:val="24"/>
          </w:rPr>
          <w:delText>the major</w:delText>
        </w:r>
      </w:del>
      <w:ins w:id="155" w:author="Mark Huff" w:date="2022-10-17T14:31:00Z">
        <w:r w:rsidR="00C219C7">
          <w:rPr>
            <w:rFonts w:ascii="Times New Roman" w:hAnsi="Times New Roman" w:cs="Times New Roman"/>
            <w:sz w:val="24"/>
            <w:szCs w:val="24"/>
          </w:rPr>
          <w:t>an</w:t>
        </w:r>
      </w:ins>
      <w:r w:rsidR="00713CD8">
        <w:rPr>
          <w:rFonts w:ascii="Times New Roman" w:hAnsi="Times New Roman" w:cs="Times New Roman"/>
          <w:sz w:val="24"/>
          <w:szCs w:val="24"/>
        </w:rPr>
        <w:t xml:space="preserve"> advantage of the CVOE task is that the two task types used (consonant/vowel classification and odd/even classification) are relatively balanced in terms of participant knowledge (i.e., participants are </w:t>
      </w:r>
      <w:del w:id="156" w:author="Mark Huff" w:date="2022-10-17T14:32:00Z">
        <w:r w:rsidR="00713CD8" w:rsidDel="00DE68B9">
          <w:rPr>
            <w:rFonts w:ascii="Times New Roman" w:hAnsi="Times New Roman" w:cs="Times New Roman"/>
            <w:sz w:val="24"/>
            <w:szCs w:val="24"/>
          </w:rPr>
          <w:delText xml:space="preserve">generally </w:delText>
        </w:r>
      </w:del>
      <w:ins w:id="157" w:author="Mark Huff" w:date="2022-10-17T14:32:00Z">
        <w:r w:rsidR="00DE68B9">
          <w:rPr>
            <w:rFonts w:ascii="Times New Roman" w:hAnsi="Times New Roman" w:cs="Times New Roman"/>
            <w:sz w:val="24"/>
            <w:szCs w:val="24"/>
          </w:rPr>
          <w:t xml:space="preserve">typically </w:t>
        </w:r>
      </w:ins>
      <w:r w:rsidR="00713CD8">
        <w:rPr>
          <w:rFonts w:ascii="Times New Roman" w:hAnsi="Times New Roman" w:cs="Times New Roman"/>
          <w:sz w:val="24"/>
          <w:szCs w:val="24"/>
        </w:rPr>
        <w:t>not markedly better at one task set than another). If tasks were unbalanced, this would add additional variability when computing switch costs. This is an important point to note, but it is also important to highlight the benefits of using CVOE</w:t>
      </w:r>
      <w:ins w:id="158" w:author="Maxwell, Nicholas" w:date="2022-10-18T09:25:00Z">
        <w:r w:rsidR="00754502">
          <w:rPr>
            <w:rFonts w:ascii="Times New Roman" w:hAnsi="Times New Roman" w:cs="Times New Roman"/>
            <w:sz w:val="24"/>
            <w:szCs w:val="24"/>
          </w:rPr>
          <w:t xml:space="preserve"> (pg. 7)</w:t>
        </w:r>
      </w:ins>
      <w:r w:rsidR="00713CD8">
        <w:rPr>
          <w:rFonts w:ascii="Times New Roman" w:hAnsi="Times New Roman" w:cs="Times New Roman"/>
          <w:sz w:val="24"/>
          <w:szCs w:val="24"/>
        </w:rPr>
        <w:t xml:space="preserve">. </w:t>
      </w:r>
      <w:r w:rsidR="00930687">
        <w:rPr>
          <w:rFonts w:ascii="Times New Roman" w:hAnsi="Times New Roman" w:cs="Times New Roman"/>
          <w:sz w:val="24"/>
          <w:szCs w:val="24"/>
        </w:rPr>
        <w:t xml:space="preserve">We have updated this section </w:t>
      </w:r>
      <w:r w:rsidR="007F1C84">
        <w:rPr>
          <w:rFonts w:ascii="Times New Roman" w:hAnsi="Times New Roman" w:cs="Times New Roman"/>
          <w:sz w:val="24"/>
          <w:szCs w:val="24"/>
        </w:rPr>
        <w:t>accordingly and now reference ot</w:t>
      </w:r>
      <w:r w:rsidR="004653A4">
        <w:rPr>
          <w:rFonts w:ascii="Times New Roman" w:hAnsi="Times New Roman" w:cs="Times New Roman"/>
          <w:sz w:val="24"/>
          <w:szCs w:val="24"/>
        </w:rPr>
        <w:t xml:space="preserve">her switch-tasks which similarly allow for pure block-switch block comparisons (pg. </w:t>
      </w:r>
      <w:del w:id="159" w:author="Maxwell, Nicholas" w:date="2022-10-18T09:25:00Z">
        <w:r w:rsidR="004653A4" w:rsidRPr="00754502" w:rsidDel="00754502">
          <w:rPr>
            <w:rFonts w:ascii="Times New Roman" w:hAnsi="Times New Roman" w:cs="Times New Roman"/>
            <w:sz w:val="24"/>
            <w:szCs w:val="24"/>
            <w:rPrChange w:id="160" w:author="Maxwell, Nicholas" w:date="2022-10-18T09:25:00Z">
              <w:rPr>
                <w:rFonts w:ascii="Times New Roman" w:hAnsi="Times New Roman" w:cs="Times New Roman"/>
                <w:sz w:val="24"/>
                <w:szCs w:val="24"/>
                <w:highlight w:val="yellow"/>
              </w:rPr>
            </w:rPrChange>
          </w:rPr>
          <w:delText>xx</w:delText>
        </w:r>
      </w:del>
      <w:ins w:id="161" w:author="Maxwell, Nicholas" w:date="2022-10-18T09:25:00Z">
        <w:r w:rsidR="00754502" w:rsidRPr="00754502">
          <w:rPr>
            <w:rFonts w:ascii="Times New Roman" w:hAnsi="Times New Roman" w:cs="Times New Roman"/>
            <w:sz w:val="24"/>
            <w:szCs w:val="24"/>
            <w:rPrChange w:id="162" w:author="Maxwell, Nicholas" w:date="2022-10-18T09:25:00Z">
              <w:rPr>
                <w:rFonts w:ascii="Times New Roman" w:hAnsi="Times New Roman" w:cs="Times New Roman"/>
                <w:sz w:val="24"/>
                <w:szCs w:val="24"/>
                <w:highlight w:val="yellow"/>
              </w:rPr>
            </w:rPrChange>
          </w:rPr>
          <w:t>6</w:t>
        </w:r>
      </w:ins>
      <w:r w:rsidR="004653A4" w:rsidRPr="00754502">
        <w:rPr>
          <w:rFonts w:ascii="Times New Roman" w:hAnsi="Times New Roman" w:cs="Times New Roman"/>
          <w:sz w:val="24"/>
          <w:szCs w:val="24"/>
          <w:rPrChange w:id="163" w:author="Maxwell, Nicholas" w:date="2022-10-18T09:25:00Z">
            <w:rPr>
              <w:rFonts w:ascii="Times New Roman" w:hAnsi="Times New Roman" w:cs="Times New Roman"/>
              <w:sz w:val="24"/>
              <w:szCs w:val="24"/>
            </w:rPr>
          </w:rPrChange>
        </w:rPr>
        <w:t>)</w:t>
      </w:r>
      <w:r w:rsidR="004653A4">
        <w:rPr>
          <w:rFonts w:ascii="Times New Roman" w:hAnsi="Times New Roman" w:cs="Times New Roman"/>
          <w:sz w:val="24"/>
          <w:szCs w:val="24"/>
        </w:rPr>
        <w:t>.</w:t>
      </w:r>
    </w:p>
    <w:p w14:paraId="68C67454" w14:textId="77777777" w:rsidR="00231017"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241B6F" w:rsidRPr="00241B6F">
        <w:rPr>
          <w:rFonts w:ascii="Times New Roman" w:hAnsi="Times New Roman" w:cs="Times New Roman"/>
          <w:b/>
          <w:bCs/>
          <w:sz w:val="24"/>
          <w:szCs w:val="24"/>
        </w:rPr>
        <w:t>Comment 9:</w:t>
      </w:r>
      <w:r w:rsidR="00241B6F">
        <w:rPr>
          <w:rFonts w:ascii="Times New Roman" w:hAnsi="Times New Roman" w:cs="Times New Roman"/>
          <w:sz w:val="24"/>
          <w:szCs w:val="24"/>
        </w:rPr>
        <w:t xml:space="preserve"> </w:t>
      </w:r>
      <w:r w:rsidRPr="001B575E">
        <w:rPr>
          <w:rFonts w:ascii="Times New Roman" w:hAnsi="Times New Roman" w:cs="Times New Roman"/>
          <w:sz w:val="24"/>
          <w:szCs w:val="24"/>
        </w:rPr>
        <w:t xml:space="preserve">p.20 (lines 45-54): The paragraph is difficult to understand, even after repeated </w:t>
      </w:r>
      <w:r w:rsidRPr="001B575E">
        <w:rPr>
          <w:rFonts w:ascii="Times New Roman" w:hAnsi="Times New Roman" w:cs="Times New Roman"/>
          <w:sz w:val="24"/>
          <w:szCs w:val="24"/>
        </w:rPr>
        <w:lastRenderedPageBreak/>
        <w:t>reading. The authors explain the finding that random switching increased local costs by referring to the study of Huff et al. (2015). Did they accidentally mention only the alternating runs condition? They further explain that younger adults produced larger local switch costs than older adults and why, and close the paragraph with the conclusion that local costs in random switching become exaggerated relative to predictive switching etc. The logic of this paragraph needs to be checked.</w:t>
      </w:r>
    </w:p>
    <w:p w14:paraId="12BFC9D2" w14:textId="77777777" w:rsidR="00231017" w:rsidRDefault="00231017" w:rsidP="0011168B">
      <w:pPr>
        <w:spacing w:after="0" w:line="240" w:lineRule="auto"/>
        <w:rPr>
          <w:rFonts w:ascii="Times New Roman" w:hAnsi="Times New Roman" w:cs="Times New Roman"/>
          <w:sz w:val="24"/>
          <w:szCs w:val="24"/>
        </w:rPr>
      </w:pPr>
    </w:p>
    <w:p w14:paraId="16C22125" w14:textId="484A1FBF" w:rsidR="00F85C07" w:rsidRDefault="00231017" w:rsidP="0011168B">
      <w:pPr>
        <w:spacing w:after="0" w:line="240" w:lineRule="auto"/>
        <w:rPr>
          <w:rFonts w:ascii="Times New Roman" w:hAnsi="Times New Roman" w:cs="Times New Roman"/>
          <w:sz w:val="24"/>
          <w:szCs w:val="24"/>
        </w:rPr>
      </w:pPr>
      <w:r w:rsidRPr="00231017">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E63C9E">
        <w:rPr>
          <w:rFonts w:ascii="Times New Roman" w:hAnsi="Times New Roman" w:cs="Times New Roman"/>
          <w:sz w:val="24"/>
          <w:szCs w:val="24"/>
        </w:rPr>
        <w:t>Huff et al.</w:t>
      </w:r>
      <w:r w:rsidR="00713CD8">
        <w:rPr>
          <w:rFonts w:ascii="Times New Roman" w:hAnsi="Times New Roman" w:cs="Times New Roman"/>
          <w:sz w:val="24"/>
          <w:szCs w:val="24"/>
        </w:rPr>
        <w:t>’s</w:t>
      </w:r>
      <w:r w:rsidR="00E63C9E">
        <w:rPr>
          <w:rFonts w:ascii="Times New Roman" w:hAnsi="Times New Roman" w:cs="Times New Roman"/>
          <w:sz w:val="24"/>
          <w:szCs w:val="24"/>
        </w:rPr>
        <w:t xml:space="preserve"> (2015)</w:t>
      </w:r>
      <w:r w:rsidR="00713CD8">
        <w:rPr>
          <w:rFonts w:ascii="Times New Roman" w:hAnsi="Times New Roman" w:cs="Times New Roman"/>
          <w:sz w:val="24"/>
          <w:szCs w:val="24"/>
        </w:rPr>
        <w:t xml:space="preserve"> study did not include a random-switch block and thus the comparisons we make between the two switch block types were not available. We have clarified this in the paragraph. Huff et al. argued that the increased local costs on younger adults</w:t>
      </w:r>
      <w:r w:rsidR="00E63C9E">
        <w:rPr>
          <w:rFonts w:ascii="Times New Roman" w:hAnsi="Times New Roman" w:cs="Times New Roman"/>
          <w:sz w:val="24"/>
          <w:szCs w:val="24"/>
        </w:rPr>
        <w:t xml:space="preserve"> likely reflected a task-set inertia</w:t>
      </w:r>
      <w:r w:rsidR="00713CD8">
        <w:rPr>
          <w:rFonts w:ascii="Times New Roman" w:hAnsi="Times New Roman" w:cs="Times New Roman"/>
          <w:sz w:val="24"/>
          <w:szCs w:val="24"/>
        </w:rPr>
        <w:t>, which referred to a carry-over effect of the previous task set when the instructions shifted</w:t>
      </w:r>
      <w:r w:rsidR="00F85C07">
        <w:rPr>
          <w:rFonts w:ascii="Times New Roman" w:hAnsi="Times New Roman" w:cs="Times New Roman"/>
          <w:sz w:val="24"/>
          <w:szCs w:val="24"/>
        </w:rPr>
        <w:t xml:space="preserve">. Regarding local costs for random switching in the present study, we reasoned that if local costs reflected task-set inertia, these costs should be further elevated when task-set inertia is combined with random switching, which is inherently more difficult than predictive switching. Thus, random local costs are inflated relative to predictive local costs due to a combination of task-inertia and greater burdens placed on task-set reconfiguration processes. We have reworked this section on pg. </w:t>
      </w:r>
      <w:del w:id="164" w:author="Maxwell, Nicholas" w:date="2022-10-18T09:22:00Z">
        <w:r w:rsidR="00F85C07" w:rsidRPr="00A73F9F" w:rsidDel="00A73F9F">
          <w:rPr>
            <w:rFonts w:ascii="Times New Roman" w:hAnsi="Times New Roman" w:cs="Times New Roman"/>
            <w:sz w:val="24"/>
            <w:szCs w:val="24"/>
            <w:rPrChange w:id="165" w:author="Maxwell, Nicholas" w:date="2022-10-18T09:22:00Z">
              <w:rPr>
                <w:rFonts w:ascii="Times New Roman" w:hAnsi="Times New Roman" w:cs="Times New Roman"/>
                <w:sz w:val="24"/>
                <w:szCs w:val="24"/>
                <w:highlight w:val="yellow"/>
              </w:rPr>
            </w:rPrChange>
          </w:rPr>
          <w:delText>xx</w:delText>
        </w:r>
        <w:r w:rsidR="00F85C07" w:rsidRPr="00A73F9F" w:rsidDel="00A73F9F">
          <w:rPr>
            <w:rFonts w:ascii="Times New Roman" w:hAnsi="Times New Roman" w:cs="Times New Roman"/>
            <w:sz w:val="24"/>
            <w:szCs w:val="24"/>
            <w:rPrChange w:id="166" w:author="Maxwell, Nicholas" w:date="2022-10-18T09:22:00Z">
              <w:rPr>
                <w:rFonts w:ascii="Times New Roman" w:hAnsi="Times New Roman" w:cs="Times New Roman"/>
                <w:sz w:val="24"/>
                <w:szCs w:val="24"/>
              </w:rPr>
            </w:rPrChange>
          </w:rPr>
          <w:delText xml:space="preserve"> </w:delText>
        </w:r>
      </w:del>
      <w:ins w:id="167" w:author="Maxwell, Nicholas" w:date="2022-10-18T09:22:00Z">
        <w:r w:rsidR="00A73F9F" w:rsidRPr="00A73F9F">
          <w:rPr>
            <w:rFonts w:ascii="Times New Roman" w:hAnsi="Times New Roman" w:cs="Times New Roman"/>
            <w:sz w:val="24"/>
            <w:szCs w:val="24"/>
            <w:rPrChange w:id="168" w:author="Maxwell, Nicholas" w:date="2022-10-18T09:22:00Z">
              <w:rPr>
                <w:rFonts w:ascii="Times New Roman" w:hAnsi="Times New Roman" w:cs="Times New Roman"/>
                <w:sz w:val="24"/>
                <w:szCs w:val="24"/>
                <w:highlight w:val="yellow"/>
              </w:rPr>
            </w:rPrChange>
          </w:rPr>
          <w:t>22 to</w:t>
        </w:r>
        <w:r w:rsidR="00A73F9F">
          <w:rPr>
            <w:rFonts w:ascii="Times New Roman" w:hAnsi="Times New Roman" w:cs="Times New Roman"/>
            <w:sz w:val="24"/>
            <w:szCs w:val="24"/>
          </w:rPr>
          <w:t xml:space="preserve"> </w:t>
        </w:r>
      </w:ins>
      <w:r w:rsidR="00F85C07">
        <w:rPr>
          <w:rFonts w:ascii="Times New Roman" w:hAnsi="Times New Roman" w:cs="Times New Roman"/>
          <w:sz w:val="24"/>
          <w:szCs w:val="24"/>
        </w:rPr>
        <w:t>clarify this point.</w:t>
      </w:r>
    </w:p>
    <w:p w14:paraId="0491764F" w14:textId="38898D4D" w:rsidR="006254AF"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415879" w:rsidRPr="00415879">
        <w:rPr>
          <w:rFonts w:ascii="Times New Roman" w:hAnsi="Times New Roman" w:cs="Times New Roman"/>
          <w:b/>
          <w:bCs/>
          <w:sz w:val="24"/>
          <w:szCs w:val="24"/>
        </w:rPr>
        <w:t>Comment 10:</w:t>
      </w:r>
      <w:r w:rsidR="00415879">
        <w:rPr>
          <w:rFonts w:ascii="Times New Roman" w:hAnsi="Times New Roman" w:cs="Times New Roman"/>
          <w:sz w:val="24"/>
          <w:szCs w:val="24"/>
        </w:rPr>
        <w:t xml:space="preserve"> </w:t>
      </w:r>
      <w:r w:rsidRPr="001B575E">
        <w:rPr>
          <w:rFonts w:ascii="Times New Roman" w:hAnsi="Times New Roman" w:cs="Times New Roman"/>
          <w:sz w:val="24"/>
          <w:szCs w:val="24"/>
        </w:rPr>
        <w:t>p.22 (lines 26-29): The authors discuss why a decrease in local switch costs across bins found in their study is in contrast to the results of Huff et al. (2015) who found an increase in these costs. They discuss the inclusion of additional trials and potential fatigue effects as one reason for this discrepancy in the results. This interpretation is not really plausible to me, since the occurrence of fatigue effects is usually interpreted as causing more lapses of attention, which should lead to longer RTs in the longest RT task trials. Here the authors seem to argue the opposite. At this point I would like additionally remind the discussion of the DeJong account (2000) for interpreting residual switch costs.</w:t>
      </w:r>
    </w:p>
    <w:p w14:paraId="72145DE1" w14:textId="73B9AF7D" w:rsidR="006254AF"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As an alternative, it might be possible that the decreasing size of local switch costs in the current study is caused by learning effects. Since the authors have presented twice as much trials as the study of Huff et al. it might be the cause that the relative and absolute number of switch trials was far higher in their study than in the study of Huff et al. This might have changed the state of preparation for a switching trial, which might be far higher in the current study than in the Huff study. I am not sure what may be the reason for the discrepancy in findings in these studies. However, the author should come up with a more plausible interpretation than the current one.</w:t>
      </w:r>
    </w:p>
    <w:p w14:paraId="301A06D2" w14:textId="77777777" w:rsidR="00415879" w:rsidRDefault="00415879" w:rsidP="0011168B">
      <w:pPr>
        <w:spacing w:after="0" w:line="240" w:lineRule="auto"/>
        <w:rPr>
          <w:rFonts w:ascii="Times New Roman" w:hAnsi="Times New Roman" w:cs="Times New Roman"/>
          <w:sz w:val="24"/>
          <w:szCs w:val="24"/>
        </w:rPr>
      </w:pPr>
    </w:p>
    <w:p w14:paraId="6028E08D" w14:textId="431D83F9" w:rsidR="00AE574C" w:rsidRDefault="00415879" w:rsidP="0011168B">
      <w:pPr>
        <w:spacing w:after="0" w:line="240" w:lineRule="auto"/>
        <w:rPr>
          <w:rFonts w:ascii="Times New Roman" w:hAnsi="Times New Roman" w:cs="Times New Roman"/>
          <w:sz w:val="24"/>
          <w:szCs w:val="24"/>
        </w:rPr>
      </w:pPr>
      <w:r w:rsidRPr="00415879">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AE574C">
        <w:rPr>
          <w:rFonts w:ascii="Times New Roman" w:hAnsi="Times New Roman" w:cs="Times New Roman"/>
          <w:sz w:val="24"/>
          <w:szCs w:val="24"/>
        </w:rPr>
        <w:t>This is a fair point. We initially focused on fatigue effects, given that an obvious difference between our study and the one conducted by Huff et al. was our inclusion of both additional trials in each block and the inclusion of an additional, random switch block. We have revised this section on pg</w:t>
      </w:r>
      <w:ins w:id="169" w:author="Maxwell, Nicholas" w:date="2022-10-18T09:48:00Z">
        <w:r w:rsidR="00233C82">
          <w:rPr>
            <w:rFonts w:ascii="Times New Roman" w:hAnsi="Times New Roman" w:cs="Times New Roman"/>
            <w:sz w:val="24"/>
            <w:szCs w:val="24"/>
          </w:rPr>
          <w:t>s</w:t>
        </w:r>
      </w:ins>
      <w:r w:rsidR="00AE574C">
        <w:rPr>
          <w:rFonts w:ascii="Times New Roman" w:hAnsi="Times New Roman" w:cs="Times New Roman"/>
          <w:sz w:val="24"/>
          <w:szCs w:val="24"/>
        </w:rPr>
        <w:t xml:space="preserve">. </w:t>
      </w:r>
      <w:del w:id="170" w:author="Maxwell, Nicholas" w:date="2022-10-18T09:48:00Z">
        <w:r w:rsidR="00AE574C" w:rsidRPr="00233C82" w:rsidDel="00233C82">
          <w:rPr>
            <w:rFonts w:ascii="Times New Roman" w:hAnsi="Times New Roman" w:cs="Times New Roman"/>
            <w:sz w:val="24"/>
            <w:szCs w:val="24"/>
            <w:rPrChange w:id="171" w:author="Maxwell, Nicholas" w:date="2022-10-18T09:48:00Z">
              <w:rPr>
                <w:rFonts w:ascii="Times New Roman" w:hAnsi="Times New Roman" w:cs="Times New Roman"/>
                <w:sz w:val="24"/>
                <w:szCs w:val="24"/>
                <w:highlight w:val="yellow"/>
              </w:rPr>
            </w:rPrChange>
          </w:rPr>
          <w:delText>xx</w:delText>
        </w:r>
      </w:del>
      <w:ins w:id="172" w:author="Maxwell, Nicholas" w:date="2022-10-18T09:48:00Z">
        <w:r w:rsidR="00233C82" w:rsidRPr="00233C82">
          <w:rPr>
            <w:rFonts w:ascii="Times New Roman" w:hAnsi="Times New Roman" w:cs="Times New Roman"/>
            <w:sz w:val="24"/>
            <w:szCs w:val="24"/>
            <w:rPrChange w:id="173" w:author="Maxwell, Nicholas" w:date="2022-10-18T09:48:00Z">
              <w:rPr>
                <w:rFonts w:ascii="Times New Roman" w:hAnsi="Times New Roman" w:cs="Times New Roman"/>
                <w:sz w:val="24"/>
                <w:szCs w:val="24"/>
                <w:highlight w:val="yellow"/>
              </w:rPr>
            </w:rPrChange>
          </w:rPr>
          <w:t>23-24</w:t>
        </w:r>
      </w:ins>
      <w:r w:rsidR="00D10E9B" w:rsidRPr="00233C82">
        <w:rPr>
          <w:rFonts w:ascii="Times New Roman" w:hAnsi="Times New Roman" w:cs="Times New Roman"/>
          <w:sz w:val="24"/>
          <w:szCs w:val="24"/>
          <w:rPrChange w:id="174" w:author="Maxwell, Nicholas" w:date="2022-10-18T09:48:00Z">
            <w:rPr>
              <w:rFonts w:ascii="Times New Roman" w:hAnsi="Times New Roman" w:cs="Times New Roman"/>
              <w:sz w:val="24"/>
              <w:szCs w:val="24"/>
            </w:rPr>
          </w:rPrChange>
        </w:rPr>
        <w:t>.</w:t>
      </w:r>
    </w:p>
    <w:p w14:paraId="51DEA6EE" w14:textId="77777777" w:rsidR="00AE574C" w:rsidRDefault="00AE574C" w:rsidP="0011168B">
      <w:pPr>
        <w:spacing w:after="0" w:line="240" w:lineRule="auto"/>
        <w:rPr>
          <w:rFonts w:ascii="Times New Roman" w:hAnsi="Times New Roman" w:cs="Times New Roman"/>
          <w:sz w:val="24"/>
          <w:szCs w:val="24"/>
        </w:rPr>
      </w:pPr>
    </w:p>
    <w:p w14:paraId="7FF58908" w14:textId="0A85084B" w:rsidR="00415879" w:rsidRDefault="00AE574C"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Regarding your second point</w:t>
      </w:r>
      <w:r w:rsidR="00454AA4">
        <w:rPr>
          <w:rFonts w:ascii="Times New Roman" w:hAnsi="Times New Roman" w:cs="Times New Roman"/>
          <w:sz w:val="24"/>
          <w:szCs w:val="24"/>
        </w:rPr>
        <w:t xml:space="preserve"> on learning </w:t>
      </w:r>
      <w:r w:rsidR="00E63C9E">
        <w:rPr>
          <w:rFonts w:ascii="Times New Roman" w:hAnsi="Times New Roman" w:cs="Times New Roman"/>
          <w:sz w:val="24"/>
          <w:szCs w:val="24"/>
        </w:rPr>
        <w:t>effects</w:t>
      </w:r>
      <w:r w:rsidR="00454AA4">
        <w:rPr>
          <w:rFonts w:ascii="Times New Roman" w:hAnsi="Times New Roman" w:cs="Times New Roman"/>
          <w:sz w:val="24"/>
          <w:szCs w:val="24"/>
        </w:rPr>
        <w:t xml:space="preserve">, we now </w:t>
      </w:r>
      <w:r w:rsidR="00E63C9E">
        <w:rPr>
          <w:rFonts w:ascii="Times New Roman" w:hAnsi="Times New Roman" w:cs="Times New Roman"/>
          <w:sz w:val="24"/>
          <w:szCs w:val="24"/>
        </w:rPr>
        <w:t xml:space="preserve">mention this as a possible alternative explanation </w:t>
      </w:r>
      <w:r w:rsidR="004D2117">
        <w:rPr>
          <w:rFonts w:ascii="Times New Roman" w:hAnsi="Times New Roman" w:cs="Times New Roman"/>
          <w:sz w:val="24"/>
          <w:szCs w:val="24"/>
        </w:rPr>
        <w:t>in the General Discussion (</w:t>
      </w:r>
      <w:r w:rsidR="00E63C9E">
        <w:rPr>
          <w:rFonts w:ascii="Times New Roman" w:hAnsi="Times New Roman" w:cs="Times New Roman"/>
          <w:sz w:val="24"/>
          <w:szCs w:val="24"/>
        </w:rPr>
        <w:t xml:space="preserve">pg. </w:t>
      </w:r>
      <w:del w:id="175" w:author="Maxwell, Nicholas" w:date="2022-10-18T09:48:00Z">
        <w:r w:rsidR="00E63C9E" w:rsidRPr="00233C82" w:rsidDel="00233C82">
          <w:rPr>
            <w:rFonts w:ascii="Times New Roman" w:hAnsi="Times New Roman" w:cs="Times New Roman"/>
            <w:sz w:val="24"/>
            <w:szCs w:val="24"/>
            <w:rPrChange w:id="176" w:author="Maxwell, Nicholas" w:date="2022-10-18T09:48:00Z">
              <w:rPr>
                <w:rFonts w:ascii="Times New Roman" w:hAnsi="Times New Roman" w:cs="Times New Roman"/>
                <w:sz w:val="24"/>
                <w:szCs w:val="24"/>
                <w:highlight w:val="yellow"/>
              </w:rPr>
            </w:rPrChange>
          </w:rPr>
          <w:delText>xx</w:delText>
        </w:r>
      </w:del>
      <w:ins w:id="177" w:author="Maxwell, Nicholas" w:date="2022-10-18T09:48:00Z">
        <w:r w:rsidR="00233C82" w:rsidRPr="00233C82">
          <w:rPr>
            <w:rFonts w:ascii="Times New Roman" w:hAnsi="Times New Roman" w:cs="Times New Roman"/>
            <w:sz w:val="24"/>
            <w:szCs w:val="24"/>
            <w:rPrChange w:id="178" w:author="Maxwell, Nicholas" w:date="2022-10-18T09:48:00Z">
              <w:rPr>
                <w:rFonts w:ascii="Times New Roman" w:hAnsi="Times New Roman" w:cs="Times New Roman"/>
                <w:sz w:val="24"/>
                <w:szCs w:val="24"/>
                <w:highlight w:val="yellow"/>
              </w:rPr>
            </w:rPrChange>
          </w:rPr>
          <w:t>23</w:t>
        </w:r>
      </w:ins>
      <w:bookmarkStart w:id="179" w:name="_GoBack"/>
      <w:bookmarkEnd w:id="179"/>
      <w:del w:id="180" w:author="Maxwell, Nicholas" w:date="2022-10-18T09:48:00Z">
        <w:r w:rsidR="00E63C9E" w:rsidRPr="00233C82" w:rsidDel="00233C82">
          <w:rPr>
            <w:rFonts w:ascii="Times New Roman" w:hAnsi="Times New Roman" w:cs="Times New Roman"/>
            <w:sz w:val="24"/>
            <w:szCs w:val="24"/>
            <w:rPrChange w:id="181" w:author="Maxwell, Nicholas" w:date="2022-10-18T09:48:00Z">
              <w:rPr>
                <w:rFonts w:ascii="Times New Roman" w:hAnsi="Times New Roman" w:cs="Times New Roman"/>
                <w:sz w:val="24"/>
                <w:szCs w:val="24"/>
              </w:rPr>
            </w:rPrChange>
          </w:rPr>
          <w:delText>.</w:delText>
        </w:r>
      </w:del>
      <w:r w:rsidR="004D2117" w:rsidRPr="00233C82">
        <w:rPr>
          <w:rFonts w:ascii="Times New Roman" w:hAnsi="Times New Roman" w:cs="Times New Roman"/>
          <w:sz w:val="24"/>
          <w:szCs w:val="24"/>
          <w:rPrChange w:id="182" w:author="Maxwell, Nicholas" w:date="2022-10-18T09:48:00Z">
            <w:rPr>
              <w:rFonts w:ascii="Times New Roman" w:hAnsi="Times New Roman" w:cs="Times New Roman"/>
              <w:sz w:val="24"/>
              <w:szCs w:val="24"/>
            </w:rPr>
          </w:rPrChange>
        </w:rPr>
        <w:t>)</w:t>
      </w:r>
    </w:p>
    <w:p w14:paraId="16076D4D" w14:textId="473AB8C5" w:rsidR="00371DAE"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371DAE">
        <w:rPr>
          <w:rFonts w:ascii="Times New Roman" w:hAnsi="Times New Roman" w:cs="Times New Roman"/>
          <w:sz w:val="24"/>
          <w:szCs w:val="24"/>
        </w:rPr>
        <w:t xml:space="preserve">All other minor grammatical and </w:t>
      </w:r>
      <w:r w:rsidR="00B1540D">
        <w:rPr>
          <w:rFonts w:ascii="Times New Roman" w:hAnsi="Times New Roman" w:cs="Times New Roman"/>
          <w:sz w:val="24"/>
          <w:szCs w:val="24"/>
        </w:rPr>
        <w:t>spelling errors have been corrected. We thank you for taking the time to review our manuscript.</w:t>
      </w:r>
    </w:p>
    <w:p w14:paraId="2661AA4A" w14:textId="77777777" w:rsidR="00371DAE" w:rsidDel="00A73F9F" w:rsidRDefault="00371DAE" w:rsidP="0011168B">
      <w:pPr>
        <w:spacing w:after="0" w:line="240" w:lineRule="auto"/>
        <w:rPr>
          <w:del w:id="183" w:author="Maxwell, Nicholas" w:date="2022-10-18T09:15:00Z"/>
          <w:rFonts w:ascii="Times New Roman" w:hAnsi="Times New Roman" w:cs="Times New Roman"/>
          <w:sz w:val="24"/>
          <w:szCs w:val="24"/>
        </w:rPr>
      </w:pPr>
    </w:p>
    <w:p w14:paraId="727EEF8F" w14:textId="126508BB" w:rsidR="0055021B" w:rsidRPr="001B575E" w:rsidRDefault="004668DE" w:rsidP="0011168B">
      <w:pPr>
        <w:spacing w:after="0" w:line="240" w:lineRule="auto"/>
        <w:rPr>
          <w:rFonts w:ascii="Times New Roman" w:hAnsi="Times New Roman" w:cs="Times New Roman"/>
          <w:sz w:val="24"/>
          <w:szCs w:val="24"/>
        </w:rPr>
      </w:pPr>
      <w:del w:id="184" w:author="Maxwell, Nicholas" w:date="2022-10-18T09:15:00Z">
        <w:r w:rsidRPr="001B575E" w:rsidDel="00A73F9F">
          <w:rPr>
            <w:rFonts w:ascii="Times New Roman" w:hAnsi="Times New Roman" w:cs="Times New Roman"/>
            <w:sz w:val="24"/>
            <w:szCs w:val="24"/>
          </w:rPr>
          <w:br/>
        </w:r>
        <w:r w:rsidRPr="00EE1F8E" w:rsidDel="00A73F9F">
          <w:rPr>
            <w:rFonts w:ascii="Times New Roman" w:hAnsi="Times New Roman" w:cs="Times New Roman"/>
            <w:sz w:val="24"/>
            <w:szCs w:val="24"/>
            <w:highlight w:val="yellow"/>
          </w:rPr>
          <w:delText>(5)    p. 17, lines 33-36: The sentence is incorrect</w:delText>
        </w:r>
        <w:r w:rsidRPr="001B575E" w:rsidDel="00A73F9F">
          <w:rPr>
            <w:rFonts w:ascii="Times New Roman" w:hAnsi="Times New Roman" w:cs="Times New Roman"/>
            <w:sz w:val="24"/>
            <w:szCs w:val="24"/>
          </w:rPr>
          <w:br/>
        </w:r>
      </w:del>
    </w:p>
    <w:sectPr w:rsidR="0055021B" w:rsidRPr="001B575E">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7E5BB" w16cex:dateUtc="2022-10-17T19:3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060D0" w14:textId="77777777" w:rsidR="00176D2F" w:rsidRDefault="00176D2F" w:rsidP="00750EF5">
      <w:pPr>
        <w:spacing w:after="0" w:line="240" w:lineRule="auto"/>
      </w:pPr>
      <w:r>
        <w:separator/>
      </w:r>
    </w:p>
  </w:endnote>
  <w:endnote w:type="continuationSeparator" w:id="0">
    <w:p w14:paraId="15E9A9F6" w14:textId="77777777" w:rsidR="00176D2F" w:rsidRDefault="00176D2F" w:rsidP="00750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70C7C" w14:textId="77777777" w:rsidR="00176D2F" w:rsidRDefault="00176D2F" w:rsidP="00750EF5">
      <w:pPr>
        <w:spacing w:after="0" w:line="240" w:lineRule="auto"/>
      </w:pPr>
      <w:r>
        <w:separator/>
      </w:r>
    </w:p>
  </w:footnote>
  <w:footnote w:type="continuationSeparator" w:id="0">
    <w:p w14:paraId="1D805B81" w14:textId="77777777" w:rsidR="00176D2F" w:rsidRDefault="00176D2F" w:rsidP="00750EF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xwell, Nicholas">
    <w15:presenceInfo w15:providerId="AD" w15:userId="S-1-5-21-1417001333-448539723-725345543-29146"/>
  </w15:person>
  <w15:person w15:author="Mark Huff">
    <w15:presenceInfo w15:providerId="Windows Live" w15:userId="1401e3e00133cd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8DE"/>
    <w:rsid w:val="000009DD"/>
    <w:rsid w:val="00003981"/>
    <w:rsid w:val="000062BE"/>
    <w:rsid w:val="00007957"/>
    <w:rsid w:val="000145EB"/>
    <w:rsid w:val="0001669F"/>
    <w:rsid w:val="00036DD2"/>
    <w:rsid w:val="00045E6F"/>
    <w:rsid w:val="00047B16"/>
    <w:rsid w:val="00060A02"/>
    <w:rsid w:val="00062243"/>
    <w:rsid w:val="0006504C"/>
    <w:rsid w:val="00065D67"/>
    <w:rsid w:val="00066743"/>
    <w:rsid w:val="000730B5"/>
    <w:rsid w:val="000809CB"/>
    <w:rsid w:val="00081A51"/>
    <w:rsid w:val="0008405C"/>
    <w:rsid w:val="000878C8"/>
    <w:rsid w:val="00095D65"/>
    <w:rsid w:val="000A075B"/>
    <w:rsid w:val="000A6D6A"/>
    <w:rsid w:val="000B3490"/>
    <w:rsid w:val="000B3DE8"/>
    <w:rsid w:val="000B5B7B"/>
    <w:rsid w:val="000C404D"/>
    <w:rsid w:val="000C41C1"/>
    <w:rsid w:val="000C4B54"/>
    <w:rsid w:val="000C6175"/>
    <w:rsid w:val="000D3975"/>
    <w:rsid w:val="000D533E"/>
    <w:rsid w:val="000E5484"/>
    <w:rsid w:val="000F5C90"/>
    <w:rsid w:val="001000B0"/>
    <w:rsid w:val="00106E73"/>
    <w:rsid w:val="0011168B"/>
    <w:rsid w:val="00111ED9"/>
    <w:rsid w:val="001168D2"/>
    <w:rsid w:val="0012177E"/>
    <w:rsid w:val="00125296"/>
    <w:rsid w:val="00141489"/>
    <w:rsid w:val="0015213A"/>
    <w:rsid w:val="00152547"/>
    <w:rsid w:val="00161493"/>
    <w:rsid w:val="001633CB"/>
    <w:rsid w:val="0016380B"/>
    <w:rsid w:val="00176D2F"/>
    <w:rsid w:val="00187E67"/>
    <w:rsid w:val="001905D7"/>
    <w:rsid w:val="00197735"/>
    <w:rsid w:val="001A687F"/>
    <w:rsid w:val="001B2809"/>
    <w:rsid w:val="001B2C46"/>
    <w:rsid w:val="001B575E"/>
    <w:rsid w:val="001B5A8B"/>
    <w:rsid w:val="001C2551"/>
    <w:rsid w:val="001C6DF3"/>
    <w:rsid w:val="001D52D4"/>
    <w:rsid w:val="001E0624"/>
    <w:rsid w:val="001E2159"/>
    <w:rsid w:val="001E2A11"/>
    <w:rsid w:val="001F7C0B"/>
    <w:rsid w:val="001F7F61"/>
    <w:rsid w:val="00231017"/>
    <w:rsid w:val="00233C82"/>
    <w:rsid w:val="00235CA0"/>
    <w:rsid w:val="00240FC8"/>
    <w:rsid w:val="00241B6F"/>
    <w:rsid w:val="00242075"/>
    <w:rsid w:val="00245481"/>
    <w:rsid w:val="002520EE"/>
    <w:rsid w:val="002571FD"/>
    <w:rsid w:val="00257CFE"/>
    <w:rsid w:val="00260903"/>
    <w:rsid w:val="002615FC"/>
    <w:rsid w:val="00265581"/>
    <w:rsid w:val="00265BD7"/>
    <w:rsid w:val="00272FE1"/>
    <w:rsid w:val="00296FC5"/>
    <w:rsid w:val="002B231B"/>
    <w:rsid w:val="002B6AFB"/>
    <w:rsid w:val="002C20FE"/>
    <w:rsid w:val="002D129F"/>
    <w:rsid w:val="002D1972"/>
    <w:rsid w:val="002D568D"/>
    <w:rsid w:val="002D5B01"/>
    <w:rsid w:val="002E0F87"/>
    <w:rsid w:val="002F65E9"/>
    <w:rsid w:val="002F7742"/>
    <w:rsid w:val="00305C73"/>
    <w:rsid w:val="00305ECA"/>
    <w:rsid w:val="00314A6F"/>
    <w:rsid w:val="0031631E"/>
    <w:rsid w:val="00321497"/>
    <w:rsid w:val="00323DC5"/>
    <w:rsid w:val="0033109F"/>
    <w:rsid w:val="00331D32"/>
    <w:rsid w:val="00340EAF"/>
    <w:rsid w:val="00341582"/>
    <w:rsid w:val="003434BC"/>
    <w:rsid w:val="00353723"/>
    <w:rsid w:val="003541AA"/>
    <w:rsid w:val="00357F6C"/>
    <w:rsid w:val="00360A8C"/>
    <w:rsid w:val="00365E6C"/>
    <w:rsid w:val="00371CD3"/>
    <w:rsid w:val="00371DAE"/>
    <w:rsid w:val="00374E93"/>
    <w:rsid w:val="0038181C"/>
    <w:rsid w:val="00384D39"/>
    <w:rsid w:val="003858FE"/>
    <w:rsid w:val="00386528"/>
    <w:rsid w:val="00395582"/>
    <w:rsid w:val="003A6618"/>
    <w:rsid w:val="003C1B36"/>
    <w:rsid w:val="003C7BAE"/>
    <w:rsid w:val="003D403B"/>
    <w:rsid w:val="003F23BF"/>
    <w:rsid w:val="003F2AF6"/>
    <w:rsid w:val="003F718F"/>
    <w:rsid w:val="00412B2A"/>
    <w:rsid w:val="00415879"/>
    <w:rsid w:val="0042139F"/>
    <w:rsid w:val="004310E7"/>
    <w:rsid w:val="0043122C"/>
    <w:rsid w:val="00441FC0"/>
    <w:rsid w:val="00446907"/>
    <w:rsid w:val="00454AA4"/>
    <w:rsid w:val="00461AA2"/>
    <w:rsid w:val="004653A4"/>
    <w:rsid w:val="004668DE"/>
    <w:rsid w:val="00467F0E"/>
    <w:rsid w:val="004729DD"/>
    <w:rsid w:val="00473049"/>
    <w:rsid w:val="004761F8"/>
    <w:rsid w:val="004804E0"/>
    <w:rsid w:val="004818D6"/>
    <w:rsid w:val="0048213E"/>
    <w:rsid w:val="004825BD"/>
    <w:rsid w:val="004916AE"/>
    <w:rsid w:val="0049235A"/>
    <w:rsid w:val="00493692"/>
    <w:rsid w:val="004A2E51"/>
    <w:rsid w:val="004A3E61"/>
    <w:rsid w:val="004B5C5B"/>
    <w:rsid w:val="004D0E98"/>
    <w:rsid w:val="004D10FD"/>
    <w:rsid w:val="004D2117"/>
    <w:rsid w:val="004D2149"/>
    <w:rsid w:val="004D35D5"/>
    <w:rsid w:val="004E0652"/>
    <w:rsid w:val="004E2071"/>
    <w:rsid w:val="004F037A"/>
    <w:rsid w:val="005014A5"/>
    <w:rsid w:val="0050771D"/>
    <w:rsid w:val="00507BE2"/>
    <w:rsid w:val="00512423"/>
    <w:rsid w:val="0051261A"/>
    <w:rsid w:val="00517C96"/>
    <w:rsid w:val="00527050"/>
    <w:rsid w:val="005273BD"/>
    <w:rsid w:val="00537F9D"/>
    <w:rsid w:val="0055021B"/>
    <w:rsid w:val="00550C9A"/>
    <w:rsid w:val="0055767F"/>
    <w:rsid w:val="00557766"/>
    <w:rsid w:val="00566C3E"/>
    <w:rsid w:val="0057000C"/>
    <w:rsid w:val="005720EB"/>
    <w:rsid w:val="005753C8"/>
    <w:rsid w:val="00593AA4"/>
    <w:rsid w:val="00593B71"/>
    <w:rsid w:val="005963A3"/>
    <w:rsid w:val="00597B78"/>
    <w:rsid w:val="005A19A8"/>
    <w:rsid w:val="005A2A20"/>
    <w:rsid w:val="005A4DAD"/>
    <w:rsid w:val="005A596F"/>
    <w:rsid w:val="005B3893"/>
    <w:rsid w:val="005B40E5"/>
    <w:rsid w:val="005B43A2"/>
    <w:rsid w:val="005B43B8"/>
    <w:rsid w:val="005B5201"/>
    <w:rsid w:val="005B59EB"/>
    <w:rsid w:val="005C4593"/>
    <w:rsid w:val="005C5DF2"/>
    <w:rsid w:val="005D0313"/>
    <w:rsid w:val="005D27BC"/>
    <w:rsid w:val="005F12A0"/>
    <w:rsid w:val="005F3734"/>
    <w:rsid w:val="005F53ED"/>
    <w:rsid w:val="005F6E56"/>
    <w:rsid w:val="00602F12"/>
    <w:rsid w:val="00604B3B"/>
    <w:rsid w:val="00605F7A"/>
    <w:rsid w:val="006254AF"/>
    <w:rsid w:val="00625D31"/>
    <w:rsid w:val="00626DA4"/>
    <w:rsid w:val="006427CA"/>
    <w:rsid w:val="0065515F"/>
    <w:rsid w:val="00655697"/>
    <w:rsid w:val="00655ADB"/>
    <w:rsid w:val="00660D51"/>
    <w:rsid w:val="00664BC2"/>
    <w:rsid w:val="00665938"/>
    <w:rsid w:val="00684650"/>
    <w:rsid w:val="00687D18"/>
    <w:rsid w:val="006934B1"/>
    <w:rsid w:val="006A0939"/>
    <w:rsid w:val="006A6A8F"/>
    <w:rsid w:val="006B0297"/>
    <w:rsid w:val="006B42F6"/>
    <w:rsid w:val="006B6C4C"/>
    <w:rsid w:val="006C6F50"/>
    <w:rsid w:val="006C7D17"/>
    <w:rsid w:val="006D37E1"/>
    <w:rsid w:val="006E6EC9"/>
    <w:rsid w:val="006F5670"/>
    <w:rsid w:val="0070534C"/>
    <w:rsid w:val="007059DE"/>
    <w:rsid w:val="00713CD8"/>
    <w:rsid w:val="007153ED"/>
    <w:rsid w:val="007170CA"/>
    <w:rsid w:val="007270B7"/>
    <w:rsid w:val="007275E5"/>
    <w:rsid w:val="007301E0"/>
    <w:rsid w:val="007365C2"/>
    <w:rsid w:val="00742E3D"/>
    <w:rsid w:val="00750EF5"/>
    <w:rsid w:val="00754502"/>
    <w:rsid w:val="00763FCB"/>
    <w:rsid w:val="00767F5D"/>
    <w:rsid w:val="00774A40"/>
    <w:rsid w:val="00775C61"/>
    <w:rsid w:val="007804A1"/>
    <w:rsid w:val="00781C2C"/>
    <w:rsid w:val="00782460"/>
    <w:rsid w:val="00782E1B"/>
    <w:rsid w:val="00784AF6"/>
    <w:rsid w:val="00797B06"/>
    <w:rsid w:val="007A4471"/>
    <w:rsid w:val="007B3172"/>
    <w:rsid w:val="007B5EDC"/>
    <w:rsid w:val="007C0848"/>
    <w:rsid w:val="007D0A25"/>
    <w:rsid w:val="007D7441"/>
    <w:rsid w:val="007E1324"/>
    <w:rsid w:val="007E6936"/>
    <w:rsid w:val="007F1C84"/>
    <w:rsid w:val="007F5671"/>
    <w:rsid w:val="0080181C"/>
    <w:rsid w:val="008070FE"/>
    <w:rsid w:val="00815325"/>
    <w:rsid w:val="00815DE6"/>
    <w:rsid w:val="00816D96"/>
    <w:rsid w:val="008215F6"/>
    <w:rsid w:val="00821C00"/>
    <w:rsid w:val="0082700C"/>
    <w:rsid w:val="00827D9B"/>
    <w:rsid w:val="00833F4F"/>
    <w:rsid w:val="008411F4"/>
    <w:rsid w:val="0084182C"/>
    <w:rsid w:val="00853E68"/>
    <w:rsid w:val="00865AB4"/>
    <w:rsid w:val="00871843"/>
    <w:rsid w:val="00876D27"/>
    <w:rsid w:val="00880B47"/>
    <w:rsid w:val="00881CAA"/>
    <w:rsid w:val="008840E2"/>
    <w:rsid w:val="00885F9C"/>
    <w:rsid w:val="00895416"/>
    <w:rsid w:val="008A1C69"/>
    <w:rsid w:val="008A1DD7"/>
    <w:rsid w:val="008A7B09"/>
    <w:rsid w:val="00910B4F"/>
    <w:rsid w:val="00910F1D"/>
    <w:rsid w:val="0091151E"/>
    <w:rsid w:val="00921C5C"/>
    <w:rsid w:val="00924D47"/>
    <w:rsid w:val="00926212"/>
    <w:rsid w:val="0092690A"/>
    <w:rsid w:val="00930687"/>
    <w:rsid w:val="00933FA3"/>
    <w:rsid w:val="00934698"/>
    <w:rsid w:val="0094147A"/>
    <w:rsid w:val="00945A7C"/>
    <w:rsid w:val="00976CC1"/>
    <w:rsid w:val="0097737B"/>
    <w:rsid w:val="00986757"/>
    <w:rsid w:val="0099432E"/>
    <w:rsid w:val="009965AE"/>
    <w:rsid w:val="009A6F46"/>
    <w:rsid w:val="009B26ED"/>
    <w:rsid w:val="009B3E15"/>
    <w:rsid w:val="009C12A1"/>
    <w:rsid w:val="009C21A0"/>
    <w:rsid w:val="009C4B4C"/>
    <w:rsid w:val="009C5942"/>
    <w:rsid w:val="009C7DB4"/>
    <w:rsid w:val="009D55A7"/>
    <w:rsid w:val="009D5A11"/>
    <w:rsid w:val="009E2526"/>
    <w:rsid w:val="009E302F"/>
    <w:rsid w:val="009E4EA0"/>
    <w:rsid w:val="009F3BA9"/>
    <w:rsid w:val="009F525E"/>
    <w:rsid w:val="00A0469A"/>
    <w:rsid w:val="00A122E7"/>
    <w:rsid w:val="00A20E76"/>
    <w:rsid w:val="00A264DA"/>
    <w:rsid w:val="00A268F8"/>
    <w:rsid w:val="00A2754B"/>
    <w:rsid w:val="00A35001"/>
    <w:rsid w:val="00A35E09"/>
    <w:rsid w:val="00A41587"/>
    <w:rsid w:val="00A501F8"/>
    <w:rsid w:val="00A559C7"/>
    <w:rsid w:val="00A56E06"/>
    <w:rsid w:val="00A6053D"/>
    <w:rsid w:val="00A716DD"/>
    <w:rsid w:val="00A736FB"/>
    <w:rsid w:val="00A73F9F"/>
    <w:rsid w:val="00A752FA"/>
    <w:rsid w:val="00A96B5F"/>
    <w:rsid w:val="00AA2829"/>
    <w:rsid w:val="00AA54DE"/>
    <w:rsid w:val="00AA562B"/>
    <w:rsid w:val="00AA563A"/>
    <w:rsid w:val="00AA6CC3"/>
    <w:rsid w:val="00AB3032"/>
    <w:rsid w:val="00AE2D56"/>
    <w:rsid w:val="00AE51E6"/>
    <w:rsid w:val="00AE574C"/>
    <w:rsid w:val="00AF14ED"/>
    <w:rsid w:val="00B00B39"/>
    <w:rsid w:val="00B0237E"/>
    <w:rsid w:val="00B051D5"/>
    <w:rsid w:val="00B1065C"/>
    <w:rsid w:val="00B1540D"/>
    <w:rsid w:val="00B16D33"/>
    <w:rsid w:val="00B16F84"/>
    <w:rsid w:val="00B47827"/>
    <w:rsid w:val="00B55FFE"/>
    <w:rsid w:val="00B63BB4"/>
    <w:rsid w:val="00B659F9"/>
    <w:rsid w:val="00B66948"/>
    <w:rsid w:val="00B7736E"/>
    <w:rsid w:val="00B81F37"/>
    <w:rsid w:val="00B85DBC"/>
    <w:rsid w:val="00B91D96"/>
    <w:rsid w:val="00B95FFB"/>
    <w:rsid w:val="00BA647F"/>
    <w:rsid w:val="00BA7BB6"/>
    <w:rsid w:val="00BC083A"/>
    <w:rsid w:val="00BC191A"/>
    <w:rsid w:val="00BC752F"/>
    <w:rsid w:val="00BD1A43"/>
    <w:rsid w:val="00BE1540"/>
    <w:rsid w:val="00BE2172"/>
    <w:rsid w:val="00BF1BE4"/>
    <w:rsid w:val="00BF38BB"/>
    <w:rsid w:val="00BF4366"/>
    <w:rsid w:val="00C02CEC"/>
    <w:rsid w:val="00C04044"/>
    <w:rsid w:val="00C1225C"/>
    <w:rsid w:val="00C219C7"/>
    <w:rsid w:val="00C32CDC"/>
    <w:rsid w:val="00C337A1"/>
    <w:rsid w:val="00C513DA"/>
    <w:rsid w:val="00C54C37"/>
    <w:rsid w:val="00C65FBA"/>
    <w:rsid w:val="00C665AB"/>
    <w:rsid w:val="00C81B79"/>
    <w:rsid w:val="00C82820"/>
    <w:rsid w:val="00C844EC"/>
    <w:rsid w:val="00C925F2"/>
    <w:rsid w:val="00C94353"/>
    <w:rsid w:val="00C976E0"/>
    <w:rsid w:val="00CA0D37"/>
    <w:rsid w:val="00CB1A83"/>
    <w:rsid w:val="00CB1E25"/>
    <w:rsid w:val="00CE76EA"/>
    <w:rsid w:val="00D0345D"/>
    <w:rsid w:val="00D10E9B"/>
    <w:rsid w:val="00D15009"/>
    <w:rsid w:val="00D17B2D"/>
    <w:rsid w:val="00D2007D"/>
    <w:rsid w:val="00D26C67"/>
    <w:rsid w:val="00D35BB6"/>
    <w:rsid w:val="00D41855"/>
    <w:rsid w:val="00D457D6"/>
    <w:rsid w:val="00D564E4"/>
    <w:rsid w:val="00D567AF"/>
    <w:rsid w:val="00D70C56"/>
    <w:rsid w:val="00D81B3B"/>
    <w:rsid w:val="00D835EA"/>
    <w:rsid w:val="00D835F0"/>
    <w:rsid w:val="00D873B2"/>
    <w:rsid w:val="00D878B8"/>
    <w:rsid w:val="00D87D12"/>
    <w:rsid w:val="00D934EC"/>
    <w:rsid w:val="00DA2DEC"/>
    <w:rsid w:val="00DA3DA3"/>
    <w:rsid w:val="00DB1296"/>
    <w:rsid w:val="00DB54EB"/>
    <w:rsid w:val="00DC4B43"/>
    <w:rsid w:val="00DD3D5D"/>
    <w:rsid w:val="00DD7FC3"/>
    <w:rsid w:val="00DE1570"/>
    <w:rsid w:val="00DE68B9"/>
    <w:rsid w:val="00DF414D"/>
    <w:rsid w:val="00DF62C1"/>
    <w:rsid w:val="00DF6D1D"/>
    <w:rsid w:val="00DF722A"/>
    <w:rsid w:val="00DF78ED"/>
    <w:rsid w:val="00E0689C"/>
    <w:rsid w:val="00E21E1A"/>
    <w:rsid w:val="00E41691"/>
    <w:rsid w:val="00E61B03"/>
    <w:rsid w:val="00E6215A"/>
    <w:rsid w:val="00E63C9E"/>
    <w:rsid w:val="00E644E9"/>
    <w:rsid w:val="00E7188A"/>
    <w:rsid w:val="00E71FD5"/>
    <w:rsid w:val="00E73CE0"/>
    <w:rsid w:val="00E759A4"/>
    <w:rsid w:val="00E77682"/>
    <w:rsid w:val="00E83F13"/>
    <w:rsid w:val="00E87D86"/>
    <w:rsid w:val="00E92F82"/>
    <w:rsid w:val="00EA08FD"/>
    <w:rsid w:val="00EB3BC2"/>
    <w:rsid w:val="00ED1FDE"/>
    <w:rsid w:val="00ED651F"/>
    <w:rsid w:val="00EE0529"/>
    <w:rsid w:val="00EE1F8E"/>
    <w:rsid w:val="00EF0A84"/>
    <w:rsid w:val="00EF66B7"/>
    <w:rsid w:val="00F00700"/>
    <w:rsid w:val="00F26891"/>
    <w:rsid w:val="00F26BDF"/>
    <w:rsid w:val="00F40B06"/>
    <w:rsid w:val="00F50DC7"/>
    <w:rsid w:val="00F64C18"/>
    <w:rsid w:val="00F66319"/>
    <w:rsid w:val="00F73ED6"/>
    <w:rsid w:val="00F75D9A"/>
    <w:rsid w:val="00F85C07"/>
    <w:rsid w:val="00F9013B"/>
    <w:rsid w:val="00F951E0"/>
    <w:rsid w:val="00F969B8"/>
    <w:rsid w:val="00FA4577"/>
    <w:rsid w:val="00FA6633"/>
    <w:rsid w:val="00FB3763"/>
    <w:rsid w:val="00FC2E44"/>
    <w:rsid w:val="00FD6264"/>
    <w:rsid w:val="00FF2029"/>
    <w:rsid w:val="00FF4856"/>
    <w:rsid w:val="00FF6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F1B58"/>
  <w15:chartTrackingRefBased/>
  <w15:docId w15:val="{36051A6E-D1A1-4925-A3A5-DD71FA97B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68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EF5"/>
  </w:style>
  <w:style w:type="paragraph" w:styleId="Footer">
    <w:name w:val="footer"/>
    <w:basedOn w:val="Normal"/>
    <w:link w:val="FooterChar"/>
    <w:uiPriority w:val="99"/>
    <w:unhideWhenUsed/>
    <w:rsid w:val="00750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EF5"/>
  </w:style>
  <w:style w:type="character" w:styleId="CommentReference">
    <w:name w:val="annotation reference"/>
    <w:basedOn w:val="DefaultParagraphFont"/>
    <w:uiPriority w:val="99"/>
    <w:semiHidden/>
    <w:unhideWhenUsed/>
    <w:rsid w:val="00815DE6"/>
    <w:rPr>
      <w:sz w:val="16"/>
      <w:szCs w:val="16"/>
    </w:rPr>
  </w:style>
  <w:style w:type="paragraph" w:styleId="CommentText">
    <w:name w:val="annotation text"/>
    <w:basedOn w:val="Normal"/>
    <w:link w:val="CommentTextChar"/>
    <w:uiPriority w:val="99"/>
    <w:unhideWhenUsed/>
    <w:rsid w:val="00815DE6"/>
    <w:pPr>
      <w:spacing w:line="240" w:lineRule="auto"/>
    </w:pPr>
    <w:rPr>
      <w:sz w:val="20"/>
      <w:szCs w:val="20"/>
    </w:rPr>
  </w:style>
  <w:style w:type="character" w:customStyle="1" w:styleId="CommentTextChar">
    <w:name w:val="Comment Text Char"/>
    <w:basedOn w:val="DefaultParagraphFont"/>
    <w:link w:val="CommentText"/>
    <w:uiPriority w:val="99"/>
    <w:rsid w:val="00815DE6"/>
    <w:rPr>
      <w:sz w:val="20"/>
      <w:szCs w:val="20"/>
    </w:rPr>
  </w:style>
  <w:style w:type="paragraph" w:styleId="CommentSubject">
    <w:name w:val="annotation subject"/>
    <w:basedOn w:val="CommentText"/>
    <w:next w:val="CommentText"/>
    <w:link w:val="CommentSubjectChar"/>
    <w:uiPriority w:val="99"/>
    <w:semiHidden/>
    <w:unhideWhenUsed/>
    <w:rsid w:val="00815DE6"/>
    <w:rPr>
      <w:b/>
      <w:bCs/>
    </w:rPr>
  </w:style>
  <w:style w:type="character" w:customStyle="1" w:styleId="CommentSubjectChar">
    <w:name w:val="Comment Subject Char"/>
    <w:basedOn w:val="CommentTextChar"/>
    <w:link w:val="CommentSubject"/>
    <w:uiPriority w:val="99"/>
    <w:semiHidden/>
    <w:rsid w:val="00815DE6"/>
    <w:rPr>
      <w:b/>
      <w:bCs/>
      <w:sz w:val="20"/>
      <w:szCs w:val="20"/>
    </w:rPr>
  </w:style>
  <w:style w:type="paragraph" w:styleId="BalloonText">
    <w:name w:val="Balloon Text"/>
    <w:basedOn w:val="Normal"/>
    <w:link w:val="BalloonTextChar"/>
    <w:uiPriority w:val="99"/>
    <w:semiHidden/>
    <w:unhideWhenUsed/>
    <w:rsid w:val="009E25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526"/>
    <w:rPr>
      <w:rFonts w:ascii="Segoe UI" w:hAnsi="Segoe UI" w:cs="Segoe UI"/>
      <w:sz w:val="18"/>
      <w:szCs w:val="18"/>
    </w:rPr>
  </w:style>
  <w:style w:type="character" w:styleId="Hyperlink">
    <w:name w:val="Hyperlink"/>
    <w:basedOn w:val="DefaultParagraphFont"/>
    <w:uiPriority w:val="99"/>
    <w:unhideWhenUsed/>
    <w:rsid w:val="00C844EC"/>
    <w:rPr>
      <w:color w:val="0563C1" w:themeColor="hyperlink"/>
      <w:u w:val="single"/>
    </w:rPr>
  </w:style>
  <w:style w:type="character" w:styleId="UnresolvedMention">
    <w:name w:val="Unresolved Mention"/>
    <w:basedOn w:val="DefaultParagraphFont"/>
    <w:uiPriority w:val="99"/>
    <w:semiHidden/>
    <w:unhideWhenUsed/>
    <w:rsid w:val="00C844EC"/>
    <w:rPr>
      <w:color w:val="605E5C"/>
      <w:shd w:val="clear" w:color="auto" w:fill="E1DFDD"/>
    </w:rPr>
  </w:style>
  <w:style w:type="paragraph" w:styleId="Revision">
    <w:name w:val="Revision"/>
    <w:hidden/>
    <w:uiPriority w:val="99"/>
    <w:semiHidden/>
    <w:rsid w:val="00045E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28C08-F31F-4BE6-AE6A-EB74EF8CD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4841</Words>
  <Characters>27596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Maxwell, Nicholas</cp:lastModifiedBy>
  <cp:revision>18</cp:revision>
  <cp:lastPrinted>2022-10-12T21:17:00Z</cp:lastPrinted>
  <dcterms:created xsi:type="dcterms:W3CDTF">2022-10-13T12:38:00Z</dcterms:created>
  <dcterms:modified xsi:type="dcterms:W3CDTF">2022-10-18T14:53:00Z</dcterms:modified>
</cp:coreProperties>
</file>